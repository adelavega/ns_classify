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5EF" w:rsidRDefault="000C05EF" w:rsidP="000C05EF">
      <w:pPr>
        <w:pStyle w:val="Normal1"/>
        <w:spacing w:line="360" w:lineRule="auto"/>
        <w:ind w:firstLine="720"/>
      </w:pPr>
      <w:commentRangeStart w:id="0"/>
      <w:ins w:id="1" w:author="Tal Yarkoni" w:date="2015-07-28T18:14:00Z">
        <w:r>
          <w:t>A major strength of our meta-analytic approach is that it allowed us to quantify the relative specificity of</w:t>
        </w:r>
      </w:ins>
      <w:ins w:id="2" w:author="Tal Yarkoni" w:date="2015-07-28T18:15:00Z">
        <w:r>
          <w:t xml:space="preserve"> brain-cognition associations. A trenchant problem for both </w:t>
        </w:r>
      </w:ins>
      <w:ins w:id="3" w:author="Tal Yarkoni" w:date="2015-07-28T18:16:00Z">
        <w:r>
          <w:t xml:space="preserve">individual fMRI studies and conventional meta-analyses is that they typically estimate the probability of observing brain activity conditional on a given mental state, rather than the probability of a mental state conditional on observed brain activity </w:t>
        </w:r>
      </w:ins>
      <w:r>
        <w:t xml:space="preserve"> (</w:t>
      </w:r>
      <w:proofErr w:type="spellStart"/>
      <w:r>
        <w:t>Poldrack</w:t>
      </w:r>
      <w:proofErr w:type="spellEnd"/>
      <w:r>
        <w:t>, 2006). To demonstrate the insidious nature of th</w:t>
      </w:r>
      <w:ins w:id="4" w:author="Tal Yarkoni" w:date="2015-07-28T18:17:00Z">
        <w:r>
          <w:t>is</w:t>
        </w:r>
      </w:ins>
      <w:r>
        <w:t xml:space="preserve"> </w:t>
      </w:r>
      <w:r w:rsidRPr="001A0C27">
        <w:rPr>
          <w:i/>
        </w:rPr>
        <w:t>reverse inference</w:t>
      </w:r>
      <w:r>
        <w:t xml:space="preserve"> problem</w:t>
      </w:r>
      <w:ins w:id="5" w:author="Tal Yarkoni" w:date="2015-07-28T18:17:00Z">
        <w:r>
          <w:t xml:space="preserve"> in the present context</w:t>
        </w:r>
      </w:ins>
      <w:r>
        <w:t>, we recreate</w:t>
      </w:r>
      <w:ins w:id="6" w:author="Tal Yarkoni" w:date="2015-07-28T17:56:00Z">
        <w:r>
          <w:t>d</w:t>
        </w:r>
      </w:ins>
      <w:r>
        <w:t xml:space="preserve">, using </w:t>
      </w:r>
      <w:proofErr w:type="spellStart"/>
      <w:r>
        <w:t>Neurosynth</w:t>
      </w:r>
      <w:proofErr w:type="spellEnd"/>
      <w:r>
        <w:t xml:space="preserve">, </w:t>
      </w:r>
      <w:ins w:id="7" w:author="Tal Yarkoni" w:date="2015-07-28T17:56:00Z">
        <w:r>
          <w:t xml:space="preserve">a </w:t>
        </w:r>
      </w:ins>
      <w:r>
        <w:t xml:space="preserve">meta-analysis </w:t>
      </w:r>
      <w:ins w:id="8" w:author="Tal Yarkoni" w:date="2015-07-28T17:56:00Z">
        <w:r>
          <w:t xml:space="preserve">conducted by </w:t>
        </w:r>
      </w:ins>
      <w:proofErr w:type="spellStart"/>
      <w:r>
        <w:t>Shackman</w:t>
      </w:r>
      <w:proofErr w:type="spellEnd"/>
      <w:r>
        <w:t xml:space="preserve"> et al., (2011) that </w:t>
      </w:r>
      <w:ins w:id="9" w:author="Tal Yarkoni" w:date="2015-07-28T17:56:00Z">
        <w:r>
          <w:t>reported a high degree of</w:t>
        </w:r>
      </w:ins>
      <w:r>
        <w:t xml:space="preserve"> overlap between negative affect, pain and cognitive control in regions of the dACC. First, we performed a ‘forward inference’ analysis </w:t>
      </w:r>
      <w:ins w:id="10" w:author="Tal Yarkoni" w:date="2015-07-28T17:57:00Z">
        <w:r>
          <w:t xml:space="preserve">that identified </w:t>
        </w:r>
      </w:ins>
      <w:r>
        <w:t xml:space="preserve">all voxels </w:t>
      </w:r>
      <w:ins w:id="11" w:author="Tal Yarkoni" w:date="2015-07-28T17:57:00Z">
        <w:r>
          <w:t xml:space="preserve">consistently activated in studies involving </w:t>
        </w:r>
      </w:ins>
      <w:r>
        <w:t xml:space="preserve">negative affect, pain </w:t>
      </w:r>
      <w:ins w:id="12" w:author="Tal Yarkoni" w:date="2015-07-28T17:57:00Z">
        <w:r>
          <w:t xml:space="preserve">or </w:t>
        </w:r>
      </w:ins>
      <w:r>
        <w:t>conflict (Figure 5a); this analysis is akin to performing a standard fMRI meta-analysis, in which one selects studies purport</w:t>
      </w:r>
      <w:ins w:id="13" w:author="Tal Yarkoni" w:date="2015-07-28T17:57:00Z">
        <w:r>
          <w:t>ing</w:t>
        </w:r>
      </w:ins>
      <w:r>
        <w:t xml:space="preserve"> to engage these processes. Similar to </w:t>
      </w:r>
      <w:proofErr w:type="spellStart"/>
      <w:r>
        <w:t>Shackman</w:t>
      </w:r>
      <w:proofErr w:type="spellEnd"/>
      <w:r>
        <w:t xml:space="preserve"> et al., (2011), we f</w:t>
      </w:r>
      <w:ins w:id="14" w:author="Tal Yarkoni" w:date="2015-07-28T18:17:00Z">
        <w:r>
          <w:t xml:space="preserve">ound </w:t>
        </w:r>
      </w:ins>
      <w:r>
        <w:t xml:space="preserve">a </w:t>
      </w:r>
      <w:ins w:id="15" w:author="Tal Yarkoni" w:date="2015-07-28T18:18:00Z">
        <w:r>
          <w:t xml:space="preserve">marked </w:t>
        </w:r>
      </w:ins>
      <w:r>
        <w:t xml:space="preserve">overlap between pain, conflict and affect in dACC. </w:t>
      </w:r>
      <w:ins w:id="16" w:author="Tal Yarkoni" w:date="2015-07-28T18:18:00Z">
        <w:r>
          <w:t>Strikingly, h</w:t>
        </w:r>
      </w:ins>
      <w:r>
        <w:t xml:space="preserve">owever, </w:t>
      </w:r>
      <w:ins w:id="17" w:author="Tal Yarkoni" w:date="2015-07-28T18:18:00Z">
        <w:r>
          <w:t xml:space="preserve">we also </w:t>
        </w:r>
      </w:ins>
      <w:ins w:id="18" w:author="Tal Yarkoni" w:date="2015-07-28T18:19:00Z">
        <w:r>
          <w:t xml:space="preserve">obtained </w:t>
        </w:r>
      </w:ins>
      <w:ins w:id="19" w:author="Tal Yarkoni" w:date="2015-07-28T18:18:00Z">
        <w:r>
          <w:t>nearly identical results when</w:t>
        </w:r>
      </w:ins>
      <w:ins w:id="20" w:author="Tal Yarkoni" w:date="2015-07-28T18:19:00Z">
        <w:r>
          <w:t xml:space="preserve"> assessing the overlap between</w:t>
        </w:r>
      </w:ins>
      <w:r>
        <w:t xml:space="preserve"> three cognitive functions that </w:t>
      </w:r>
      <w:ins w:id="21" w:author="Tal Yarkoni" w:date="2015-07-28T18:19:00Z">
        <w:r>
          <w:t>are not typically associated with</w:t>
        </w:r>
      </w:ins>
      <w:r>
        <w:t xml:space="preserve"> dACC</w:t>
      </w:r>
      <w:ins w:id="22" w:author="Tal Yarkoni" w:date="2015-07-28T18:19:00Z">
        <w:r>
          <w:t xml:space="preserve"> activity</w:t>
        </w:r>
      </w:ins>
      <w:r>
        <w:t>: social cognition, vision and memory retrieval (Figure 5b). In contrast, w</w:t>
      </w:r>
      <w:ins w:id="23" w:author="Tal Yarkoni" w:date="2015-07-28T18:20:00Z">
        <w:r>
          <w:t>hen</w:t>
        </w:r>
      </w:ins>
      <w:r>
        <w:t xml:space="preserve"> </w:t>
      </w:r>
      <w:ins w:id="24" w:author="Tal Yarkoni" w:date="2015-07-28T18:20:00Z">
        <w:r>
          <w:t xml:space="preserve">we </w:t>
        </w:r>
      </w:ins>
      <w:r>
        <w:t xml:space="preserve">conducted a ‘reverse inference’ analysis -- which displays voxels that predict a high probability of the presence of each of these cognitive functions given their activation-- </w:t>
      </w:r>
      <w:ins w:id="25" w:author="Tal Yarkoni" w:date="2015-07-28T18:20:00Z">
        <w:r>
          <w:t xml:space="preserve">we </w:t>
        </w:r>
      </w:ins>
      <w:r>
        <w:t>found unique spatial patterns for negative affect, pain and cognitive control (Figure 5c</w:t>
      </w:r>
      <w:ins w:id="26" w:author="Tal Yarkoni" w:date="2015-07-28T18:20:00Z">
        <w:r>
          <w:t xml:space="preserve">; cf. </w:t>
        </w:r>
        <w:proofErr w:type="spellStart"/>
        <w:r>
          <w:t>Yarkoni</w:t>
        </w:r>
        <w:proofErr w:type="spellEnd"/>
        <w:r>
          <w:t xml:space="preserve"> et al, 2011</w:t>
        </w:r>
      </w:ins>
      <w:r>
        <w:t xml:space="preserve">). </w:t>
      </w:r>
      <w:ins w:id="27" w:author="Tal Yarkoni" w:date="2015-07-28T18:21:00Z">
        <w:r>
          <w:t>The limited degree of</w:t>
        </w:r>
      </w:ins>
      <w:r>
        <w:t xml:space="preserve"> overlap </w:t>
      </w:r>
      <w:ins w:id="28" w:author="Tal Yarkoni" w:date="2015-07-28T18:21:00Z">
        <w:r>
          <w:t xml:space="preserve">observed in the latter analysis </w:t>
        </w:r>
      </w:ins>
      <w:ins w:id="29" w:author="Tal Yarkoni" w:date="2015-07-28T18:22:00Z">
        <w:r>
          <w:t>suggests</w:t>
        </w:r>
      </w:ins>
      <w:r>
        <w:t xml:space="preserve"> that </w:t>
      </w:r>
      <w:ins w:id="30" w:author="Tal Yarkoni" w:date="2015-07-28T18:23:00Z">
        <w:r>
          <w:t xml:space="preserve">the putative role of dACC in affect, pain, and cognitive control likely derives from a more general function, whereas other subregions of </w:t>
        </w:r>
      </w:ins>
      <w:r>
        <w:t>MFC</w:t>
      </w:r>
      <w:ins w:id="31" w:author="Tal Yarkoni" w:date="2015-07-28T18:23:00Z">
        <w:r>
          <w:t xml:space="preserve"> may </w:t>
        </w:r>
      </w:ins>
      <w:proofErr w:type="spellStart"/>
      <w:ins w:id="32" w:author="Tal Yarkoni" w:date="2015-07-28T18:24:00Z">
        <w:r>
          <w:t>subserve</w:t>
        </w:r>
        <w:proofErr w:type="spellEnd"/>
        <w:r>
          <w:t xml:space="preserve"> more domain-specific roles in cognition.</w:t>
        </w:r>
      </w:ins>
      <w:r>
        <w:t xml:space="preserve"> </w:t>
      </w:r>
    </w:p>
    <w:p w:rsidR="000C05EF" w:rsidRDefault="000C05EF" w:rsidP="000C05EF">
      <w:pPr>
        <w:pStyle w:val="Normal1"/>
        <w:keepNext/>
        <w:spacing w:line="360" w:lineRule="auto"/>
        <w:ind w:firstLine="0"/>
      </w:pPr>
      <w:r>
        <w:rPr>
          <w:noProof/>
        </w:rPr>
        <w:drawing>
          <wp:inline distT="114300" distB="114300" distL="114300" distR="114300" wp14:anchorId="7A4A839F" wp14:editId="17A8759B">
            <wp:extent cx="5831869" cy="1714500"/>
            <wp:effectExtent l="0" t="0" r="10160" b="0"/>
            <wp:docPr id="19" name="image17.jpg" descr="Figure 5 meta-analysis.jpg"/>
            <wp:cNvGraphicFramePr/>
            <a:graphic xmlns:a="http://schemas.openxmlformats.org/drawingml/2006/main">
              <a:graphicData uri="http://schemas.openxmlformats.org/drawingml/2006/picture">
                <pic:pic xmlns:pic="http://schemas.openxmlformats.org/drawingml/2006/picture">
                  <pic:nvPicPr>
                    <pic:cNvPr id="0" name="image17.jpg" descr="Figure 5 meta-analysis.jpg"/>
                    <pic:cNvPicPr preferRelativeResize="0"/>
                  </pic:nvPicPr>
                  <pic:blipFill>
                    <a:blip r:embed="rId5"/>
                    <a:srcRect l="7692" t="12629" r="8974" b="54865"/>
                    <a:stretch>
                      <a:fillRect/>
                    </a:stretch>
                  </pic:blipFill>
                  <pic:spPr>
                    <a:xfrm>
                      <a:off x="0" y="0"/>
                      <a:ext cx="5832306" cy="1714629"/>
                    </a:xfrm>
                    <a:prstGeom prst="rect">
                      <a:avLst/>
                    </a:prstGeom>
                    <a:ln/>
                  </pic:spPr>
                </pic:pic>
              </a:graphicData>
            </a:graphic>
          </wp:inline>
        </w:drawing>
      </w:r>
    </w:p>
    <w:p w:rsidR="000C05EF" w:rsidRDefault="000C05EF" w:rsidP="000C05EF">
      <w:pPr>
        <w:pStyle w:val="Normal1"/>
        <w:spacing w:line="240" w:lineRule="auto"/>
      </w:pPr>
      <w:proofErr w:type="gramStart"/>
      <w:r w:rsidRPr="00AA78BC">
        <w:rPr>
          <w:b/>
        </w:rPr>
        <w:t xml:space="preserve">Figure </w:t>
      </w:r>
      <w:r w:rsidRPr="00AA78BC">
        <w:rPr>
          <w:b/>
        </w:rPr>
        <w:fldChar w:fldCharType="begin"/>
      </w:r>
      <w:r w:rsidRPr="00AA78BC">
        <w:rPr>
          <w:b/>
        </w:rPr>
        <w:instrText xml:space="preserve"> SEQ Figure \* ARABIC </w:instrText>
      </w:r>
      <w:r w:rsidRPr="00AA78BC">
        <w:rPr>
          <w:b/>
        </w:rPr>
        <w:fldChar w:fldCharType="separate"/>
      </w:r>
      <w:r>
        <w:rPr>
          <w:b/>
          <w:noProof/>
        </w:rPr>
        <w:t>1</w:t>
      </w:r>
      <w:r w:rsidRPr="00AA78BC">
        <w:rPr>
          <w:b/>
          <w:noProof/>
        </w:rPr>
        <w:fldChar w:fldCharType="end"/>
      </w:r>
      <w:r>
        <w:t>.</w:t>
      </w:r>
      <w:proofErr w:type="gramEnd"/>
      <w:r>
        <w:t xml:space="preserve"> </w:t>
      </w:r>
      <w:r>
        <w:rPr>
          <w:i/>
          <w:sz w:val="20"/>
          <w:szCs w:val="20"/>
        </w:rPr>
        <w:t xml:space="preserve">. </w:t>
      </w:r>
      <w:r w:rsidRPr="001A0C27">
        <w:rPr>
          <w:sz w:val="20"/>
          <w:szCs w:val="20"/>
        </w:rPr>
        <w:t xml:space="preserve">Reverse-inference is necessary to determine neural correlates of cognitive functions. A) Forward inference of pain (red), cognitive control (blue) and emotion (yellow), showing overlap in in white. B) Forward inference of social cognition (blue), vision (red) and memory retrieval (red) also showing overlap in white. C) Reverse inference map of pain (red), cognitive control (blue) and </w:t>
      </w:r>
      <w:r w:rsidRPr="001A0C27">
        <w:rPr>
          <w:sz w:val="20"/>
          <w:szCs w:val="20"/>
        </w:rPr>
        <w:lastRenderedPageBreak/>
        <w:t>emotion (yellow) shows distinct neural correlates of these domains, with no overlap between these three cognitive states in dACC.</w:t>
      </w:r>
    </w:p>
    <w:p w:rsidR="008E2084" w:rsidRDefault="008E2084">
      <w:bookmarkStart w:id="33" w:name="_GoBack"/>
      <w:bookmarkEnd w:id="33"/>
      <w:commentRangeEnd w:id="0"/>
    </w:p>
    <w:sectPr w:rsidR="008E2084" w:rsidSect="008E208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5EF"/>
    <w:rsid w:val="000C05EF"/>
    <w:rsid w:val="007564DC"/>
    <w:rsid w:val="008E20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2D48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4DC"/>
    <w:pPr>
      <w:spacing w:after="180"/>
      <w:ind w:left="720" w:hanging="288"/>
      <w:contextualSpacing/>
    </w:pPr>
    <w:rPr>
      <w:rFonts w:eastAsiaTheme="minorHAnsi"/>
      <w:sz w:val="22"/>
      <w:szCs w:val="22"/>
    </w:rPr>
  </w:style>
  <w:style w:type="paragraph" w:customStyle="1" w:styleId="Normal1">
    <w:name w:val="Normal1"/>
    <w:rsid w:val="000C05EF"/>
    <w:pPr>
      <w:spacing w:after="240" w:line="480" w:lineRule="auto"/>
      <w:ind w:firstLine="360"/>
    </w:pPr>
    <w:rPr>
      <w:sz w:val="22"/>
      <w:szCs w:val="22"/>
    </w:rPr>
  </w:style>
  <w:style w:type="paragraph" w:styleId="BalloonText">
    <w:name w:val="Balloon Text"/>
    <w:basedOn w:val="Normal"/>
    <w:link w:val="BalloonTextChar"/>
    <w:uiPriority w:val="99"/>
    <w:semiHidden/>
    <w:unhideWhenUsed/>
    <w:rsid w:val="000C05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05E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4DC"/>
    <w:pPr>
      <w:spacing w:after="180"/>
      <w:ind w:left="720" w:hanging="288"/>
      <w:contextualSpacing/>
    </w:pPr>
    <w:rPr>
      <w:rFonts w:eastAsiaTheme="minorHAnsi"/>
      <w:sz w:val="22"/>
      <w:szCs w:val="22"/>
    </w:rPr>
  </w:style>
  <w:style w:type="paragraph" w:customStyle="1" w:styleId="Normal1">
    <w:name w:val="Normal1"/>
    <w:rsid w:val="000C05EF"/>
    <w:pPr>
      <w:spacing w:after="240" w:line="480" w:lineRule="auto"/>
      <w:ind w:firstLine="360"/>
    </w:pPr>
    <w:rPr>
      <w:sz w:val="22"/>
      <w:szCs w:val="22"/>
    </w:rPr>
  </w:style>
  <w:style w:type="paragraph" w:styleId="BalloonText">
    <w:name w:val="Balloon Text"/>
    <w:basedOn w:val="Normal"/>
    <w:link w:val="BalloonTextChar"/>
    <w:uiPriority w:val="99"/>
    <w:semiHidden/>
    <w:unhideWhenUsed/>
    <w:rsid w:val="000C05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05E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376</Words>
  <Characters>2149</Characters>
  <Application>Microsoft Macintosh Word</Application>
  <DocSecurity>0</DocSecurity>
  <Lines>17</Lines>
  <Paragraphs>5</Paragraphs>
  <ScaleCrop>false</ScaleCrop>
  <Company/>
  <LinksUpToDate>false</LinksUpToDate>
  <CharactersWithSpaces>2520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De La Vega</dc:creator>
  <cp:keywords/>
  <dc:description/>
  <cp:lastModifiedBy>Alejandro De La Vega</cp:lastModifiedBy>
  <cp:revision>1</cp:revision>
  <dcterms:created xsi:type="dcterms:W3CDTF">2015-09-11T20:11:00Z</dcterms:created>
  <dcterms:modified xsi:type="dcterms:W3CDTF">2015-09-11T20:12:00Z</dcterms:modified>
</cp:coreProperties>
</file>