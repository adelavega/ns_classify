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85847" w14:textId="77777777" w:rsidR="00153EFE" w:rsidRPr="008A6568" w:rsidRDefault="00153EFE" w:rsidP="002F54A0">
      <w:pPr>
        <w:spacing w:line="240" w:lineRule="auto"/>
        <w:jc w:val="left"/>
        <w:rPr>
          <w:rFonts w:ascii="Arial" w:hAnsi="Arial" w:cs="Arial"/>
          <w:b/>
          <w:sz w:val="24"/>
          <w:szCs w:val="24"/>
        </w:rPr>
      </w:pPr>
      <w:r w:rsidRPr="008A6568">
        <w:rPr>
          <w:rFonts w:ascii="Arial" w:hAnsi="Arial" w:cs="Arial"/>
          <w:b/>
          <w:sz w:val="24"/>
          <w:szCs w:val="24"/>
        </w:rPr>
        <w:t>Response to Reviewers</w:t>
      </w:r>
    </w:p>
    <w:p w14:paraId="459F40BC"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Large-scale meta-analysis of human medial frontal cortex reveals tripartite functional organization</w:t>
      </w:r>
    </w:p>
    <w:p w14:paraId="098E7C44" w14:textId="478AD990" w:rsidR="00153EFE" w:rsidRPr="008A6568" w:rsidRDefault="00153EFE" w:rsidP="002F54A0">
      <w:pPr>
        <w:spacing w:line="240" w:lineRule="auto"/>
        <w:jc w:val="left"/>
        <w:rPr>
          <w:rFonts w:ascii="Arial" w:hAnsi="Arial" w:cs="Arial"/>
          <w:sz w:val="24"/>
          <w:szCs w:val="24"/>
          <w:vertAlign w:val="superscript"/>
        </w:rPr>
      </w:pPr>
      <w:r w:rsidRPr="008A6568">
        <w:rPr>
          <w:rFonts w:ascii="Arial" w:hAnsi="Arial" w:cs="Arial"/>
          <w:sz w:val="24"/>
          <w:szCs w:val="24"/>
        </w:rPr>
        <w:t>Alejandro de la Vega</w:t>
      </w:r>
      <w:r w:rsidR="0072275C" w:rsidRPr="008A6568">
        <w:rPr>
          <w:rFonts w:ascii="Arial" w:hAnsi="Arial" w:cs="Arial"/>
          <w:sz w:val="24"/>
          <w:szCs w:val="24"/>
        </w:rPr>
        <w:t>,</w:t>
      </w:r>
      <w:r w:rsidRPr="008A6568">
        <w:rPr>
          <w:rFonts w:ascii="Arial" w:hAnsi="Arial" w:cs="Arial"/>
          <w:sz w:val="24"/>
          <w:szCs w:val="24"/>
        </w:rPr>
        <w:t xml:space="preserve"> Luke J. Chang, Marie T. </w:t>
      </w:r>
      <w:proofErr w:type="spellStart"/>
      <w:r w:rsidRPr="008A6568">
        <w:rPr>
          <w:rFonts w:ascii="Arial" w:hAnsi="Arial" w:cs="Arial"/>
          <w:sz w:val="24"/>
          <w:szCs w:val="24"/>
        </w:rPr>
        <w:t>Banich</w:t>
      </w:r>
      <w:proofErr w:type="spellEnd"/>
      <w:r w:rsidRPr="008A6568">
        <w:rPr>
          <w:rFonts w:ascii="Arial" w:hAnsi="Arial" w:cs="Arial"/>
          <w:sz w:val="24"/>
          <w:szCs w:val="24"/>
        </w:rPr>
        <w:t xml:space="preserve">, Tor D. Wager </w:t>
      </w:r>
      <w:r w:rsidR="0072275C" w:rsidRPr="008A6568">
        <w:rPr>
          <w:rFonts w:ascii="Arial" w:hAnsi="Arial" w:cs="Arial"/>
          <w:sz w:val="24"/>
          <w:szCs w:val="24"/>
        </w:rPr>
        <w:t>&amp;</w:t>
      </w:r>
      <w:r w:rsidRPr="008A6568">
        <w:rPr>
          <w:rFonts w:ascii="Arial" w:hAnsi="Arial" w:cs="Arial"/>
          <w:sz w:val="24"/>
          <w:szCs w:val="24"/>
        </w:rPr>
        <w:t xml:space="preserve"> Tal Yarkoni</w:t>
      </w:r>
    </w:p>
    <w:p w14:paraId="3A41E89D"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 xml:space="preserve">Dear Dr. </w:t>
      </w:r>
      <w:proofErr w:type="spellStart"/>
      <w:r w:rsidRPr="008A6568">
        <w:rPr>
          <w:rFonts w:ascii="Arial" w:hAnsi="Arial" w:cs="Arial"/>
          <w:sz w:val="24"/>
          <w:szCs w:val="24"/>
        </w:rPr>
        <w:t>Shaham</w:t>
      </w:r>
      <w:proofErr w:type="spellEnd"/>
      <w:r w:rsidRPr="008A6568">
        <w:rPr>
          <w:rFonts w:ascii="Arial" w:hAnsi="Arial" w:cs="Arial"/>
          <w:sz w:val="24"/>
          <w:szCs w:val="24"/>
        </w:rPr>
        <w:t xml:space="preserve">, </w:t>
      </w:r>
    </w:p>
    <w:p w14:paraId="0D859373"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ab/>
        <w:t xml:space="preserve">Thank you for the opportunity to revise our manuscript by responding to the reviewers’ insightful comments. Below we outline the major changes to the manuscript to address the concerns by the reviewers, followed a point-by-point response to various specific concerns. </w:t>
      </w:r>
    </w:p>
    <w:p w14:paraId="58765008" w14:textId="2AB04B05"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revised our introduction to more clearly motivate meta-analytic co-activation based clustering. </w:t>
      </w:r>
      <w:r w:rsidR="006370FD" w:rsidRPr="008A6568">
        <w:rPr>
          <w:rFonts w:ascii="Arial" w:hAnsi="Arial" w:cs="Arial"/>
          <w:sz w:val="24"/>
          <w:szCs w:val="24"/>
        </w:rPr>
        <w:t>W</w:t>
      </w:r>
      <w:r w:rsidRPr="008A6568">
        <w:rPr>
          <w:rFonts w:ascii="Arial" w:hAnsi="Arial" w:cs="Arial"/>
          <w:sz w:val="24"/>
          <w:szCs w:val="24"/>
        </w:rPr>
        <w:t xml:space="preserve">e have emphasized that morphological and connectivity based parcellations infer functional divisions, whereas co-activation based clustering </w:t>
      </w:r>
      <w:r w:rsidR="006370FD" w:rsidRPr="008A6568">
        <w:rPr>
          <w:rFonts w:ascii="Arial" w:hAnsi="Arial" w:cs="Arial"/>
          <w:sz w:val="24"/>
          <w:szCs w:val="24"/>
        </w:rPr>
        <w:t>more directly identifies</w:t>
      </w:r>
      <w:r w:rsidRPr="008A6568">
        <w:rPr>
          <w:rFonts w:ascii="Arial" w:hAnsi="Arial" w:cs="Arial"/>
          <w:sz w:val="24"/>
          <w:szCs w:val="24"/>
        </w:rPr>
        <w:t xml:space="preserve"> regions with similar co-activation across a wide variety of psychological manipulation</w:t>
      </w:r>
      <w:r w:rsidR="006370FD" w:rsidRPr="008A6568">
        <w:rPr>
          <w:rFonts w:ascii="Arial" w:hAnsi="Arial" w:cs="Arial"/>
          <w:sz w:val="24"/>
          <w:szCs w:val="24"/>
        </w:rPr>
        <w:t>s.</w:t>
      </w:r>
    </w:p>
    <w:p w14:paraId="4DE93805" w14:textId="1F112524" w:rsidR="00153EFE" w:rsidRPr="008A6568" w:rsidRDefault="006370FD"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w:t>
      </w:r>
      <w:r w:rsidR="00153EFE" w:rsidRPr="008A6568">
        <w:rPr>
          <w:rFonts w:ascii="Arial" w:hAnsi="Arial" w:cs="Arial"/>
          <w:sz w:val="24"/>
          <w:szCs w:val="24"/>
        </w:rPr>
        <w:t xml:space="preserve"> have more clearly distinguished in our results where our </w:t>
      </w:r>
      <w:proofErr w:type="spellStart"/>
      <w:r w:rsidR="00153EFE" w:rsidRPr="008A6568">
        <w:rPr>
          <w:rFonts w:ascii="Arial" w:hAnsi="Arial" w:cs="Arial"/>
          <w:sz w:val="24"/>
          <w:szCs w:val="24"/>
        </w:rPr>
        <w:t>parcellation</w:t>
      </w:r>
      <w:proofErr w:type="spellEnd"/>
      <w:r w:rsidR="00153EFE" w:rsidRPr="008A6568">
        <w:rPr>
          <w:rFonts w:ascii="Arial" w:hAnsi="Arial" w:cs="Arial"/>
          <w:sz w:val="24"/>
          <w:szCs w:val="24"/>
        </w:rPr>
        <w:t xml:space="preserve"> </w:t>
      </w:r>
      <w:r w:rsidRPr="008A6568">
        <w:rPr>
          <w:rFonts w:ascii="Arial" w:hAnsi="Arial" w:cs="Arial"/>
          <w:sz w:val="24"/>
          <w:szCs w:val="24"/>
        </w:rPr>
        <w:t>coincides</w:t>
      </w:r>
      <w:r w:rsidR="00153EFE" w:rsidRPr="008A6568">
        <w:rPr>
          <w:rFonts w:ascii="Arial" w:hAnsi="Arial" w:cs="Arial"/>
          <w:sz w:val="24"/>
          <w:szCs w:val="24"/>
        </w:rPr>
        <w:t xml:space="preserve"> with</w:t>
      </w:r>
      <w:ins w:id="0" w:author="Tal Yarkoni" w:date="2016-02-19T17:19:00Z">
        <w:r w:rsidR="00CD3E62">
          <w:rPr>
            <w:rFonts w:ascii="Arial" w:hAnsi="Arial" w:cs="Arial"/>
            <w:sz w:val="24"/>
            <w:szCs w:val="24"/>
          </w:rPr>
          <w:t xml:space="preserve">, </w:t>
        </w:r>
      </w:ins>
      <w:del w:id="1" w:author="Tal Yarkoni" w:date="2016-02-19T17:19:00Z">
        <w:r w:rsidR="00153EFE" w:rsidRPr="008A6568" w:rsidDel="00CD3E62">
          <w:rPr>
            <w:rFonts w:ascii="Arial" w:hAnsi="Arial" w:cs="Arial"/>
            <w:sz w:val="24"/>
            <w:szCs w:val="24"/>
          </w:rPr>
          <w:delText xml:space="preserve"> </w:delText>
        </w:r>
      </w:del>
      <w:ins w:id="2" w:author="Tal Yarkoni" w:date="2016-02-19T17:19:00Z">
        <w:r w:rsidR="00CD3E62">
          <w:rPr>
            <w:rFonts w:ascii="Arial" w:hAnsi="Arial" w:cs="Arial"/>
            <w:sz w:val="24"/>
            <w:szCs w:val="24"/>
          </w:rPr>
          <w:t>or differs from</w:t>
        </w:r>
      </w:ins>
      <w:ins w:id="3" w:author="Tal Yarkoni" w:date="2016-02-19T17:20:00Z">
        <w:r w:rsidR="00CD3E62">
          <w:rPr>
            <w:rFonts w:ascii="Arial" w:hAnsi="Arial" w:cs="Arial"/>
            <w:sz w:val="24"/>
            <w:szCs w:val="24"/>
          </w:rPr>
          <w:t>,</w:t>
        </w:r>
      </w:ins>
      <w:ins w:id="4" w:author="Tal Yarkoni" w:date="2016-02-19T17:19:00Z">
        <w:r w:rsidR="00CD3E62">
          <w:rPr>
            <w:rFonts w:ascii="Arial" w:hAnsi="Arial" w:cs="Arial"/>
            <w:sz w:val="24"/>
            <w:szCs w:val="24"/>
          </w:rPr>
          <w:t xml:space="preserve"> </w:t>
        </w:r>
      </w:ins>
      <w:r w:rsidRPr="008A6568">
        <w:rPr>
          <w:rFonts w:ascii="Arial" w:hAnsi="Arial" w:cs="Arial"/>
          <w:sz w:val="24"/>
          <w:szCs w:val="24"/>
        </w:rPr>
        <w:t>previous</w:t>
      </w:r>
      <w:r w:rsidR="00153EFE" w:rsidRPr="008A6568">
        <w:rPr>
          <w:rFonts w:ascii="Arial" w:hAnsi="Arial" w:cs="Arial"/>
          <w:sz w:val="24"/>
          <w:szCs w:val="24"/>
        </w:rPr>
        <w:t xml:space="preserve"> </w:t>
      </w:r>
      <w:r w:rsidRPr="008A6568">
        <w:rPr>
          <w:rFonts w:ascii="Arial" w:hAnsi="Arial" w:cs="Arial"/>
          <w:sz w:val="24"/>
          <w:szCs w:val="24"/>
        </w:rPr>
        <w:t xml:space="preserve">work, and </w:t>
      </w:r>
      <w:ins w:id="5" w:author="Tal Yarkoni" w:date="2016-02-19T17:20:00Z">
        <w:r w:rsidR="00CD3E62">
          <w:rPr>
            <w:rFonts w:ascii="Arial" w:hAnsi="Arial" w:cs="Arial"/>
            <w:sz w:val="24"/>
            <w:szCs w:val="24"/>
          </w:rPr>
          <w:t xml:space="preserve">have </w:t>
        </w:r>
      </w:ins>
      <w:r w:rsidRPr="008A6568">
        <w:rPr>
          <w:rFonts w:ascii="Arial" w:hAnsi="Arial" w:cs="Arial"/>
          <w:sz w:val="24"/>
          <w:szCs w:val="24"/>
        </w:rPr>
        <w:t xml:space="preserve">used the Harvard-Oxford probabilistic atlas to generate more accurate labels. </w:t>
      </w:r>
    </w:p>
    <w:p w14:paraId="0716EDFD" w14:textId="77777777"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simplified the terminology, more liberally cited Figure 1, and revised the methods section to improve clarity.  </w:t>
      </w:r>
    </w:p>
    <w:p w14:paraId="15B4B20B" w14:textId="6FCAA13B"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added post-hoc exploratory tests to determine if certain topics were more strongly associated with particular regions. </w:t>
      </w:r>
      <w:r w:rsidR="006370FD" w:rsidRPr="008A6568">
        <w:rPr>
          <w:rFonts w:ascii="Arial" w:hAnsi="Arial" w:cs="Arial"/>
          <w:sz w:val="24"/>
          <w:szCs w:val="24"/>
        </w:rPr>
        <w:t xml:space="preserve">These post-hoc tests allowed us to address Reviewer 1’s concerns </w:t>
      </w:r>
      <w:del w:id="6" w:author="Tal Yarkoni" w:date="2016-02-19T17:20:00Z">
        <w:r w:rsidR="006370FD" w:rsidRPr="008A6568" w:rsidDel="00CD3E62">
          <w:rPr>
            <w:rFonts w:ascii="Arial" w:hAnsi="Arial" w:cs="Arial"/>
            <w:sz w:val="24"/>
            <w:szCs w:val="24"/>
          </w:rPr>
          <w:delText xml:space="preserve">had </w:delText>
        </w:r>
      </w:del>
      <w:r w:rsidR="006370FD" w:rsidRPr="008A6568">
        <w:rPr>
          <w:rFonts w:ascii="Arial" w:hAnsi="Arial" w:cs="Arial"/>
          <w:sz w:val="24"/>
          <w:szCs w:val="24"/>
        </w:rPr>
        <w:t xml:space="preserve">about differences within the middle zone, and Reviewer 2’s question about function gradients. </w:t>
      </w:r>
    </w:p>
    <w:p w14:paraId="045188D6" w14:textId="46FB2979" w:rsidR="0072275C" w:rsidRPr="008A6568" w:rsidRDefault="0072275C"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 have updated Figure 2 to include results from 12 clusters, as well as display the results from 9 clusters in more detail using coronal slices with labeled subcortical regions.</w:t>
      </w:r>
    </w:p>
    <w:p w14:paraId="501F0D23" w14:textId="2F89D72C"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The discussion has been substantially revised. In particular, we have </w:t>
      </w:r>
      <w:r w:rsidR="006370FD" w:rsidRPr="008A6568">
        <w:rPr>
          <w:rFonts w:ascii="Arial" w:hAnsi="Arial" w:cs="Arial"/>
          <w:sz w:val="24"/>
          <w:szCs w:val="24"/>
        </w:rPr>
        <w:t>been more careful in describing the</w:t>
      </w:r>
      <w:del w:id="7" w:author="Tal Yarkoni" w:date="2016-02-19T17:21:00Z">
        <w:r w:rsidR="006370FD" w:rsidRPr="008A6568" w:rsidDel="00CD3E62">
          <w:rPr>
            <w:rFonts w:ascii="Arial" w:hAnsi="Arial" w:cs="Arial"/>
            <w:sz w:val="24"/>
            <w:szCs w:val="24"/>
          </w:rPr>
          <w:delText xml:space="preserve"> impact</w:delText>
        </w:r>
      </w:del>
      <w:ins w:id="8" w:author="Tal Yarkoni" w:date="2016-02-19T17:21:00Z">
        <w:r w:rsidR="00CD3E62">
          <w:rPr>
            <w:rFonts w:ascii="Arial" w:hAnsi="Arial" w:cs="Arial"/>
            <w:sz w:val="24"/>
            <w:szCs w:val="24"/>
          </w:rPr>
          <w:t xml:space="preserve"> limitations</w:t>
        </w:r>
      </w:ins>
      <w:r w:rsidR="006370FD" w:rsidRPr="008A6568">
        <w:rPr>
          <w:rFonts w:ascii="Arial" w:hAnsi="Arial" w:cs="Arial"/>
          <w:sz w:val="24"/>
          <w:szCs w:val="24"/>
        </w:rPr>
        <w:t xml:space="preserve"> of our work</w:t>
      </w:r>
      <w:del w:id="9" w:author="Tal Yarkoni" w:date="2016-02-19T17:21:00Z">
        <w:r w:rsidR="006370FD" w:rsidRPr="008A6568" w:rsidDel="00CD3E62">
          <w:rPr>
            <w:rFonts w:ascii="Arial" w:hAnsi="Arial" w:cs="Arial"/>
            <w:sz w:val="24"/>
            <w:szCs w:val="24"/>
          </w:rPr>
          <w:delText>, and not overselling</w:delText>
        </w:r>
      </w:del>
      <w:ins w:id="10" w:author="Tal Yarkoni" w:date="2016-02-19T17:21:00Z">
        <w:r w:rsidR="00CD3E62">
          <w:rPr>
            <w:rFonts w:ascii="Arial" w:hAnsi="Arial" w:cs="Arial"/>
            <w:sz w:val="24"/>
            <w:szCs w:val="24"/>
          </w:rPr>
          <w:t>, and have</w:t>
        </w:r>
      </w:ins>
      <w:del w:id="11" w:author="Tal Yarkoni" w:date="2016-02-19T17:21:00Z">
        <w:r w:rsidR="006370FD" w:rsidRPr="008A6568" w:rsidDel="00CD3E62">
          <w:rPr>
            <w:rFonts w:ascii="Arial" w:hAnsi="Arial" w:cs="Arial"/>
            <w:sz w:val="24"/>
            <w:szCs w:val="24"/>
          </w:rPr>
          <w:delText>. We have also</w:delText>
        </w:r>
      </w:del>
      <w:r w:rsidR="006370FD" w:rsidRPr="008A6568">
        <w:rPr>
          <w:rFonts w:ascii="Arial" w:hAnsi="Arial" w:cs="Arial"/>
          <w:sz w:val="24"/>
          <w:szCs w:val="24"/>
        </w:rPr>
        <w:t xml:space="preserve"> expanded </w:t>
      </w:r>
      <w:ins w:id="12" w:author="Tal Yarkoni" w:date="2016-02-19T17:21:00Z">
        <w:r w:rsidR="00CD3E62">
          <w:rPr>
            <w:rFonts w:ascii="Arial" w:hAnsi="Arial" w:cs="Arial"/>
            <w:sz w:val="24"/>
            <w:szCs w:val="24"/>
          </w:rPr>
          <w:t xml:space="preserve">the </w:t>
        </w:r>
      </w:ins>
      <w:r w:rsidR="006370FD" w:rsidRPr="008A6568">
        <w:rPr>
          <w:rFonts w:ascii="Arial" w:hAnsi="Arial" w:cs="Arial"/>
          <w:sz w:val="24"/>
          <w:szCs w:val="24"/>
        </w:rPr>
        <w:t xml:space="preserve">discussion of </w:t>
      </w:r>
      <w:ins w:id="13" w:author="Tal Yarkoni" w:date="2016-02-19T17:22:00Z">
        <w:r w:rsidR="00CD3E62">
          <w:rPr>
            <w:rFonts w:ascii="Arial" w:hAnsi="Arial" w:cs="Arial"/>
            <w:sz w:val="24"/>
            <w:szCs w:val="24"/>
          </w:rPr>
          <w:t xml:space="preserve">potential </w:t>
        </w:r>
      </w:ins>
      <w:r w:rsidR="006370FD" w:rsidRPr="008A6568">
        <w:rPr>
          <w:rFonts w:ascii="Arial" w:hAnsi="Arial" w:cs="Arial"/>
          <w:sz w:val="24"/>
          <w:szCs w:val="24"/>
        </w:rPr>
        <w:t>future challenges</w:t>
      </w:r>
      <w:ins w:id="14" w:author="Tal Yarkoni" w:date="2016-02-19T17:22:00Z">
        <w:r w:rsidR="00CD3E62">
          <w:rPr>
            <w:rFonts w:ascii="Arial" w:hAnsi="Arial" w:cs="Arial"/>
            <w:sz w:val="24"/>
            <w:szCs w:val="24"/>
          </w:rPr>
          <w:t>.</w:t>
        </w:r>
      </w:ins>
      <w:del w:id="15" w:author="Tal Yarkoni" w:date="2016-02-19T17:22:00Z">
        <w:r w:rsidR="006370FD" w:rsidRPr="008A6568" w:rsidDel="00CD3E62">
          <w:rPr>
            <w:rFonts w:ascii="Arial" w:hAnsi="Arial" w:cs="Arial"/>
            <w:sz w:val="24"/>
            <w:szCs w:val="24"/>
          </w:rPr>
          <w:delText xml:space="preserve"> stemming from our work</w:delText>
        </w:r>
      </w:del>
    </w:p>
    <w:p w14:paraId="241DB85A" w14:textId="7C1735CD" w:rsidR="006370FD" w:rsidRPr="008A6568" w:rsidRDefault="006370FD" w:rsidP="002F54A0">
      <w:pPr>
        <w:widowControl w:val="0"/>
        <w:autoSpaceDE w:val="0"/>
        <w:autoSpaceDN w:val="0"/>
        <w:adjustRightInd w:val="0"/>
        <w:spacing w:line="240" w:lineRule="auto"/>
        <w:ind w:firstLine="720"/>
        <w:jc w:val="left"/>
        <w:rPr>
          <w:rFonts w:ascii="Arial" w:hAnsi="Arial" w:cs="Arial"/>
          <w:sz w:val="24"/>
          <w:szCs w:val="24"/>
          <w:lang w:bidi="en-US"/>
        </w:rPr>
      </w:pPr>
      <w:r w:rsidRPr="008A6568">
        <w:rPr>
          <w:rFonts w:ascii="Arial" w:hAnsi="Arial" w:cs="Arial"/>
          <w:sz w:val="24"/>
          <w:szCs w:val="24"/>
          <w:lang w:bidi="en-US"/>
        </w:rPr>
        <w:t xml:space="preserve">We believe </w:t>
      </w:r>
      <w:ins w:id="16" w:author="Tal Yarkoni" w:date="2016-02-19T17:22:00Z">
        <w:r w:rsidR="00CD3E62">
          <w:rPr>
            <w:rFonts w:ascii="Arial" w:hAnsi="Arial" w:cs="Arial"/>
            <w:sz w:val="24"/>
            <w:szCs w:val="24"/>
            <w:lang w:bidi="en-US"/>
          </w:rPr>
          <w:t xml:space="preserve">that the feedback provided by the reviewers </w:t>
        </w:r>
      </w:ins>
      <w:del w:id="17" w:author="Tal Yarkoni" w:date="2016-02-19T17:22:00Z">
        <w:r w:rsidRPr="008A6568" w:rsidDel="00CD3E62">
          <w:rPr>
            <w:rFonts w:ascii="Arial" w:hAnsi="Arial" w:cs="Arial"/>
            <w:sz w:val="24"/>
            <w:szCs w:val="24"/>
            <w:lang w:bidi="en-US"/>
          </w:rPr>
          <w:delText xml:space="preserve">our manuscript </w:delText>
        </w:r>
      </w:del>
      <w:r w:rsidRPr="008A6568">
        <w:rPr>
          <w:rFonts w:ascii="Arial" w:hAnsi="Arial" w:cs="Arial"/>
          <w:sz w:val="24"/>
          <w:szCs w:val="24"/>
          <w:lang w:bidi="en-US"/>
        </w:rPr>
        <w:t xml:space="preserve">has substantially improved </w:t>
      </w:r>
      <w:ins w:id="18" w:author="Tal Yarkoni" w:date="2016-02-19T17:22:00Z">
        <w:r w:rsidR="00CD3E62">
          <w:rPr>
            <w:rFonts w:ascii="Arial" w:hAnsi="Arial" w:cs="Arial"/>
            <w:sz w:val="24"/>
            <w:szCs w:val="24"/>
            <w:lang w:bidi="en-US"/>
          </w:rPr>
          <w:t>the manuscript, and hope that the extensive changes have addressed all of the reviewers</w:t>
        </w:r>
      </w:ins>
      <w:ins w:id="19" w:author="Tal Yarkoni" w:date="2016-02-19T17:23:00Z">
        <w:r w:rsidR="00CD3E62">
          <w:rPr>
            <w:rFonts w:ascii="Arial" w:hAnsi="Arial" w:cs="Arial"/>
            <w:sz w:val="24"/>
            <w:szCs w:val="24"/>
            <w:lang w:bidi="en-US"/>
          </w:rPr>
          <w:t>’ concerns.</w:t>
        </w:r>
      </w:ins>
      <w:del w:id="20" w:author="Tal Yarkoni" w:date="2016-02-19T17:22:00Z">
        <w:r w:rsidRPr="008A6568" w:rsidDel="00CD3E62">
          <w:rPr>
            <w:rFonts w:ascii="Arial" w:hAnsi="Arial" w:cs="Arial"/>
            <w:sz w:val="24"/>
            <w:szCs w:val="24"/>
            <w:lang w:bidi="en-US"/>
          </w:rPr>
          <w:delText>by addressing these comments and hope that you now find it suitable for publication.</w:delText>
        </w:r>
      </w:del>
      <w:r w:rsidRPr="008A6568">
        <w:rPr>
          <w:rFonts w:ascii="Arial" w:hAnsi="Arial" w:cs="Arial"/>
          <w:sz w:val="24"/>
          <w:szCs w:val="24"/>
          <w:lang w:bidi="en-US"/>
        </w:rPr>
        <w:t xml:space="preserve"> </w:t>
      </w:r>
    </w:p>
    <w:p w14:paraId="2AC22A6D" w14:textId="07275567" w:rsidR="006370FD"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Sincerely,</w:t>
      </w:r>
    </w:p>
    <w:p w14:paraId="75E256C2" w14:textId="4003272F" w:rsidR="00D03EB1"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Alejandro de la Vega</w:t>
      </w:r>
    </w:p>
    <w:p w14:paraId="0CB610B7" w14:textId="77777777" w:rsidR="0088727F" w:rsidRDefault="00D03EB1" w:rsidP="002F54A0">
      <w:pPr>
        <w:spacing w:line="240" w:lineRule="auto"/>
        <w:jc w:val="left"/>
        <w:rPr>
          <w:ins w:id="21" w:author="Tal Yarkoni" w:date="2016-02-19T17:44:00Z"/>
          <w:rFonts w:ascii="Arial" w:hAnsi="Arial" w:cs="Arial"/>
          <w:sz w:val="24"/>
          <w:szCs w:val="24"/>
          <w:lang w:bidi="en-US"/>
        </w:rPr>
      </w:pPr>
      <w:r w:rsidRPr="008A6568">
        <w:rPr>
          <w:rFonts w:ascii="Arial" w:hAnsi="Arial" w:cs="Arial"/>
          <w:sz w:val="24"/>
          <w:szCs w:val="24"/>
          <w:lang w:bidi="en-US"/>
        </w:rPr>
        <w:br w:type="page"/>
      </w:r>
    </w:p>
    <w:p w14:paraId="44D05CC4" w14:textId="6A87D9E8" w:rsidR="0088727F" w:rsidRDefault="0088727F" w:rsidP="002F54A0">
      <w:pPr>
        <w:spacing w:line="240" w:lineRule="auto"/>
        <w:jc w:val="left"/>
        <w:rPr>
          <w:ins w:id="22" w:author="Tal Yarkoni" w:date="2016-02-19T17:44:00Z"/>
          <w:rFonts w:ascii="Arial" w:hAnsi="Arial" w:cs="Arial"/>
          <w:sz w:val="24"/>
          <w:szCs w:val="24"/>
          <w:lang w:bidi="en-US"/>
        </w:rPr>
      </w:pPr>
      <w:ins w:id="23" w:author="Tal Yarkoni" w:date="2016-02-19T17:44:00Z">
        <w:r>
          <w:rPr>
            <w:rFonts w:ascii="Arial" w:hAnsi="Arial" w:cs="Arial"/>
            <w:sz w:val="24"/>
            <w:szCs w:val="24"/>
            <w:lang w:bidi="en-US"/>
          </w:rPr>
          <w:lastRenderedPageBreak/>
          <w:t xml:space="preserve">All Reviewer comments are denoted in italics. Quotes from our revised manuscript are italicized and underlined. </w:t>
        </w:r>
      </w:ins>
    </w:p>
    <w:p w14:paraId="7E42B4A0" w14:textId="3FAC01DD" w:rsidR="00335628" w:rsidRPr="008A6568" w:rsidRDefault="00D03EB1"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1</w:t>
      </w:r>
    </w:p>
    <w:p w14:paraId="06756222" w14:textId="78BF7D75" w:rsidR="00335628" w:rsidRPr="008A6568" w:rsidDel="008567E0" w:rsidRDefault="00335628" w:rsidP="002F54A0">
      <w:pPr>
        <w:spacing w:line="240" w:lineRule="auto"/>
        <w:jc w:val="left"/>
        <w:rPr>
          <w:del w:id="24" w:author="Tal Yarkoni" w:date="2016-02-19T17:23:00Z"/>
          <w:rFonts w:ascii="Arial" w:hAnsi="Arial" w:cs="Arial"/>
          <w:bCs/>
          <w:color w:val="000000"/>
          <w:sz w:val="24"/>
          <w:szCs w:val="24"/>
        </w:rPr>
      </w:pPr>
      <w:del w:id="25" w:author="Tal Yarkoni" w:date="2016-02-19T17:45:00Z">
        <w:r w:rsidRPr="008A6568" w:rsidDel="0088727F">
          <w:rPr>
            <w:rFonts w:ascii="Arial" w:hAnsi="Arial" w:cs="Arial"/>
            <w:bCs/>
            <w:color w:val="000000"/>
            <w:sz w:val="24"/>
            <w:szCs w:val="24"/>
          </w:rPr>
          <w:delText xml:space="preserve">Reviewer’s comments are denoted in italics. </w:delText>
        </w:r>
      </w:del>
      <w:ins w:id="26" w:author="Tal Yarkoni" w:date="2016-02-19T17:32:00Z">
        <w:r w:rsidR="00F76DDF">
          <w:rPr>
            <w:rFonts w:ascii="Arial" w:hAnsi="Arial" w:cs="Arial"/>
            <w:bCs/>
            <w:color w:val="000000"/>
            <w:sz w:val="24"/>
            <w:szCs w:val="24"/>
          </w:rPr>
          <w:t xml:space="preserve">Because </w:t>
        </w:r>
        <w:r w:rsidR="001F00F9">
          <w:rPr>
            <w:rFonts w:ascii="Arial" w:hAnsi="Arial" w:cs="Arial"/>
            <w:bCs/>
            <w:color w:val="000000"/>
            <w:sz w:val="24"/>
            <w:szCs w:val="24"/>
          </w:rPr>
          <w:t xml:space="preserve">of the length of this review (which we found very </w:t>
        </w:r>
      </w:ins>
      <w:ins w:id="27" w:author="Tal Yarkoni" w:date="2016-02-19T17:33:00Z">
        <w:r w:rsidR="001F00F9">
          <w:rPr>
            <w:rFonts w:ascii="Arial" w:hAnsi="Arial" w:cs="Arial"/>
            <w:bCs/>
            <w:color w:val="000000"/>
            <w:sz w:val="24"/>
            <w:szCs w:val="24"/>
          </w:rPr>
          <w:t>helpful</w:t>
        </w:r>
      </w:ins>
      <w:ins w:id="28" w:author="Tal Yarkoni" w:date="2016-02-19T17:32:00Z">
        <w:r w:rsidR="001F00F9">
          <w:rPr>
            <w:rFonts w:ascii="Arial" w:hAnsi="Arial" w:cs="Arial"/>
            <w:bCs/>
            <w:color w:val="000000"/>
            <w:sz w:val="24"/>
            <w:szCs w:val="24"/>
          </w:rPr>
          <w:t xml:space="preserve">!), we have not explicitly reproduced all </w:t>
        </w:r>
      </w:ins>
      <w:ins w:id="29" w:author="Tal Yarkoni" w:date="2016-02-19T17:33:00Z">
        <w:r w:rsidR="001F00F9">
          <w:rPr>
            <w:rFonts w:ascii="Arial" w:hAnsi="Arial" w:cs="Arial"/>
            <w:bCs/>
            <w:color w:val="000000"/>
            <w:sz w:val="24"/>
            <w:szCs w:val="24"/>
          </w:rPr>
          <w:t xml:space="preserve">of the reviewer’s comments. </w:t>
        </w:r>
      </w:ins>
      <w:del w:id="30" w:author="Tal Yarkoni" w:date="2016-02-19T17:24:00Z">
        <w:r w:rsidR="0007403A" w:rsidRPr="008A6568" w:rsidDel="008567E0">
          <w:rPr>
            <w:rFonts w:ascii="Arial" w:hAnsi="Arial" w:cs="Arial"/>
            <w:bCs/>
            <w:color w:val="000000"/>
            <w:sz w:val="24"/>
            <w:szCs w:val="24"/>
          </w:rPr>
          <w:delText xml:space="preserve">All grammatical suggestions were taking into consideration throughout. </w:delText>
        </w:r>
      </w:del>
    </w:p>
    <w:p w14:paraId="7DC9B2F2" w14:textId="178DF5FD" w:rsidR="00061A48" w:rsidRPr="008A6568" w:rsidRDefault="001F00F9" w:rsidP="002F54A0">
      <w:pPr>
        <w:spacing w:line="240" w:lineRule="auto"/>
        <w:jc w:val="left"/>
        <w:rPr>
          <w:rFonts w:ascii="Arial" w:hAnsi="Arial" w:cs="Arial"/>
          <w:bCs/>
          <w:color w:val="000000"/>
          <w:sz w:val="24"/>
          <w:szCs w:val="24"/>
        </w:rPr>
      </w:pPr>
      <w:ins w:id="31" w:author="Tal Yarkoni" w:date="2016-02-19T17:33:00Z">
        <w:r>
          <w:rPr>
            <w:rFonts w:ascii="Arial" w:hAnsi="Arial" w:cs="Arial"/>
            <w:bCs/>
            <w:color w:val="000000"/>
            <w:sz w:val="24"/>
            <w:szCs w:val="24"/>
          </w:rPr>
          <w:t>Instead, w</w:t>
        </w:r>
      </w:ins>
      <w:del w:id="32" w:author="Tal Yarkoni" w:date="2016-02-19T17:33:00Z">
        <w:r w:rsidR="00061A48" w:rsidRPr="008A6568" w:rsidDel="001F00F9">
          <w:rPr>
            <w:rFonts w:ascii="Arial" w:hAnsi="Arial" w:cs="Arial"/>
            <w:bCs/>
            <w:color w:val="000000"/>
            <w:sz w:val="24"/>
            <w:szCs w:val="24"/>
          </w:rPr>
          <w:delText>W</w:delText>
        </w:r>
      </w:del>
      <w:r w:rsidR="00061A48" w:rsidRPr="008A6568">
        <w:rPr>
          <w:rFonts w:ascii="Arial" w:hAnsi="Arial" w:cs="Arial"/>
          <w:bCs/>
          <w:color w:val="000000"/>
          <w:sz w:val="24"/>
          <w:szCs w:val="24"/>
        </w:rPr>
        <w:t>e have summarized our</w:t>
      </w:r>
      <w:del w:id="33" w:author="Tal Yarkoni" w:date="2016-02-19T17:24:00Z">
        <w:r w:rsidR="00061A48" w:rsidRPr="008A6568" w:rsidDel="008567E0">
          <w:rPr>
            <w:rFonts w:ascii="Arial" w:hAnsi="Arial" w:cs="Arial"/>
            <w:bCs/>
            <w:color w:val="000000"/>
            <w:sz w:val="24"/>
            <w:szCs w:val="24"/>
          </w:rPr>
          <w:delText xml:space="preserve"> changes</w:delText>
        </w:r>
      </w:del>
      <w:ins w:id="34" w:author="Tal Yarkoni" w:date="2016-02-19T17:24:00Z">
        <w:r w:rsidR="008567E0">
          <w:rPr>
            <w:rFonts w:ascii="Arial" w:hAnsi="Arial" w:cs="Arial"/>
            <w:bCs/>
            <w:color w:val="000000"/>
            <w:sz w:val="24"/>
            <w:szCs w:val="24"/>
          </w:rPr>
          <w:t xml:space="preserve"> responses</w:t>
        </w:r>
      </w:ins>
      <w:r w:rsidR="00061A48" w:rsidRPr="008A6568">
        <w:rPr>
          <w:rFonts w:ascii="Arial" w:hAnsi="Arial" w:cs="Arial"/>
          <w:bCs/>
          <w:color w:val="000000"/>
          <w:sz w:val="24"/>
          <w:szCs w:val="24"/>
        </w:rPr>
        <w:t xml:space="preserve"> to the </w:t>
      </w:r>
      <w:ins w:id="35" w:author="Tal Yarkoni" w:date="2016-02-19T17:24:00Z">
        <w:r w:rsidR="008567E0">
          <w:rPr>
            <w:rFonts w:ascii="Arial" w:hAnsi="Arial" w:cs="Arial"/>
            <w:bCs/>
            <w:color w:val="000000"/>
            <w:sz w:val="24"/>
            <w:szCs w:val="24"/>
          </w:rPr>
          <w:t xml:space="preserve">reviewer’s </w:t>
        </w:r>
      </w:ins>
      <w:r w:rsidR="00061A48" w:rsidRPr="008A6568">
        <w:rPr>
          <w:rFonts w:ascii="Arial" w:hAnsi="Arial" w:cs="Arial"/>
          <w:bCs/>
          <w:color w:val="000000"/>
          <w:sz w:val="24"/>
          <w:szCs w:val="24"/>
        </w:rPr>
        <w:t>major suggestions</w:t>
      </w:r>
      <w:ins w:id="36" w:author="Tal Yarkoni" w:date="2016-02-19T17:24:00Z">
        <w:r w:rsidR="008567E0">
          <w:rPr>
            <w:rFonts w:ascii="Arial" w:hAnsi="Arial" w:cs="Arial"/>
            <w:bCs/>
            <w:color w:val="000000"/>
            <w:sz w:val="24"/>
            <w:szCs w:val="24"/>
          </w:rPr>
          <w:t xml:space="preserve">. </w:t>
        </w:r>
      </w:ins>
      <w:del w:id="37" w:author="Tal Yarkoni" w:date="2016-02-19T17:24:00Z">
        <w:r w:rsidR="00061A48" w:rsidRPr="008A6568" w:rsidDel="008567E0">
          <w:rPr>
            <w:rFonts w:ascii="Arial" w:hAnsi="Arial" w:cs="Arial"/>
            <w:bCs/>
            <w:color w:val="000000"/>
            <w:sz w:val="24"/>
            <w:szCs w:val="24"/>
          </w:rPr>
          <w:delText xml:space="preserve"> by this reviewer. </w:delText>
        </w:r>
      </w:del>
      <w:r w:rsidR="00061A48" w:rsidRPr="008A6568">
        <w:rPr>
          <w:rFonts w:ascii="Arial" w:hAnsi="Arial" w:cs="Arial"/>
          <w:bCs/>
          <w:color w:val="000000"/>
          <w:sz w:val="24"/>
          <w:szCs w:val="24"/>
        </w:rPr>
        <w:t xml:space="preserve">We have also included a point-by-point response to minor comments not encompassed by the major suggestions. </w:t>
      </w:r>
      <w:ins w:id="38" w:author="Tal Yarkoni" w:date="2016-02-19T17:25:00Z">
        <w:r w:rsidR="008567E0">
          <w:rPr>
            <w:rFonts w:ascii="Arial" w:hAnsi="Arial" w:cs="Arial"/>
            <w:bCs/>
            <w:color w:val="000000"/>
            <w:sz w:val="24"/>
            <w:szCs w:val="24"/>
          </w:rPr>
          <w:t>We</w:t>
        </w:r>
      </w:ins>
      <w:ins w:id="39" w:author="Tal Yarkoni" w:date="2016-02-19T17:24:00Z">
        <w:r w:rsidR="008567E0">
          <w:rPr>
            <w:rFonts w:ascii="Arial" w:hAnsi="Arial" w:cs="Arial"/>
            <w:bCs/>
            <w:color w:val="000000"/>
            <w:sz w:val="24"/>
            <w:szCs w:val="24"/>
          </w:rPr>
          <w:t xml:space="preserve"> </w:t>
        </w:r>
      </w:ins>
      <w:ins w:id="40" w:author="Tal Yarkoni" w:date="2016-02-19T17:33:00Z">
        <w:r>
          <w:rPr>
            <w:rFonts w:ascii="Arial" w:hAnsi="Arial" w:cs="Arial"/>
            <w:bCs/>
            <w:color w:val="000000"/>
            <w:sz w:val="24"/>
            <w:szCs w:val="24"/>
          </w:rPr>
          <w:t xml:space="preserve">do not explicitly address </w:t>
        </w:r>
      </w:ins>
      <w:ins w:id="41" w:author="Tal Yarkoni" w:date="2016-02-19T17:24:00Z">
        <w:r w:rsidR="008567E0">
          <w:rPr>
            <w:rFonts w:ascii="Arial" w:hAnsi="Arial" w:cs="Arial"/>
            <w:bCs/>
            <w:color w:val="000000"/>
            <w:sz w:val="24"/>
            <w:szCs w:val="24"/>
          </w:rPr>
          <w:t>the</w:t>
        </w:r>
      </w:ins>
      <w:ins w:id="42" w:author="Tal Yarkoni" w:date="2016-02-19T17:25:00Z">
        <w:r w:rsidR="008567E0">
          <w:rPr>
            <w:rFonts w:ascii="Arial" w:hAnsi="Arial" w:cs="Arial"/>
            <w:bCs/>
            <w:color w:val="000000"/>
            <w:sz w:val="24"/>
            <w:szCs w:val="24"/>
          </w:rPr>
          <w:t xml:space="preserve"> typos </w:t>
        </w:r>
      </w:ins>
      <w:ins w:id="43" w:author="Tal Yarkoni" w:date="2016-02-19T17:33:00Z">
        <w:r>
          <w:rPr>
            <w:rFonts w:ascii="Arial" w:hAnsi="Arial" w:cs="Arial"/>
            <w:bCs/>
            <w:color w:val="000000"/>
            <w:sz w:val="24"/>
            <w:szCs w:val="24"/>
          </w:rPr>
          <w:t xml:space="preserve">or grammatical changes suggested by the </w:t>
        </w:r>
      </w:ins>
      <w:ins w:id="44" w:author="Tal Yarkoni" w:date="2016-02-19T17:24:00Z">
        <w:r w:rsidR="008567E0">
          <w:rPr>
            <w:rFonts w:ascii="Arial" w:hAnsi="Arial" w:cs="Arial"/>
            <w:bCs/>
            <w:color w:val="000000"/>
            <w:sz w:val="24"/>
            <w:szCs w:val="24"/>
          </w:rPr>
          <w:t>reviewer</w:t>
        </w:r>
      </w:ins>
      <w:ins w:id="45" w:author="Tal Yarkoni" w:date="2016-02-19T17:25:00Z">
        <w:r w:rsidR="008567E0">
          <w:rPr>
            <w:rFonts w:ascii="Arial" w:hAnsi="Arial" w:cs="Arial"/>
            <w:bCs/>
            <w:color w:val="000000"/>
            <w:sz w:val="24"/>
            <w:szCs w:val="24"/>
          </w:rPr>
          <w:t xml:space="preserve">, but have followed the reviewer’s </w:t>
        </w:r>
      </w:ins>
      <w:ins w:id="46" w:author="Tal Yarkoni" w:date="2016-02-19T17:34:00Z">
        <w:r>
          <w:rPr>
            <w:rFonts w:ascii="Arial" w:hAnsi="Arial" w:cs="Arial"/>
            <w:bCs/>
            <w:color w:val="000000"/>
            <w:sz w:val="24"/>
            <w:szCs w:val="24"/>
          </w:rPr>
          <w:t>recommendation</w:t>
        </w:r>
      </w:ins>
      <w:ins w:id="47" w:author="Tal Yarkoni" w:date="2016-02-19T17:25:00Z">
        <w:r w:rsidR="008567E0">
          <w:rPr>
            <w:rFonts w:ascii="Arial" w:hAnsi="Arial" w:cs="Arial"/>
            <w:bCs/>
            <w:color w:val="000000"/>
            <w:sz w:val="24"/>
            <w:szCs w:val="24"/>
          </w:rPr>
          <w:t>s in virtually all cases.</w:t>
        </w:r>
      </w:ins>
    </w:p>
    <w:p w14:paraId="44E7DA7E" w14:textId="77777777" w:rsidR="00D03EB1" w:rsidRPr="008A6568" w:rsidRDefault="00D03EB1" w:rsidP="002F54A0">
      <w:pPr>
        <w:spacing w:after="0" w:line="240" w:lineRule="auto"/>
        <w:jc w:val="left"/>
        <w:rPr>
          <w:rFonts w:ascii="Arial" w:hAnsi="Arial" w:cs="Arial"/>
          <w:color w:val="231F20"/>
          <w:sz w:val="24"/>
          <w:szCs w:val="24"/>
        </w:rPr>
      </w:pPr>
      <w:r w:rsidRPr="008A6568">
        <w:rPr>
          <w:rFonts w:ascii="Arial" w:hAnsi="Arial" w:cs="Arial"/>
          <w:b/>
          <w:bCs/>
          <w:color w:val="231F20"/>
          <w:sz w:val="24"/>
          <w:szCs w:val="24"/>
        </w:rPr>
        <w:t>Major / General</w:t>
      </w:r>
      <w:r w:rsidRPr="008A6568">
        <w:rPr>
          <w:rFonts w:ascii="Arial" w:hAnsi="Arial" w:cs="Arial"/>
          <w:color w:val="231F20"/>
          <w:sz w:val="24"/>
          <w:szCs w:val="24"/>
        </w:rPr>
        <w:t xml:space="preserve"> </w:t>
      </w:r>
    </w:p>
    <w:p w14:paraId="6E55161A" w14:textId="77777777" w:rsidR="00D03EB1" w:rsidRPr="008A6568" w:rsidRDefault="00D03EB1" w:rsidP="002F54A0">
      <w:pPr>
        <w:spacing w:after="0" w:line="240" w:lineRule="auto"/>
        <w:jc w:val="left"/>
        <w:rPr>
          <w:rFonts w:ascii="Arial" w:hAnsi="Arial" w:cs="Arial"/>
          <w:sz w:val="24"/>
          <w:szCs w:val="24"/>
        </w:rPr>
      </w:pPr>
    </w:p>
    <w:p w14:paraId="799F9B70" w14:textId="042E8D9C" w:rsidR="0072275C" w:rsidRPr="008A6568" w:rsidRDefault="00D03EB1"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Introduction</w:t>
      </w:r>
    </w:p>
    <w:p w14:paraId="646823D0" w14:textId="79D18C6F" w:rsidR="0072275C" w:rsidRPr="008A6568" w:rsidDel="0079175A" w:rsidRDefault="0079175A" w:rsidP="002F54A0">
      <w:pPr>
        <w:spacing w:after="0" w:line="240" w:lineRule="auto"/>
        <w:jc w:val="left"/>
        <w:rPr>
          <w:del w:id="48" w:author="Tal Yarkoni" w:date="2016-02-19T17:26:00Z"/>
          <w:rFonts w:ascii="Arial" w:eastAsia="Times New Roman" w:hAnsi="Arial" w:cs="Arial"/>
          <w:i/>
          <w:color w:val="231F20"/>
          <w:sz w:val="24"/>
          <w:szCs w:val="24"/>
        </w:rPr>
      </w:pPr>
      <w:ins w:id="49" w:author="Tal Yarkoni" w:date="2016-02-19T17:26:00Z">
        <w:r w:rsidRPr="008A6568" w:rsidDel="0079175A">
          <w:rPr>
            <w:rFonts w:ascii="Arial" w:eastAsia="Times New Roman" w:hAnsi="Arial" w:cs="Arial"/>
            <w:i/>
            <w:sz w:val="24"/>
            <w:szCs w:val="24"/>
          </w:rPr>
          <w:t xml:space="preserve"> </w:t>
        </w:r>
      </w:ins>
      <w:del w:id="50" w:author="Tal Yarkoni" w:date="2016-02-19T17:26:00Z">
        <w:r w:rsidR="00D03EB1" w:rsidRPr="008A6568" w:rsidDel="0079175A">
          <w:rPr>
            <w:rFonts w:ascii="Arial" w:eastAsia="Times New Roman" w:hAnsi="Arial" w:cs="Arial"/>
            <w:i/>
            <w:sz w:val="24"/>
            <w:szCs w:val="24"/>
          </w:rPr>
          <w:delText>“Could use a little polish. See my specific comments below”</w:delText>
        </w:r>
      </w:del>
    </w:p>
    <w:p w14:paraId="0DB5E440" w14:textId="5E396ADD" w:rsidR="00D03EB1" w:rsidRPr="008A6568" w:rsidRDefault="0072275C" w:rsidP="002F54A0">
      <w:pPr>
        <w:spacing w:after="0" w:line="240" w:lineRule="auto"/>
        <w:jc w:val="left"/>
        <w:rPr>
          <w:rFonts w:ascii="Arial" w:eastAsia="Times New Roman" w:hAnsi="Arial" w:cs="Arial"/>
          <w:i/>
          <w:sz w:val="24"/>
          <w:szCs w:val="24"/>
        </w:rPr>
      </w:pPr>
      <w:r w:rsidRPr="008A6568">
        <w:rPr>
          <w:rFonts w:ascii="Arial" w:eastAsia="Times New Roman" w:hAnsi="Arial" w:cs="Arial"/>
          <w:i/>
          <w:color w:val="231F20"/>
          <w:sz w:val="24"/>
          <w:szCs w:val="24"/>
        </w:rPr>
        <w:t>“</w:t>
      </w:r>
      <w:r w:rsidR="00D03EB1" w:rsidRPr="008A6568">
        <w:rPr>
          <w:rFonts w:ascii="Arial" w:eastAsia="Times New Roman" w:hAnsi="Arial" w:cs="Arial"/>
          <w:i/>
          <w:sz w:val="24"/>
          <w:szCs w:val="24"/>
        </w:rPr>
        <w:t>The rationale for partitioning MFC on the basis of meta-analytic co-activation is inadequate, given that this is the central means of identifying the parcels for subsequent profiling</w:t>
      </w:r>
    </w:p>
    <w:p w14:paraId="094FC0FF" w14:textId="77777777" w:rsidR="0072275C" w:rsidRPr="008A6568" w:rsidRDefault="0072275C" w:rsidP="002F54A0">
      <w:pPr>
        <w:spacing w:after="0" w:line="240" w:lineRule="auto"/>
        <w:jc w:val="left"/>
        <w:rPr>
          <w:rFonts w:ascii="Arial" w:eastAsia="Times New Roman" w:hAnsi="Arial" w:cs="Arial"/>
          <w:sz w:val="24"/>
          <w:szCs w:val="24"/>
        </w:rPr>
      </w:pPr>
    </w:p>
    <w:p w14:paraId="3B653554" w14:textId="77777777" w:rsidR="0098399F" w:rsidRDefault="0072275C" w:rsidP="0098399F">
      <w:pPr>
        <w:spacing w:after="0" w:line="240" w:lineRule="auto"/>
        <w:jc w:val="left"/>
        <w:rPr>
          <w:ins w:id="51" w:author="Tal Yarkoni" w:date="2016-02-19T17:35:00Z"/>
          <w:rFonts w:ascii="Arial" w:eastAsia="Times New Roman" w:hAnsi="Arial" w:cs="Arial"/>
          <w:color w:val="231F20"/>
          <w:sz w:val="24"/>
          <w:szCs w:val="24"/>
        </w:rPr>
      </w:pPr>
      <w:commentRangeStart w:id="52"/>
      <w:r w:rsidRPr="008A6568">
        <w:rPr>
          <w:rFonts w:ascii="Arial" w:eastAsia="Times New Roman" w:hAnsi="Arial" w:cs="Arial"/>
          <w:color w:val="231F20"/>
          <w:sz w:val="24"/>
          <w:szCs w:val="24"/>
        </w:rPr>
        <w:t xml:space="preserve">We have </w:t>
      </w:r>
      <w:del w:id="53" w:author="Tal Yarkoni" w:date="2016-02-19T17:26:00Z">
        <w:r w:rsidRPr="008A6568" w:rsidDel="0079175A">
          <w:rPr>
            <w:rFonts w:ascii="Arial" w:eastAsia="Times New Roman" w:hAnsi="Arial" w:cs="Arial"/>
            <w:color w:val="231F20"/>
            <w:sz w:val="24"/>
            <w:szCs w:val="24"/>
          </w:rPr>
          <w:delText>taken into account the</w:delText>
        </w:r>
      </w:del>
      <w:ins w:id="54" w:author="Tal Yarkoni" w:date="2016-02-19T17:26:00Z">
        <w:r w:rsidR="0079175A">
          <w:rPr>
            <w:rFonts w:ascii="Arial" w:eastAsia="Times New Roman" w:hAnsi="Arial" w:cs="Arial"/>
            <w:color w:val="231F20"/>
            <w:sz w:val="24"/>
            <w:szCs w:val="24"/>
          </w:rPr>
          <w:t>address</w:t>
        </w:r>
      </w:ins>
      <w:ins w:id="55" w:author="Tal Yarkoni" w:date="2016-02-19T17:32:00Z">
        <w:r w:rsidR="00F76DDF">
          <w:rPr>
            <w:rFonts w:ascii="Arial" w:eastAsia="Times New Roman" w:hAnsi="Arial" w:cs="Arial"/>
            <w:color w:val="231F20"/>
            <w:sz w:val="24"/>
            <w:szCs w:val="24"/>
          </w:rPr>
          <w:t>ed</w:t>
        </w:r>
      </w:ins>
      <w:ins w:id="56" w:author="Tal Yarkoni" w:date="2016-02-19T17:26:00Z">
        <w:r w:rsidR="0079175A">
          <w:rPr>
            <w:rFonts w:ascii="Arial" w:eastAsia="Times New Roman" w:hAnsi="Arial" w:cs="Arial"/>
            <w:color w:val="231F20"/>
            <w:sz w:val="24"/>
            <w:szCs w:val="24"/>
          </w:rPr>
          <w:t xml:space="preserve"> all of the</w:t>
        </w:r>
      </w:ins>
      <w:r w:rsidRPr="008A6568">
        <w:rPr>
          <w:rFonts w:ascii="Arial" w:eastAsia="Times New Roman" w:hAnsi="Arial" w:cs="Arial"/>
          <w:color w:val="231F20"/>
          <w:sz w:val="24"/>
          <w:szCs w:val="24"/>
        </w:rPr>
        <w:t xml:space="preserve"> reviewer’s specific comments</w:t>
      </w:r>
      <w:ins w:id="57" w:author="Tal Yarkoni" w:date="2016-02-19T17:36:00Z">
        <w:r w:rsidR="0008741B">
          <w:rPr>
            <w:rFonts w:ascii="Arial" w:eastAsia="Times New Roman" w:hAnsi="Arial" w:cs="Arial"/>
            <w:color w:val="231F20"/>
            <w:sz w:val="24"/>
            <w:szCs w:val="24"/>
          </w:rPr>
          <w:t xml:space="preserve"> through extensive revisions to the introduction</w:t>
        </w:r>
      </w:ins>
      <w:ins w:id="58" w:author="Tal Yarkoni" w:date="2016-02-19T17:34:00Z">
        <w:r w:rsidR="00FF51AD">
          <w:rPr>
            <w:rFonts w:ascii="Arial" w:eastAsia="Times New Roman" w:hAnsi="Arial" w:cs="Arial"/>
            <w:color w:val="231F20"/>
            <w:sz w:val="24"/>
            <w:szCs w:val="24"/>
          </w:rPr>
          <w:t xml:space="preserve">. We now </w:t>
        </w:r>
      </w:ins>
      <w:del w:id="59" w:author="Tal Yarkoni" w:date="2016-02-19T17:34:00Z">
        <w:r w:rsidRPr="008A6568" w:rsidDel="00FF51AD">
          <w:rPr>
            <w:rFonts w:ascii="Arial" w:eastAsia="Times New Roman" w:hAnsi="Arial" w:cs="Arial"/>
            <w:color w:val="231F20"/>
            <w:sz w:val="24"/>
            <w:szCs w:val="24"/>
          </w:rPr>
          <w:delText xml:space="preserve">, </w:delText>
        </w:r>
      </w:del>
      <w:r w:rsidRPr="008A6568">
        <w:rPr>
          <w:rFonts w:ascii="Arial" w:eastAsia="Times New Roman" w:hAnsi="Arial" w:cs="Arial"/>
          <w:color w:val="231F20"/>
          <w:sz w:val="24"/>
          <w:szCs w:val="24"/>
        </w:rPr>
        <w:t>open</w:t>
      </w:r>
      <w:del w:id="60" w:author="Tal Yarkoni" w:date="2016-02-19T17:34:00Z">
        <w:r w:rsidRPr="008A6568" w:rsidDel="00FF51AD">
          <w:rPr>
            <w:rFonts w:ascii="Arial" w:eastAsia="Times New Roman" w:hAnsi="Arial" w:cs="Arial"/>
            <w:color w:val="231F20"/>
            <w:sz w:val="24"/>
            <w:szCs w:val="24"/>
          </w:rPr>
          <w:delText>ing</w:delText>
        </w:r>
      </w:del>
      <w:r w:rsidRPr="008A6568">
        <w:rPr>
          <w:rFonts w:ascii="Arial" w:eastAsia="Times New Roman" w:hAnsi="Arial" w:cs="Arial"/>
          <w:color w:val="231F20"/>
          <w:sz w:val="24"/>
          <w:szCs w:val="24"/>
        </w:rPr>
        <w:t xml:space="preserve"> the introduction more broadly</w:t>
      </w:r>
      <w:commentRangeEnd w:id="52"/>
      <w:r w:rsidR="0079175A">
        <w:rPr>
          <w:rStyle w:val="CommentReference"/>
        </w:rPr>
        <w:commentReference w:id="52"/>
      </w:r>
      <w:r w:rsidRPr="008A6568">
        <w:rPr>
          <w:rFonts w:ascii="Arial" w:eastAsia="Times New Roman" w:hAnsi="Arial" w:cs="Arial"/>
          <w:color w:val="231F20"/>
          <w:sz w:val="24"/>
          <w:szCs w:val="24"/>
        </w:rPr>
        <w:t>, and establish</w:t>
      </w:r>
      <w:del w:id="61" w:author="Tal Yarkoni" w:date="2016-02-19T17:34:00Z">
        <w:r w:rsidRPr="008A6568" w:rsidDel="00FF51AD">
          <w:rPr>
            <w:rFonts w:ascii="Arial" w:eastAsia="Times New Roman" w:hAnsi="Arial" w:cs="Arial"/>
            <w:color w:val="231F20"/>
            <w:sz w:val="24"/>
            <w:szCs w:val="24"/>
          </w:rPr>
          <w:delText>ing</w:delText>
        </w:r>
      </w:del>
      <w:r w:rsidRPr="008A6568">
        <w:rPr>
          <w:rFonts w:ascii="Arial" w:eastAsia="Times New Roman" w:hAnsi="Arial" w:cs="Arial"/>
          <w:color w:val="231F20"/>
          <w:sz w:val="24"/>
          <w:szCs w:val="24"/>
        </w:rPr>
        <w:t xml:space="preserve"> the problem before jumping into the various fMRI associations with MFC</w:t>
      </w:r>
      <w:ins w:id="62" w:author="Tal Yarkoni" w:date="2016-02-19T17:34:00Z">
        <w:r w:rsidR="00FF51AD">
          <w:rPr>
            <w:rFonts w:ascii="Arial" w:eastAsia="Times New Roman" w:hAnsi="Arial" w:cs="Arial"/>
            <w:color w:val="231F20"/>
            <w:sz w:val="24"/>
            <w:szCs w:val="24"/>
          </w:rPr>
          <w:t xml:space="preserve">. We </w:t>
        </w:r>
      </w:ins>
      <w:del w:id="63" w:author="Tal Yarkoni" w:date="2016-02-19T17:34:00Z">
        <w:r w:rsidRPr="008A6568" w:rsidDel="00FF51AD">
          <w:rPr>
            <w:rFonts w:ascii="Arial" w:eastAsia="Times New Roman" w:hAnsi="Arial" w:cs="Arial"/>
            <w:color w:val="231F20"/>
            <w:sz w:val="24"/>
            <w:szCs w:val="24"/>
          </w:rPr>
          <w:delText xml:space="preserve">. In the first paragraph, we </w:delText>
        </w:r>
      </w:del>
      <w:r w:rsidRPr="008A6568">
        <w:rPr>
          <w:rFonts w:ascii="Arial" w:eastAsia="Times New Roman" w:hAnsi="Arial" w:cs="Arial"/>
          <w:color w:val="231F20"/>
          <w:sz w:val="24"/>
          <w:szCs w:val="24"/>
        </w:rPr>
        <w:t>also more careful</w:t>
      </w:r>
      <w:ins w:id="64" w:author="Tal Yarkoni" w:date="2016-02-19T17:35:00Z">
        <w:r w:rsidR="00FF51AD">
          <w:rPr>
            <w:rFonts w:ascii="Arial" w:eastAsia="Times New Roman" w:hAnsi="Arial" w:cs="Arial"/>
            <w:color w:val="231F20"/>
            <w:sz w:val="24"/>
            <w:szCs w:val="24"/>
          </w:rPr>
          <w:t>ly</w:t>
        </w:r>
      </w:ins>
      <w:r w:rsidRPr="008A6568">
        <w:rPr>
          <w:rFonts w:ascii="Arial" w:eastAsia="Times New Roman" w:hAnsi="Arial" w:cs="Arial"/>
          <w:color w:val="231F20"/>
          <w:sz w:val="24"/>
          <w:szCs w:val="24"/>
        </w:rPr>
        <w:t xml:space="preserve"> outline the limitations of morphological, </w:t>
      </w:r>
      <w:proofErr w:type="spellStart"/>
      <w:r w:rsidRPr="008A6568">
        <w:rPr>
          <w:rFonts w:ascii="Arial" w:eastAsia="Times New Roman" w:hAnsi="Arial" w:cs="Arial"/>
          <w:color w:val="231F20"/>
          <w:sz w:val="24"/>
          <w:szCs w:val="24"/>
        </w:rPr>
        <w:t>cytoarchitechtonic</w:t>
      </w:r>
      <w:proofErr w:type="spellEnd"/>
      <w:r w:rsidRPr="008A6568">
        <w:rPr>
          <w:rFonts w:ascii="Arial" w:eastAsia="Times New Roman" w:hAnsi="Arial" w:cs="Arial"/>
          <w:color w:val="231F20"/>
          <w:sz w:val="24"/>
          <w:szCs w:val="24"/>
        </w:rPr>
        <w:t xml:space="preserve"> and connectivity based </w:t>
      </w:r>
      <w:proofErr w:type="spellStart"/>
      <w:r w:rsidRPr="008A6568">
        <w:rPr>
          <w:rFonts w:ascii="Arial" w:eastAsia="Times New Roman" w:hAnsi="Arial" w:cs="Arial"/>
          <w:color w:val="231F20"/>
          <w:sz w:val="24"/>
          <w:szCs w:val="24"/>
        </w:rPr>
        <w:t>parcellation</w:t>
      </w:r>
      <w:proofErr w:type="spellEnd"/>
      <w:r w:rsidRPr="008A6568">
        <w:rPr>
          <w:rFonts w:ascii="Arial" w:eastAsia="Times New Roman" w:hAnsi="Arial" w:cs="Arial"/>
          <w:color w:val="231F20"/>
          <w:sz w:val="24"/>
          <w:szCs w:val="24"/>
        </w:rPr>
        <w:t xml:space="preserve"> methods</w:t>
      </w:r>
      <w:ins w:id="65" w:author="Tal Yarkoni" w:date="2016-02-19T17:35:00Z">
        <w:r w:rsidR="00FF51AD">
          <w:rPr>
            <w:rFonts w:ascii="Arial" w:eastAsia="Times New Roman" w:hAnsi="Arial" w:cs="Arial"/>
            <w:color w:val="231F20"/>
            <w:sz w:val="24"/>
            <w:szCs w:val="24"/>
          </w:rPr>
          <w:t xml:space="preserve">, and </w:t>
        </w:r>
        <w:r w:rsidR="00FE33B3">
          <w:rPr>
            <w:rFonts w:ascii="Arial" w:eastAsia="Times New Roman" w:hAnsi="Arial" w:cs="Arial"/>
            <w:color w:val="231F20"/>
            <w:sz w:val="24"/>
            <w:szCs w:val="24"/>
          </w:rPr>
          <w:t xml:space="preserve">highlight the </w:t>
        </w:r>
        <w:r w:rsidR="00FF51AD">
          <w:rPr>
            <w:rFonts w:ascii="Arial" w:eastAsia="Times New Roman" w:hAnsi="Arial" w:cs="Arial"/>
            <w:color w:val="231F20"/>
            <w:sz w:val="24"/>
            <w:szCs w:val="24"/>
          </w:rPr>
          <w:t xml:space="preserve">advantages of </w:t>
        </w:r>
      </w:ins>
      <w:ins w:id="66" w:author="Tal Yarkoni" w:date="2016-02-19T17:36:00Z">
        <w:r w:rsidR="003C5B08">
          <w:rPr>
            <w:rFonts w:ascii="Arial" w:eastAsia="Times New Roman" w:hAnsi="Arial" w:cs="Arial"/>
            <w:color w:val="231F20"/>
            <w:sz w:val="24"/>
            <w:szCs w:val="24"/>
          </w:rPr>
          <w:t xml:space="preserve">a </w:t>
        </w:r>
      </w:ins>
      <w:ins w:id="67" w:author="Tal Yarkoni" w:date="2016-02-19T17:35:00Z">
        <w:r w:rsidR="00FF51AD">
          <w:rPr>
            <w:rFonts w:ascii="Arial" w:eastAsia="Times New Roman" w:hAnsi="Arial" w:cs="Arial"/>
            <w:color w:val="231F20"/>
            <w:sz w:val="24"/>
            <w:szCs w:val="24"/>
          </w:rPr>
          <w:t>co-activation</w:t>
        </w:r>
        <w:r w:rsidR="00FF51AD" w:rsidRPr="008A6568">
          <w:rPr>
            <w:rFonts w:ascii="Arial" w:eastAsia="Times New Roman" w:hAnsi="Arial" w:cs="Arial"/>
            <w:color w:val="231F20"/>
            <w:sz w:val="24"/>
            <w:szCs w:val="24"/>
          </w:rPr>
          <w:t xml:space="preserve"> based clusterin</w:t>
        </w:r>
        <w:r w:rsidR="00FF51AD">
          <w:rPr>
            <w:rFonts w:ascii="Arial" w:eastAsia="Times New Roman" w:hAnsi="Arial" w:cs="Arial"/>
            <w:color w:val="231F20"/>
            <w:sz w:val="24"/>
            <w:szCs w:val="24"/>
          </w:rPr>
          <w:t>g</w:t>
        </w:r>
      </w:ins>
      <w:ins w:id="68" w:author="Tal Yarkoni" w:date="2016-02-19T17:36:00Z">
        <w:r w:rsidR="000B2908">
          <w:rPr>
            <w:rFonts w:ascii="Arial" w:eastAsia="Times New Roman" w:hAnsi="Arial" w:cs="Arial"/>
            <w:color w:val="231F20"/>
            <w:sz w:val="24"/>
            <w:szCs w:val="24"/>
          </w:rPr>
          <w:t xml:space="preserve"> in relation to previous approaches</w:t>
        </w:r>
      </w:ins>
      <w:r w:rsidRPr="008A6568">
        <w:rPr>
          <w:rFonts w:ascii="Arial" w:eastAsia="Times New Roman" w:hAnsi="Arial" w:cs="Arial"/>
          <w:color w:val="231F20"/>
          <w:sz w:val="24"/>
          <w:szCs w:val="24"/>
        </w:rPr>
        <w:t xml:space="preserve">. </w:t>
      </w:r>
      <w:ins w:id="69" w:author="Tal Yarkoni" w:date="2016-02-19T17:35:00Z">
        <w:r w:rsidR="00FF51AD">
          <w:rPr>
            <w:rFonts w:ascii="Arial" w:eastAsia="Times New Roman" w:hAnsi="Arial" w:cs="Arial"/>
            <w:color w:val="231F20"/>
            <w:sz w:val="24"/>
            <w:szCs w:val="24"/>
          </w:rPr>
          <w:t xml:space="preserve">Major changes can be found on </w:t>
        </w:r>
        <w:proofErr w:type="gramStart"/>
        <w:r w:rsidR="00FF51AD">
          <w:rPr>
            <w:rFonts w:ascii="Arial" w:eastAsia="Times New Roman" w:hAnsi="Arial" w:cs="Arial"/>
            <w:color w:val="231F20"/>
            <w:sz w:val="24"/>
            <w:szCs w:val="24"/>
          </w:rPr>
          <w:t>pp. ??</w:t>
        </w:r>
        <w:proofErr w:type="gramEnd"/>
        <w:r w:rsidR="00FF51AD">
          <w:rPr>
            <w:rFonts w:ascii="Arial" w:eastAsia="Times New Roman" w:hAnsi="Arial" w:cs="Arial"/>
            <w:color w:val="231F20"/>
            <w:sz w:val="24"/>
            <w:szCs w:val="24"/>
          </w:rPr>
          <w:t xml:space="preserve"> - ??</w:t>
        </w:r>
        <w:r w:rsidR="0098399F">
          <w:rPr>
            <w:rFonts w:ascii="Arial" w:eastAsia="Times New Roman" w:hAnsi="Arial" w:cs="Arial"/>
            <w:color w:val="231F20"/>
            <w:sz w:val="24"/>
            <w:szCs w:val="24"/>
          </w:rPr>
          <w:t>; here we highlight a few key sections:</w:t>
        </w:r>
      </w:ins>
    </w:p>
    <w:p w14:paraId="201F9245" w14:textId="77777777" w:rsidR="0098399F" w:rsidRDefault="0098399F" w:rsidP="0098399F">
      <w:pPr>
        <w:spacing w:after="0" w:line="240" w:lineRule="auto"/>
        <w:jc w:val="left"/>
        <w:rPr>
          <w:ins w:id="70" w:author="Tal Yarkoni" w:date="2016-02-19T17:36:00Z"/>
          <w:rFonts w:ascii="Arial" w:eastAsia="Times New Roman" w:hAnsi="Arial" w:cs="Arial"/>
          <w:color w:val="231F20"/>
          <w:sz w:val="24"/>
          <w:szCs w:val="24"/>
        </w:rPr>
      </w:pPr>
    </w:p>
    <w:p w14:paraId="0A714ADE" w14:textId="763B2326" w:rsidR="0072275C" w:rsidRPr="008A6568" w:rsidDel="0098399F" w:rsidRDefault="0098399F">
      <w:pPr>
        <w:spacing w:after="0" w:line="240" w:lineRule="auto"/>
        <w:jc w:val="left"/>
        <w:rPr>
          <w:del w:id="71" w:author="Tal Yarkoni" w:date="2016-02-19T17:36:00Z"/>
          <w:rFonts w:ascii="Arial" w:eastAsia="Times New Roman" w:hAnsi="Arial" w:cs="Arial"/>
          <w:color w:val="231F20"/>
          <w:sz w:val="24"/>
          <w:szCs w:val="24"/>
        </w:rPr>
      </w:pPr>
      <w:ins w:id="72" w:author="Tal Yarkoni" w:date="2016-02-19T17:36:00Z">
        <w:r>
          <w:rPr>
            <w:rFonts w:ascii="Arial" w:eastAsia="Times New Roman" w:hAnsi="Arial" w:cs="Arial"/>
            <w:color w:val="231F20"/>
            <w:sz w:val="24"/>
            <w:szCs w:val="24"/>
          </w:rPr>
          <w:t>[PASTE A FEW QUOTES/PARAGRAPH THAT ADDRESS SPECIFIC CONCERNS, AND INDICATE PAGE NUMBER.]</w:t>
        </w:r>
      </w:ins>
      <w:del w:id="73" w:author="Tal Yarkoni" w:date="2016-02-19T17:36:00Z">
        <w:r w:rsidR="0072275C" w:rsidRPr="008A6568" w:rsidDel="0098399F">
          <w:rPr>
            <w:rFonts w:ascii="Arial" w:eastAsia="Times New Roman" w:hAnsi="Arial" w:cs="Arial"/>
            <w:color w:val="231F20"/>
            <w:sz w:val="24"/>
            <w:szCs w:val="24"/>
          </w:rPr>
          <w:delText>In the final paragraph of the introduction we again highlight the potential advantages of co-activate based clustering:</w:delText>
        </w:r>
      </w:del>
    </w:p>
    <w:p w14:paraId="72A218BB" w14:textId="46C7D93F" w:rsidR="0072275C" w:rsidRPr="008A6568" w:rsidDel="0098399F" w:rsidRDefault="0072275C">
      <w:pPr>
        <w:spacing w:after="0" w:line="240" w:lineRule="auto"/>
        <w:jc w:val="left"/>
        <w:rPr>
          <w:del w:id="74" w:author="Tal Yarkoni" w:date="2016-02-19T17:36:00Z"/>
          <w:rFonts w:ascii="Arial" w:eastAsia="Times New Roman" w:hAnsi="Arial" w:cs="Arial"/>
          <w:color w:val="231F20"/>
          <w:sz w:val="24"/>
          <w:szCs w:val="24"/>
        </w:rPr>
      </w:pPr>
    </w:p>
    <w:p w14:paraId="13428D28" w14:textId="764E128E" w:rsidR="0072275C" w:rsidRPr="008A6568" w:rsidRDefault="0072275C" w:rsidP="0098399F">
      <w:pPr>
        <w:spacing w:after="0" w:line="240" w:lineRule="auto"/>
        <w:jc w:val="left"/>
        <w:rPr>
          <w:rFonts w:ascii="Arial" w:eastAsia="Times New Roman" w:hAnsi="Arial" w:cs="Arial"/>
          <w:color w:val="231F20"/>
          <w:sz w:val="24"/>
          <w:szCs w:val="24"/>
        </w:rPr>
      </w:pPr>
      <w:del w:id="75" w:author="Tal Yarkoni" w:date="2016-02-19T17:36:00Z">
        <w:r w:rsidRPr="008A6568" w:rsidDel="0098399F">
          <w:rPr>
            <w:rFonts w:ascii="Arial" w:eastAsia="Times New Roman" w:hAnsi="Arial" w:cs="Arial"/>
            <w:color w:val="231F20"/>
            <w:sz w:val="24"/>
            <w:szCs w:val="24"/>
          </w:rPr>
          <w:delText>“</w:delText>
        </w:r>
        <w:r w:rsidRPr="008A6568" w:rsidDel="0098399F">
          <w:rPr>
            <w:rFonts w:ascii="Arial" w:hAnsi="Arial" w:cs="Arial"/>
            <w:sz w:val="24"/>
            <w:szCs w:val="24"/>
          </w:rPr>
          <w:delText>In contrast to cytoarchitechtonic and connectivity based parcellations, the present analysis identified clusters with distinct signatures of functional activation across a wide range of psychological manipulations.”</w:delText>
        </w:r>
      </w:del>
    </w:p>
    <w:p w14:paraId="0AAE7071" w14:textId="77777777" w:rsidR="00D03EB1" w:rsidRPr="008A6568" w:rsidRDefault="00D03EB1" w:rsidP="002F54A0">
      <w:pPr>
        <w:spacing w:after="0" w:line="240" w:lineRule="auto"/>
        <w:jc w:val="left"/>
        <w:rPr>
          <w:rFonts w:ascii="Arial" w:eastAsia="Times New Roman" w:hAnsi="Arial" w:cs="Arial"/>
          <w:sz w:val="24"/>
          <w:szCs w:val="24"/>
        </w:rPr>
      </w:pPr>
    </w:p>
    <w:p w14:paraId="4F9BB2E5" w14:textId="08FB3985"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sz w:val="24"/>
          <w:szCs w:val="24"/>
        </w:rPr>
        <w:t>Method</w:t>
      </w:r>
    </w:p>
    <w:p w14:paraId="08666BA2" w14:textId="77777777" w:rsidR="007D1FCF" w:rsidRDefault="00335628" w:rsidP="002F54A0">
      <w:pPr>
        <w:spacing w:after="0" w:line="240" w:lineRule="auto"/>
        <w:jc w:val="left"/>
        <w:rPr>
          <w:ins w:id="76" w:author="Tal Yarkoni" w:date="2016-02-19T17:40:00Z"/>
          <w:rFonts w:ascii="Arial" w:hAnsi="Arial" w:cs="Arial"/>
          <w:i/>
          <w:color w:val="231F20"/>
          <w:sz w:val="24"/>
          <w:szCs w:val="24"/>
        </w:rPr>
      </w:pPr>
      <w:commentRangeStart w:id="77"/>
      <w:r w:rsidRPr="008A6568">
        <w:rPr>
          <w:rFonts w:ascii="Arial" w:hAnsi="Arial" w:cs="Arial"/>
          <w:i/>
          <w:color w:val="231F20"/>
          <w:sz w:val="24"/>
          <w:szCs w:val="24"/>
        </w:rPr>
        <w:t>“</w:t>
      </w:r>
      <w:r w:rsidR="0072275C" w:rsidRPr="008A6568">
        <w:rPr>
          <w:rFonts w:ascii="Arial" w:hAnsi="Arial" w:cs="Arial"/>
          <w:i/>
          <w:color w:val="231F20"/>
          <w:sz w:val="24"/>
          <w:szCs w:val="24"/>
        </w:rPr>
        <w:t>a. Yes, but at times the complex methodology is challenging to follow. Specifically, the</w:t>
      </w:r>
      <w:r w:rsidR="0072275C" w:rsidRPr="008A6568">
        <w:rPr>
          <w:rFonts w:ascii="Arial" w:hAnsi="Arial" w:cs="Arial"/>
          <w:b/>
          <w:i/>
          <w:color w:val="231F20"/>
          <w:sz w:val="24"/>
          <w:szCs w:val="24"/>
        </w:rPr>
        <w:t xml:space="preserve"> </w:t>
      </w:r>
      <w:r w:rsidR="0072275C" w:rsidRPr="008A6568">
        <w:rPr>
          <w:rFonts w:ascii="Arial" w:hAnsi="Arial" w:cs="Arial"/>
          <w:bCs/>
          <w:i/>
          <w:color w:val="231F20"/>
          <w:sz w:val="24"/>
          <w:szCs w:val="24"/>
        </w:rPr>
        <w:t>terminology is unwieldy at points</w:t>
      </w:r>
      <w:r w:rsidR="0072275C" w:rsidRPr="008A6568">
        <w:rPr>
          <w:rFonts w:ascii="Arial" w:hAnsi="Arial" w:cs="Arial"/>
          <w:i/>
          <w:color w:val="231F20"/>
          <w:sz w:val="24"/>
          <w:szCs w:val="24"/>
        </w:rPr>
        <w:t xml:space="preserve"> (voxels, features, parcels, zones, sub-regions, and ROI's); be consistent.</w:t>
      </w:r>
    </w:p>
    <w:p w14:paraId="7CB47837" w14:textId="77777777" w:rsidR="007D1FCF" w:rsidRDefault="007D1FCF" w:rsidP="002F54A0">
      <w:pPr>
        <w:spacing w:after="0" w:line="240" w:lineRule="auto"/>
        <w:jc w:val="left"/>
        <w:rPr>
          <w:ins w:id="78" w:author="Tal Yarkoni" w:date="2016-02-19T17:40:00Z"/>
          <w:rFonts w:ascii="Arial" w:hAnsi="Arial" w:cs="Arial"/>
          <w:i/>
          <w:color w:val="231F20"/>
          <w:sz w:val="24"/>
          <w:szCs w:val="24"/>
        </w:rPr>
      </w:pPr>
    </w:p>
    <w:p w14:paraId="79568523" w14:textId="27707D28" w:rsidR="0072275C" w:rsidRPr="008A6568" w:rsidRDefault="007D1FCF" w:rsidP="002F54A0">
      <w:pPr>
        <w:spacing w:after="0" w:line="240" w:lineRule="auto"/>
        <w:jc w:val="left"/>
        <w:rPr>
          <w:rFonts w:ascii="Arial" w:hAnsi="Arial" w:cs="Arial"/>
          <w:i/>
          <w:sz w:val="24"/>
          <w:szCs w:val="24"/>
        </w:rPr>
      </w:pPr>
      <w:ins w:id="79" w:author="Tal Yarkoni" w:date="2016-02-19T17:40:00Z">
        <w:r w:rsidRPr="008A6568">
          <w:rPr>
            <w:rFonts w:ascii="Arial" w:hAnsi="Arial" w:cs="Arial"/>
            <w:sz w:val="24"/>
            <w:szCs w:val="24"/>
          </w:rPr>
          <w:t xml:space="preserve">We have </w:t>
        </w:r>
        <w:r>
          <w:rPr>
            <w:rFonts w:ascii="Arial" w:hAnsi="Arial" w:cs="Arial"/>
            <w:sz w:val="24"/>
            <w:szCs w:val="24"/>
          </w:rPr>
          <w:t>revised the terminology used</w:t>
        </w:r>
        <w:r w:rsidRPr="008A6568">
          <w:rPr>
            <w:rFonts w:ascii="Arial" w:hAnsi="Arial" w:cs="Arial"/>
            <w:sz w:val="24"/>
            <w:szCs w:val="24"/>
          </w:rPr>
          <w:t xml:space="preserve"> </w:t>
        </w:r>
        <w:r>
          <w:rPr>
            <w:rFonts w:ascii="Arial" w:hAnsi="Arial" w:cs="Arial"/>
            <w:sz w:val="24"/>
            <w:szCs w:val="24"/>
          </w:rPr>
          <w:t>throughout the manuscript to ensure clarity and consistency</w:t>
        </w:r>
        <w:r w:rsidRPr="008A6568">
          <w:rPr>
            <w:rFonts w:ascii="Arial" w:hAnsi="Arial" w:cs="Arial"/>
            <w:sz w:val="24"/>
            <w:szCs w:val="24"/>
          </w:rPr>
          <w:t xml:space="preserve">. We </w:t>
        </w:r>
        <w:r>
          <w:rPr>
            <w:rFonts w:ascii="Arial" w:hAnsi="Arial" w:cs="Arial"/>
            <w:sz w:val="24"/>
            <w:szCs w:val="24"/>
          </w:rPr>
          <w:t xml:space="preserve">now </w:t>
        </w:r>
        <w:r w:rsidRPr="008A6568">
          <w:rPr>
            <w:rFonts w:ascii="Arial" w:hAnsi="Arial" w:cs="Arial"/>
            <w:sz w:val="24"/>
            <w:szCs w:val="24"/>
          </w:rPr>
          <w:t>avoid the terms “features” and “parcels”, instead referring to “topics” and “clusters”, to be consistent.</w:t>
        </w:r>
      </w:ins>
      <w:ins w:id="80" w:author="Tal Yarkoni" w:date="2016-02-19T17:41:00Z">
        <w:r>
          <w:rPr>
            <w:rFonts w:ascii="Arial" w:hAnsi="Arial" w:cs="Arial"/>
            <w:sz w:val="24"/>
            <w:szCs w:val="24"/>
          </w:rPr>
          <w:t xml:space="preserve"> </w:t>
        </w:r>
        <w:r w:rsidRPr="008A6568">
          <w:rPr>
            <w:rFonts w:ascii="Arial" w:hAnsi="Arial" w:cs="Arial"/>
            <w:sz w:val="24"/>
            <w:szCs w:val="24"/>
          </w:rPr>
          <w:t xml:space="preserve">We </w:t>
        </w:r>
        <w:r>
          <w:rPr>
            <w:rFonts w:ascii="Arial" w:hAnsi="Arial" w:cs="Arial"/>
            <w:sz w:val="24"/>
            <w:szCs w:val="24"/>
          </w:rPr>
          <w:t>also now explicitly indicate</w:t>
        </w:r>
        <w:r w:rsidRPr="008A6568">
          <w:rPr>
            <w:rFonts w:ascii="Arial" w:hAnsi="Arial" w:cs="Arial"/>
            <w:sz w:val="24"/>
            <w:szCs w:val="24"/>
          </w:rPr>
          <w:t xml:space="preserve"> that we will refer to clusters in the 3-clusters solution as “zones” and those in the 9-cluster solution as “sub-regions”. Finally, we consistently use the term “psychological topics” instead of “concepts”, “functions” or other such terms.</w:t>
        </w:r>
      </w:ins>
      <w:del w:id="81" w:author="Tal Yarkoni" w:date="2016-02-19T17:40:00Z">
        <w:r w:rsidR="0072275C" w:rsidRPr="008A6568" w:rsidDel="007D1FCF">
          <w:rPr>
            <w:rFonts w:ascii="Arial" w:hAnsi="Arial" w:cs="Arial"/>
            <w:i/>
            <w:color w:val="231F20"/>
            <w:sz w:val="24"/>
            <w:szCs w:val="24"/>
          </w:rPr>
          <w:delText xml:space="preserve"> </w:delText>
        </w:r>
      </w:del>
    </w:p>
    <w:p w14:paraId="073E9B9C" w14:textId="77777777" w:rsidR="0072275C" w:rsidRPr="008A6568" w:rsidRDefault="0072275C" w:rsidP="002F54A0">
      <w:pPr>
        <w:spacing w:after="0" w:line="240" w:lineRule="auto"/>
        <w:jc w:val="left"/>
        <w:rPr>
          <w:rFonts w:ascii="Arial" w:eastAsia="Times New Roman" w:hAnsi="Arial" w:cs="Arial"/>
          <w:i/>
          <w:sz w:val="24"/>
          <w:szCs w:val="24"/>
        </w:rPr>
      </w:pPr>
    </w:p>
    <w:p w14:paraId="07E467F2" w14:textId="77777777" w:rsidR="0072275C" w:rsidRDefault="0072275C" w:rsidP="002F54A0">
      <w:pPr>
        <w:spacing w:after="0" w:line="240" w:lineRule="auto"/>
        <w:jc w:val="left"/>
        <w:rPr>
          <w:ins w:id="82" w:author="Tal Yarkoni" w:date="2016-02-19T17:41:00Z"/>
          <w:rFonts w:ascii="Arial" w:hAnsi="Arial" w:cs="Arial"/>
          <w:bCs/>
          <w:i/>
          <w:color w:val="231F20"/>
          <w:sz w:val="24"/>
          <w:szCs w:val="24"/>
        </w:rPr>
      </w:pPr>
      <w:r w:rsidRPr="008A6568">
        <w:rPr>
          <w:rFonts w:ascii="Arial" w:hAnsi="Arial" w:cs="Arial"/>
          <w:i/>
          <w:color w:val="231F20"/>
          <w:sz w:val="24"/>
          <w:szCs w:val="24"/>
        </w:rPr>
        <w:t xml:space="preserve">b. Figure 1 is incredibly helpful, yet, is not cited in the text. It would be helpful to </w:t>
      </w:r>
      <w:r w:rsidRPr="008A6568">
        <w:rPr>
          <w:rFonts w:ascii="Arial" w:hAnsi="Arial" w:cs="Arial"/>
          <w:bCs/>
          <w:i/>
          <w:color w:val="231F20"/>
          <w:sz w:val="24"/>
          <w:szCs w:val="24"/>
        </w:rPr>
        <w:t>liberally cite each panel as you work your way thru the constituent methods</w:t>
      </w:r>
    </w:p>
    <w:p w14:paraId="6ADE5A08" w14:textId="77777777" w:rsidR="007D1FCF" w:rsidRDefault="007D1FCF" w:rsidP="002F54A0">
      <w:pPr>
        <w:spacing w:after="0" w:line="240" w:lineRule="auto"/>
        <w:jc w:val="left"/>
        <w:rPr>
          <w:ins w:id="83" w:author="Tal Yarkoni" w:date="2016-02-19T17:41:00Z"/>
          <w:rFonts w:ascii="Arial" w:hAnsi="Arial" w:cs="Arial"/>
          <w:bCs/>
          <w:i/>
          <w:color w:val="231F20"/>
          <w:sz w:val="24"/>
          <w:szCs w:val="24"/>
        </w:rPr>
      </w:pPr>
    </w:p>
    <w:p w14:paraId="6F30D85E" w14:textId="3679542F" w:rsidR="007D1FCF" w:rsidRPr="008A6568" w:rsidRDefault="007D1FCF" w:rsidP="002F54A0">
      <w:pPr>
        <w:spacing w:after="0" w:line="240" w:lineRule="auto"/>
        <w:jc w:val="left"/>
        <w:rPr>
          <w:rFonts w:ascii="Arial" w:hAnsi="Arial" w:cs="Arial"/>
          <w:i/>
          <w:sz w:val="24"/>
          <w:szCs w:val="24"/>
        </w:rPr>
      </w:pPr>
      <w:ins w:id="84" w:author="Tal Yarkoni" w:date="2016-02-19T17:41:00Z">
        <w:r>
          <w:rPr>
            <w:rFonts w:ascii="Arial" w:hAnsi="Arial" w:cs="Arial"/>
            <w:sz w:val="24"/>
            <w:szCs w:val="24"/>
          </w:rPr>
          <w:t>We now</w:t>
        </w:r>
        <w:r w:rsidRPr="008A6568">
          <w:rPr>
            <w:rFonts w:ascii="Arial" w:hAnsi="Arial" w:cs="Arial"/>
            <w:sz w:val="24"/>
            <w:szCs w:val="24"/>
          </w:rPr>
          <w:t xml:space="preserve"> </w:t>
        </w:r>
        <w:r>
          <w:rPr>
            <w:rFonts w:ascii="Arial" w:hAnsi="Arial" w:cs="Arial"/>
            <w:sz w:val="24"/>
            <w:szCs w:val="24"/>
          </w:rPr>
          <w:t>refer to Figure 1 liberally throughout the Methods, making sure to reference</w:t>
        </w:r>
        <w:r w:rsidRPr="008A6568">
          <w:rPr>
            <w:rFonts w:ascii="Arial" w:hAnsi="Arial" w:cs="Arial"/>
            <w:sz w:val="24"/>
            <w:szCs w:val="24"/>
          </w:rPr>
          <w:t xml:space="preserve"> every panel of Figure 1 </w:t>
        </w:r>
      </w:ins>
      <w:ins w:id="85" w:author="Tal Yarkoni" w:date="2016-02-19T17:42:00Z">
        <w:r>
          <w:rPr>
            <w:rFonts w:ascii="Arial" w:hAnsi="Arial" w:cs="Arial"/>
            <w:sz w:val="24"/>
            <w:szCs w:val="24"/>
          </w:rPr>
          <w:t>as we proceed with our description</w:t>
        </w:r>
      </w:ins>
      <w:ins w:id="86" w:author="Tal Yarkoni" w:date="2016-02-19T17:41:00Z">
        <w:r w:rsidRPr="008A6568">
          <w:rPr>
            <w:rFonts w:ascii="Arial" w:hAnsi="Arial" w:cs="Arial"/>
            <w:sz w:val="24"/>
            <w:szCs w:val="24"/>
          </w:rPr>
          <w:t>.</w:t>
        </w:r>
      </w:ins>
    </w:p>
    <w:p w14:paraId="60747233" w14:textId="77777777" w:rsidR="0072275C" w:rsidRPr="008A6568" w:rsidRDefault="0072275C" w:rsidP="002F54A0">
      <w:pPr>
        <w:spacing w:after="0" w:line="240" w:lineRule="auto"/>
        <w:jc w:val="left"/>
        <w:rPr>
          <w:rFonts w:ascii="Arial" w:eastAsia="Times New Roman" w:hAnsi="Arial" w:cs="Arial"/>
          <w:i/>
          <w:sz w:val="24"/>
          <w:szCs w:val="24"/>
        </w:rPr>
      </w:pPr>
    </w:p>
    <w:p w14:paraId="6E4DECB6" w14:textId="6F4CECCB" w:rsidR="0072275C" w:rsidRPr="008A6568" w:rsidRDefault="0072275C" w:rsidP="002F54A0">
      <w:pPr>
        <w:spacing w:after="0" w:line="240" w:lineRule="auto"/>
        <w:jc w:val="left"/>
        <w:rPr>
          <w:rFonts w:ascii="Arial" w:hAnsi="Arial" w:cs="Arial"/>
          <w:i/>
          <w:color w:val="231F20"/>
          <w:sz w:val="24"/>
          <w:szCs w:val="24"/>
        </w:rPr>
      </w:pPr>
      <w:commentRangeStart w:id="87"/>
      <w:r w:rsidRPr="008A6568">
        <w:rPr>
          <w:rFonts w:ascii="Arial" w:hAnsi="Arial" w:cs="Arial"/>
          <w:i/>
          <w:color w:val="231F20"/>
          <w:sz w:val="24"/>
          <w:szCs w:val="24"/>
        </w:rPr>
        <w:t xml:space="preserve">c. Not clear </w:t>
      </w:r>
      <w:r w:rsidRPr="008A6568">
        <w:rPr>
          <w:rFonts w:ascii="Arial" w:hAnsi="Arial" w:cs="Arial"/>
          <w:bCs/>
          <w:i/>
          <w:color w:val="231F20"/>
          <w:sz w:val="24"/>
          <w:szCs w:val="24"/>
        </w:rPr>
        <w:t>whether co-activation is w/in or b/w studies</w:t>
      </w:r>
      <w:r w:rsidRPr="008A6568">
        <w:rPr>
          <w:rFonts w:ascii="Arial" w:hAnsi="Arial" w:cs="Arial"/>
          <w:i/>
          <w:color w:val="231F20"/>
          <w:sz w:val="24"/>
          <w:szCs w:val="24"/>
        </w:rPr>
        <w:t>. If between, why?</w:t>
      </w:r>
      <w:commentRangeEnd w:id="87"/>
      <w:r w:rsidRPr="008A6568">
        <w:rPr>
          <w:rStyle w:val="CommentReference"/>
          <w:rFonts w:ascii="Arial" w:hAnsi="Arial" w:cs="Arial"/>
          <w:i/>
          <w:sz w:val="24"/>
          <w:szCs w:val="24"/>
        </w:rPr>
        <w:commentReference w:id="87"/>
      </w:r>
      <w:r w:rsidR="00335628" w:rsidRPr="008A6568">
        <w:rPr>
          <w:rFonts w:ascii="Arial" w:hAnsi="Arial" w:cs="Arial"/>
          <w:i/>
          <w:color w:val="231F20"/>
          <w:sz w:val="24"/>
          <w:szCs w:val="24"/>
        </w:rPr>
        <w:t>”</w:t>
      </w:r>
    </w:p>
    <w:commentRangeEnd w:id="77"/>
    <w:p w14:paraId="7D0032B7" w14:textId="77777777" w:rsidR="00E46CBF" w:rsidRPr="008A6568" w:rsidRDefault="007D1FCF" w:rsidP="002F54A0">
      <w:pPr>
        <w:spacing w:after="0" w:line="240" w:lineRule="auto"/>
        <w:jc w:val="left"/>
        <w:rPr>
          <w:rFonts w:ascii="Arial" w:hAnsi="Arial" w:cs="Arial"/>
          <w:color w:val="231F20"/>
          <w:sz w:val="24"/>
          <w:szCs w:val="24"/>
        </w:rPr>
      </w:pPr>
      <w:r>
        <w:rPr>
          <w:rStyle w:val="CommentReference"/>
        </w:rPr>
        <w:commentReference w:id="77"/>
      </w:r>
    </w:p>
    <w:p w14:paraId="6A056F56" w14:textId="679F5EDF" w:rsidR="0072275C" w:rsidRPr="008A6568" w:rsidDel="007D1FCF" w:rsidRDefault="0072275C" w:rsidP="002F54A0">
      <w:pPr>
        <w:spacing w:after="0" w:line="240" w:lineRule="auto"/>
        <w:jc w:val="left"/>
        <w:rPr>
          <w:del w:id="88" w:author="Tal Yarkoni" w:date="2016-02-19T17:42:00Z"/>
          <w:rFonts w:ascii="Arial" w:hAnsi="Arial" w:cs="Arial"/>
          <w:color w:val="231F20"/>
          <w:sz w:val="24"/>
          <w:szCs w:val="24"/>
        </w:rPr>
      </w:pPr>
    </w:p>
    <w:p w14:paraId="3606FEF2" w14:textId="022D4141" w:rsidR="00B8456D" w:rsidRPr="008A6568" w:rsidDel="007D1FCF" w:rsidRDefault="0072275C" w:rsidP="002F54A0">
      <w:pPr>
        <w:spacing w:after="0" w:line="240" w:lineRule="auto"/>
        <w:jc w:val="left"/>
        <w:rPr>
          <w:del w:id="89" w:author="Tal Yarkoni" w:date="2016-02-19T17:42:00Z"/>
          <w:rFonts w:ascii="Arial" w:hAnsi="Arial" w:cs="Arial"/>
          <w:sz w:val="24"/>
          <w:szCs w:val="24"/>
        </w:rPr>
      </w:pPr>
      <w:del w:id="90" w:author="Tal Yarkoni" w:date="2016-02-19T17:40:00Z">
        <w:r w:rsidRPr="008A6568" w:rsidDel="007D1FCF">
          <w:rPr>
            <w:rFonts w:ascii="Arial" w:hAnsi="Arial" w:cs="Arial"/>
            <w:sz w:val="24"/>
            <w:szCs w:val="24"/>
          </w:rPr>
          <w:delText xml:space="preserve">We have cleaned up the terminology in various places. We avoid the terms “features” and “parcels”, instead referring to “topics” and “clusters”, to be consistent. </w:delText>
        </w:r>
      </w:del>
      <w:del w:id="91" w:author="Tal Yarkoni" w:date="2016-02-19T17:41:00Z">
        <w:r w:rsidRPr="008A6568" w:rsidDel="007D1FCF">
          <w:rPr>
            <w:rFonts w:ascii="Arial" w:hAnsi="Arial" w:cs="Arial"/>
            <w:sz w:val="24"/>
            <w:szCs w:val="24"/>
          </w:rPr>
          <w:delText>We more explicitly denote that we will refer to clusters in the 3-clusters solution as “zones” and those in the 9-cluster solution as “sub-regions”. Finally, we consistently use the term “psychological topics” instead of “concepts”, “functions” or other such terms.</w:delText>
        </w:r>
      </w:del>
      <w:del w:id="92" w:author="Tal Yarkoni" w:date="2016-02-19T17:42:00Z">
        <w:r w:rsidRPr="008A6568" w:rsidDel="007D1FCF">
          <w:rPr>
            <w:rFonts w:ascii="Arial" w:hAnsi="Arial" w:cs="Arial"/>
            <w:sz w:val="24"/>
            <w:szCs w:val="24"/>
          </w:rPr>
          <w:delText xml:space="preserve"> </w:delText>
        </w:r>
      </w:del>
      <w:del w:id="93" w:author="Tal Yarkoni" w:date="2016-02-19T17:41:00Z">
        <w:r w:rsidRPr="008A6568" w:rsidDel="007D1FCF">
          <w:rPr>
            <w:rFonts w:ascii="Arial" w:hAnsi="Arial" w:cs="Arial"/>
            <w:sz w:val="24"/>
            <w:szCs w:val="24"/>
          </w:rPr>
          <w:delText xml:space="preserve">Additionally, we cite every panel of Figure 1 in the methods. </w:delText>
        </w:r>
      </w:del>
    </w:p>
    <w:p w14:paraId="70A053D0" w14:textId="43C919CC" w:rsidR="0072275C" w:rsidRPr="008A6568" w:rsidRDefault="00B8456D" w:rsidP="002F54A0">
      <w:pPr>
        <w:spacing w:after="0" w:line="240" w:lineRule="auto"/>
        <w:jc w:val="left"/>
        <w:rPr>
          <w:rFonts w:ascii="Arial" w:hAnsi="Arial" w:cs="Arial"/>
          <w:sz w:val="24"/>
          <w:szCs w:val="24"/>
        </w:rPr>
      </w:pPr>
      <w:r w:rsidRPr="008A6568">
        <w:rPr>
          <w:rFonts w:ascii="Arial" w:hAnsi="Arial" w:cs="Arial"/>
          <w:sz w:val="24"/>
          <w:szCs w:val="24"/>
        </w:rPr>
        <w:t>W</w:t>
      </w:r>
      <w:r w:rsidR="0072275C" w:rsidRPr="008A6568">
        <w:rPr>
          <w:rFonts w:ascii="Arial" w:hAnsi="Arial" w:cs="Arial"/>
          <w:sz w:val="24"/>
          <w:szCs w:val="24"/>
        </w:rPr>
        <w:t>e have</w:t>
      </w:r>
      <w:r w:rsidRPr="008A6568">
        <w:rPr>
          <w:rFonts w:ascii="Arial" w:hAnsi="Arial" w:cs="Arial"/>
          <w:sz w:val="24"/>
          <w:szCs w:val="24"/>
        </w:rPr>
        <w:t xml:space="preserve"> </w:t>
      </w:r>
      <w:del w:id="94" w:author="Tal Yarkoni" w:date="2016-02-19T17:42:00Z">
        <w:r w:rsidRPr="008A6568" w:rsidDel="007D1FCF">
          <w:rPr>
            <w:rFonts w:ascii="Arial" w:hAnsi="Arial" w:cs="Arial"/>
            <w:sz w:val="24"/>
            <w:szCs w:val="24"/>
          </w:rPr>
          <w:delText>also</w:delText>
        </w:r>
        <w:r w:rsidR="0072275C" w:rsidRPr="008A6568" w:rsidDel="007D1FCF">
          <w:rPr>
            <w:rFonts w:ascii="Arial" w:hAnsi="Arial" w:cs="Arial"/>
            <w:sz w:val="24"/>
            <w:szCs w:val="24"/>
          </w:rPr>
          <w:delText xml:space="preserve"> unpacked</w:delText>
        </w:r>
      </w:del>
      <w:ins w:id="95" w:author="Tal Yarkoni" w:date="2016-02-19T17:42:00Z">
        <w:r w:rsidR="007D1FCF">
          <w:rPr>
            <w:rFonts w:ascii="Arial" w:hAnsi="Arial" w:cs="Arial"/>
            <w:sz w:val="24"/>
            <w:szCs w:val="24"/>
          </w:rPr>
          <w:t>expanded our description of</w:t>
        </w:r>
      </w:ins>
      <w:r w:rsidR="0072275C" w:rsidRPr="008A6568">
        <w:rPr>
          <w:rFonts w:ascii="Arial" w:hAnsi="Arial" w:cs="Arial"/>
          <w:sz w:val="24"/>
          <w:szCs w:val="24"/>
        </w:rPr>
        <w:t xml:space="preserve"> the co-activation clustering methodology to </w:t>
      </w:r>
      <w:del w:id="96" w:author="Tal Yarkoni" w:date="2016-02-19T17:42:00Z">
        <w:r w:rsidR="0072275C" w:rsidRPr="008A6568" w:rsidDel="007D1FCF">
          <w:rPr>
            <w:rFonts w:ascii="Arial" w:hAnsi="Arial" w:cs="Arial"/>
            <w:sz w:val="24"/>
            <w:szCs w:val="24"/>
          </w:rPr>
          <w:delText xml:space="preserve">elucidate </w:delText>
        </w:r>
      </w:del>
      <w:ins w:id="97" w:author="Tal Yarkoni" w:date="2016-02-19T17:42:00Z">
        <w:r w:rsidR="007D1FCF">
          <w:rPr>
            <w:rFonts w:ascii="Arial" w:hAnsi="Arial" w:cs="Arial"/>
            <w:sz w:val="24"/>
            <w:szCs w:val="24"/>
          </w:rPr>
          <w:t>indicate</w:t>
        </w:r>
        <w:r w:rsidR="007D1FCF" w:rsidRPr="008A6568">
          <w:rPr>
            <w:rFonts w:ascii="Arial" w:hAnsi="Arial" w:cs="Arial"/>
            <w:sz w:val="24"/>
            <w:szCs w:val="24"/>
          </w:rPr>
          <w:t xml:space="preserve"> </w:t>
        </w:r>
      </w:ins>
      <w:r w:rsidR="0072275C" w:rsidRPr="008A6568">
        <w:rPr>
          <w:rFonts w:ascii="Arial" w:hAnsi="Arial" w:cs="Arial"/>
          <w:sz w:val="24"/>
          <w:szCs w:val="24"/>
        </w:rPr>
        <w:t>that we are calculating the correlation across studies between MFC voxels and whole-</w:t>
      </w:r>
      <w:r w:rsidRPr="008A6568">
        <w:rPr>
          <w:rFonts w:ascii="Arial" w:hAnsi="Arial" w:cs="Arial"/>
          <w:sz w:val="24"/>
          <w:szCs w:val="24"/>
        </w:rPr>
        <w:t>brain PCA components (lines 163-186)</w:t>
      </w:r>
      <w:ins w:id="98" w:author="Tal Yarkoni" w:date="2016-02-19T17:42:00Z">
        <w:r w:rsidR="007D1FCF">
          <w:rPr>
            <w:rFonts w:ascii="Arial" w:hAnsi="Arial" w:cs="Arial"/>
            <w:sz w:val="24"/>
            <w:szCs w:val="24"/>
          </w:rPr>
          <w:t>.</w:t>
        </w:r>
      </w:ins>
    </w:p>
    <w:p w14:paraId="255FC625" w14:textId="77777777" w:rsidR="00B8456D" w:rsidRPr="008A6568" w:rsidRDefault="00B8456D" w:rsidP="002F54A0">
      <w:pPr>
        <w:spacing w:after="0" w:line="240" w:lineRule="auto"/>
        <w:jc w:val="left"/>
        <w:rPr>
          <w:rFonts w:ascii="Arial" w:hAnsi="Arial" w:cs="Arial"/>
          <w:sz w:val="24"/>
          <w:szCs w:val="24"/>
        </w:rPr>
      </w:pPr>
    </w:p>
    <w:p w14:paraId="79CEBEC1" w14:textId="1898D09F" w:rsidR="00B8456D" w:rsidRPr="008A6568" w:rsidRDefault="00B8456D" w:rsidP="002F54A0">
      <w:pPr>
        <w:spacing w:after="0" w:line="240" w:lineRule="auto"/>
        <w:jc w:val="left"/>
        <w:rPr>
          <w:rFonts w:ascii="Arial" w:hAnsi="Arial" w:cs="Arial"/>
          <w:sz w:val="24"/>
          <w:szCs w:val="24"/>
        </w:rPr>
      </w:pPr>
      <w:commentRangeStart w:id="99"/>
      <w:r w:rsidRPr="008A6568">
        <w:rPr>
          <w:rFonts w:ascii="Arial" w:hAnsi="Arial" w:cs="Arial"/>
          <w:sz w:val="24"/>
          <w:szCs w:val="24"/>
        </w:rPr>
        <w:t xml:space="preserve">Furthermore, we have noted the version number of the Neurosynth database (line 152) and more clearly stated the address of where to obtain images and code to replicate the present analyses (line 161). </w:t>
      </w:r>
      <w:commentRangeEnd w:id="99"/>
      <w:r w:rsidR="007D1FCF">
        <w:rPr>
          <w:rStyle w:val="CommentReference"/>
        </w:rPr>
        <w:commentReference w:id="99"/>
      </w:r>
    </w:p>
    <w:p w14:paraId="6641372E" w14:textId="77777777" w:rsidR="00B8456D" w:rsidRPr="008A6568" w:rsidRDefault="00B8456D" w:rsidP="002F54A0">
      <w:pPr>
        <w:spacing w:after="0" w:line="240" w:lineRule="auto"/>
        <w:jc w:val="left"/>
        <w:rPr>
          <w:rFonts w:ascii="Arial" w:hAnsi="Arial" w:cs="Arial"/>
          <w:sz w:val="24"/>
          <w:szCs w:val="24"/>
        </w:rPr>
      </w:pPr>
    </w:p>
    <w:p w14:paraId="6026CC84" w14:textId="77777777" w:rsidR="00061A48" w:rsidRPr="008A6568" w:rsidRDefault="00061A48" w:rsidP="002F54A0">
      <w:pPr>
        <w:spacing w:after="0" w:line="240" w:lineRule="auto"/>
        <w:jc w:val="left"/>
        <w:rPr>
          <w:rFonts w:ascii="Arial" w:hAnsi="Arial" w:cs="Arial"/>
          <w:sz w:val="24"/>
          <w:szCs w:val="24"/>
        </w:rPr>
      </w:pPr>
    </w:p>
    <w:p w14:paraId="72A61B05" w14:textId="77777777" w:rsidR="00061A48" w:rsidRPr="008A6568" w:rsidDel="007D1FCF" w:rsidRDefault="0007403A" w:rsidP="002F54A0">
      <w:pPr>
        <w:pStyle w:val="NormalWeb"/>
        <w:spacing w:before="0" w:beforeAutospacing="0" w:after="0" w:afterAutospacing="0"/>
        <w:rPr>
          <w:del w:id="100" w:author="Tal Yarkoni" w:date="2016-02-19T17:43:00Z"/>
          <w:rFonts w:ascii="Arial" w:hAnsi="Arial" w:cs="Arial"/>
          <w:i/>
          <w:sz w:val="24"/>
          <w:szCs w:val="24"/>
        </w:rPr>
      </w:pPr>
      <w:r w:rsidRPr="008A6568">
        <w:rPr>
          <w:rFonts w:ascii="Arial" w:eastAsia="Times New Roman" w:hAnsi="Arial" w:cs="Arial"/>
          <w:i/>
          <w:color w:val="231F20"/>
          <w:sz w:val="24"/>
          <w:szCs w:val="24"/>
        </w:rPr>
        <w:t>“How were anatomical locations determined, e.g., via an automated labeling algorithm (AAL), standardized coordinate database (</w:t>
      </w:r>
      <w:proofErr w:type="spellStart"/>
      <w:r w:rsidRPr="008A6568">
        <w:rPr>
          <w:rFonts w:ascii="Arial" w:eastAsia="Times New Roman" w:hAnsi="Arial" w:cs="Arial"/>
          <w:i/>
          <w:color w:val="231F20"/>
          <w:sz w:val="24"/>
          <w:szCs w:val="24"/>
        </w:rPr>
        <w:t>Talairach</w:t>
      </w:r>
      <w:proofErr w:type="spellEnd"/>
      <w:r w:rsidRPr="008A6568">
        <w:rPr>
          <w:rFonts w:ascii="Arial" w:eastAsia="Times New Roman" w:hAnsi="Arial" w:cs="Arial"/>
          <w:i/>
          <w:color w:val="231F20"/>
          <w:sz w:val="24"/>
          <w:szCs w:val="24"/>
        </w:rPr>
        <w:t xml:space="preserve"> daemon), probabilistic atlases, etc.?</w:t>
      </w:r>
      <w:r w:rsidR="00061A48" w:rsidRPr="008A6568">
        <w:rPr>
          <w:rFonts w:ascii="Arial" w:eastAsia="Times New Roman" w:hAnsi="Arial" w:cs="Arial"/>
          <w:i/>
          <w:color w:val="231F20"/>
          <w:sz w:val="24"/>
          <w:szCs w:val="24"/>
        </w:rPr>
        <w:t xml:space="preserve"> </w:t>
      </w:r>
      <w:r w:rsidR="00061A48" w:rsidRPr="008A6568">
        <w:rPr>
          <w:rFonts w:ascii="Arial" w:hAnsi="Arial" w:cs="Arial"/>
          <w:i/>
          <w:color w:val="231F20"/>
          <w:sz w:val="24"/>
          <w:szCs w:val="24"/>
        </w:rPr>
        <w:t>needs to be clarified; see my detailed comments</w:t>
      </w:r>
      <w:del w:id="101" w:author="Tal Yarkoni" w:date="2016-02-19T17:43:00Z">
        <w:r w:rsidR="00061A48" w:rsidRPr="008A6568" w:rsidDel="007D1FCF">
          <w:rPr>
            <w:rFonts w:ascii="Arial" w:hAnsi="Arial" w:cs="Arial"/>
            <w:i/>
            <w:color w:val="231F20"/>
            <w:sz w:val="24"/>
            <w:szCs w:val="24"/>
          </w:rPr>
          <w:delText xml:space="preserve"> </w:delText>
        </w:r>
      </w:del>
    </w:p>
    <w:p w14:paraId="7486F009" w14:textId="4B80CE47" w:rsidR="0007403A" w:rsidRPr="008A6568" w:rsidRDefault="0007403A">
      <w:pPr>
        <w:pStyle w:val="NormalWeb"/>
        <w:spacing w:before="0" w:beforeAutospacing="0" w:after="0" w:afterAutospacing="0"/>
        <w:pPrChange w:id="102" w:author="Tal Yarkoni" w:date="2016-02-19T17:43:00Z">
          <w:pPr>
            <w:spacing w:after="0" w:line="240" w:lineRule="auto"/>
            <w:jc w:val="left"/>
          </w:pPr>
        </w:pPrChange>
      </w:pPr>
      <w:r w:rsidRPr="008A6568">
        <w:t>”</w:t>
      </w:r>
    </w:p>
    <w:p w14:paraId="5E11D717" w14:textId="77777777" w:rsidR="0072275C" w:rsidRPr="008A6568" w:rsidRDefault="0072275C" w:rsidP="002F54A0">
      <w:pPr>
        <w:spacing w:after="0" w:line="240" w:lineRule="auto"/>
        <w:jc w:val="left"/>
        <w:rPr>
          <w:rFonts w:ascii="Arial" w:hAnsi="Arial" w:cs="Arial"/>
          <w:sz w:val="24"/>
          <w:szCs w:val="24"/>
        </w:rPr>
      </w:pPr>
    </w:p>
    <w:p w14:paraId="433AEA11" w14:textId="77916EAF" w:rsidR="00187543" w:rsidRPr="008A6568" w:rsidDel="008C5355" w:rsidRDefault="0007403A" w:rsidP="002F54A0">
      <w:pPr>
        <w:spacing w:after="0" w:line="240" w:lineRule="auto"/>
        <w:jc w:val="left"/>
        <w:rPr>
          <w:del w:id="103" w:author="Tal Yarkoni" w:date="2016-02-19T17:44:00Z"/>
          <w:rFonts w:ascii="Arial" w:hAnsi="Arial" w:cs="Arial"/>
          <w:sz w:val="24"/>
          <w:szCs w:val="24"/>
        </w:rPr>
      </w:pPr>
      <w:r w:rsidRPr="008A6568">
        <w:rPr>
          <w:rFonts w:ascii="Arial" w:hAnsi="Arial" w:cs="Arial"/>
          <w:sz w:val="24"/>
          <w:szCs w:val="24"/>
        </w:rPr>
        <w:t xml:space="preserve">We have more clearly detailed our method for </w:t>
      </w:r>
      <w:del w:id="104" w:author="Tal Yarkoni" w:date="2016-02-19T17:43:00Z">
        <w:r w:rsidRPr="008A6568" w:rsidDel="007D1FCF">
          <w:rPr>
            <w:rFonts w:ascii="Arial" w:hAnsi="Arial" w:cs="Arial"/>
            <w:sz w:val="24"/>
            <w:szCs w:val="24"/>
          </w:rPr>
          <w:delText>naming and localizing clusters onto anatomy</w:delText>
        </w:r>
      </w:del>
      <w:ins w:id="105" w:author="Tal Yarkoni" w:date="2016-02-19T17:43:00Z">
        <w:r w:rsidR="007D1FCF">
          <w:rPr>
            <w:rFonts w:ascii="Arial" w:hAnsi="Arial" w:cs="Arial"/>
            <w:sz w:val="24"/>
            <w:szCs w:val="24"/>
          </w:rPr>
          <w:t>labeling clusters</w:t>
        </w:r>
      </w:ins>
      <w:r w:rsidRPr="008A6568">
        <w:rPr>
          <w:rFonts w:ascii="Arial" w:hAnsi="Arial" w:cs="Arial"/>
          <w:sz w:val="24"/>
          <w:szCs w:val="24"/>
        </w:rPr>
        <w:t xml:space="preserve"> (line 225). We have taken the reviewer’s suggestion to use the Harvard-Oxford anatomical atlas to more precisely localize regions. This</w:t>
      </w:r>
      <w:ins w:id="106" w:author="Tal Yarkoni" w:date="2016-02-19T17:43:00Z">
        <w:r w:rsidR="007D1FCF">
          <w:rPr>
            <w:rFonts w:ascii="Arial" w:hAnsi="Arial" w:cs="Arial"/>
            <w:sz w:val="24"/>
            <w:szCs w:val="24"/>
          </w:rPr>
          <w:t xml:space="preserve"> approach</w:t>
        </w:r>
      </w:ins>
      <w:r w:rsidRPr="008A6568">
        <w:rPr>
          <w:rFonts w:ascii="Arial" w:hAnsi="Arial" w:cs="Arial"/>
          <w:sz w:val="24"/>
          <w:szCs w:val="24"/>
        </w:rPr>
        <w:t xml:space="preserve"> revealed that</w:t>
      </w:r>
      <w:del w:id="107" w:author="Tal Yarkoni" w:date="2016-02-19T17:43:00Z">
        <w:r w:rsidRPr="008A6568" w:rsidDel="007D1FCF">
          <w:rPr>
            <w:rFonts w:ascii="Arial" w:hAnsi="Arial" w:cs="Arial"/>
            <w:sz w:val="24"/>
            <w:szCs w:val="24"/>
          </w:rPr>
          <w:delText xml:space="preserve"> indeed</w:delText>
        </w:r>
      </w:del>
      <w:r w:rsidRPr="008A6568">
        <w:rPr>
          <w:rFonts w:ascii="Arial" w:hAnsi="Arial" w:cs="Arial"/>
          <w:sz w:val="24"/>
          <w:szCs w:val="24"/>
        </w:rPr>
        <w:t xml:space="preserve"> all sub-regions in the middle zone were </w:t>
      </w:r>
      <w:ins w:id="108" w:author="Tal Yarkoni" w:date="2016-02-19T17:43:00Z">
        <w:r w:rsidR="007D1FCF">
          <w:rPr>
            <w:rFonts w:ascii="Arial" w:hAnsi="Arial" w:cs="Arial"/>
            <w:sz w:val="24"/>
            <w:szCs w:val="24"/>
          </w:rPr>
          <w:t xml:space="preserve">indeed </w:t>
        </w:r>
      </w:ins>
      <w:del w:id="109" w:author="Tal Yarkoni" w:date="2016-02-19T17:43:00Z">
        <w:r w:rsidRPr="008A6568" w:rsidDel="008C5355">
          <w:rPr>
            <w:rFonts w:ascii="Arial" w:hAnsi="Arial" w:cs="Arial"/>
            <w:sz w:val="24"/>
            <w:szCs w:val="24"/>
          </w:rPr>
          <w:delText>most likely to occur in</w:delText>
        </w:r>
      </w:del>
      <w:ins w:id="110" w:author="Tal Yarkoni" w:date="2016-02-19T17:43:00Z">
        <w:r w:rsidR="008C5355">
          <w:rPr>
            <w:rFonts w:ascii="Arial" w:hAnsi="Arial" w:cs="Arial"/>
            <w:sz w:val="24"/>
            <w:szCs w:val="24"/>
          </w:rPr>
          <w:t>probabilistically assigned primarily</w:t>
        </w:r>
      </w:ins>
      <w:r w:rsidRPr="008A6568">
        <w:rPr>
          <w:rFonts w:ascii="Arial" w:hAnsi="Arial" w:cs="Arial"/>
          <w:sz w:val="24"/>
          <w:szCs w:val="24"/>
        </w:rPr>
        <w:t xml:space="preserve"> </w:t>
      </w:r>
      <w:del w:id="111" w:author="Tal Yarkoni" w:date="2016-02-19T17:43:00Z">
        <w:r w:rsidRPr="008A6568" w:rsidDel="008C5355">
          <w:rPr>
            <w:rFonts w:ascii="Arial" w:hAnsi="Arial" w:cs="Arial"/>
            <w:sz w:val="24"/>
            <w:szCs w:val="24"/>
          </w:rPr>
          <w:delText>eithe</w:delText>
        </w:r>
      </w:del>
      <w:ins w:id="112" w:author="Tal Yarkoni" w:date="2016-02-19T17:43:00Z">
        <w:r w:rsidR="008C5355">
          <w:rPr>
            <w:rFonts w:ascii="Arial" w:hAnsi="Arial" w:cs="Arial"/>
            <w:sz w:val="24"/>
            <w:szCs w:val="24"/>
          </w:rPr>
          <w:t>to</w:t>
        </w:r>
      </w:ins>
      <w:del w:id="113" w:author="Tal Yarkoni" w:date="2016-02-19T17:43:00Z">
        <w:r w:rsidRPr="008A6568" w:rsidDel="008C5355">
          <w:rPr>
            <w:rFonts w:ascii="Arial" w:hAnsi="Arial" w:cs="Arial"/>
            <w:sz w:val="24"/>
            <w:szCs w:val="24"/>
          </w:rPr>
          <w:delText>r</w:delText>
        </w:r>
      </w:del>
      <w:r w:rsidRPr="008A6568">
        <w:rPr>
          <w:rFonts w:ascii="Arial" w:hAnsi="Arial" w:cs="Arial"/>
          <w:sz w:val="24"/>
          <w:szCs w:val="24"/>
        </w:rPr>
        <w:t xml:space="preserve"> the cingulate or paracingulate sulci. As such, we have renamed these clusters. Moreover, more careful comparison with Picard &amp; </w:t>
      </w:r>
      <w:proofErr w:type="spellStart"/>
      <w:r w:rsidRPr="008A6568">
        <w:rPr>
          <w:rFonts w:ascii="Arial" w:hAnsi="Arial" w:cs="Arial"/>
          <w:sz w:val="24"/>
          <w:szCs w:val="24"/>
        </w:rPr>
        <w:t>Strick</w:t>
      </w:r>
      <w:proofErr w:type="spellEnd"/>
      <w:r w:rsidRPr="008A6568">
        <w:rPr>
          <w:rFonts w:ascii="Arial" w:hAnsi="Arial" w:cs="Arial"/>
          <w:sz w:val="24"/>
          <w:szCs w:val="24"/>
        </w:rPr>
        <w:t xml:space="preserve"> (1996) suggested “</w:t>
      </w:r>
      <w:proofErr w:type="spellStart"/>
      <w:r w:rsidRPr="008A6568">
        <w:rPr>
          <w:rFonts w:ascii="Arial" w:hAnsi="Arial" w:cs="Arial"/>
          <w:sz w:val="24"/>
          <w:szCs w:val="24"/>
        </w:rPr>
        <w:t>SMAr</w:t>
      </w:r>
      <w:proofErr w:type="spellEnd"/>
      <w:r w:rsidRPr="008A6568">
        <w:rPr>
          <w:rFonts w:ascii="Arial" w:hAnsi="Arial" w:cs="Arial"/>
          <w:sz w:val="24"/>
          <w:szCs w:val="24"/>
        </w:rPr>
        <w:t>” should be re-named to “pre-SMA”.</w:t>
      </w:r>
      <w:r w:rsidR="00187543" w:rsidRPr="008A6568">
        <w:rPr>
          <w:rFonts w:ascii="Arial" w:hAnsi="Arial" w:cs="Arial"/>
          <w:sz w:val="24"/>
          <w:szCs w:val="24"/>
        </w:rPr>
        <w:t xml:space="preserve"> Finally, we have renamed “</w:t>
      </w:r>
      <w:proofErr w:type="spellStart"/>
      <w:r w:rsidR="00187543" w:rsidRPr="008A6568">
        <w:rPr>
          <w:rFonts w:ascii="Arial" w:hAnsi="Arial" w:cs="Arial"/>
          <w:sz w:val="24"/>
          <w:szCs w:val="24"/>
        </w:rPr>
        <w:t>rACC</w:t>
      </w:r>
      <w:proofErr w:type="spellEnd"/>
      <w:r w:rsidR="00187543" w:rsidRPr="008A6568">
        <w:rPr>
          <w:rFonts w:ascii="Arial" w:hAnsi="Arial" w:cs="Arial"/>
          <w:sz w:val="24"/>
          <w:szCs w:val="24"/>
        </w:rPr>
        <w:t>” to “</w:t>
      </w:r>
      <w:proofErr w:type="spellStart"/>
      <w:r w:rsidR="00187543" w:rsidRPr="008A6568">
        <w:rPr>
          <w:rFonts w:ascii="Arial" w:hAnsi="Arial" w:cs="Arial"/>
          <w:sz w:val="24"/>
          <w:szCs w:val="24"/>
        </w:rPr>
        <w:t>pgACC</w:t>
      </w:r>
      <w:proofErr w:type="spellEnd"/>
      <w:r w:rsidR="00187543" w:rsidRPr="008A6568">
        <w:rPr>
          <w:rFonts w:ascii="Arial" w:hAnsi="Arial" w:cs="Arial"/>
          <w:sz w:val="24"/>
          <w:szCs w:val="24"/>
        </w:rPr>
        <w:t xml:space="preserve">”. </w:t>
      </w:r>
      <w:r w:rsidRPr="008A6568">
        <w:rPr>
          <w:rFonts w:ascii="Arial" w:hAnsi="Arial" w:cs="Arial"/>
          <w:sz w:val="24"/>
          <w:szCs w:val="24"/>
        </w:rPr>
        <w:t xml:space="preserve"> </w:t>
      </w:r>
    </w:p>
    <w:p w14:paraId="13B99690" w14:textId="77777777" w:rsidR="00187543" w:rsidRPr="008A6568" w:rsidDel="008C5355" w:rsidRDefault="00187543" w:rsidP="002F54A0">
      <w:pPr>
        <w:spacing w:after="0" w:line="240" w:lineRule="auto"/>
        <w:jc w:val="left"/>
        <w:rPr>
          <w:del w:id="114" w:author="Tal Yarkoni" w:date="2016-02-19T17:44:00Z"/>
          <w:rFonts w:ascii="Arial" w:hAnsi="Arial" w:cs="Arial"/>
          <w:sz w:val="24"/>
          <w:szCs w:val="24"/>
        </w:rPr>
      </w:pPr>
    </w:p>
    <w:p w14:paraId="321BAE4A" w14:textId="1CEF4F7D" w:rsidR="0007403A" w:rsidRPr="008A6568" w:rsidRDefault="0007403A" w:rsidP="002F54A0">
      <w:pPr>
        <w:spacing w:after="0" w:line="240" w:lineRule="auto"/>
        <w:jc w:val="left"/>
        <w:rPr>
          <w:rFonts w:ascii="Arial" w:eastAsia="Times New Roman" w:hAnsi="Arial" w:cs="Arial"/>
          <w:color w:val="231F20"/>
          <w:sz w:val="24"/>
          <w:szCs w:val="24"/>
        </w:rPr>
      </w:pPr>
      <w:r w:rsidRPr="008A6568">
        <w:rPr>
          <w:rFonts w:ascii="Arial" w:hAnsi="Arial" w:cs="Arial"/>
          <w:sz w:val="24"/>
          <w:szCs w:val="24"/>
        </w:rPr>
        <w:t xml:space="preserve">See lines 422-442 in the Results for relevant changes. </w:t>
      </w:r>
      <w:ins w:id="115" w:author="Tal Yarkoni" w:date="2016-02-19T17:44:00Z">
        <w:r w:rsidR="008C5355">
          <w:rPr>
            <w:rFonts w:ascii="Arial" w:hAnsi="Arial" w:cs="Arial"/>
            <w:sz w:val="24"/>
            <w:szCs w:val="24"/>
          </w:rPr>
          <w:t>The D</w:t>
        </w:r>
      </w:ins>
      <w:del w:id="116" w:author="Tal Yarkoni" w:date="2016-02-19T17:44:00Z">
        <w:r w:rsidRPr="008A6568" w:rsidDel="008C5355">
          <w:rPr>
            <w:rFonts w:ascii="Arial" w:hAnsi="Arial" w:cs="Arial"/>
            <w:sz w:val="24"/>
            <w:szCs w:val="24"/>
          </w:rPr>
          <w:delText>D</w:delText>
        </w:r>
      </w:del>
      <w:r w:rsidRPr="008A6568">
        <w:rPr>
          <w:rFonts w:ascii="Arial" w:hAnsi="Arial" w:cs="Arial"/>
          <w:sz w:val="24"/>
          <w:szCs w:val="24"/>
        </w:rPr>
        <w:t xml:space="preserve">iscussion has </w:t>
      </w:r>
      <w:ins w:id="117" w:author="Tal Yarkoni" w:date="2016-02-19T17:44:00Z">
        <w:r w:rsidR="008C5355">
          <w:rPr>
            <w:rFonts w:ascii="Arial" w:hAnsi="Arial" w:cs="Arial"/>
            <w:sz w:val="24"/>
            <w:szCs w:val="24"/>
          </w:rPr>
          <w:t xml:space="preserve">also </w:t>
        </w:r>
      </w:ins>
      <w:r w:rsidRPr="008A6568">
        <w:rPr>
          <w:rFonts w:ascii="Arial" w:hAnsi="Arial" w:cs="Arial"/>
          <w:sz w:val="24"/>
          <w:szCs w:val="24"/>
        </w:rPr>
        <w:t>been updated accordingly (e.g. lines 684, 691-753).</w:t>
      </w:r>
    </w:p>
    <w:p w14:paraId="6D756B77" w14:textId="77777777" w:rsidR="0072275C" w:rsidRPr="008A6568" w:rsidRDefault="0072275C" w:rsidP="002F54A0">
      <w:pPr>
        <w:spacing w:after="0" w:line="240" w:lineRule="auto"/>
        <w:jc w:val="left"/>
        <w:rPr>
          <w:rFonts w:ascii="Arial" w:eastAsia="Times New Roman" w:hAnsi="Arial" w:cs="Arial"/>
          <w:color w:val="231F20"/>
          <w:sz w:val="24"/>
          <w:szCs w:val="24"/>
        </w:rPr>
      </w:pPr>
    </w:p>
    <w:p w14:paraId="4CA89377" w14:textId="7639F23A" w:rsidR="0072275C" w:rsidRPr="008A6568" w:rsidRDefault="00E46CBF" w:rsidP="002F54A0">
      <w:pPr>
        <w:spacing w:line="240" w:lineRule="auto"/>
        <w:rPr>
          <w:rFonts w:ascii="Arial" w:eastAsia="Times New Roman" w:hAnsi="Arial" w:cs="Arial"/>
          <w:sz w:val="24"/>
          <w:szCs w:val="24"/>
        </w:rPr>
      </w:pPr>
      <w:r w:rsidRPr="008A6568">
        <w:rPr>
          <w:rFonts w:ascii="Arial" w:eastAsia="Times New Roman" w:hAnsi="Arial" w:cs="Arial"/>
          <w:color w:val="231F20"/>
          <w:sz w:val="24"/>
          <w:szCs w:val="24"/>
        </w:rPr>
        <w:t>The reviewer also pointed out that we should clearly state the standardized stereotaxic space</w:t>
      </w:r>
      <w:r w:rsidRPr="008A6568">
        <w:rPr>
          <w:rFonts w:ascii="Arial" w:eastAsia="Times New Roman" w:hAnsi="Arial" w:cs="Arial"/>
          <w:sz w:val="24"/>
          <w:szCs w:val="24"/>
        </w:rPr>
        <w:t xml:space="preserve"> we are using</w:t>
      </w:r>
      <w:del w:id="118" w:author="Tal Yarkoni" w:date="2016-02-19T17:44:00Z">
        <w:r w:rsidRPr="008A6568" w:rsidDel="008C5355">
          <w:rPr>
            <w:rFonts w:ascii="Arial" w:eastAsia="Times New Roman" w:hAnsi="Arial" w:cs="Arial"/>
            <w:sz w:val="24"/>
            <w:szCs w:val="24"/>
          </w:rPr>
          <w:delText>, and</w:delText>
        </w:r>
      </w:del>
      <w:ins w:id="119" w:author="Tal Yarkoni" w:date="2016-02-19T17:44:00Z">
        <w:r w:rsidR="008C5355">
          <w:rPr>
            <w:rFonts w:ascii="Arial" w:eastAsia="Times New Roman" w:hAnsi="Arial" w:cs="Arial"/>
            <w:sz w:val="24"/>
            <w:szCs w:val="24"/>
          </w:rPr>
          <w:t>. We</w:t>
        </w:r>
      </w:ins>
      <w:r w:rsidRPr="008A6568">
        <w:rPr>
          <w:rFonts w:ascii="Arial" w:eastAsia="Times New Roman" w:hAnsi="Arial" w:cs="Arial"/>
          <w:sz w:val="24"/>
          <w:szCs w:val="24"/>
        </w:rPr>
        <w:t xml:space="preserve"> now discuss this in more detail on line 157:</w:t>
      </w:r>
    </w:p>
    <w:p w14:paraId="6986000D" w14:textId="569B1EE4" w:rsidR="00E46CBF" w:rsidRPr="0088727F" w:rsidRDefault="00E46CBF" w:rsidP="002F54A0">
      <w:pPr>
        <w:spacing w:line="240" w:lineRule="auto"/>
        <w:rPr>
          <w:rFonts w:ascii="Arial" w:eastAsia="Times New Roman" w:hAnsi="Arial" w:cs="Arial"/>
          <w:i/>
          <w:sz w:val="24"/>
          <w:szCs w:val="24"/>
          <w:u w:val="single"/>
          <w:rPrChange w:id="120" w:author="Tal Yarkoni" w:date="2016-02-19T17:45:00Z">
            <w:rPr>
              <w:rFonts w:ascii="Arial" w:eastAsia="Times New Roman" w:hAnsi="Arial" w:cs="Arial"/>
              <w:sz w:val="24"/>
              <w:szCs w:val="24"/>
            </w:rPr>
          </w:rPrChange>
        </w:rPr>
      </w:pPr>
      <w:r w:rsidRPr="0088727F">
        <w:rPr>
          <w:rFonts w:ascii="Arial" w:eastAsia="Times New Roman" w:hAnsi="Arial" w:cs="Arial"/>
          <w:i/>
          <w:sz w:val="24"/>
          <w:szCs w:val="24"/>
          <w:u w:val="single"/>
          <w:rPrChange w:id="121" w:author="Tal Yarkoni" w:date="2016-02-19T17:45:00Z">
            <w:rPr>
              <w:rFonts w:ascii="Arial" w:eastAsia="Times New Roman" w:hAnsi="Arial" w:cs="Arial"/>
              <w:sz w:val="24"/>
              <w:szCs w:val="24"/>
            </w:rPr>
          </w:rPrChange>
        </w:rPr>
        <w:t>“</w:t>
      </w:r>
      <w:r w:rsidRPr="0088727F">
        <w:rPr>
          <w:rFonts w:ascii="Arial" w:hAnsi="Arial" w:cs="Arial"/>
          <w:i/>
          <w:color w:val="333333"/>
          <w:sz w:val="24"/>
          <w:szCs w:val="24"/>
          <w:highlight w:val="white"/>
          <w:u w:val="single"/>
          <w:rPrChange w:id="122" w:author="Tal Yarkoni" w:date="2016-02-19T17:45:00Z">
            <w:rPr>
              <w:rFonts w:ascii="Arial" w:hAnsi="Arial" w:cs="Arial"/>
              <w:color w:val="333333"/>
              <w:sz w:val="24"/>
              <w:szCs w:val="24"/>
              <w:highlight w:val="white"/>
            </w:rPr>
          </w:rPrChange>
        </w:rPr>
        <w:t xml:space="preserve">As peak activations are populated automatically, the database does not differentiate between </w:t>
      </w:r>
      <w:proofErr w:type="spellStart"/>
      <w:r w:rsidRPr="0088727F">
        <w:rPr>
          <w:rFonts w:ascii="Arial" w:hAnsi="Arial" w:cs="Arial"/>
          <w:i/>
          <w:color w:val="333333"/>
          <w:sz w:val="24"/>
          <w:szCs w:val="24"/>
          <w:highlight w:val="white"/>
          <w:u w:val="single"/>
          <w:rPrChange w:id="123" w:author="Tal Yarkoni" w:date="2016-02-19T17:45:00Z">
            <w:rPr>
              <w:rFonts w:ascii="Arial" w:hAnsi="Arial" w:cs="Arial"/>
              <w:color w:val="333333"/>
              <w:sz w:val="24"/>
              <w:szCs w:val="24"/>
              <w:highlight w:val="white"/>
            </w:rPr>
          </w:rPrChange>
        </w:rPr>
        <w:t>Talairach</w:t>
      </w:r>
      <w:proofErr w:type="spellEnd"/>
      <w:r w:rsidRPr="0088727F">
        <w:rPr>
          <w:rFonts w:ascii="Arial" w:hAnsi="Arial" w:cs="Arial"/>
          <w:i/>
          <w:color w:val="333333"/>
          <w:sz w:val="24"/>
          <w:szCs w:val="24"/>
          <w:highlight w:val="white"/>
          <w:u w:val="single"/>
          <w:rPrChange w:id="124" w:author="Tal Yarkoni" w:date="2016-02-19T17:45:00Z">
            <w:rPr>
              <w:rFonts w:ascii="Arial" w:hAnsi="Arial" w:cs="Arial"/>
              <w:color w:val="333333"/>
              <w:sz w:val="24"/>
              <w:szCs w:val="24"/>
              <w:highlight w:val="white"/>
            </w:rPr>
          </w:rPrChange>
        </w:rPr>
        <w:t xml:space="preserve"> and MNI coordinates; however, all activations are treated as MNI coordinates, and all of the following analyses are in MNI152 coordinate space.</w:t>
      </w:r>
      <w:r w:rsidRPr="0088727F">
        <w:rPr>
          <w:rFonts w:ascii="Arial" w:hAnsi="Arial" w:cs="Arial"/>
          <w:i/>
          <w:color w:val="333333"/>
          <w:sz w:val="24"/>
          <w:szCs w:val="24"/>
          <w:u w:val="single"/>
          <w:rPrChange w:id="125" w:author="Tal Yarkoni" w:date="2016-02-19T17:45:00Z">
            <w:rPr>
              <w:rFonts w:ascii="Arial" w:hAnsi="Arial" w:cs="Arial"/>
              <w:color w:val="333333"/>
              <w:sz w:val="24"/>
              <w:szCs w:val="24"/>
            </w:rPr>
          </w:rPrChange>
        </w:rPr>
        <w:t>”</w:t>
      </w:r>
    </w:p>
    <w:p w14:paraId="2A879099" w14:textId="77777777" w:rsidR="0072275C" w:rsidRPr="0088727F" w:rsidRDefault="0072275C" w:rsidP="002F54A0">
      <w:pPr>
        <w:spacing w:after="0" w:line="240" w:lineRule="auto"/>
        <w:jc w:val="left"/>
        <w:rPr>
          <w:rFonts w:ascii="Arial" w:eastAsia="Times New Roman" w:hAnsi="Arial" w:cs="Arial"/>
          <w:b/>
          <w:color w:val="231F20"/>
          <w:sz w:val="24"/>
          <w:szCs w:val="24"/>
          <w:rPrChange w:id="126" w:author="Tal Yarkoni" w:date="2016-02-19T17:45:00Z">
            <w:rPr>
              <w:rFonts w:ascii="Arial" w:eastAsia="Times New Roman" w:hAnsi="Arial" w:cs="Arial"/>
              <w:color w:val="231F20"/>
              <w:sz w:val="24"/>
              <w:szCs w:val="24"/>
            </w:rPr>
          </w:rPrChange>
        </w:rPr>
      </w:pPr>
      <w:r w:rsidRPr="0088727F">
        <w:rPr>
          <w:rFonts w:ascii="Arial" w:eastAsia="Times New Roman" w:hAnsi="Arial" w:cs="Arial"/>
          <w:b/>
          <w:color w:val="231F20"/>
          <w:sz w:val="24"/>
          <w:szCs w:val="24"/>
          <w:rPrChange w:id="127" w:author="Tal Yarkoni" w:date="2016-02-19T17:45:00Z">
            <w:rPr>
              <w:rFonts w:ascii="Arial" w:eastAsia="Times New Roman" w:hAnsi="Arial" w:cs="Arial"/>
              <w:color w:val="231F20"/>
              <w:sz w:val="24"/>
              <w:szCs w:val="24"/>
            </w:rPr>
          </w:rPrChange>
        </w:rPr>
        <w:t>Results</w:t>
      </w:r>
    </w:p>
    <w:p w14:paraId="396E6C67" w14:textId="2DC2FE06" w:rsidR="0072275C" w:rsidRPr="008A6568" w:rsidRDefault="0072275C" w:rsidP="002F54A0">
      <w:pPr>
        <w:spacing w:after="0" w:line="240" w:lineRule="auto"/>
        <w:jc w:val="left"/>
        <w:rPr>
          <w:rFonts w:ascii="Arial" w:eastAsia="Times New Roman" w:hAnsi="Arial" w:cs="Arial"/>
          <w:i/>
          <w:sz w:val="24"/>
          <w:szCs w:val="24"/>
        </w:rPr>
      </w:pPr>
      <w:r w:rsidRPr="008A6568">
        <w:rPr>
          <w:rFonts w:ascii="Arial" w:eastAsia="Times New Roman" w:hAnsi="Arial" w:cs="Arial"/>
          <w:b/>
          <w:i/>
          <w:color w:val="231F20"/>
          <w:sz w:val="24"/>
          <w:szCs w:val="24"/>
        </w:rPr>
        <w:t>“</w:t>
      </w:r>
      <w:r w:rsidRPr="008A6568">
        <w:rPr>
          <w:rFonts w:ascii="Arial" w:eastAsia="Times New Roman" w:hAnsi="Arial" w:cs="Arial"/>
          <w:i/>
          <w:color w:val="231F20"/>
          <w:sz w:val="24"/>
          <w:szCs w:val="24"/>
        </w:rPr>
        <w:t xml:space="preserve">a second concern is that the authors are in danger of interpreting the null, because (if I understand things correctly) they did not perform contrasts that would license the statements in the discussion about 'more' and 'greater'. </w:t>
      </w:r>
      <w:r w:rsidRPr="008A6568">
        <w:rPr>
          <w:rFonts w:ascii="Arial" w:eastAsia="Times New Roman" w:hAnsi="Arial" w:cs="Arial"/>
          <w:i/>
          <w:sz w:val="24"/>
          <w:szCs w:val="24"/>
        </w:rPr>
        <w:t>“</w:t>
      </w:r>
    </w:p>
    <w:p w14:paraId="2C97E7C0" w14:textId="77777777" w:rsidR="0072275C" w:rsidRPr="008A6568" w:rsidRDefault="0072275C" w:rsidP="002F54A0">
      <w:pPr>
        <w:spacing w:after="0" w:line="240" w:lineRule="auto"/>
        <w:jc w:val="left"/>
        <w:rPr>
          <w:rFonts w:ascii="Arial" w:eastAsia="Times New Roman" w:hAnsi="Arial" w:cs="Arial"/>
          <w:i/>
          <w:sz w:val="24"/>
          <w:szCs w:val="24"/>
        </w:rPr>
      </w:pPr>
    </w:p>
    <w:p w14:paraId="3AC6DB7C" w14:textId="4DF15420" w:rsidR="0072275C" w:rsidRPr="008A6568" w:rsidRDefault="0072275C" w:rsidP="002F54A0">
      <w:pPr>
        <w:spacing w:after="0" w:line="240" w:lineRule="auto"/>
        <w:jc w:val="left"/>
        <w:rPr>
          <w:rFonts w:ascii="Arial" w:hAnsi="Arial" w:cs="Arial"/>
          <w:sz w:val="24"/>
          <w:szCs w:val="24"/>
        </w:rPr>
      </w:pPr>
      <w:r w:rsidRPr="008A6568">
        <w:rPr>
          <w:rFonts w:ascii="Arial" w:hAnsi="Arial" w:cs="Arial"/>
          <w:sz w:val="24"/>
          <w:szCs w:val="24"/>
        </w:rPr>
        <w:t xml:space="preserve">We </w:t>
      </w:r>
      <w:ins w:id="128" w:author="Tal Yarkoni" w:date="2016-02-19T17:45:00Z">
        <w:r w:rsidR="0088727F">
          <w:rPr>
            <w:rFonts w:ascii="Arial" w:hAnsi="Arial" w:cs="Arial"/>
            <w:sz w:val="24"/>
            <w:szCs w:val="24"/>
          </w:rPr>
          <w:t xml:space="preserve">thank the reviewer for catching this oversight, and </w:t>
        </w:r>
      </w:ins>
      <w:r w:rsidRPr="008A6568">
        <w:rPr>
          <w:rFonts w:ascii="Arial" w:hAnsi="Arial" w:cs="Arial"/>
          <w:sz w:val="24"/>
          <w:szCs w:val="24"/>
        </w:rPr>
        <w:t xml:space="preserve">have addressed this concern by calculating 95% confidence intervals for the log odds-ratio loading between topics and regions. Thus, if the 95% CI of log odd-ratio for a specific topic is non-overlapping between two regions, we can </w:t>
      </w:r>
      <w:ins w:id="129" w:author="Tal Yarkoni" w:date="2016-02-19T17:46:00Z">
        <w:r w:rsidR="0088727F">
          <w:rPr>
            <w:rFonts w:ascii="Arial" w:hAnsi="Arial" w:cs="Arial"/>
            <w:sz w:val="24"/>
            <w:szCs w:val="24"/>
          </w:rPr>
          <w:t xml:space="preserve">tentatively </w:t>
        </w:r>
      </w:ins>
      <w:r w:rsidRPr="008A6568">
        <w:rPr>
          <w:rFonts w:ascii="Arial" w:hAnsi="Arial" w:cs="Arial"/>
          <w:sz w:val="24"/>
          <w:szCs w:val="24"/>
        </w:rPr>
        <w:t xml:space="preserve">argue </w:t>
      </w:r>
      <w:del w:id="130" w:author="Tal Yarkoni" w:date="2016-02-19T17:46:00Z">
        <w:r w:rsidRPr="008A6568" w:rsidDel="0088727F">
          <w:rPr>
            <w:rFonts w:ascii="Arial" w:hAnsi="Arial" w:cs="Arial"/>
            <w:sz w:val="24"/>
            <w:szCs w:val="24"/>
          </w:rPr>
          <w:delText xml:space="preserve">with some confidence </w:delText>
        </w:r>
      </w:del>
      <w:r w:rsidRPr="008A6568">
        <w:rPr>
          <w:rFonts w:ascii="Arial" w:hAnsi="Arial" w:cs="Arial"/>
          <w:sz w:val="24"/>
          <w:szCs w:val="24"/>
        </w:rPr>
        <w:t xml:space="preserve">that the association strength between that topic and the two regions differs. In order to reduce the number of post-hoc exploratory comparisons made, we only report 95% CIs for a subset of associations. </w:t>
      </w:r>
      <w:commentRangeStart w:id="131"/>
      <w:r w:rsidRPr="008A6568">
        <w:rPr>
          <w:rFonts w:ascii="Arial" w:hAnsi="Arial" w:cs="Arial"/>
          <w:sz w:val="24"/>
          <w:szCs w:val="24"/>
        </w:rPr>
        <w:t>For example, we report 95% CI</w:t>
      </w:r>
      <w:ins w:id="132" w:author="Tal Yarkoni" w:date="2016-02-19T17:46:00Z">
        <w:r w:rsidR="0088727F">
          <w:rPr>
            <w:rFonts w:ascii="Arial" w:hAnsi="Arial" w:cs="Arial"/>
            <w:sz w:val="24"/>
            <w:szCs w:val="24"/>
          </w:rPr>
          <w:t>s</w:t>
        </w:r>
      </w:ins>
      <w:del w:id="133" w:author="Tal Yarkoni" w:date="2016-02-19T17:46:00Z">
        <w:r w:rsidRPr="008A6568" w:rsidDel="0088727F">
          <w:rPr>
            <w:rFonts w:ascii="Arial" w:hAnsi="Arial" w:cs="Arial"/>
            <w:sz w:val="24"/>
            <w:szCs w:val="24"/>
          </w:rPr>
          <w:delText>S</w:delText>
        </w:r>
      </w:del>
      <w:r w:rsidRPr="008A6568">
        <w:rPr>
          <w:rFonts w:ascii="Arial" w:hAnsi="Arial" w:cs="Arial"/>
          <w:sz w:val="24"/>
          <w:szCs w:val="24"/>
        </w:rPr>
        <w:t xml:space="preserve"> for working memory, pain, reward and fear for all of the sub-regions in the middle zone, as the results from Figure 4 suggests potential differences in these topics between these sub-regions.  </w:t>
      </w:r>
      <w:commentRangeEnd w:id="131"/>
      <w:r w:rsidR="0088727F">
        <w:rPr>
          <w:rStyle w:val="CommentReference"/>
        </w:rPr>
        <w:commentReference w:id="131"/>
      </w:r>
    </w:p>
    <w:p w14:paraId="7B48B8ED" w14:textId="77777777" w:rsidR="0072275C" w:rsidRPr="008A6568" w:rsidRDefault="0072275C" w:rsidP="002F54A0">
      <w:pPr>
        <w:spacing w:after="0" w:line="240" w:lineRule="auto"/>
        <w:jc w:val="left"/>
        <w:rPr>
          <w:rFonts w:ascii="Arial" w:hAnsi="Arial" w:cs="Arial"/>
          <w:sz w:val="24"/>
          <w:szCs w:val="24"/>
        </w:rPr>
      </w:pPr>
    </w:p>
    <w:p w14:paraId="5AA273BC" w14:textId="79DF017B" w:rsidR="0072275C" w:rsidRPr="008A6568" w:rsidRDefault="0072275C" w:rsidP="002F54A0">
      <w:pPr>
        <w:spacing w:after="0" w:line="240" w:lineRule="auto"/>
        <w:jc w:val="left"/>
        <w:rPr>
          <w:rFonts w:ascii="Arial" w:eastAsia="Times New Roman" w:hAnsi="Arial" w:cs="Arial"/>
          <w:b/>
          <w:i/>
          <w:color w:val="231F20"/>
          <w:sz w:val="24"/>
          <w:szCs w:val="24"/>
        </w:rPr>
      </w:pPr>
      <w:commentRangeStart w:id="134"/>
      <w:r w:rsidRPr="008A6568">
        <w:rPr>
          <w:rFonts w:ascii="Arial" w:hAnsi="Arial" w:cs="Arial"/>
          <w:sz w:val="24"/>
          <w:szCs w:val="24"/>
        </w:rPr>
        <w:t xml:space="preserve">We wanted to be careful with these post-hoc exploratory tests, so we ensured to clearly label them as such in the results section. </w:t>
      </w:r>
      <w:commentRangeEnd w:id="134"/>
      <w:r w:rsidR="006F51B0">
        <w:rPr>
          <w:rStyle w:val="CommentReference"/>
        </w:rPr>
        <w:commentReference w:id="134"/>
      </w:r>
    </w:p>
    <w:p w14:paraId="3B92FF4F" w14:textId="77777777" w:rsidR="0072275C" w:rsidRPr="008A6568" w:rsidRDefault="0072275C" w:rsidP="002F54A0">
      <w:pPr>
        <w:spacing w:after="0" w:line="240" w:lineRule="auto"/>
        <w:jc w:val="left"/>
        <w:rPr>
          <w:rFonts w:ascii="Arial" w:hAnsi="Arial" w:cs="Arial"/>
          <w:sz w:val="24"/>
          <w:szCs w:val="24"/>
        </w:rPr>
      </w:pPr>
    </w:p>
    <w:p w14:paraId="7A5141AB" w14:textId="17216F56"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color w:val="231F20"/>
          <w:sz w:val="24"/>
          <w:szCs w:val="24"/>
        </w:rPr>
        <w:t>Discussion</w:t>
      </w:r>
    </w:p>
    <w:p w14:paraId="77EFDA92" w14:textId="3AF3EF03" w:rsidR="0072275C" w:rsidRPr="008A6568"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“a. The Discussion needs work. </w:t>
      </w:r>
      <w:r w:rsidRPr="008A6568">
        <w:rPr>
          <w:rFonts w:ascii="Arial" w:hAnsi="Arial" w:cs="Arial"/>
          <w:bCs/>
          <w:i/>
          <w:color w:val="231F20"/>
          <w:sz w:val="24"/>
          <w:szCs w:val="24"/>
        </w:rPr>
        <w:t>At times, the authors fall prey to over-selling the novelty and significance of their results</w:t>
      </w:r>
      <w:r w:rsidRPr="008A6568">
        <w:rPr>
          <w:rFonts w:ascii="Arial" w:hAnsi="Arial" w:cs="Arial"/>
          <w:b/>
          <w:bCs/>
          <w:i/>
          <w:color w:val="231F20"/>
          <w:sz w:val="24"/>
          <w:szCs w:val="24"/>
        </w:rPr>
        <w:t>.</w:t>
      </w:r>
      <w:r w:rsidRPr="008A6568">
        <w:rPr>
          <w:rFonts w:ascii="Arial" w:hAnsi="Arial" w:cs="Arial"/>
          <w:i/>
          <w:color w:val="231F20"/>
          <w:sz w:val="24"/>
          <w:szCs w:val="24"/>
        </w:rPr>
        <w:t xml:space="preserve"> The results themselves are genuinely interesting and exciting, so there is no reason to exaggerate differences with prior research or to over-interpret the theoretical significance. “</w:t>
      </w:r>
    </w:p>
    <w:p w14:paraId="2197A808" w14:textId="77777777" w:rsidR="0072275C" w:rsidRPr="008A6568" w:rsidRDefault="0072275C" w:rsidP="002F54A0">
      <w:pPr>
        <w:spacing w:after="0" w:line="240" w:lineRule="auto"/>
        <w:jc w:val="left"/>
        <w:rPr>
          <w:rFonts w:ascii="Arial" w:hAnsi="Arial" w:cs="Arial"/>
          <w:color w:val="231F20"/>
          <w:sz w:val="24"/>
          <w:szCs w:val="24"/>
        </w:rPr>
      </w:pPr>
    </w:p>
    <w:p w14:paraId="06A81D42" w14:textId="5F9E4942" w:rsidR="0072275C" w:rsidRPr="008A6568" w:rsidRDefault="0072275C" w:rsidP="002F54A0">
      <w:pPr>
        <w:spacing w:after="0" w:line="240" w:lineRule="auto"/>
        <w:jc w:val="left"/>
        <w:rPr>
          <w:rFonts w:ascii="Arial" w:hAnsi="Arial" w:cs="Arial"/>
          <w:color w:val="231F20"/>
          <w:sz w:val="24"/>
          <w:szCs w:val="24"/>
        </w:rPr>
      </w:pPr>
      <w:del w:id="135" w:author="Tal Yarkoni" w:date="2016-02-20T10:14:00Z">
        <w:r w:rsidRPr="008A6568" w:rsidDel="006F51B0">
          <w:rPr>
            <w:rFonts w:ascii="Arial" w:hAnsi="Arial" w:cs="Arial"/>
            <w:color w:val="231F20"/>
            <w:sz w:val="24"/>
            <w:szCs w:val="24"/>
          </w:rPr>
          <w:delText xml:space="preserve">Response: </w:delText>
        </w:r>
      </w:del>
      <w:r w:rsidRPr="008A6568">
        <w:rPr>
          <w:rFonts w:ascii="Arial" w:hAnsi="Arial" w:cs="Arial"/>
          <w:color w:val="231F20"/>
          <w:sz w:val="24"/>
          <w:szCs w:val="24"/>
        </w:rPr>
        <w:t xml:space="preserve">We have scaled back claims of theoretical novelty. For example, in the discussion of the middle zone, the reviewer </w:t>
      </w:r>
      <w:del w:id="136" w:author="Tal Yarkoni" w:date="2016-02-20T10:19:00Z">
        <w:r w:rsidRPr="008A6568" w:rsidDel="006F51B0">
          <w:rPr>
            <w:rFonts w:ascii="Arial" w:hAnsi="Arial" w:cs="Arial"/>
            <w:color w:val="231F20"/>
            <w:sz w:val="24"/>
            <w:szCs w:val="24"/>
          </w:rPr>
          <w:delText>was convincing</w:delText>
        </w:r>
      </w:del>
      <w:ins w:id="137" w:author="Tal Yarkoni" w:date="2016-02-20T10:19:00Z">
        <w:r w:rsidR="006F51B0">
          <w:rPr>
            <w:rFonts w:ascii="Arial" w:hAnsi="Arial" w:cs="Arial"/>
            <w:color w:val="231F20"/>
            <w:sz w:val="24"/>
            <w:szCs w:val="24"/>
          </w:rPr>
          <w:t>convinced us</w:t>
        </w:r>
      </w:ins>
      <w:r w:rsidRPr="008A6568">
        <w:rPr>
          <w:rFonts w:ascii="Arial" w:hAnsi="Arial" w:cs="Arial"/>
          <w:color w:val="231F20"/>
          <w:sz w:val="24"/>
          <w:szCs w:val="24"/>
        </w:rPr>
        <w:t xml:space="preserve"> that our results are general consistent with the hypothesis that pain, negative affect and cognitive control consistent activate the MCC, and we now point that ou</w:t>
      </w:r>
      <w:ins w:id="138" w:author="Tal Yarkoni" w:date="2016-02-20T10:19:00Z">
        <w:r w:rsidR="006F51B0">
          <w:rPr>
            <w:rFonts w:ascii="Arial" w:hAnsi="Arial" w:cs="Arial"/>
            <w:color w:val="231F20"/>
            <w:sz w:val="24"/>
            <w:szCs w:val="24"/>
          </w:rPr>
          <w:t>t</w:t>
        </w:r>
      </w:ins>
      <w:del w:id="139" w:author="Tal Yarkoni" w:date="2016-02-20T10:19:00Z">
        <w:r w:rsidRPr="008A6568" w:rsidDel="006F51B0">
          <w:rPr>
            <w:rFonts w:ascii="Arial" w:hAnsi="Arial" w:cs="Arial"/>
            <w:color w:val="231F20"/>
            <w:sz w:val="24"/>
            <w:szCs w:val="24"/>
          </w:rPr>
          <w:delText>r</w:delText>
        </w:r>
      </w:del>
      <w:r w:rsidRPr="008A6568">
        <w:rPr>
          <w:rFonts w:ascii="Arial" w:hAnsi="Arial" w:cs="Arial"/>
          <w:color w:val="231F20"/>
          <w:sz w:val="24"/>
          <w:szCs w:val="24"/>
        </w:rPr>
        <w:t xml:space="preserve"> clearly</w:t>
      </w:r>
      <w:r w:rsidR="00E46CBF" w:rsidRPr="008A6568">
        <w:rPr>
          <w:rFonts w:ascii="Arial" w:hAnsi="Arial" w:cs="Arial"/>
          <w:color w:val="231F20"/>
          <w:sz w:val="24"/>
          <w:szCs w:val="24"/>
        </w:rPr>
        <w:t xml:space="preserve"> </w:t>
      </w:r>
      <w:r w:rsidR="009178D8" w:rsidRPr="008A6568">
        <w:rPr>
          <w:rFonts w:ascii="Arial" w:hAnsi="Arial" w:cs="Arial"/>
          <w:color w:val="231F20"/>
          <w:sz w:val="24"/>
          <w:szCs w:val="24"/>
        </w:rPr>
        <w:t>(</w:t>
      </w:r>
      <w:r w:rsidR="00E46CBF" w:rsidRPr="008A6568">
        <w:rPr>
          <w:rFonts w:ascii="Arial" w:hAnsi="Arial" w:cs="Arial"/>
          <w:color w:val="231F20"/>
          <w:sz w:val="24"/>
          <w:szCs w:val="24"/>
        </w:rPr>
        <w:t>Line 692</w:t>
      </w:r>
      <w:r w:rsidR="009178D8" w:rsidRPr="008A6568">
        <w:rPr>
          <w:rFonts w:ascii="Arial" w:hAnsi="Arial" w:cs="Arial"/>
          <w:color w:val="231F20"/>
          <w:sz w:val="24"/>
          <w:szCs w:val="24"/>
        </w:rPr>
        <w:t>)</w:t>
      </w:r>
      <w:r w:rsidRPr="008A6568">
        <w:rPr>
          <w:rFonts w:ascii="Arial" w:hAnsi="Arial" w:cs="Arial"/>
          <w:color w:val="231F20"/>
          <w:sz w:val="24"/>
          <w:szCs w:val="24"/>
        </w:rPr>
        <w:t>. However, we also more clearly outline novel implication of our results, such as the finding that reward was consistently associated with ventral MCC, suggesting this region may more generally integrate affect with cognitive control</w:t>
      </w:r>
      <w:r w:rsidR="00E46CBF" w:rsidRPr="008A6568">
        <w:rPr>
          <w:rFonts w:ascii="Arial" w:hAnsi="Arial" w:cs="Arial"/>
          <w:color w:val="231F20"/>
          <w:sz w:val="24"/>
          <w:szCs w:val="24"/>
        </w:rPr>
        <w:t xml:space="preserve"> </w:t>
      </w:r>
      <w:r w:rsidR="009178D8" w:rsidRPr="008A6568">
        <w:rPr>
          <w:rFonts w:ascii="Arial" w:hAnsi="Arial" w:cs="Arial"/>
          <w:color w:val="231F20"/>
          <w:sz w:val="24"/>
          <w:szCs w:val="24"/>
        </w:rPr>
        <w:t>(</w:t>
      </w:r>
      <w:r w:rsidR="00E46CBF" w:rsidRPr="008A6568">
        <w:rPr>
          <w:rFonts w:ascii="Arial" w:hAnsi="Arial" w:cs="Arial"/>
          <w:color w:val="231F20"/>
          <w:sz w:val="24"/>
          <w:szCs w:val="24"/>
        </w:rPr>
        <w:t>Line 747</w:t>
      </w:r>
      <w:r w:rsidR="009178D8" w:rsidRPr="008A6568">
        <w:rPr>
          <w:rFonts w:ascii="Arial" w:hAnsi="Arial" w:cs="Arial"/>
          <w:color w:val="231F20"/>
          <w:sz w:val="24"/>
          <w:szCs w:val="24"/>
        </w:rPr>
        <w:t>)</w:t>
      </w:r>
      <w:r w:rsidRPr="008A6568">
        <w:rPr>
          <w:rFonts w:ascii="Arial" w:hAnsi="Arial" w:cs="Arial"/>
          <w:color w:val="231F20"/>
          <w:sz w:val="24"/>
          <w:szCs w:val="24"/>
        </w:rPr>
        <w:t xml:space="preserve">. </w:t>
      </w:r>
    </w:p>
    <w:p w14:paraId="3C04EFB1" w14:textId="77777777" w:rsidR="0072275C" w:rsidRPr="008A6568" w:rsidRDefault="0072275C" w:rsidP="002F54A0">
      <w:pPr>
        <w:spacing w:after="0" w:line="240" w:lineRule="auto"/>
        <w:jc w:val="left"/>
        <w:rPr>
          <w:rFonts w:ascii="Arial" w:hAnsi="Arial" w:cs="Arial"/>
          <w:color w:val="231F20"/>
          <w:sz w:val="24"/>
          <w:szCs w:val="24"/>
        </w:rPr>
      </w:pPr>
    </w:p>
    <w:p w14:paraId="6E83CD26" w14:textId="3C0CF013" w:rsidR="00E46CBF" w:rsidRPr="008A6568" w:rsidRDefault="0072275C" w:rsidP="002F54A0">
      <w:pPr>
        <w:spacing w:after="0" w:line="240" w:lineRule="auto"/>
        <w:jc w:val="left"/>
        <w:rPr>
          <w:rFonts w:ascii="Arial" w:hAnsi="Arial" w:cs="Arial"/>
          <w:color w:val="231F20"/>
          <w:sz w:val="24"/>
          <w:szCs w:val="24"/>
        </w:rPr>
      </w:pPr>
      <w:del w:id="140" w:author="Tal Yarkoni" w:date="2016-02-20T10:20:00Z">
        <w:r w:rsidRPr="008A6568" w:rsidDel="006F51B0">
          <w:rPr>
            <w:rFonts w:ascii="Arial" w:hAnsi="Arial" w:cs="Arial"/>
            <w:color w:val="231F20"/>
            <w:sz w:val="24"/>
            <w:szCs w:val="24"/>
          </w:rPr>
          <w:delText>Moreover, the reviewer was convincing that our results</w:delText>
        </w:r>
      </w:del>
      <w:ins w:id="141" w:author="Tal Yarkoni" w:date="2016-02-20T10:20:00Z">
        <w:r w:rsidR="006F51B0">
          <w:rPr>
            <w:rFonts w:ascii="Arial" w:hAnsi="Arial" w:cs="Arial"/>
            <w:color w:val="231F20"/>
            <w:sz w:val="24"/>
            <w:szCs w:val="24"/>
          </w:rPr>
          <w:t>Following the reviewer’s suggestion, we have also</w:t>
        </w:r>
      </w:ins>
      <w:r w:rsidRPr="008A6568">
        <w:rPr>
          <w:rFonts w:ascii="Arial" w:hAnsi="Arial" w:cs="Arial"/>
          <w:color w:val="231F20"/>
          <w:sz w:val="24"/>
          <w:szCs w:val="24"/>
        </w:rPr>
        <w:t xml:space="preserve"> </w:t>
      </w:r>
      <w:ins w:id="142" w:author="Tal Yarkoni" w:date="2016-02-20T10:20:00Z">
        <w:r w:rsidR="006F51B0">
          <w:rPr>
            <w:rFonts w:ascii="Arial" w:hAnsi="Arial" w:cs="Arial"/>
            <w:color w:val="231F20"/>
            <w:sz w:val="24"/>
            <w:szCs w:val="24"/>
          </w:rPr>
          <w:t xml:space="preserve">moderated our claims regarding </w:t>
        </w:r>
      </w:ins>
      <w:del w:id="143" w:author="Tal Yarkoni" w:date="2016-02-20T10:20:00Z">
        <w:r w:rsidRPr="008A6568" w:rsidDel="006F51B0">
          <w:rPr>
            <w:rFonts w:ascii="Arial" w:hAnsi="Arial" w:cs="Arial"/>
            <w:color w:val="231F20"/>
            <w:sz w:val="24"/>
            <w:szCs w:val="24"/>
          </w:rPr>
          <w:delText xml:space="preserve">showed less evidence of </w:delText>
        </w:r>
      </w:del>
      <w:r w:rsidRPr="008A6568">
        <w:rPr>
          <w:rFonts w:ascii="Arial" w:hAnsi="Arial" w:cs="Arial"/>
          <w:color w:val="231F20"/>
          <w:sz w:val="24"/>
          <w:szCs w:val="24"/>
        </w:rPr>
        <w:t>functional-anatomical specificity</w:t>
      </w:r>
      <w:del w:id="144" w:author="Tal Yarkoni" w:date="2016-02-20T10:20:00Z">
        <w:r w:rsidRPr="008A6568" w:rsidDel="006F51B0">
          <w:rPr>
            <w:rFonts w:ascii="Arial" w:hAnsi="Arial" w:cs="Arial"/>
            <w:color w:val="231F20"/>
            <w:sz w:val="24"/>
            <w:szCs w:val="24"/>
          </w:rPr>
          <w:delText xml:space="preserve">. </w:delText>
        </w:r>
        <w:r w:rsidR="00E46CBF" w:rsidRPr="008A6568" w:rsidDel="006F51B0">
          <w:rPr>
            <w:rFonts w:ascii="Arial" w:hAnsi="Arial" w:cs="Arial"/>
            <w:color w:val="231F20"/>
            <w:sz w:val="24"/>
            <w:szCs w:val="24"/>
          </w:rPr>
          <w:delText>We have removed such claims throughout the manuscript</w:delText>
        </w:r>
      </w:del>
      <w:ins w:id="145" w:author="Tal Yarkoni" w:date="2016-02-20T10:20:00Z">
        <w:r w:rsidR="006F51B0">
          <w:rPr>
            <w:rFonts w:ascii="Arial" w:hAnsi="Arial" w:cs="Arial"/>
            <w:color w:val="231F20"/>
            <w:sz w:val="24"/>
            <w:szCs w:val="24"/>
          </w:rPr>
          <w:t xml:space="preserve"> throughout the manuscript</w:t>
        </w:r>
      </w:ins>
      <w:r w:rsidR="00E46CBF" w:rsidRPr="008A6568">
        <w:rPr>
          <w:rFonts w:ascii="Arial" w:hAnsi="Arial" w:cs="Arial"/>
          <w:color w:val="231F20"/>
          <w:sz w:val="24"/>
          <w:szCs w:val="24"/>
        </w:rPr>
        <w:t>.</w:t>
      </w:r>
      <w:ins w:id="146" w:author="Tal Yarkoni" w:date="2016-02-20T10:20:00Z">
        <w:r w:rsidR="006F51B0">
          <w:rPr>
            <w:rFonts w:ascii="Arial" w:hAnsi="Arial" w:cs="Arial"/>
            <w:color w:val="231F20"/>
            <w:sz w:val="24"/>
            <w:szCs w:val="24"/>
          </w:rPr>
          <w:t xml:space="preserve"> For example, [GIVE AN EXAMPLE OR TWO.]</w:t>
        </w:r>
      </w:ins>
      <w:r w:rsidR="00E46CBF" w:rsidRPr="008A6568">
        <w:rPr>
          <w:rFonts w:ascii="Arial" w:hAnsi="Arial" w:cs="Arial"/>
          <w:color w:val="231F20"/>
          <w:sz w:val="24"/>
          <w:szCs w:val="24"/>
        </w:rPr>
        <w:t xml:space="preserve"> In addition, we have heeded suggestion to more prominently discuss the finding that “</w:t>
      </w:r>
      <w:r w:rsidR="00E46CBF" w:rsidRPr="008A6568">
        <w:rPr>
          <w:rFonts w:ascii="Arial" w:hAnsi="Arial" w:cs="Arial"/>
          <w:sz w:val="24"/>
          <w:szCs w:val="24"/>
        </w:rPr>
        <w:t xml:space="preserve">no region is selectively activated by a single psychological concept” by </w:t>
      </w:r>
      <w:del w:id="147" w:author="Tal Yarkoni" w:date="2016-02-20T10:21:00Z">
        <w:r w:rsidR="00E46CBF" w:rsidRPr="008A6568" w:rsidDel="006F51B0">
          <w:rPr>
            <w:rFonts w:ascii="Arial" w:hAnsi="Arial" w:cs="Arial"/>
            <w:sz w:val="24"/>
            <w:szCs w:val="24"/>
          </w:rPr>
          <w:delText xml:space="preserve">moving </w:delText>
        </w:r>
      </w:del>
      <w:r w:rsidR="00E46CBF" w:rsidRPr="008A6568">
        <w:rPr>
          <w:rFonts w:ascii="Arial" w:hAnsi="Arial" w:cs="Arial"/>
          <w:sz w:val="24"/>
          <w:szCs w:val="24"/>
        </w:rPr>
        <w:t xml:space="preserve">expanding and moving that discussion to the second paragraph in the discussion </w:t>
      </w:r>
      <w:r w:rsidR="009178D8" w:rsidRPr="008A6568">
        <w:rPr>
          <w:rFonts w:ascii="Arial" w:hAnsi="Arial" w:cs="Arial"/>
          <w:sz w:val="24"/>
          <w:szCs w:val="24"/>
        </w:rPr>
        <w:t>(</w:t>
      </w:r>
      <w:r w:rsidR="00E46CBF" w:rsidRPr="008A6568">
        <w:rPr>
          <w:rFonts w:ascii="Arial" w:hAnsi="Arial" w:cs="Arial"/>
          <w:sz w:val="24"/>
          <w:szCs w:val="24"/>
        </w:rPr>
        <w:t>Line 648</w:t>
      </w:r>
      <w:r w:rsidR="009178D8" w:rsidRPr="008A6568">
        <w:rPr>
          <w:rFonts w:ascii="Arial" w:hAnsi="Arial" w:cs="Arial"/>
          <w:sz w:val="24"/>
          <w:szCs w:val="24"/>
        </w:rPr>
        <w:t>)</w:t>
      </w:r>
      <w:r w:rsidR="00E46CBF" w:rsidRPr="008A6568">
        <w:rPr>
          <w:rFonts w:ascii="Arial" w:hAnsi="Arial" w:cs="Arial"/>
          <w:sz w:val="24"/>
          <w:szCs w:val="24"/>
        </w:rPr>
        <w:t>.</w:t>
      </w:r>
      <w:ins w:id="148" w:author="Tal Yarkoni" w:date="2016-02-20T10:21:00Z">
        <w:r w:rsidR="006F51B0">
          <w:rPr>
            <w:rFonts w:ascii="Arial" w:hAnsi="Arial" w:cs="Arial"/>
            <w:sz w:val="24"/>
            <w:szCs w:val="24"/>
          </w:rPr>
          <w:t xml:space="preserve"> It now reads: “[QUOTE]”.</w:t>
        </w:r>
      </w:ins>
    </w:p>
    <w:p w14:paraId="0299CF84" w14:textId="77777777" w:rsidR="0072275C" w:rsidRPr="008A6568" w:rsidDel="006F51B0" w:rsidRDefault="0072275C" w:rsidP="002F54A0">
      <w:pPr>
        <w:spacing w:after="0" w:line="240" w:lineRule="auto"/>
        <w:jc w:val="left"/>
        <w:rPr>
          <w:del w:id="149" w:author="Tal Yarkoni" w:date="2016-02-20T10:21:00Z"/>
          <w:rFonts w:ascii="Arial" w:hAnsi="Arial" w:cs="Arial"/>
          <w:color w:val="231F20"/>
          <w:sz w:val="24"/>
          <w:szCs w:val="24"/>
        </w:rPr>
      </w:pPr>
    </w:p>
    <w:p w14:paraId="47A119C3" w14:textId="77777777" w:rsidR="0072275C" w:rsidRPr="008A6568" w:rsidRDefault="0072275C" w:rsidP="002F54A0">
      <w:pPr>
        <w:spacing w:after="0" w:line="240" w:lineRule="auto"/>
        <w:jc w:val="left"/>
        <w:rPr>
          <w:rFonts w:ascii="Arial" w:eastAsia="Times New Roman" w:hAnsi="Arial" w:cs="Arial"/>
          <w:sz w:val="24"/>
          <w:szCs w:val="24"/>
        </w:rPr>
      </w:pPr>
    </w:p>
    <w:p w14:paraId="0A661819" w14:textId="2BC8157B" w:rsidR="0072275C" w:rsidRPr="008A6568" w:rsidRDefault="0072275C" w:rsidP="002F54A0">
      <w:pPr>
        <w:spacing w:after="0" w:line="240" w:lineRule="auto"/>
        <w:jc w:val="left"/>
        <w:rPr>
          <w:rFonts w:ascii="Arial" w:hAnsi="Arial" w:cs="Arial"/>
          <w:i/>
          <w:sz w:val="24"/>
          <w:szCs w:val="24"/>
        </w:rPr>
      </w:pPr>
      <w:r w:rsidRPr="008A6568">
        <w:rPr>
          <w:rFonts w:ascii="Arial" w:hAnsi="Arial" w:cs="Arial"/>
          <w:i/>
          <w:color w:val="231F20"/>
          <w:sz w:val="24"/>
          <w:szCs w:val="24"/>
        </w:rPr>
        <w:t>“b. At times, the literature cited in the first half of the Discussion seemed dated”</w:t>
      </w:r>
    </w:p>
    <w:p w14:paraId="09143404" w14:textId="77777777" w:rsidR="006F51B0" w:rsidRDefault="006F51B0" w:rsidP="002F54A0">
      <w:pPr>
        <w:spacing w:after="0" w:line="240" w:lineRule="auto"/>
        <w:jc w:val="left"/>
        <w:textAlignment w:val="baseline"/>
        <w:rPr>
          <w:ins w:id="150" w:author="Tal Yarkoni" w:date="2016-02-20T10:21:00Z"/>
          <w:rFonts w:ascii="Arial" w:hAnsi="Arial" w:cs="Arial"/>
          <w:color w:val="231F20"/>
          <w:sz w:val="24"/>
          <w:szCs w:val="24"/>
        </w:rPr>
      </w:pPr>
    </w:p>
    <w:p w14:paraId="09B72AC9" w14:textId="28EB8C13" w:rsidR="0072275C" w:rsidRPr="006F51B0" w:rsidRDefault="006F51B0" w:rsidP="002F54A0">
      <w:pPr>
        <w:spacing w:after="0" w:line="240" w:lineRule="auto"/>
        <w:jc w:val="left"/>
        <w:textAlignment w:val="baseline"/>
        <w:rPr>
          <w:rFonts w:ascii="Arial" w:hAnsi="Arial" w:cs="Arial"/>
          <w:color w:val="231F20"/>
          <w:sz w:val="24"/>
          <w:szCs w:val="24"/>
          <w:rPrChange w:id="151" w:author="Tal Yarkoni" w:date="2016-02-20T10:21:00Z">
            <w:rPr>
              <w:rFonts w:ascii="Arial" w:hAnsi="Arial" w:cs="Arial"/>
              <w:i/>
              <w:color w:val="231F20"/>
              <w:sz w:val="24"/>
              <w:szCs w:val="24"/>
            </w:rPr>
          </w:rPrChange>
        </w:rPr>
      </w:pPr>
      <w:ins w:id="152" w:author="Tal Yarkoni" w:date="2016-02-20T10:21:00Z">
        <w:r>
          <w:rPr>
            <w:rFonts w:ascii="Arial" w:hAnsi="Arial" w:cs="Arial"/>
            <w:color w:val="231F20"/>
            <w:sz w:val="24"/>
            <w:szCs w:val="24"/>
          </w:rPr>
          <w:t xml:space="preserve">We have added </w:t>
        </w:r>
      </w:ins>
      <w:ins w:id="153" w:author="Tal Yarkoni" w:date="2016-02-20T10:22:00Z">
        <w:r>
          <w:rPr>
            <w:rFonts w:ascii="Arial" w:hAnsi="Arial" w:cs="Arial"/>
            <w:color w:val="231F20"/>
            <w:sz w:val="24"/>
            <w:szCs w:val="24"/>
          </w:rPr>
          <w:t xml:space="preserve">updated the background discussion and now include </w:t>
        </w:r>
      </w:ins>
      <w:ins w:id="154" w:author="Tal Yarkoni" w:date="2016-02-20T10:21:00Z">
        <w:r>
          <w:rPr>
            <w:rFonts w:ascii="Arial" w:hAnsi="Arial" w:cs="Arial"/>
            <w:color w:val="231F20"/>
            <w:sz w:val="24"/>
            <w:szCs w:val="24"/>
          </w:rPr>
          <w:t>a number of recent references, including papers by [CITE].</w:t>
        </w:r>
      </w:ins>
    </w:p>
    <w:p w14:paraId="52F1213B" w14:textId="77777777" w:rsidR="0072275C" w:rsidRPr="008A6568" w:rsidRDefault="0072275C" w:rsidP="002F54A0">
      <w:pPr>
        <w:spacing w:after="0" w:line="240" w:lineRule="auto"/>
        <w:jc w:val="left"/>
        <w:rPr>
          <w:rFonts w:ascii="Arial" w:eastAsia="Times New Roman" w:hAnsi="Arial" w:cs="Arial"/>
          <w:i/>
          <w:sz w:val="24"/>
          <w:szCs w:val="24"/>
        </w:rPr>
      </w:pPr>
    </w:p>
    <w:p w14:paraId="7C0A58C1" w14:textId="77777777" w:rsidR="006F51B0" w:rsidRDefault="0072275C" w:rsidP="002F54A0">
      <w:pPr>
        <w:spacing w:after="0" w:line="240" w:lineRule="auto"/>
        <w:jc w:val="left"/>
        <w:rPr>
          <w:ins w:id="155" w:author="Tal Yarkoni" w:date="2016-02-20T10:22:00Z"/>
          <w:rFonts w:ascii="Arial" w:hAnsi="Arial" w:cs="Arial"/>
          <w:i/>
          <w:color w:val="231F20"/>
          <w:sz w:val="24"/>
          <w:szCs w:val="24"/>
        </w:rPr>
      </w:pPr>
      <w:r w:rsidRPr="008A6568">
        <w:rPr>
          <w:rFonts w:ascii="Arial" w:hAnsi="Arial" w:cs="Arial"/>
          <w:i/>
          <w:color w:val="231F20"/>
          <w:sz w:val="24"/>
          <w:szCs w:val="24"/>
        </w:rPr>
        <w:t>“c. The limitations section needs work. Careful scrutiny suggests that these are not necessarily the most important limitations and the most important avenues for future research.</w:t>
      </w:r>
    </w:p>
    <w:p w14:paraId="3F90952F" w14:textId="33FBDBED" w:rsidR="00EB5C27" w:rsidRDefault="0072275C" w:rsidP="002F54A0">
      <w:pPr>
        <w:spacing w:after="0" w:line="240" w:lineRule="auto"/>
        <w:jc w:val="left"/>
        <w:rPr>
          <w:ins w:id="156" w:author="Tal Yarkoni" w:date="2016-02-20T10:22:00Z"/>
          <w:rFonts w:ascii="Arial" w:hAnsi="Arial" w:cs="Arial"/>
          <w:i/>
          <w:color w:val="231F20"/>
          <w:sz w:val="24"/>
          <w:szCs w:val="24"/>
        </w:rPr>
      </w:pPr>
      <w:del w:id="157" w:author="Tal Yarkoni" w:date="2016-02-20T10:22:00Z">
        <w:r w:rsidRPr="008A6568" w:rsidDel="006F51B0">
          <w:rPr>
            <w:rFonts w:ascii="Arial" w:hAnsi="Arial" w:cs="Arial"/>
            <w:i/>
            <w:color w:val="231F20"/>
            <w:sz w:val="24"/>
            <w:szCs w:val="24"/>
          </w:rPr>
          <w:delText xml:space="preserve"> </w:delText>
        </w:r>
      </w:del>
    </w:p>
    <w:p w14:paraId="409C274B" w14:textId="5E5C3555" w:rsidR="006F51B0" w:rsidRPr="008A6568" w:rsidRDefault="006F51B0" w:rsidP="006F51B0">
      <w:pPr>
        <w:spacing w:after="0" w:line="240" w:lineRule="auto"/>
        <w:jc w:val="left"/>
        <w:rPr>
          <w:ins w:id="158" w:author="Tal Yarkoni" w:date="2016-02-20T10:23:00Z"/>
          <w:rFonts w:ascii="Arial" w:hAnsi="Arial" w:cs="Arial"/>
          <w:color w:val="231F20"/>
          <w:sz w:val="24"/>
          <w:szCs w:val="24"/>
        </w:rPr>
      </w:pPr>
      <w:moveToRangeStart w:id="159" w:author="Tal Yarkoni" w:date="2016-02-20T10:22:00Z" w:name="move443727095"/>
      <w:moveTo w:id="160" w:author="Tal Yarkoni" w:date="2016-02-20T10:22:00Z">
        <w:r w:rsidRPr="008A6568">
          <w:rPr>
            <w:rFonts w:ascii="Arial" w:hAnsi="Arial" w:cs="Arial"/>
            <w:color w:val="231F20"/>
            <w:sz w:val="24"/>
            <w:szCs w:val="24"/>
          </w:rPr>
          <w:t xml:space="preserve">We have </w:t>
        </w:r>
      </w:moveTo>
      <w:ins w:id="161" w:author="Tal Yarkoni" w:date="2016-02-20T10:22:00Z">
        <w:r>
          <w:rPr>
            <w:rFonts w:ascii="Arial" w:hAnsi="Arial" w:cs="Arial"/>
            <w:color w:val="231F20"/>
            <w:sz w:val="24"/>
            <w:szCs w:val="24"/>
          </w:rPr>
          <w:t xml:space="preserve">expanded and </w:t>
        </w:r>
      </w:ins>
      <w:moveTo w:id="162" w:author="Tal Yarkoni" w:date="2016-02-20T10:22:00Z">
        <w:r w:rsidRPr="008A6568">
          <w:rPr>
            <w:rFonts w:ascii="Arial" w:hAnsi="Arial" w:cs="Arial"/>
            <w:color w:val="231F20"/>
            <w:sz w:val="24"/>
            <w:szCs w:val="24"/>
          </w:rPr>
          <w:t>more clearly labeled the “future challenges” section (line 825)</w:t>
        </w:r>
        <w:del w:id="163" w:author="Tal Yarkoni" w:date="2016-02-20T10:23:00Z">
          <w:r w:rsidRPr="008A6568" w:rsidDel="006F51B0">
            <w:rPr>
              <w:rFonts w:ascii="Arial" w:hAnsi="Arial" w:cs="Arial"/>
              <w:color w:val="231F20"/>
              <w:sz w:val="24"/>
              <w:szCs w:val="24"/>
            </w:rPr>
            <w:delText xml:space="preserve"> and expanded this section</w:delText>
          </w:r>
        </w:del>
        <w:r w:rsidRPr="008A6568">
          <w:rPr>
            <w:rFonts w:ascii="Arial" w:hAnsi="Arial" w:cs="Arial"/>
            <w:color w:val="231F20"/>
            <w:sz w:val="24"/>
            <w:szCs w:val="24"/>
          </w:rPr>
          <w:t xml:space="preserve">. We have </w:t>
        </w:r>
      </w:moveTo>
      <w:ins w:id="164" w:author="Tal Yarkoni" w:date="2016-02-20T10:23:00Z">
        <w:r>
          <w:rPr>
            <w:rFonts w:ascii="Arial" w:hAnsi="Arial" w:cs="Arial"/>
            <w:color w:val="231F20"/>
            <w:sz w:val="24"/>
            <w:szCs w:val="24"/>
          </w:rPr>
          <w:t xml:space="preserve">distinguished </w:t>
        </w:r>
      </w:ins>
      <w:moveTo w:id="165" w:author="Tal Yarkoni" w:date="2016-02-20T10:22:00Z">
        <w:del w:id="166" w:author="Tal Yarkoni" w:date="2016-02-20T10:23:00Z">
          <w:r w:rsidRPr="008A6568" w:rsidDel="006F51B0">
            <w:rPr>
              <w:rFonts w:ascii="Arial" w:hAnsi="Arial" w:cs="Arial"/>
              <w:color w:val="231F20"/>
              <w:sz w:val="24"/>
              <w:szCs w:val="24"/>
            </w:rPr>
            <w:delText xml:space="preserve">unpacked </w:delText>
          </w:r>
        </w:del>
        <w:r w:rsidRPr="008A6568">
          <w:rPr>
            <w:rFonts w:ascii="Arial" w:hAnsi="Arial" w:cs="Arial"/>
            <w:color w:val="231F20"/>
            <w:sz w:val="24"/>
            <w:szCs w:val="24"/>
          </w:rPr>
          <w:t>the limitations of Neurosynth from more general limitations of fMRI (lines 508-521).</w:t>
        </w:r>
      </w:moveTo>
      <w:moveToRangeEnd w:id="159"/>
      <w:ins w:id="167" w:author="Tal Yarkoni" w:date="2016-02-20T10:23:00Z">
        <w:r>
          <w:rPr>
            <w:rFonts w:ascii="Arial" w:hAnsi="Arial" w:cs="Arial"/>
            <w:color w:val="231F20"/>
            <w:sz w:val="24"/>
            <w:szCs w:val="24"/>
          </w:rPr>
          <w:t xml:space="preserve"> </w:t>
        </w:r>
        <w:r w:rsidRPr="008A6568">
          <w:rPr>
            <w:rFonts w:ascii="Arial" w:hAnsi="Arial" w:cs="Arial"/>
            <w:color w:val="231F20"/>
            <w:sz w:val="24"/>
            <w:szCs w:val="24"/>
          </w:rPr>
          <w:t xml:space="preserve">We </w:t>
        </w:r>
        <w:r>
          <w:rPr>
            <w:rFonts w:ascii="Arial" w:hAnsi="Arial" w:cs="Arial"/>
            <w:color w:val="231F20"/>
            <w:sz w:val="24"/>
            <w:szCs w:val="24"/>
          </w:rPr>
          <w:t xml:space="preserve">now also </w:t>
        </w:r>
        <w:r w:rsidRPr="008A6568">
          <w:rPr>
            <w:rFonts w:ascii="Arial" w:hAnsi="Arial" w:cs="Arial"/>
            <w:color w:val="231F20"/>
            <w:sz w:val="24"/>
            <w:szCs w:val="24"/>
          </w:rPr>
          <w:t xml:space="preserve">discuss in more detail the possibility that our results suggest a complex many-to-many mapping between regions and functions (lines 478-488) and the </w:t>
        </w:r>
        <w:commentRangeStart w:id="168"/>
        <w:r w:rsidRPr="008A6568">
          <w:rPr>
            <w:rFonts w:ascii="Arial" w:hAnsi="Arial" w:cs="Arial"/>
            <w:color w:val="231F20"/>
            <w:sz w:val="24"/>
            <w:szCs w:val="24"/>
          </w:rPr>
          <w:t xml:space="preserve">dynamic nature of brain region </w:t>
        </w:r>
        <w:commentRangeEnd w:id="168"/>
        <w:r>
          <w:rPr>
            <w:rStyle w:val="CommentReference"/>
          </w:rPr>
          <w:commentReference w:id="168"/>
        </w:r>
        <w:r w:rsidRPr="008A6568">
          <w:rPr>
            <w:rFonts w:ascii="Arial" w:hAnsi="Arial" w:cs="Arial"/>
            <w:color w:val="231F20"/>
            <w:sz w:val="24"/>
            <w:szCs w:val="24"/>
          </w:rPr>
          <w:t>(lines 489-494).</w:t>
        </w:r>
      </w:ins>
    </w:p>
    <w:p w14:paraId="230E78AE" w14:textId="1D1B6FC9" w:rsidR="006F51B0" w:rsidRPr="006F51B0" w:rsidRDefault="006F51B0" w:rsidP="002F54A0">
      <w:pPr>
        <w:spacing w:after="0" w:line="240" w:lineRule="auto"/>
        <w:jc w:val="left"/>
        <w:rPr>
          <w:rFonts w:ascii="Arial" w:hAnsi="Arial" w:cs="Arial"/>
          <w:color w:val="231F20"/>
          <w:sz w:val="24"/>
          <w:szCs w:val="24"/>
          <w:rPrChange w:id="169" w:author="Tal Yarkoni" w:date="2016-02-20T10:22:00Z">
            <w:rPr>
              <w:rFonts w:ascii="Arial" w:hAnsi="Arial" w:cs="Arial"/>
              <w:i/>
              <w:color w:val="231F20"/>
              <w:sz w:val="24"/>
              <w:szCs w:val="24"/>
            </w:rPr>
          </w:rPrChange>
        </w:rPr>
      </w:pPr>
    </w:p>
    <w:p w14:paraId="1EA40385" w14:textId="77777777" w:rsidR="00EB5C27" w:rsidRPr="008A6568" w:rsidRDefault="00EB5C27" w:rsidP="002F54A0">
      <w:pPr>
        <w:spacing w:after="0" w:line="240" w:lineRule="auto"/>
        <w:jc w:val="left"/>
        <w:rPr>
          <w:rFonts w:ascii="Arial" w:hAnsi="Arial" w:cs="Arial"/>
          <w:color w:val="231F20"/>
          <w:sz w:val="24"/>
          <w:szCs w:val="24"/>
        </w:rPr>
      </w:pPr>
    </w:p>
    <w:p w14:paraId="0794C7D4" w14:textId="4CCA0908" w:rsidR="0072275C" w:rsidRPr="008A6568" w:rsidRDefault="00EB5C27" w:rsidP="002F54A0">
      <w:pPr>
        <w:spacing w:after="0" w:line="240" w:lineRule="auto"/>
        <w:jc w:val="left"/>
        <w:rPr>
          <w:rFonts w:ascii="Arial" w:hAnsi="Arial" w:cs="Arial"/>
          <w:i/>
          <w:sz w:val="24"/>
          <w:szCs w:val="24"/>
        </w:rPr>
      </w:pPr>
      <w:r w:rsidRPr="008A6568">
        <w:rPr>
          <w:rFonts w:ascii="Arial" w:hAnsi="Arial" w:cs="Arial"/>
          <w:i/>
          <w:color w:val="231F20"/>
          <w:sz w:val="24"/>
          <w:szCs w:val="24"/>
        </w:rPr>
        <w:t>d. This study is significant, but the theoretical and translational implications of the work are not clearly outlined in the Discussion. “</w:t>
      </w:r>
    </w:p>
    <w:p w14:paraId="3E6F1A00" w14:textId="77777777" w:rsidR="0072275C" w:rsidRPr="008A6568" w:rsidRDefault="0072275C" w:rsidP="002F54A0">
      <w:pPr>
        <w:spacing w:after="0" w:line="240" w:lineRule="auto"/>
        <w:jc w:val="left"/>
        <w:rPr>
          <w:rFonts w:ascii="Arial" w:hAnsi="Arial" w:cs="Arial"/>
          <w:color w:val="231F20"/>
          <w:sz w:val="24"/>
          <w:szCs w:val="24"/>
        </w:rPr>
      </w:pPr>
    </w:p>
    <w:p w14:paraId="3CD01E67" w14:textId="4E10CFEF" w:rsidR="009178D8" w:rsidRPr="008A6568" w:rsidDel="006F51B0" w:rsidRDefault="008B03C5" w:rsidP="002F54A0">
      <w:pPr>
        <w:spacing w:after="0" w:line="240" w:lineRule="auto"/>
        <w:jc w:val="left"/>
        <w:rPr>
          <w:del w:id="170" w:author="Tal Yarkoni" w:date="2016-02-20T10:24:00Z"/>
          <w:rFonts w:ascii="Arial" w:hAnsi="Arial" w:cs="Arial"/>
          <w:color w:val="231F20"/>
          <w:sz w:val="24"/>
          <w:szCs w:val="24"/>
        </w:rPr>
      </w:pPr>
      <w:ins w:id="171" w:author="Tal Yarkoni" w:date="2016-02-20T10:24:00Z">
        <w:r>
          <w:rPr>
            <w:rFonts w:ascii="Arial" w:hAnsi="Arial" w:cs="Arial"/>
            <w:color w:val="231F20"/>
            <w:sz w:val="24"/>
            <w:szCs w:val="24"/>
          </w:rPr>
          <w:t xml:space="preserve">In addition to the changes mentioned above, </w:t>
        </w:r>
      </w:ins>
      <w:del w:id="172" w:author="Tal Yarkoni" w:date="2016-02-20T10:24:00Z">
        <w:r w:rsidR="0072275C" w:rsidRPr="008A6568" w:rsidDel="006F51B0">
          <w:rPr>
            <w:rFonts w:ascii="Arial" w:hAnsi="Arial" w:cs="Arial"/>
            <w:color w:val="231F20"/>
            <w:sz w:val="24"/>
            <w:szCs w:val="24"/>
          </w:rPr>
          <w:delText>Response: We have taken into account the reviewer’s specific comments.</w:delText>
        </w:r>
        <w:r w:rsidR="00E46CBF" w:rsidRPr="008A6568" w:rsidDel="006F51B0">
          <w:rPr>
            <w:rFonts w:ascii="Arial" w:hAnsi="Arial" w:cs="Arial"/>
            <w:color w:val="231F20"/>
            <w:sz w:val="24"/>
            <w:szCs w:val="24"/>
          </w:rPr>
          <w:delText xml:space="preserve"> </w:delText>
        </w:r>
      </w:del>
      <w:moveFromRangeStart w:id="173" w:author="Tal Yarkoni" w:date="2016-02-20T10:22:00Z" w:name="move443727095"/>
      <w:moveFrom w:id="174" w:author="Tal Yarkoni" w:date="2016-02-20T10:22:00Z">
        <w:del w:id="175" w:author="Tal Yarkoni" w:date="2016-02-20T10:24:00Z">
          <w:r w:rsidR="00E46CBF" w:rsidRPr="008A6568" w:rsidDel="006F51B0">
            <w:rPr>
              <w:rFonts w:ascii="Arial" w:hAnsi="Arial" w:cs="Arial"/>
              <w:color w:val="231F20"/>
              <w:sz w:val="24"/>
              <w:szCs w:val="24"/>
            </w:rPr>
            <w:delText>We have more clearly labeled the “future challenges” section (line 825) and expanded this section. W</w:delText>
          </w:r>
          <w:r w:rsidR="0072275C" w:rsidRPr="008A6568" w:rsidDel="006F51B0">
            <w:rPr>
              <w:rFonts w:ascii="Arial" w:hAnsi="Arial" w:cs="Arial"/>
              <w:color w:val="231F20"/>
              <w:sz w:val="24"/>
              <w:szCs w:val="24"/>
            </w:rPr>
            <w:delText>e have unpacked the limitations of Neurosynth from more general limitations of fMRI</w:delText>
          </w:r>
          <w:r w:rsidR="009178D8" w:rsidRPr="008A6568" w:rsidDel="006F51B0">
            <w:rPr>
              <w:rFonts w:ascii="Arial" w:hAnsi="Arial" w:cs="Arial"/>
              <w:color w:val="231F20"/>
              <w:sz w:val="24"/>
              <w:szCs w:val="24"/>
            </w:rPr>
            <w:delText xml:space="preserve"> (lines 508-521)</w:delText>
          </w:r>
          <w:r w:rsidR="00E46CBF" w:rsidRPr="008A6568" w:rsidDel="006F51B0">
            <w:rPr>
              <w:rFonts w:ascii="Arial" w:hAnsi="Arial" w:cs="Arial"/>
              <w:color w:val="231F20"/>
              <w:sz w:val="24"/>
              <w:szCs w:val="24"/>
            </w:rPr>
            <w:delText xml:space="preserve">. </w:delText>
          </w:r>
        </w:del>
      </w:moveFrom>
      <w:moveFromRangeEnd w:id="173"/>
    </w:p>
    <w:p w14:paraId="6F7BA03D" w14:textId="2DAE2839" w:rsidR="009178D8" w:rsidRPr="008A6568" w:rsidDel="006F51B0" w:rsidRDefault="009178D8" w:rsidP="002F54A0">
      <w:pPr>
        <w:spacing w:after="0" w:line="240" w:lineRule="auto"/>
        <w:jc w:val="left"/>
        <w:rPr>
          <w:del w:id="176" w:author="Tal Yarkoni" w:date="2016-02-20T10:24:00Z"/>
          <w:rFonts w:ascii="Arial" w:hAnsi="Arial" w:cs="Arial"/>
          <w:color w:val="231F20"/>
          <w:sz w:val="24"/>
          <w:szCs w:val="24"/>
        </w:rPr>
      </w:pPr>
    </w:p>
    <w:p w14:paraId="7D4AA8FB" w14:textId="331E7C7C" w:rsidR="009178D8" w:rsidRPr="008A6568" w:rsidDel="006F51B0" w:rsidRDefault="009178D8" w:rsidP="002F54A0">
      <w:pPr>
        <w:spacing w:after="0" w:line="240" w:lineRule="auto"/>
        <w:jc w:val="left"/>
        <w:rPr>
          <w:del w:id="177" w:author="Tal Yarkoni" w:date="2016-02-20T10:24:00Z"/>
          <w:rFonts w:ascii="Arial" w:hAnsi="Arial" w:cs="Arial"/>
          <w:color w:val="231F20"/>
          <w:sz w:val="24"/>
          <w:szCs w:val="24"/>
        </w:rPr>
      </w:pPr>
      <w:del w:id="178" w:author="Tal Yarkoni" w:date="2016-02-20T10:24:00Z">
        <w:r w:rsidRPr="008A6568" w:rsidDel="006F51B0">
          <w:rPr>
            <w:rFonts w:ascii="Arial" w:hAnsi="Arial" w:cs="Arial"/>
            <w:color w:val="231F20"/>
            <w:sz w:val="24"/>
            <w:szCs w:val="24"/>
          </w:rPr>
          <w:delText>Additionally, we have substantially expanded our future challenges section. We discuss in more detail the possibility that our results suggest a complex many-to-many mapping between regions and functions (lines 478-488) and the dynamic nature of brain region (lines 489-494).</w:delText>
        </w:r>
      </w:del>
    </w:p>
    <w:p w14:paraId="65AAEF61" w14:textId="52ED7C42" w:rsidR="0072275C" w:rsidRPr="008A6568" w:rsidRDefault="009178D8" w:rsidP="008B03C5">
      <w:pPr>
        <w:spacing w:after="0" w:line="240" w:lineRule="auto"/>
        <w:jc w:val="left"/>
        <w:rPr>
          <w:rFonts w:ascii="Arial" w:hAnsi="Arial" w:cs="Arial"/>
          <w:sz w:val="24"/>
          <w:szCs w:val="24"/>
        </w:rPr>
      </w:pPr>
      <w:del w:id="179" w:author="Tal Yarkoni" w:date="2016-02-20T10:24:00Z">
        <w:r w:rsidRPr="008A6568" w:rsidDel="008B03C5">
          <w:rPr>
            <w:rFonts w:ascii="Arial" w:hAnsi="Arial" w:cs="Arial"/>
            <w:color w:val="231F20"/>
            <w:sz w:val="24"/>
            <w:szCs w:val="24"/>
          </w:rPr>
          <w:delText>W</w:delText>
        </w:r>
      </w:del>
      <w:ins w:id="180" w:author="Tal Yarkoni" w:date="2016-02-20T10:24:00Z">
        <w:r w:rsidR="008B03C5">
          <w:rPr>
            <w:rFonts w:ascii="Arial" w:hAnsi="Arial" w:cs="Arial"/>
            <w:color w:val="231F20"/>
            <w:sz w:val="24"/>
            <w:szCs w:val="24"/>
          </w:rPr>
          <w:t>w</w:t>
        </w:r>
      </w:ins>
      <w:r w:rsidRPr="008A6568">
        <w:rPr>
          <w:rFonts w:ascii="Arial" w:hAnsi="Arial" w:cs="Arial"/>
          <w:color w:val="231F20"/>
          <w:sz w:val="24"/>
          <w:szCs w:val="24"/>
        </w:rPr>
        <w:t xml:space="preserve">e </w:t>
      </w:r>
      <w:del w:id="181" w:author="Tal Yarkoni" w:date="2016-02-20T10:24:00Z">
        <w:r w:rsidRPr="008A6568" w:rsidDel="008B03C5">
          <w:rPr>
            <w:rFonts w:ascii="Arial" w:hAnsi="Arial" w:cs="Arial"/>
            <w:color w:val="231F20"/>
            <w:sz w:val="24"/>
            <w:szCs w:val="24"/>
          </w:rPr>
          <w:delText>have suggested</w:delText>
        </w:r>
      </w:del>
      <w:ins w:id="182" w:author="Tal Yarkoni" w:date="2016-02-20T10:24:00Z">
        <w:r w:rsidR="008B03C5">
          <w:rPr>
            <w:rFonts w:ascii="Arial" w:hAnsi="Arial" w:cs="Arial"/>
            <w:color w:val="231F20"/>
            <w:sz w:val="24"/>
            <w:szCs w:val="24"/>
          </w:rPr>
          <w:t>now suggest</w:t>
        </w:r>
      </w:ins>
      <w:r w:rsidRPr="008A6568">
        <w:rPr>
          <w:rFonts w:ascii="Arial" w:hAnsi="Arial" w:cs="Arial"/>
          <w:color w:val="231F20"/>
          <w:sz w:val="24"/>
          <w:szCs w:val="24"/>
        </w:rPr>
        <w:t xml:space="preserve"> that the hypotheses from this study </w:t>
      </w:r>
      <w:del w:id="183" w:author="Tal Yarkoni" w:date="2016-02-20T10:24:00Z">
        <w:r w:rsidRPr="008A6568" w:rsidDel="008B03C5">
          <w:rPr>
            <w:rFonts w:ascii="Arial" w:hAnsi="Arial" w:cs="Arial"/>
            <w:color w:val="231F20"/>
            <w:sz w:val="24"/>
            <w:szCs w:val="24"/>
          </w:rPr>
          <w:delText xml:space="preserve">can </w:delText>
        </w:r>
      </w:del>
      <w:ins w:id="184" w:author="Tal Yarkoni" w:date="2016-02-20T10:24:00Z">
        <w:r w:rsidR="008B03C5" w:rsidRPr="008A6568">
          <w:rPr>
            <w:rFonts w:ascii="Arial" w:hAnsi="Arial" w:cs="Arial"/>
            <w:color w:val="231F20"/>
            <w:sz w:val="24"/>
            <w:szCs w:val="24"/>
          </w:rPr>
          <w:t>c</w:t>
        </w:r>
        <w:r w:rsidR="008B03C5">
          <w:rPr>
            <w:rFonts w:ascii="Arial" w:hAnsi="Arial" w:cs="Arial"/>
            <w:color w:val="231F20"/>
            <w:sz w:val="24"/>
            <w:szCs w:val="24"/>
          </w:rPr>
          <w:t>ould</w:t>
        </w:r>
        <w:r w:rsidR="008B03C5" w:rsidRPr="008A6568">
          <w:rPr>
            <w:rFonts w:ascii="Arial" w:hAnsi="Arial" w:cs="Arial"/>
            <w:color w:val="231F20"/>
            <w:sz w:val="24"/>
            <w:szCs w:val="24"/>
          </w:rPr>
          <w:t xml:space="preserve"> </w:t>
        </w:r>
      </w:ins>
      <w:r w:rsidRPr="008A6568">
        <w:rPr>
          <w:rFonts w:ascii="Arial" w:hAnsi="Arial" w:cs="Arial"/>
          <w:color w:val="231F20"/>
          <w:sz w:val="24"/>
          <w:szCs w:val="24"/>
        </w:rPr>
        <w:t xml:space="preserve">be tested by  </w:t>
      </w:r>
      <w:r w:rsidR="00E46CBF" w:rsidRPr="008A6568">
        <w:rPr>
          <w:rFonts w:ascii="Arial" w:hAnsi="Arial" w:cs="Arial"/>
          <w:color w:val="231F20"/>
          <w:sz w:val="24"/>
          <w:szCs w:val="24"/>
        </w:rPr>
        <w:t xml:space="preserve">1) the development of novel fMRI studies from the hypotheses proposed by this </w:t>
      </w:r>
      <w:r w:rsidR="00806E79" w:rsidRPr="008A6568">
        <w:rPr>
          <w:rFonts w:ascii="Arial" w:hAnsi="Arial" w:cs="Arial"/>
          <w:color w:val="231F20"/>
          <w:sz w:val="24"/>
          <w:szCs w:val="24"/>
        </w:rPr>
        <w:t>study</w:t>
      </w:r>
      <w:r w:rsidR="00E46CBF" w:rsidRPr="008A6568">
        <w:rPr>
          <w:rFonts w:ascii="Arial" w:hAnsi="Arial" w:cs="Arial"/>
          <w:color w:val="231F20"/>
          <w:sz w:val="24"/>
          <w:szCs w:val="24"/>
        </w:rPr>
        <w:t xml:space="preserve"> and 2) large-scale functional mappin</w:t>
      </w:r>
      <w:r w:rsidR="008965F2" w:rsidRPr="008A6568">
        <w:rPr>
          <w:rFonts w:ascii="Arial" w:hAnsi="Arial" w:cs="Arial"/>
          <w:color w:val="231F20"/>
          <w:sz w:val="24"/>
          <w:szCs w:val="24"/>
        </w:rPr>
        <w:t>g to individual subject anatomy</w:t>
      </w:r>
      <w:r w:rsidR="00E46CBF" w:rsidRPr="008A6568">
        <w:rPr>
          <w:rFonts w:ascii="Arial" w:hAnsi="Arial" w:cs="Arial"/>
          <w:color w:val="231F20"/>
          <w:sz w:val="24"/>
          <w:szCs w:val="24"/>
        </w:rPr>
        <w:t xml:space="preserve"> </w:t>
      </w:r>
      <w:r w:rsidRPr="008A6568">
        <w:rPr>
          <w:rFonts w:ascii="Arial" w:hAnsi="Arial" w:cs="Arial"/>
          <w:color w:val="231F20"/>
          <w:sz w:val="24"/>
          <w:szCs w:val="24"/>
        </w:rPr>
        <w:t>(</w:t>
      </w:r>
      <w:r w:rsidR="008965F2" w:rsidRPr="008A6568">
        <w:rPr>
          <w:rFonts w:ascii="Arial" w:hAnsi="Arial" w:cs="Arial"/>
          <w:color w:val="231F20"/>
          <w:sz w:val="24"/>
          <w:szCs w:val="24"/>
        </w:rPr>
        <w:t>Lines 495-503</w:t>
      </w:r>
      <w:r w:rsidRPr="008A6568">
        <w:rPr>
          <w:rFonts w:ascii="Arial" w:hAnsi="Arial" w:cs="Arial"/>
          <w:color w:val="231F20"/>
          <w:sz w:val="24"/>
          <w:szCs w:val="24"/>
        </w:rPr>
        <w:t>)</w:t>
      </w:r>
      <w:r w:rsidR="008965F2" w:rsidRPr="008A6568">
        <w:rPr>
          <w:rFonts w:ascii="Arial" w:hAnsi="Arial" w:cs="Arial"/>
          <w:color w:val="231F20"/>
          <w:sz w:val="24"/>
          <w:szCs w:val="24"/>
        </w:rPr>
        <w:t>.</w:t>
      </w:r>
      <w:r w:rsidRPr="008A6568">
        <w:rPr>
          <w:rFonts w:ascii="Arial" w:hAnsi="Arial" w:cs="Arial"/>
          <w:color w:val="231F20"/>
          <w:sz w:val="24"/>
          <w:szCs w:val="24"/>
        </w:rPr>
        <w:t xml:space="preserve"> </w:t>
      </w:r>
      <w:ins w:id="185" w:author="Tal Yarkoni" w:date="2016-02-20T10:24:00Z">
        <w:r w:rsidR="008B03C5">
          <w:rPr>
            <w:rFonts w:ascii="Arial" w:hAnsi="Arial" w:cs="Arial"/>
            <w:color w:val="231F20"/>
            <w:sz w:val="24"/>
            <w:szCs w:val="24"/>
          </w:rPr>
          <w:t>[QUOTE THE RELEVANT SECTION.]</w:t>
        </w:r>
      </w:ins>
    </w:p>
    <w:p w14:paraId="6D1C3A76" w14:textId="77777777" w:rsidR="0072275C" w:rsidRPr="008A6568" w:rsidRDefault="0072275C" w:rsidP="002F54A0">
      <w:pPr>
        <w:spacing w:after="0" w:line="240" w:lineRule="auto"/>
        <w:jc w:val="left"/>
        <w:rPr>
          <w:rFonts w:ascii="Arial" w:hAnsi="Arial" w:cs="Arial"/>
          <w:sz w:val="24"/>
          <w:szCs w:val="24"/>
        </w:rPr>
      </w:pPr>
    </w:p>
    <w:p w14:paraId="4A056E7A" w14:textId="7BC4D2BB" w:rsidR="0072275C" w:rsidRPr="008A6568" w:rsidRDefault="008965F2" w:rsidP="002F54A0">
      <w:pPr>
        <w:spacing w:after="0" w:line="240" w:lineRule="auto"/>
        <w:jc w:val="left"/>
        <w:rPr>
          <w:rFonts w:ascii="Arial" w:hAnsi="Arial" w:cs="Arial"/>
          <w:sz w:val="24"/>
          <w:szCs w:val="24"/>
        </w:rPr>
      </w:pPr>
      <w:r w:rsidRPr="008A6568">
        <w:rPr>
          <w:rFonts w:ascii="Arial" w:hAnsi="Arial" w:cs="Arial"/>
          <w:sz w:val="24"/>
          <w:szCs w:val="24"/>
        </w:rPr>
        <w:t>Moreover, we have attempted to more careful</w:t>
      </w:r>
      <w:ins w:id="186" w:author="Tal Yarkoni" w:date="2016-02-20T10:24:00Z">
        <w:r w:rsidR="008B03C5">
          <w:rPr>
            <w:rFonts w:ascii="Arial" w:hAnsi="Arial" w:cs="Arial"/>
            <w:sz w:val="24"/>
            <w:szCs w:val="24"/>
          </w:rPr>
          <w:t>ly</w:t>
        </w:r>
      </w:ins>
      <w:r w:rsidRPr="008A6568">
        <w:rPr>
          <w:rFonts w:ascii="Arial" w:hAnsi="Arial" w:cs="Arial"/>
          <w:sz w:val="24"/>
          <w:szCs w:val="24"/>
        </w:rPr>
        <w:t xml:space="preserve"> outline the theoretical implications of our work throughout the discussion. </w:t>
      </w:r>
      <w:r w:rsidR="00EB5C27" w:rsidRPr="008A6568">
        <w:rPr>
          <w:rFonts w:ascii="Arial" w:hAnsi="Arial" w:cs="Arial"/>
          <w:sz w:val="24"/>
          <w:szCs w:val="24"/>
        </w:rPr>
        <w:t>For example, in line</w:t>
      </w:r>
      <w:r w:rsidR="007551A8" w:rsidRPr="008A6568">
        <w:rPr>
          <w:rFonts w:ascii="Arial" w:hAnsi="Arial" w:cs="Arial"/>
          <w:sz w:val="24"/>
          <w:szCs w:val="24"/>
        </w:rPr>
        <w:t xml:space="preserve"> 459</w:t>
      </w:r>
      <w:r w:rsidR="00EB5C27" w:rsidRPr="008A6568">
        <w:rPr>
          <w:rFonts w:ascii="Arial" w:hAnsi="Arial" w:cs="Arial"/>
          <w:sz w:val="24"/>
          <w:szCs w:val="24"/>
        </w:rPr>
        <w:t>:</w:t>
      </w:r>
      <w:r w:rsidR="0072275C" w:rsidRPr="008A6568">
        <w:rPr>
          <w:rFonts w:ascii="Arial" w:hAnsi="Arial" w:cs="Arial"/>
          <w:sz w:val="24"/>
          <w:szCs w:val="24"/>
        </w:rPr>
        <w:t xml:space="preserve"> “</w:t>
      </w:r>
      <w:r w:rsidR="0072275C" w:rsidRPr="008B03C5">
        <w:rPr>
          <w:rFonts w:ascii="Arial" w:hAnsi="Arial" w:cs="Arial"/>
          <w:i/>
          <w:color w:val="252525"/>
          <w:sz w:val="24"/>
          <w:szCs w:val="24"/>
          <w:highlight w:val="white"/>
          <w:u w:val="single"/>
          <w:rPrChange w:id="187" w:author="Tal Yarkoni" w:date="2016-02-20T10:25:00Z">
            <w:rPr>
              <w:rFonts w:ascii="Arial" w:hAnsi="Arial" w:cs="Arial"/>
              <w:color w:val="252525"/>
              <w:sz w:val="24"/>
              <w:szCs w:val="24"/>
              <w:highlight w:val="white"/>
            </w:rPr>
          </w:rPrChange>
        </w:rPr>
        <w:t>Thus, the present results suggest that ventral aspects of MCC may be generally important for incorporating affective information into cognitive control, whereas dorsal MCC may be more important for working-memory dependent aspects of cognitive motor control</w:t>
      </w:r>
      <w:r w:rsidR="0072275C" w:rsidRPr="008A6568">
        <w:rPr>
          <w:rFonts w:ascii="Arial" w:hAnsi="Arial" w:cs="Arial"/>
          <w:color w:val="252525"/>
          <w:sz w:val="24"/>
          <w:szCs w:val="24"/>
          <w:highlight w:val="white"/>
        </w:rPr>
        <w:t>.</w:t>
      </w:r>
      <w:r w:rsidR="0072275C" w:rsidRPr="008A6568">
        <w:rPr>
          <w:rFonts w:ascii="Arial" w:hAnsi="Arial" w:cs="Arial"/>
          <w:color w:val="252525"/>
          <w:sz w:val="24"/>
          <w:szCs w:val="24"/>
        </w:rPr>
        <w:t>”</w:t>
      </w:r>
    </w:p>
    <w:p w14:paraId="3E7EE852" w14:textId="77777777" w:rsidR="0072275C" w:rsidRPr="008A6568" w:rsidRDefault="0072275C" w:rsidP="002F54A0">
      <w:pPr>
        <w:spacing w:after="0" w:line="240" w:lineRule="auto"/>
        <w:jc w:val="left"/>
        <w:rPr>
          <w:rFonts w:ascii="Arial" w:eastAsia="Times New Roman" w:hAnsi="Arial" w:cs="Arial"/>
          <w:sz w:val="24"/>
          <w:szCs w:val="24"/>
        </w:rPr>
      </w:pPr>
    </w:p>
    <w:p w14:paraId="29164177" w14:textId="7CFFB138" w:rsidR="00E46CBF" w:rsidRPr="008A6568" w:rsidRDefault="00E46CBF" w:rsidP="002F54A0">
      <w:pPr>
        <w:spacing w:after="0" w:line="240" w:lineRule="auto"/>
        <w:jc w:val="left"/>
        <w:rPr>
          <w:rFonts w:ascii="Arial" w:eastAsia="Times New Roman" w:hAnsi="Arial" w:cs="Arial"/>
          <w:b/>
          <w:color w:val="231F20"/>
          <w:sz w:val="24"/>
          <w:szCs w:val="24"/>
        </w:rPr>
      </w:pPr>
      <w:commentRangeStart w:id="188"/>
      <w:r w:rsidRPr="008A6568">
        <w:rPr>
          <w:rFonts w:ascii="Arial" w:eastAsia="Times New Roman" w:hAnsi="Arial" w:cs="Arial"/>
          <w:b/>
          <w:color w:val="231F20"/>
          <w:sz w:val="24"/>
          <w:szCs w:val="24"/>
        </w:rPr>
        <w:t>Abstract</w:t>
      </w:r>
    </w:p>
    <w:p w14:paraId="40B98AFF" w14:textId="173835FA" w:rsidR="00E46CBF" w:rsidRPr="008A6568" w:rsidRDefault="00E46CBF" w:rsidP="002F54A0">
      <w:pPr>
        <w:spacing w:after="0" w:line="240" w:lineRule="auto"/>
        <w:jc w:val="left"/>
        <w:rPr>
          <w:rFonts w:ascii="Arial" w:eastAsia="Times New Roman" w:hAnsi="Arial" w:cs="Arial"/>
          <w:sz w:val="24"/>
          <w:szCs w:val="24"/>
        </w:rPr>
      </w:pPr>
      <w:r w:rsidRPr="008A6568">
        <w:rPr>
          <w:rFonts w:ascii="Arial" w:eastAsia="Times New Roman" w:hAnsi="Arial" w:cs="Arial"/>
          <w:sz w:val="24"/>
          <w:szCs w:val="24"/>
        </w:rPr>
        <w:t>We have taken into account the reviewer’s basic comments. See more detail below.</w:t>
      </w:r>
    </w:p>
    <w:commentRangeEnd w:id="188"/>
    <w:p w14:paraId="03A40836" w14:textId="77777777" w:rsidR="009D5A66" w:rsidRPr="008A6568" w:rsidRDefault="008B03C5" w:rsidP="002F54A0">
      <w:pPr>
        <w:spacing w:after="0" w:line="240" w:lineRule="auto"/>
        <w:jc w:val="left"/>
        <w:rPr>
          <w:rFonts w:ascii="Arial" w:eastAsia="Times New Roman" w:hAnsi="Arial" w:cs="Arial"/>
          <w:sz w:val="24"/>
          <w:szCs w:val="24"/>
        </w:rPr>
      </w:pPr>
      <w:r>
        <w:rPr>
          <w:rStyle w:val="CommentReference"/>
        </w:rPr>
        <w:commentReference w:id="188"/>
      </w:r>
    </w:p>
    <w:p w14:paraId="761C09C2" w14:textId="14D1D011" w:rsidR="009D5A66" w:rsidRPr="008A6568" w:rsidRDefault="009D5A66"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Figures</w:t>
      </w:r>
    </w:p>
    <w:p w14:paraId="54FBF778" w14:textId="49D21AF7" w:rsidR="009D5A66" w:rsidRPr="008A6568" w:rsidRDefault="009D5A66"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The reviewer suggested we display a coronal slice in Figure 1 to better display</w:t>
      </w:r>
      <w:del w:id="189" w:author="Tal Yarkoni" w:date="2016-02-20T10:31:00Z">
        <w:r w:rsidRPr="008A6568" w:rsidDel="008B03C5">
          <w:rPr>
            <w:rFonts w:ascii="Arial" w:eastAsia="Times New Roman" w:hAnsi="Arial" w:cs="Arial"/>
            <w:color w:val="231F20"/>
            <w:sz w:val="24"/>
            <w:szCs w:val="24"/>
          </w:rPr>
          <w:delText>s</w:delText>
        </w:r>
      </w:del>
      <w:r w:rsidRPr="008A6568">
        <w:rPr>
          <w:rFonts w:ascii="Arial" w:eastAsia="Times New Roman" w:hAnsi="Arial" w:cs="Arial"/>
          <w:color w:val="231F20"/>
          <w:sz w:val="24"/>
          <w:szCs w:val="24"/>
        </w:rPr>
        <w:t xml:space="preserve"> our ROI. </w:t>
      </w:r>
      <w:ins w:id="190" w:author="Tal Yarkoni" w:date="2016-02-20T10:33:00Z">
        <w:r w:rsidR="008B03C5">
          <w:rPr>
            <w:rFonts w:ascii="Arial" w:eastAsia="Times New Roman" w:hAnsi="Arial" w:cs="Arial"/>
            <w:color w:val="231F20"/>
            <w:sz w:val="24"/>
            <w:szCs w:val="24"/>
          </w:rPr>
          <w:t xml:space="preserve">While we have retained the axial slice in Figure 1 (mainly due to space considerations—it is </w:t>
        </w:r>
      </w:ins>
      <w:ins w:id="191" w:author="Tal Yarkoni" w:date="2016-02-20T10:34:00Z">
        <w:r w:rsidR="008B03C5">
          <w:rPr>
            <w:rFonts w:ascii="Arial" w:eastAsia="Times New Roman" w:hAnsi="Arial" w:cs="Arial"/>
            <w:color w:val="231F20"/>
            <w:sz w:val="24"/>
            <w:szCs w:val="24"/>
          </w:rPr>
          <w:t>not possible</w:t>
        </w:r>
      </w:ins>
      <w:ins w:id="192" w:author="Tal Yarkoni" w:date="2016-02-20T10:33:00Z">
        <w:r w:rsidR="008B03C5">
          <w:rPr>
            <w:rFonts w:ascii="Arial" w:eastAsia="Times New Roman" w:hAnsi="Arial" w:cs="Arial"/>
            <w:color w:val="231F20"/>
            <w:sz w:val="24"/>
            <w:szCs w:val="24"/>
          </w:rPr>
          <w:t xml:space="preserve"> to show the entire MFC in a single coronal slice)</w:t>
        </w:r>
      </w:ins>
      <w:del w:id="193" w:author="Tal Yarkoni" w:date="2016-02-20T10:31:00Z">
        <w:r w:rsidRPr="008A6568" w:rsidDel="008B03C5">
          <w:rPr>
            <w:rFonts w:ascii="Arial" w:eastAsia="Times New Roman" w:hAnsi="Arial" w:cs="Arial"/>
            <w:color w:val="231F20"/>
            <w:sz w:val="24"/>
            <w:szCs w:val="24"/>
          </w:rPr>
          <w:delText>Instead</w:delText>
        </w:r>
      </w:del>
      <w:r w:rsidRPr="008A6568">
        <w:rPr>
          <w:rFonts w:ascii="Arial" w:eastAsia="Times New Roman" w:hAnsi="Arial" w:cs="Arial"/>
          <w:color w:val="231F20"/>
          <w:sz w:val="24"/>
          <w:szCs w:val="24"/>
        </w:rPr>
        <w:t>, we have added coronal slices to Figure 2. This accomplishes th</w:t>
      </w:r>
      <w:ins w:id="194" w:author="Tal Yarkoni" w:date="2016-02-20T10:34:00Z">
        <w:r w:rsidR="008B03C5">
          <w:rPr>
            <w:rFonts w:ascii="Arial" w:eastAsia="Times New Roman" w:hAnsi="Arial" w:cs="Arial"/>
            <w:color w:val="231F20"/>
            <w:sz w:val="24"/>
            <w:szCs w:val="24"/>
          </w:rPr>
          <w:t>e same</w:t>
        </w:r>
      </w:ins>
      <w:del w:id="195" w:author="Tal Yarkoni" w:date="2016-02-20T10:34:00Z">
        <w:r w:rsidRPr="008A6568" w:rsidDel="008B03C5">
          <w:rPr>
            <w:rFonts w:ascii="Arial" w:eastAsia="Times New Roman" w:hAnsi="Arial" w:cs="Arial"/>
            <w:color w:val="231F20"/>
            <w:sz w:val="24"/>
            <w:szCs w:val="24"/>
          </w:rPr>
          <w:delText>is</w:delText>
        </w:r>
      </w:del>
      <w:r w:rsidRPr="008A6568">
        <w:rPr>
          <w:rFonts w:ascii="Arial" w:eastAsia="Times New Roman" w:hAnsi="Arial" w:cs="Arial"/>
          <w:color w:val="231F20"/>
          <w:sz w:val="24"/>
          <w:szCs w:val="24"/>
        </w:rPr>
        <w:t xml:space="preserve"> goal while also </w:t>
      </w:r>
      <w:ins w:id="196" w:author="Tal Yarkoni" w:date="2016-02-20T10:34:00Z">
        <w:r w:rsidR="008B03C5">
          <w:rPr>
            <w:rFonts w:ascii="Arial" w:eastAsia="Times New Roman" w:hAnsi="Arial" w:cs="Arial"/>
            <w:color w:val="231F20"/>
            <w:sz w:val="24"/>
            <w:szCs w:val="24"/>
          </w:rPr>
          <w:t>displaying</w:t>
        </w:r>
      </w:ins>
      <w:del w:id="197" w:author="Tal Yarkoni" w:date="2016-02-20T10:34:00Z">
        <w:r w:rsidRPr="008A6568" w:rsidDel="008B03C5">
          <w:rPr>
            <w:rFonts w:ascii="Arial" w:eastAsia="Times New Roman" w:hAnsi="Arial" w:cs="Arial"/>
            <w:color w:val="231F20"/>
            <w:sz w:val="24"/>
            <w:szCs w:val="24"/>
          </w:rPr>
          <w:delText>showing</w:delText>
        </w:r>
      </w:del>
      <w:r w:rsidRPr="008A6568">
        <w:rPr>
          <w:rFonts w:ascii="Arial" w:eastAsia="Times New Roman" w:hAnsi="Arial" w:cs="Arial"/>
          <w:color w:val="231F20"/>
          <w:sz w:val="24"/>
          <w:szCs w:val="24"/>
        </w:rPr>
        <w:t xml:space="preserve"> in more detail the anatomical extent of our clusters. </w:t>
      </w:r>
      <w:commentRangeStart w:id="198"/>
      <w:r w:rsidRPr="008A6568">
        <w:rPr>
          <w:rFonts w:ascii="Arial" w:eastAsia="Times New Roman" w:hAnsi="Arial" w:cs="Arial"/>
          <w:color w:val="231F20"/>
          <w:sz w:val="24"/>
          <w:szCs w:val="24"/>
        </w:rPr>
        <w:t>We have also added the silhouette plot</w:t>
      </w:r>
      <w:commentRangeEnd w:id="198"/>
      <w:r w:rsidR="008B03C5">
        <w:rPr>
          <w:rStyle w:val="CommentReference"/>
        </w:rPr>
        <w:commentReference w:id="198"/>
      </w:r>
      <w:r w:rsidRPr="008A6568">
        <w:rPr>
          <w:rFonts w:ascii="Arial" w:eastAsia="Times New Roman" w:hAnsi="Arial" w:cs="Arial"/>
          <w:color w:val="231F20"/>
          <w:sz w:val="24"/>
          <w:szCs w:val="24"/>
        </w:rPr>
        <w:t xml:space="preserve"> to Figure 2 as the last panel. </w:t>
      </w:r>
    </w:p>
    <w:p w14:paraId="0CA985BA" w14:textId="77777777" w:rsidR="00C53D9E" w:rsidRPr="008A6568" w:rsidRDefault="00C53D9E" w:rsidP="002F54A0">
      <w:pPr>
        <w:spacing w:after="0" w:line="240" w:lineRule="auto"/>
        <w:jc w:val="left"/>
        <w:rPr>
          <w:rFonts w:ascii="Arial" w:eastAsia="Times New Roman" w:hAnsi="Arial" w:cs="Arial"/>
          <w:color w:val="231F20"/>
          <w:sz w:val="24"/>
          <w:szCs w:val="24"/>
        </w:rPr>
      </w:pPr>
    </w:p>
    <w:p w14:paraId="5E7BED8F" w14:textId="5355819B" w:rsidR="00C53D9E" w:rsidRPr="008A6568" w:rsidDel="008B03C5" w:rsidRDefault="00C53D9E" w:rsidP="002F54A0">
      <w:pPr>
        <w:spacing w:after="0" w:line="240" w:lineRule="auto"/>
        <w:jc w:val="left"/>
        <w:rPr>
          <w:del w:id="199" w:author="Tal Yarkoni" w:date="2016-02-20T10:35:00Z"/>
          <w:rFonts w:ascii="Arial" w:eastAsia="Times New Roman" w:hAnsi="Arial" w:cs="Arial"/>
          <w:color w:val="231F20"/>
          <w:sz w:val="24"/>
          <w:szCs w:val="24"/>
        </w:rPr>
      </w:pPr>
      <w:commentRangeStart w:id="200"/>
      <w:r w:rsidRPr="008A6568">
        <w:rPr>
          <w:rFonts w:ascii="Arial" w:eastAsia="Times New Roman" w:hAnsi="Arial" w:cs="Arial"/>
          <w:color w:val="231F20"/>
          <w:sz w:val="24"/>
          <w:szCs w:val="24"/>
          <w:highlight w:val="yellow"/>
        </w:rPr>
        <w:t>Figure 5</w:t>
      </w:r>
      <w:commentRangeEnd w:id="200"/>
      <w:r w:rsidR="008B03C5">
        <w:rPr>
          <w:rStyle w:val="CommentReference"/>
        </w:rPr>
        <w:commentReference w:id="200"/>
      </w:r>
    </w:p>
    <w:p w14:paraId="61C28A9D" w14:textId="77777777" w:rsidR="006521B5" w:rsidRPr="008A6568" w:rsidRDefault="006521B5" w:rsidP="002F54A0">
      <w:pPr>
        <w:spacing w:after="0" w:line="240" w:lineRule="auto"/>
        <w:jc w:val="left"/>
        <w:rPr>
          <w:rFonts w:ascii="Arial" w:eastAsia="Times New Roman" w:hAnsi="Arial" w:cs="Arial"/>
          <w:sz w:val="24"/>
          <w:szCs w:val="24"/>
        </w:rPr>
      </w:pPr>
    </w:p>
    <w:p w14:paraId="73A90363" w14:textId="77777777" w:rsidR="00B8456D" w:rsidRPr="008A6568" w:rsidRDefault="00B8456D" w:rsidP="002F54A0">
      <w:pPr>
        <w:spacing w:after="0" w:line="240" w:lineRule="auto"/>
        <w:jc w:val="left"/>
        <w:rPr>
          <w:rFonts w:ascii="Arial" w:eastAsia="Times New Roman" w:hAnsi="Arial" w:cs="Arial"/>
          <w:b/>
          <w:color w:val="231F20"/>
          <w:sz w:val="24"/>
          <w:szCs w:val="24"/>
        </w:rPr>
      </w:pPr>
    </w:p>
    <w:p w14:paraId="329AE8BD" w14:textId="6F893CD7" w:rsidR="00187543" w:rsidRPr="008A6568" w:rsidRDefault="00B8456D" w:rsidP="002F54A0">
      <w:pPr>
        <w:spacing w:after="0" w:line="240" w:lineRule="auto"/>
        <w:jc w:val="left"/>
        <w:rPr>
          <w:rFonts w:ascii="Arial" w:eastAsia="Times New Roman" w:hAnsi="Arial" w:cs="Arial"/>
          <w:b/>
          <w:color w:val="231F20"/>
          <w:sz w:val="24"/>
          <w:szCs w:val="24"/>
        </w:rPr>
      </w:pPr>
      <w:del w:id="201" w:author="Tal Yarkoni" w:date="2016-02-20T10:35:00Z">
        <w:r w:rsidRPr="008A6568" w:rsidDel="008B03C5">
          <w:rPr>
            <w:rFonts w:ascii="Arial" w:eastAsia="Times New Roman" w:hAnsi="Arial" w:cs="Arial"/>
            <w:b/>
            <w:color w:val="231F20"/>
            <w:sz w:val="24"/>
            <w:szCs w:val="24"/>
          </w:rPr>
          <w:delText>Minor / Specific</w:delText>
        </w:r>
      </w:del>
      <w:ins w:id="202" w:author="Tal Yarkoni" w:date="2016-02-20T10:35:00Z">
        <w:r w:rsidR="008B03C5">
          <w:rPr>
            <w:rFonts w:ascii="Arial" w:eastAsia="Times New Roman" w:hAnsi="Arial" w:cs="Arial"/>
            <w:b/>
            <w:color w:val="231F20"/>
            <w:sz w:val="24"/>
            <w:szCs w:val="24"/>
          </w:rPr>
          <w:t>Other specific comments</w:t>
        </w:r>
      </w:ins>
    </w:p>
    <w:p w14:paraId="157A4F3F" w14:textId="77777777" w:rsidR="00B8456D" w:rsidRPr="008A6568" w:rsidRDefault="00B8456D" w:rsidP="002F54A0">
      <w:pPr>
        <w:spacing w:after="0" w:line="240" w:lineRule="auto"/>
        <w:jc w:val="left"/>
        <w:rPr>
          <w:rFonts w:ascii="Arial" w:eastAsia="Times New Roman" w:hAnsi="Arial" w:cs="Arial"/>
          <w:sz w:val="24"/>
          <w:szCs w:val="24"/>
        </w:rPr>
      </w:pPr>
    </w:p>
    <w:p w14:paraId="1A33510C" w14:textId="77777777" w:rsidR="00B8456D" w:rsidRPr="008A6568" w:rsidRDefault="00B8456D" w:rsidP="002F54A0">
      <w:pPr>
        <w:spacing w:after="0" w:line="240" w:lineRule="auto"/>
        <w:jc w:val="left"/>
        <w:rPr>
          <w:rFonts w:ascii="Arial" w:hAnsi="Arial" w:cs="Arial"/>
          <w:i/>
          <w:sz w:val="24"/>
          <w:szCs w:val="24"/>
        </w:rPr>
      </w:pPr>
      <w:r w:rsidRPr="008A6568">
        <w:rPr>
          <w:rFonts w:ascii="Arial" w:hAnsi="Arial" w:cs="Arial"/>
          <w:i/>
          <w:color w:val="231F20"/>
          <w:sz w:val="24"/>
          <w:szCs w:val="24"/>
        </w:rPr>
        <w:t>"Since most researchers tend to be intimately familiar with one particular domain of cognition"</w:t>
      </w:r>
    </w:p>
    <w:p w14:paraId="3DB8FA06" w14:textId="77777777" w:rsidR="00B8456D" w:rsidRPr="008A6568" w:rsidRDefault="00B8456D" w:rsidP="002F54A0">
      <w:pPr>
        <w:spacing w:after="0" w:line="240" w:lineRule="auto"/>
        <w:jc w:val="left"/>
        <w:rPr>
          <w:rFonts w:ascii="Arial" w:eastAsia="Times New Roman" w:hAnsi="Arial" w:cs="Arial"/>
          <w:i/>
          <w:sz w:val="24"/>
          <w:szCs w:val="24"/>
        </w:rPr>
      </w:pPr>
    </w:p>
    <w:p w14:paraId="7C5C88A6" w14:textId="77777777" w:rsidR="00B8456D" w:rsidRPr="008A6568" w:rsidRDefault="00B8456D" w:rsidP="002F54A0">
      <w:pPr>
        <w:spacing w:after="0" w:line="240" w:lineRule="auto"/>
        <w:jc w:val="left"/>
        <w:rPr>
          <w:rFonts w:ascii="Arial" w:hAnsi="Arial" w:cs="Arial"/>
          <w:i/>
          <w:color w:val="231F20"/>
          <w:sz w:val="24"/>
          <w:szCs w:val="24"/>
        </w:rPr>
      </w:pP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strongly agree, but would object to calling it 'cognition' ... maybe 'psychological domain, such as pain'</w:t>
      </w:r>
    </w:p>
    <w:p w14:paraId="2930B53E" w14:textId="77777777" w:rsidR="00187543" w:rsidRPr="008A6568" w:rsidRDefault="00187543" w:rsidP="002F54A0">
      <w:pPr>
        <w:spacing w:after="0" w:line="240" w:lineRule="auto"/>
        <w:jc w:val="left"/>
        <w:rPr>
          <w:rFonts w:ascii="Arial" w:hAnsi="Arial" w:cs="Arial"/>
          <w:i/>
          <w:color w:val="231F20"/>
          <w:sz w:val="24"/>
          <w:szCs w:val="24"/>
        </w:rPr>
      </w:pPr>
    </w:p>
    <w:p w14:paraId="04AA2F8C" w14:textId="70F5198D" w:rsidR="00B8456D" w:rsidRPr="008A6568" w:rsidRDefault="00B8456D"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w:t>
      </w:r>
      <w:del w:id="203" w:author="Tal Yarkoni" w:date="2016-02-20T10:35:00Z">
        <w:r w:rsidRPr="008A6568" w:rsidDel="008B03C5">
          <w:rPr>
            <w:rFonts w:ascii="Arial" w:hAnsi="Arial" w:cs="Arial"/>
            <w:color w:val="231F20"/>
            <w:sz w:val="24"/>
            <w:szCs w:val="24"/>
          </w:rPr>
          <w:delText>have changed to</w:delText>
        </w:r>
      </w:del>
      <w:ins w:id="204" w:author="Tal Yarkoni" w:date="2016-02-20T10:35:00Z">
        <w:r w:rsidR="008B03C5">
          <w:rPr>
            <w:rFonts w:ascii="Arial" w:hAnsi="Arial" w:cs="Arial"/>
            <w:color w:val="231F20"/>
            <w:sz w:val="24"/>
            <w:szCs w:val="24"/>
          </w:rPr>
          <w:t>now use the term</w:t>
        </w:r>
      </w:ins>
      <w:r w:rsidRPr="008A6568">
        <w:rPr>
          <w:rFonts w:ascii="Arial" w:hAnsi="Arial" w:cs="Arial"/>
          <w:color w:val="231F20"/>
          <w:sz w:val="24"/>
          <w:szCs w:val="24"/>
        </w:rPr>
        <w:t xml:space="preserve"> “psychological dom</w:t>
      </w:r>
      <w:r w:rsidR="00187543" w:rsidRPr="008A6568">
        <w:rPr>
          <w:rFonts w:ascii="Arial" w:hAnsi="Arial" w:cs="Arial"/>
          <w:color w:val="231F20"/>
          <w:sz w:val="24"/>
          <w:szCs w:val="24"/>
        </w:rPr>
        <w:t>ain’. We have also avoiding using the term ‘cognition’ through</w:t>
      </w:r>
      <w:ins w:id="205" w:author="Tal Yarkoni" w:date="2016-02-20T10:35:00Z">
        <w:r w:rsidR="008B03C5">
          <w:rPr>
            <w:rFonts w:ascii="Arial" w:hAnsi="Arial" w:cs="Arial"/>
            <w:color w:val="231F20"/>
            <w:sz w:val="24"/>
            <w:szCs w:val="24"/>
          </w:rPr>
          <w:t>out</w:t>
        </w:r>
      </w:ins>
      <w:r w:rsidR="00187543" w:rsidRPr="008A6568">
        <w:rPr>
          <w:rFonts w:ascii="Arial" w:hAnsi="Arial" w:cs="Arial"/>
          <w:color w:val="231F20"/>
          <w:sz w:val="24"/>
          <w:szCs w:val="24"/>
        </w:rPr>
        <w:t xml:space="preserve"> the manuscript and instead use ‘psychological states’.</w:t>
      </w:r>
    </w:p>
    <w:p w14:paraId="1F7BBB5F" w14:textId="77777777" w:rsidR="00187543" w:rsidRPr="008A6568" w:rsidRDefault="00187543" w:rsidP="002F54A0">
      <w:pPr>
        <w:spacing w:after="0" w:line="240" w:lineRule="auto"/>
        <w:jc w:val="left"/>
        <w:rPr>
          <w:rFonts w:ascii="Arial" w:hAnsi="Arial" w:cs="Arial"/>
          <w:color w:val="231F20"/>
          <w:sz w:val="24"/>
          <w:szCs w:val="24"/>
        </w:rPr>
      </w:pPr>
    </w:p>
    <w:p w14:paraId="7727870F" w14:textId="7777777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"To determine which voxels across the brain co-activated with each MFC parcel, we performed a meta-analysis resulting in whole-brain maps that indicate which voxels across the brain are active in the studies that activated each parcel."</w:t>
      </w:r>
    </w:p>
    <w:p w14:paraId="42754DA6" w14:textId="3F8F162F" w:rsidR="00187543" w:rsidRPr="008A6568" w:rsidRDefault="00187543"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sz w:val="24"/>
          <w:szCs w:val="24"/>
        </w:rPr>
        <w:br/>
      </w:r>
      <w:proofErr w:type="spellStart"/>
      <w:r w:rsidRPr="008A6568">
        <w:rPr>
          <w:rFonts w:ascii="Arial" w:eastAsia="Times New Roman" w:hAnsi="Arial" w:cs="Arial"/>
          <w:i/>
          <w:color w:val="231F20"/>
          <w:sz w:val="24"/>
          <w:szCs w:val="24"/>
        </w:rPr>
        <w:t>i'm</w:t>
      </w:r>
      <w:proofErr w:type="spellEnd"/>
      <w:r w:rsidRPr="008A6568">
        <w:rPr>
          <w:rFonts w:ascii="Arial" w:eastAsia="Times New Roman" w:hAnsi="Arial" w:cs="Arial"/>
          <w:i/>
          <w:color w:val="231F20"/>
          <w:sz w:val="24"/>
          <w:szCs w:val="24"/>
        </w:rPr>
        <w:t xml:space="preserve"> confused; how is this different than the meta-analytic co-activation on page 7?</w:t>
      </w:r>
    </w:p>
    <w:p w14:paraId="6F52E023"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37D1D5A" w14:textId="7777777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when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1st read this my comment was -- 'this is not really a meta per se, it seems more like a 'contrast' or a 'meta-analytic contrast' (like a moderator analysis in classic meta)'</w:t>
      </w:r>
    </w:p>
    <w:p w14:paraId="41DBBA5F" w14:textId="77777777" w:rsidR="00187543" w:rsidRPr="008A6568" w:rsidRDefault="00187543" w:rsidP="002F54A0">
      <w:pPr>
        <w:spacing w:after="0" w:line="240" w:lineRule="auto"/>
        <w:jc w:val="left"/>
        <w:rPr>
          <w:rFonts w:ascii="Arial" w:eastAsia="Times New Roman" w:hAnsi="Arial" w:cs="Arial"/>
          <w:i/>
          <w:sz w:val="24"/>
          <w:szCs w:val="24"/>
        </w:rPr>
      </w:pPr>
    </w:p>
    <w:p w14:paraId="596DA177" w14:textId="2C2B3CB5"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but then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went and studied figure 1 and realized that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think; could be wrong) that you are actually describing two steps at once, a meta and a meta contrast; you need to clarify this for the reader </w:t>
      </w:r>
    </w:p>
    <w:p w14:paraId="0E75F69E"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CDE8204" w14:textId="23478B96"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These are indeed meta-analytic contrasts to determine whole-brain differences between studies that co-activate with one region (e.g. posterior MFC) versus control regions (e.g. middle and anterior MFC). </w:t>
      </w:r>
      <w:del w:id="206" w:author="Tal Yarkoni" w:date="2016-02-20T10:36:00Z">
        <w:r w:rsidRPr="008A6568" w:rsidDel="001C3F06">
          <w:rPr>
            <w:rFonts w:ascii="Arial" w:eastAsia="Times New Roman" w:hAnsi="Arial" w:cs="Arial"/>
            <w:color w:val="231F20"/>
            <w:sz w:val="24"/>
            <w:szCs w:val="24"/>
          </w:rPr>
          <w:delText>The reason these are</w:delText>
        </w:r>
      </w:del>
      <w:ins w:id="207" w:author="Tal Yarkoni" w:date="2016-02-20T10:36:00Z">
        <w:r w:rsidR="001C3F06">
          <w:rPr>
            <w:rFonts w:ascii="Arial" w:eastAsia="Times New Roman" w:hAnsi="Arial" w:cs="Arial"/>
            <w:color w:val="231F20"/>
            <w:sz w:val="24"/>
            <w:szCs w:val="24"/>
          </w:rPr>
          <w:t>We conducted these</w:t>
        </w:r>
      </w:ins>
      <w:r w:rsidRPr="008A6568">
        <w:rPr>
          <w:rFonts w:ascii="Arial" w:eastAsia="Times New Roman" w:hAnsi="Arial" w:cs="Arial"/>
          <w:color w:val="231F20"/>
          <w:sz w:val="24"/>
          <w:szCs w:val="24"/>
        </w:rPr>
        <w:t xml:space="preserve"> meta-analytic contrasts i</w:t>
      </w:r>
      <w:ins w:id="208" w:author="Tal Yarkoni" w:date="2016-02-20T10:36:00Z">
        <w:r w:rsidR="001C3F06">
          <w:rPr>
            <w:rFonts w:ascii="Arial" w:eastAsia="Times New Roman" w:hAnsi="Arial" w:cs="Arial"/>
            <w:color w:val="231F20"/>
            <w:sz w:val="24"/>
            <w:szCs w:val="24"/>
          </w:rPr>
          <w:t>n order</w:t>
        </w:r>
      </w:ins>
      <w:del w:id="209" w:author="Tal Yarkoni" w:date="2016-02-20T10:36:00Z">
        <w:r w:rsidRPr="008A6568" w:rsidDel="001C3F06">
          <w:rPr>
            <w:rFonts w:ascii="Arial" w:eastAsia="Times New Roman" w:hAnsi="Arial" w:cs="Arial"/>
            <w:color w:val="231F20"/>
            <w:sz w:val="24"/>
            <w:szCs w:val="24"/>
          </w:rPr>
          <w:delText>s</w:delText>
        </w:r>
      </w:del>
      <w:r w:rsidRPr="008A6568">
        <w:rPr>
          <w:rFonts w:ascii="Arial" w:eastAsia="Times New Roman" w:hAnsi="Arial" w:cs="Arial"/>
          <w:color w:val="231F20"/>
          <w:sz w:val="24"/>
          <w:szCs w:val="24"/>
        </w:rPr>
        <w:t xml:space="preserve"> to highlight the differences between sets of related clusters. Thus, in the 3-cluster solution, we contrast the co-activation</w:t>
      </w:r>
      <w:ins w:id="210" w:author="Tal Yarkoni" w:date="2016-02-20T10:36:00Z">
        <w:r w:rsidR="001C3F06">
          <w:rPr>
            <w:rFonts w:ascii="Arial" w:eastAsia="Times New Roman" w:hAnsi="Arial" w:cs="Arial"/>
            <w:color w:val="231F20"/>
            <w:sz w:val="24"/>
            <w:szCs w:val="24"/>
          </w:rPr>
          <w:t xml:space="preserve"> patterns</w:t>
        </w:r>
      </w:ins>
      <w:r w:rsidRPr="008A6568">
        <w:rPr>
          <w:rFonts w:ascii="Arial" w:eastAsia="Times New Roman" w:hAnsi="Arial" w:cs="Arial"/>
          <w:color w:val="231F20"/>
          <w:sz w:val="24"/>
          <w:szCs w:val="24"/>
        </w:rPr>
        <w:t xml:space="preserve"> of the three clusters</w:t>
      </w:r>
      <w:del w:id="211" w:author="Tal Yarkoni" w:date="2016-02-20T10:36:00Z">
        <w:r w:rsidRPr="008A6568" w:rsidDel="001C3F06">
          <w:rPr>
            <w:rFonts w:ascii="Arial" w:eastAsia="Times New Roman" w:hAnsi="Arial" w:cs="Arial"/>
            <w:color w:val="231F20"/>
            <w:sz w:val="24"/>
            <w:szCs w:val="24"/>
          </w:rPr>
          <w:delText xml:space="preserve"> to</w:delText>
        </w:r>
      </w:del>
      <w:ins w:id="212" w:author="Tal Yarkoni" w:date="2016-02-20T10:36:00Z">
        <w:r w:rsidR="001C3F06">
          <w:rPr>
            <w:rFonts w:ascii="Arial" w:eastAsia="Times New Roman" w:hAnsi="Arial" w:cs="Arial"/>
            <w:color w:val="231F20"/>
            <w:sz w:val="24"/>
            <w:szCs w:val="24"/>
          </w:rPr>
          <w:t xml:space="preserve"> with</w:t>
        </w:r>
      </w:ins>
      <w:del w:id="213" w:author="Tal Yarkoni" w:date="2016-02-20T10:36:00Z">
        <w:r w:rsidRPr="008A6568" w:rsidDel="001C3F06">
          <w:rPr>
            <w:rFonts w:ascii="Arial" w:eastAsia="Times New Roman" w:hAnsi="Arial" w:cs="Arial"/>
            <w:color w:val="231F20"/>
            <w:sz w:val="24"/>
            <w:szCs w:val="24"/>
          </w:rPr>
          <w:delText xml:space="preserve"> each</w:delText>
        </w:r>
      </w:del>
      <w:ins w:id="214" w:author="Tal Yarkoni" w:date="2016-02-20T10:36:00Z">
        <w:r w:rsidR="001C3F06">
          <w:rPr>
            <w:rFonts w:ascii="Arial" w:eastAsia="Times New Roman" w:hAnsi="Arial" w:cs="Arial"/>
            <w:color w:val="231F20"/>
            <w:sz w:val="24"/>
            <w:szCs w:val="24"/>
          </w:rPr>
          <w:t xml:space="preserve"> one</w:t>
        </w:r>
      </w:ins>
      <w:r w:rsidRPr="008A6568">
        <w:rPr>
          <w:rFonts w:ascii="Arial" w:eastAsia="Times New Roman" w:hAnsi="Arial" w:cs="Arial"/>
          <w:color w:val="231F20"/>
          <w:sz w:val="24"/>
          <w:szCs w:val="24"/>
        </w:rPr>
        <w:t xml:space="preserve"> other, whereas in the 9-cluster solution, we contrast the co-activation of clusters that correspond to the same zone to each other (e.g. </w:t>
      </w:r>
      <w:proofErr w:type="spellStart"/>
      <w:r w:rsidRPr="008A6568">
        <w:rPr>
          <w:rFonts w:ascii="Arial" w:eastAsia="Times New Roman" w:hAnsi="Arial" w:cs="Arial"/>
          <w:color w:val="231F20"/>
          <w:sz w:val="24"/>
          <w:szCs w:val="24"/>
        </w:rPr>
        <w:t>vmPFC</w:t>
      </w:r>
      <w:proofErr w:type="spellEnd"/>
      <w:r w:rsidRPr="008A6568">
        <w:rPr>
          <w:rFonts w:ascii="Arial" w:eastAsia="Times New Roman" w:hAnsi="Arial" w:cs="Arial"/>
          <w:color w:val="231F20"/>
          <w:sz w:val="24"/>
          <w:szCs w:val="24"/>
        </w:rPr>
        <w:t xml:space="preserve"> vs </w:t>
      </w:r>
      <w:proofErr w:type="spellStart"/>
      <w:r w:rsidRPr="008A6568">
        <w:rPr>
          <w:rFonts w:ascii="Arial" w:eastAsia="Times New Roman" w:hAnsi="Arial" w:cs="Arial"/>
          <w:color w:val="231F20"/>
          <w:sz w:val="24"/>
          <w:szCs w:val="24"/>
        </w:rPr>
        <w:t>dmPFC</w:t>
      </w:r>
      <w:proofErr w:type="spellEnd"/>
      <w:r w:rsidRPr="008A6568">
        <w:rPr>
          <w:rFonts w:ascii="Arial" w:eastAsia="Times New Roman" w:hAnsi="Arial" w:cs="Arial"/>
          <w:color w:val="231F20"/>
          <w:sz w:val="24"/>
          <w:szCs w:val="24"/>
        </w:rPr>
        <w:t xml:space="preserve"> &amp; </w:t>
      </w:r>
      <w:proofErr w:type="spellStart"/>
      <w:r w:rsidRPr="008A6568">
        <w:rPr>
          <w:rFonts w:ascii="Arial" w:eastAsia="Times New Roman" w:hAnsi="Arial" w:cs="Arial"/>
          <w:color w:val="231F20"/>
          <w:sz w:val="24"/>
          <w:szCs w:val="24"/>
        </w:rPr>
        <w:t>pgACC</w:t>
      </w:r>
      <w:proofErr w:type="spellEnd"/>
      <w:r w:rsidRPr="008A6568">
        <w:rPr>
          <w:rFonts w:ascii="Arial" w:eastAsia="Times New Roman" w:hAnsi="Arial" w:cs="Arial"/>
          <w:color w:val="231F20"/>
          <w:sz w:val="24"/>
          <w:szCs w:val="24"/>
        </w:rPr>
        <w:t>).  We have tried to more clearly explain our methods in lines 231-244, and the caption for Figure 3</w:t>
      </w:r>
      <w:ins w:id="215" w:author="Tal Yarkoni" w:date="2016-02-20T10:37:00Z">
        <w:r w:rsidR="001C3F06">
          <w:rPr>
            <w:rFonts w:ascii="Arial" w:eastAsia="Times New Roman" w:hAnsi="Arial" w:cs="Arial"/>
            <w:color w:val="231F20"/>
            <w:sz w:val="24"/>
            <w:szCs w:val="24"/>
          </w:rPr>
          <w:t>: [QUOTE]</w:t>
        </w:r>
      </w:ins>
      <w:r w:rsidRPr="008A6568">
        <w:rPr>
          <w:rFonts w:ascii="Arial" w:eastAsia="Times New Roman" w:hAnsi="Arial" w:cs="Arial"/>
          <w:color w:val="231F20"/>
          <w:sz w:val="24"/>
          <w:szCs w:val="24"/>
        </w:rPr>
        <w:t>. We have also avoided using the term “unique”.</w:t>
      </w:r>
    </w:p>
    <w:p w14:paraId="05D06DDA" w14:textId="77777777" w:rsidR="00187543" w:rsidRPr="008A6568" w:rsidRDefault="00187543" w:rsidP="002F54A0">
      <w:pPr>
        <w:spacing w:after="0" w:line="240" w:lineRule="auto"/>
        <w:jc w:val="left"/>
        <w:rPr>
          <w:rFonts w:ascii="Arial" w:eastAsia="Times New Roman" w:hAnsi="Arial" w:cs="Arial"/>
          <w:color w:val="231F20"/>
          <w:sz w:val="24"/>
          <w:szCs w:val="24"/>
        </w:rPr>
      </w:pPr>
    </w:p>
    <w:p w14:paraId="70D72243" w14:textId="77777777" w:rsidR="00187543" w:rsidRPr="008A6568" w:rsidRDefault="00187543"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color w:val="231F20"/>
          <w:sz w:val="24"/>
          <w:szCs w:val="24"/>
        </w:rPr>
        <w:t xml:space="preserve">here you insert the additional </w:t>
      </w:r>
      <w:proofErr w:type="spellStart"/>
      <w:r w:rsidRPr="008A6568">
        <w:rPr>
          <w:rFonts w:ascii="Arial" w:eastAsia="Times New Roman" w:hAnsi="Arial" w:cs="Arial"/>
          <w:i/>
          <w:color w:val="231F20"/>
          <w:sz w:val="24"/>
          <w:szCs w:val="24"/>
        </w:rPr>
        <w:t>adj</w:t>
      </w:r>
      <w:proofErr w:type="spellEnd"/>
      <w:r w:rsidRPr="008A6568">
        <w:rPr>
          <w:rFonts w:ascii="Arial" w:eastAsia="Times New Roman" w:hAnsi="Arial" w:cs="Arial"/>
          <w:i/>
          <w:color w:val="231F20"/>
          <w:sz w:val="24"/>
          <w:szCs w:val="24"/>
        </w:rPr>
        <w:t xml:space="preserve"> 'specialization,' but given recent critical conversations in the blogosphere, might be better to either drop or use '</w:t>
      </w:r>
      <w:proofErr w:type="spellStart"/>
      <w:r w:rsidRPr="008A6568">
        <w:rPr>
          <w:rFonts w:ascii="Arial" w:eastAsia="Times New Roman" w:hAnsi="Arial" w:cs="Arial"/>
          <w:i/>
          <w:color w:val="231F20"/>
          <w:sz w:val="24"/>
          <w:szCs w:val="24"/>
        </w:rPr>
        <w:t>func</w:t>
      </w:r>
      <w:proofErr w:type="spellEnd"/>
      <w:r w:rsidRPr="008A6568">
        <w:rPr>
          <w:rFonts w:ascii="Arial" w:eastAsia="Times New Roman" w:hAnsi="Arial" w:cs="Arial"/>
          <w:i/>
          <w:color w:val="231F20"/>
          <w:sz w:val="24"/>
          <w:szCs w:val="24"/>
        </w:rPr>
        <w:t xml:space="preserve"> preference profiles'</w:t>
      </w:r>
    </w:p>
    <w:p w14:paraId="5265F8D7" w14:textId="77777777" w:rsidR="006521B5" w:rsidRPr="008A6568" w:rsidRDefault="006521B5" w:rsidP="002F54A0">
      <w:pPr>
        <w:spacing w:after="0" w:line="240" w:lineRule="auto"/>
        <w:jc w:val="left"/>
        <w:rPr>
          <w:rFonts w:ascii="Arial" w:eastAsia="Times New Roman" w:hAnsi="Arial" w:cs="Arial"/>
          <w:i/>
          <w:color w:val="231F20"/>
          <w:sz w:val="24"/>
          <w:szCs w:val="24"/>
        </w:rPr>
      </w:pPr>
    </w:p>
    <w:p w14:paraId="084A545D" w14:textId="11D1A45B"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We have removed the term “specialization” for the manuscript and now use “functional preference profiles” instead.</w:t>
      </w:r>
    </w:p>
    <w:p w14:paraId="2D08230D"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2C35867C"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5759548C" w14:textId="2FF99DBC" w:rsidR="006F3CD2" w:rsidRPr="008A6568" w:rsidRDefault="006F3CD2"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2</w:t>
      </w:r>
    </w:p>
    <w:p w14:paraId="184933B8"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The authors stress repeatedly the alignment of their findings with previous anatomical MFC studies "to a very substantial degree". Could they be more specific and provide evidence for this assertion. Does the number of clusters align with previous findings? </w:t>
      </w:r>
      <w:proofErr w:type="gramStart"/>
      <w:r w:rsidRPr="008A6568">
        <w:rPr>
          <w:rFonts w:ascii="Arial" w:hAnsi="Arial" w:cs="Arial"/>
          <w:i/>
          <w:color w:val="231F20"/>
          <w:sz w:val="24"/>
          <w:szCs w:val="24"/>
        </w:rPr>
        <w:t>However</w:t>
      </w:r>
      <w:proofErr w:type="gramEnd"/>
      <w:r w:rsidRPr="008A6568">
        <w:rPr>
          <w:rFonts w:ascii="Arial" w:hAnsi="Arial" w:cs="Arial"/>
          <w:i/>
          <w:color w:val="231F20"/>
          <w:sz w:val="24"/>
          <w:szCs w:val="24"/>
        </w:rPr>
        <w:t xml:space="preserve"> then I would expect them to find e.g., three distinct cingulate motor areas (as for example Dum &amp; </w:t>
      </w:r>
      <w:proofErr w:type="spellStart"/>
      <w:r w:rsidRPr="008A6568">
        <w:rPr>
          <w:rFonts w:ascii="Arial" w:hAnsi="Arial" w:cs="Arial"/>
          <w:i/>
          <w:color w:val="231F20"/>
          <w:sz w:val="24"/>
          <w:szCs w:val="24"/>
        </w:rPr>
        <w:t>Strick</w:t>
      </w:r>
      <w:proofErr w:type="spellEnd"/>
      <w:r w:rsidRPr="008A6568">
        <w:rPr>
          <w:rFonts w:ascii="Arial" w:hAnsi="Arial" w:cs="Arial"/>
          <w:i/>
          <w:color w:val="231F20"/>
          <w:sz w:val="24"/>
          <w:szCs w:val="24"/>
        </w:rPr>
        <w:t>). Or do the authors think that the spatial extent and location of their sub-areas resonates with previous research? Would they be able to demonstrate this? Or does their functional specialization analysis align with previous neurophysiological studies?</w:t>
      </w:r>
    </w:p>
    <w:p w14:paraId="4B51CEF8" w14:textId="77777777" w:rsidR="006F3CD2" w:rsidRPr="008A6568" w:rsidDel="000A4291" w:rsidRDefault="006F3CD2" w:rsidP="002F54A0">
      <w:pPr>
        <w:spacing w:after="0" w:line="240" w:lineRule="auto"/>
        <w:jc w:val="left"/>
        <w:rPr>
          <w:del w:id="216" w:author="Tal Yarkoni" w:date="2016-02-20T10:44:00Z"/>
          <w:rFonts w:ascii="Arial" w:eastAsia="Times New Roman" w:hAnsi="Arial" w:cs="Arial"/>
          <w:i/>
          <w:sz w:val="24"/>
          <w:szCs w:val="24"/>
        </w:rPr>
      </w:pPr>
    </w:p>
    <w:p w14:paraId="1C7DD19E" w14:textId="5038DC6B" w:rsidR="006F3CD2" w:rsidRPr="008A6568" w:rsidDel="000A4291" w:rsidRDefault="006F3CD2" w:rsidP="002F54A0">
      <w:pPr>
        <w:spacing w:after="0" w:line="240" w:lineRule="auto"/>
        <w:jc w:val="left"/>
        <w:rPr>
          <w:del w:id="217" w:author="Tal Yarkoni" w:date="2016-02-20T10:44:00Z"/>
          <w:rFonts w:ascii="Arial" w:hAnsi="Arial" w:cs="Arial"/>
          <w:i/>
          <w:sz w:val="24"/>
          <w:szCs w:val="24"/>
        </w:rPr>
      </w:pPr>
      <w:del w:id="218" w:author="Tal Yarkoni" w:date="2016-02-20T10:44:00Z">
        <w:r w:rsidRPr="008A6568" w:rsidDel="000A4291">
          <w:rPr>
            <w:rFonts w:ascii="Arial" w:hAnsi="Arial" w:cs="Arial"/>
            <w:i/>
            <w:color w:val="231F20"/>
            <w:sz w:val="24"/>
            <w:szCs w:val="24"/>
          </w:rPr>
          <w:delText>What does their method of using data-mining fMRI activation peaks to the above mentioned sizeable literature on MFC sub-specialisation? I presume that their method does not allow for finer-grained sub-divisions than cyto-architecture, receptor density or tracer injection based studies? If they wanted for a function-based subdivision could they not have used a "functional localizer" approach as Amiez and Petrides (2014)?</w:delText>
        </w:r>
      </w:del>
    </w:p>
    <w:p w14:paraId="125332AA" w14:textId="77777777" w:rsidR="006F3CD2" w:rsidRPr="008A6568" w:rsidRDefault="006F3CD2" w:rsidP="002F54A0">
      <w:pPr>
        <w:spacing w:after="0" w:line="240" w:lineRule="auto"/>
        <w:jc w:val="left"/>
        <w:rPr>
          <w:rFonts w:ascii="Arial" w:hAnsi="Arial" w:cs="Arial"/>
          <w:i/>
          <w:color w:val="231F20"/>
          <w:sz w:val="24"/>
          <w:szCs w:val="24"/>
        </w:rPr>
      </w:pPr>
    </w:p>
    <w:p w14:paraId="0B2ED290" w14:textId="77777777"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taken multiple steps to address this concern. First, we have more carefully outlined the extent to which our parcellation agrees with previous organizational schemes of MFC (see lines 423-449). In general, we find instances where our parcellation is quite similar to cytoarchtechtonic and connectivity-based approaches, such as the division between SMA and pre-SMA near the VCA. However, we also find several instances of disagreement. For example, as the reviewer notes, we did not identify three distinct cingulate motor areas. In fact, our most posterior cluster spans both SMA and the caudal cingulate zone. As such, we have tempered claims of substantial alignment between the present parcellation and previous studies. </w:t>
      </w:r>
    </w:p>
    <w:p w14:paraId="1E508607" w14:textId="77777777" w:rsidR="00AA197E" w:rsidRPr="008A6568" w:rsidRDefault="00AA197E" w:rsidP="002F54A0">
      <w:pPr>
        <w:spacing w:after="0" w:line="240" w:lineRule="auto"/>
        <w:jc w:val="left"/>
        <w:rPr>
          <w:rFonts w:ascii="Arial" w:hAnsi="Arial" w:cs="Arial"/>
          <w:color w:val="231F20"/>
          <w:sz w:val="24"/>
          <w:szCs w:val="24"/>
        </w:rPr>
      </w:pPr>
    </w:p>
    <w:p w14:paraId="306CC412" w14:textId="77777777" w:rsidR="000A4291" w:rsidRDefault="00AA197E" w:rsidP="002F54A0">
      <w:pPr>
        <w:spacing w:after="0" w:line="240" w:lineRule="auto"/>
        <w:jc w:val="left"/>
        <w:rPr>
          <w:ins w:id="219" w:author="Tal Yarkoni" w:date="2016-02-20T10:44:00Z"/>
          <w:rFonts w:ascii="Arial" w:hAnsi="Arial" w:cs="Arial"/>
          <w:color w:val="231F20"/>
          <w:sz w:val="24"/>
          <w:szCs w:val="24"/>
        </w:rPr>
      </w:pPr>
      <w:r w:rsidRPr="008A6568">
        <w:rPr>
          <w:rFonts w:ascii="Arial" w:hAnsi="Arial" w:cs="Arial"/>
          <w:color w:val="231F20"/>
          <w:sz w:val="24"/>
          <w:szCs w:val="24"/>
        </w:rPr>
        <w:t xml:space="preserve">In addition, we have more thoroughly attempted to motivate co-activation based parcellation in the introduction by noting the limitation of previous studies (lines 71-73). In particular, many previous studies indirectly infer functional differences from morphological or connectivity differences, but since they do not directly measure how the MFC responds to various challenges, they cannot directly determine if putative sub-regions are ‘functionally different’. </w:t>
      </w:r>
      <w:ins w:id="220" w:author="Tal Yarkoni" w:date="2016-02-20T10:41:00Z">
        <w:r w:rsidR="0093102F">
          <w:rPr>
            <w:rFonts w:ascii="Arial" w:hAnsi="Arial" w:cs="Arial"/>
            <w:color w:val="231F20"/>
            <w:sz w:val="24"/>
            <w:szCs w:val="24"/>
          </w:rPr>
          <w:t xml:space="preserve">A priori, there is no particular reason to expect very strong (e.g., one-to-one) mappings between anatomically or </w:t>
        </w:r>
        <w:proofErr w:type="spellStart"/>
        <w:r w:rsidR="0093102F">
          <w:rPr>
            <w:rFonts w:ascii="Arial" w:hAnsi="Arial" w:cs="Arial"/>
            <w:color w:val="231F20"/>
            <w:sz w:val="24"/>
            <w:szCs w:val="24"/>
          </w:rPr>
          <w:t>cytoarchitectonically</w:t>
        </w:r>
        <w:proofErr w:type="spellEnd"/>
        <w:r w:rsidR="0093102F">
          <w:rPr>
            <w:rFonts w:ascii="Arial" w:hAnsi="Arial" w:cs="Arial"/>
            <w:color w:val="231F20"/>
            <w:sz w:val="24"/>
            <w:szCs w:val="24"/>
          </w:rPr>
          <w:t xml:space="preserve">-defined clusters and functionally-defined clusters. </w:t>
        </w:r>
      </w:ins>
      <w:ins w:id="221" w:author="Tal Yarkoni" w:date="2016-02-20T10:42:00Z">
        <w:r w:rsidR="0093102F">
          <w:rPr>
            <w:rFonts w:ascii="Arial" w:hAnsi="Arial" w:cs="Arial"/>
            <w:color w:val="231F20"/>
            <w:sz w:val="24"/>
            <w:szCs w:val="24"/>
          </w:rPr>
          <w:t xml:space="preserve">For instance, two parts of MFC that contain neurons with similar morphological distributions could potentially play very different roles in cognition in virtue of having different connectivity patterns with the rest of the brain. </w:t>
        </w:r>
      </w:ins>
      <w:r w:rsidRPr="008A6568">
        <w:rPr>
          <w:rFonts w:ascii="Arial" w:hAnsi="Arial" w:cs="Arial"/>
          <w:color w:val="231F20"/>
          <w:sz w:val="24"/>
          <w:szCs w:val="24"/>
        </w:rPr>
        <w:t xml:space="preserve">We believe co-activation based </w:t>
      </w:r>
      <w:proofErr w:type="spellStart"/>
      <w:r w:rsidRPr="008A6568">
        <w:rPr>
          <w:rFonts w:ascii="Arial" w:hAnsi="Arial" w:cs="Arial"/>
          <w:color w:val="231F20"/>
          <w:sz w:val="24"/>
          <w:szCs w:val="24"/>
        </w:rPr>
        <w:t>parcellation</w:t>
      </w:r>
      <w:proofErr w:type="spellEnd"/>
      <w:r w:rsidRPr="008A6568">
        <w:rPr>
          <w:rFonts w:ascii="Arial" w:hAnsi="Arial" w:cs="Arial"/>
          <w:color w:val="231F20"/>
          <w:sz w:val="24"/>
          <w:szCs w:val="24"/>
        </w:rPr>
        <w:t xml:space="preserve"> provides a more direct </w:t>
      </w:r>
      <w:ins w:id="222" w:author="Tal Yarkoni" w:date="2016-02-20T10:43:00Z">
        <w:r w:rsidR="0093102F">
          <w:rPr>
            <w:rFonts w:ascii="Arial" w:hAnsi="Arial" w:cs="Arial"/>
            <w:color w:val="231F20"/>
            <w:sz w:val="24"/>
            <w:szCs w:val="24"/>
          </w:rPr>
          <w:t xml:space="preserve">window into </w:t>
        </w:r>
      </w:ins>
      <w:del w:id="223" w:author="Tal Yarkoni" w:date="2016-02-20T10:43:00Z">
        <w:r w:rsidRPr="008A6568" w:rsidDel="0093102F">
          <w:rPr>
            <w:rFonts w:ascii="Arial" w:hAnsi="Arial" w:cs="Arial"/>
            <w:color w:val="231F20"/>
            <w:sz w:val="24"/>
            <w:szCs w:val="24"/>
          </w:rPr>
          <w:delText xml:space="preserve">measurement of </w:delText>
        </w:r>
      </w:del>
      <w:r w:rsidRPr="008A6568">
        <w:rPr>
          <w:rFonts w:ascii="Arial" w:hAnsi="Arial" w:cs="Arial"/>
          <w:color w:val="231F20"/>
          <w:sz w:val="24"/>
          <w:szCs w:val="24"/>
        </w:rPr>
        <w:t>functional differences</w:t>
      </w:r>
      <w:ins w:id="224" w:author="Tal Yarkoni" w:date="2016-02-20T10:43:00Z">
        <w:r w:rsidR="0093102F">
          <w:rPr>
            <w:rFonts w:ascii="Arial" w:hAnsi="Arial" w:cs="Arial"/>
            <w:color w:val="231F20"/>
            <w:sz w:val="24"/>
            <w:szCs w:val="24"/>
          </w:rPr>
          <w:t xml:space="preserve"> across different parts of MFC.</w:t>
        </w:r>
      </w:ins>
    </w:p>
    <w:p w14:paraId="4C9A7B4C" w14:textId="77777777" w:rsidR="000A4291" w:rsidRDefault="000A4291" w:rsidP="002F54A0">
      <w:pPr>
        <w:spacing w:after="0" w:line="240" w:lineRule="auto"/>
        <w:jc w:val="left"/>
        <w:rPr>
          <w:ins w:id="225" w:author="Tal Yarkoni" w:date="2016-02-20T10:44:00Z"/>
          <w:rFonts w:ascii="Arial" w:hAnsi="Arial" w:cs="Arial"/>
          <w:color w:val="231F20"/>
          <w:sz w:val="24"/>
          <w:szCs w:val="24"/>
        </w:rPr>
      </w:pPr>
    </w:p>
    <w:p w14:paraId="5D78F85C" w14:textId="77777777" w:rsidR="000A4291" w:rsidRPr="008A6568" w:rsidRDefault="000A4291" w:rsidP="000A4291">
      <w:pPr>
        <w:spacing w:after="0" w:line="240" w:lineRule="auto"/>
        <w:jc w:val="left"/>
        <w:rPr>
          <w:ins w:id="226" w:author="Tal Yarkoni" w:date="2016-02-20T10:44:00Z"/>
          <w:rFonts w:ascii="Arial" w:hAnsi="Arial" w:cs="Arial"/>
          <w:i/>
          <w:sz w:val="24"/>
          <w:szCs w:val="24"/>
        </w:rPr>
      </w:pPr>
      <w:ins w:id="227" w:author="Tal Yarkoni" w:date="2016-02-20T10:44:00Z">
        <w:r w:rsidRPr="008A6568">
          <w:rPr>
            <w:rFonts w:ascii="Arial" w:hAnsi="Arial" w:cs="Arial"/>
            <w:i/>
            <w:color w:val="231F20"/>
            <w:sz w:val="24"/>
            <w:szCs w:val="24"/>
          </w:rPr>
          <w:t>What does their method of using data-mining fMRI activation peaks to the above mentioned sizeable literature on MFC sub-</w:t>
        </w:r>
        <w:proofErr w:type="spellStart"/>
        <w:r w:rsidRPr="008A6568">
          <w:rPr>
            <w:rFonts w:ascii="Arial" w:hAnsi="Arial" w:cs="Arial"/>
            <w:i/>
            <w:color w:val="231F20"/>
            <w:sz w:val="24"/>
            <w:szCs w:val="24"/>
          </w:rPr>
          <w:t>specialisation</w:t>
        </w:r>
        <w:proofErr w:type="spellEnd"/>
        <w:r w:rsidRPr="008A6568">
          <w:rPr>
            <w:rFonts w:ascii="Arial" w:hAnsi="Arial" w:cs="Arial"/>
            <w:i/>
            <w:color w:val="231F20"/>
            <w:sz w:val="24"/>
            <w:szCs w:val="24"/>
          </w:rPr>
          <w:t xml:space="preserve">? I presume that their method does not allow for finer-grained sub-divisions than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receptor density or tracer injection based studies? If they wanted for a function-based subdivision could they not have used a "functional localizer" approach as </w:t>
        </w:r>
        <w:proofErr w:type="spellStart"/>
        <w:r w:rsidRPr="008A6568">
          <w:rPr>
            <w:rFonts w:ascii="Arial" w:hAnsi="Arial" w:cs="Arial"/>
            <w:i/>
            <w:color w:val="231F20"/>
            <w:sz w:val="24"/>
            <w:szCs w:val="24"/>
          </w:rPr>
          <w:t>Amiez</w:t>
        </w:r>
        <w:proofErr w:type="spellEnd"/>
        <w:r w:rsidRPr="008A6568">
          <w:rPr>
            <w:rFonts w:ascii="Arial" w:hAnsi="Arial" w:cs="Arial"/>
            <w:i/>
            <w:color w:val="231F20"/>
            <w:sz w:val="24"/>
            <w:szCs w:val="24"/>
          </w:rPr>
          <w:t xml:space="preserve"> and </w:t>
        </w:r>
        <w:proofErr w:type="spellStart"/>
        <w:r w:rsidRPr="008A6568">
          <w:rPr>
            <w:rFonts w:ascii="Arial" w:hAnsi="Arial" w:cs="Arial"/>
            <w:i/>
            <w:color w:val="231F20"/>
            <w:sz w:val="24"/>
            <w:szCs w:val="24"/>
          </w:rPr>
          <w:t>Petrides</w:t>
        </w:r>
        <w:proofErr w:type="spellEnd"/>
        <w:r w:rsidRPr="008A6568">
          <w:rPr>
            <w:rFonts w:ascii="Arial" w:hAnsi="Arial" w:cs="Arial"/>
            <w:i/>
            <w:color w:val="231F20"/>
            <w:sz w:val="24"/>
            <w:szCs w:val="24"/>
          </w:rPr>
          <w:t xml:space="preserve"> (2014)?</w:t>
        </w:r>
      </w:ins>
    </w:p>
    <w:p w14:paraId="1232785D" w14:textId="57AAC027" w:rsidR="00AA197E" w:rsidRPr="008A6568" w:rsidDel="000A4291" w:rsidRDefault="00AA197E" w:rsidP="002F54A0">
      <w:pPr>
        <w:spacing w:after="0" w:line="240" w:lineRule="auto"/>
        <w:jc w:val="left"/>
        <w:rPr>
          <w:del w:id="228" w:author="Tal Yarkoni" w:date="2016-02-20T10:44:00Z"/>
          <w:rFonts w:ascii="Arial" w:hAnsi="Arial" w:cs="Arial"/>
          <w:color w:val="231F20"/>
          <w:sz w:val="24"/>
          <w:szCs w:val="24"/>
        </w:rPr>
      </w:pPr>
      <w:del w:id="229" w:author="Tal Yarkoni" w:date="2016-02-20T10:43:00Z">
        <w:r w:rsidRPr="008A6568" w:rsidDel="0093102F">
          <w:rPr>
            <w:rFonts w:ascii="Arial" w:hAnsi="Arial" w:cs="Arial"/>
            <w:color w:val="231F20"/>
            <w:sz w:val="24"/>
            <w:szCs w:val="24"/>
          </w:rPr>
          <w:delText>.</w:delText>
        </w:r>
      </w:del>
    </w:p>
    <w:p w14:paraId="46793FD5" w14:textId="4250C489" w:rsidR="00AA197E" w:rsidRPr="008A6568" w:rsidRDefault="00AA197E" w:rsidP="002F54A0">
      <w:pPr>
        <w:spacing w:after="0" w:line="240" w:lineRule="auto"/>
        <w:jc w:val="left"/>
        <w:rPr>
          <w:rFonts w:ascii="Arial" w:hAnsi="Arial" w:cs="Arial"/>
          <w:color w:val="231F20"/>
          <w:sz w:val="24"/>
          <w:szCs w:val="24"/>
        </w:rPr>
      </w:pPr>
    </w:p>
    <w:p w14:paraId="0B879F1B" w14:textId="5DAAC6A1" w:rsidR="009B07DE" w:rsidRPr="003E072E" w:rsidRDefault="003E072E" w:rsidP="002F54A0">
      <w:pPr>
        <w:spacing w:after="0" w:line="240" w:lineRule="auto"/>
        <w:jc w:val="left"/>
        <w:rPr>
          <w:ins w:id="230" w:author="Tal Yarkoni" w:date="2016-02-20T10:45:00Z"/>
          <w:rFonts w:ascii="Arial" w:hAnsi="Arial" w:cs="Arial"/>
          <w:color w:val="231F20"/>
          <w:sz w:val="24"/>
          <w:szCs w:val="24"/>
        </w:rPr>
      </w:pPr>
      <w:ins w:id="231" w:author="Tal Yarkoni" w:date="2016-02-20T10:48:00Z">
        <w:r>
          <w:rPr>
            <w:rFonts w:ascii="Arial" w:hAnsi="Arial" w:cs="Arial"/>
            <w:color w:val="231F20"/>
            <w:sz w:val="24"/>
            <w:szCs w:val="24"/>
          </w:rPr>
          <w:t xml:space="preserve">It is true that our analyses are limited in spatial specificity by the limitations of fMRI </w:t>
        </w:r>
      </w:ins>
      <w:ins w:id="232" w:author="Tal Yarkoni" w:date="2016-02-20T10:49:00Z">
        <w:r>
          <w:rPr>
            <w:rFonts w:ascii="Arial" w:hAnsi="Arial" w:cs="Arial"/>
            <w:color w:val="231F20"/>
            <w:sz w:val="24"/>
            <w:szCs w:val="24"/>
          </w:rPr>
          <w:t>itself and of our</w:t>
        </w:r>
      </w:ins>
      <w:ins w:id="233" w:author="Tal Yarkoni" w:date="2016-02-20T10:48:00Z">
        <w:r>
          <w:rPr>
            <w:rFonts w:ascii="Arial" w:hAnsi="Arial" w:cs="Arial"/>
            <w:color w:val="231F20"/>
            <w:sz w:val="24"/>
            <w:szCs w:val="24"/>
          </w:rPr>
          <w:t xml:space="preserve"> </w:t>
        </w:r>
      </w:ins>
      <w:ins w:id="234" w:author="Tal Yarkoni" w:date="2016-02-20T10:49:00Z">
        <w:r>
          <w:rPr>
            <w:rFonts w:ascii="Arial" w:hAnsi="Arial" w:cs="Arial"/>
            <w:color w:val="231F20"/>
            <w:sz w:val="24"/>
            <w:szCs w:val="24"/>
          </w:rPr>
          <w:t>meta-analytic data</w:t>
        </w:r>
      </w:ins>
      <w:ins w:id="235" w:author="Tal Yarkoni" w:date="2016-02-20T10:48:00Z">
        <w:r>
          <w:rPr>
            <w:rFonts w:ascii="Arial" w:hAnsi="Arial" w:cs="Arial"/>
            <w:color w:val="231F20"/>
            <w:sz w:val="24"/>
            <w:szCs w:val="24"/>
          </w:rPr>
          <w:t xml:space="preserve">. </w:t>
        </w:r>
      </w:ins>
      <w:ins w:id="236" w:author="Tal Yarkoni" w:date="2016-02-20T10:49:00Z">
        <w:r>
          <w:rPr>
            <w:rFonts w:ascii="Arial" w:hAnsi="Arial" w:cs="Arial"/>
            <w:color w:val="231F20"/>
            <w:sz w:val="24"/>
            <w:szCs w:val="24"/>
          </w:rPr>
          <w:t xml:space="preserve">However, we do not see this as a principled reason to abandon such an approach in favor of other methods. </w:t>
        </w:r>
      </w:ins>
      <w:ins w:id="237" w:author="Tal Yarkoni" w:date="2016-02-20T10:45:00Z">
        <w:r w:rsidR="009B07DE">
          <w:rPr>
            <w:rFonts w:ascii="Arial" w:hAnsi="Arial" w:cs="Arial"/>
            <w:color w:val="231F20"/>
            <w:sz w:val="24"/>
            <w:szCs w:val="24"/>
          </w:rPr>
          <w:t xml:space="preserve">As noted above, we </w:t>
        </w:r>
      </w:ins>
      <w:ins w:id="238" w:author="Tal Yarkoni" w:date="2016-02-20T10:47:00Z">
        <w:r>
          <w:rPr>
            <w:rFonts w:ascii="Arial" w:hAnsi="Arial" w:cs="Arial"/>
            <w:color w:val="231F20"/>
            <w:sz w:val="24"/>
            <w:szCs w:val="24"/>
          </w:rPr>
          <w:t xml:space="preserve">think it is unlikely that there is a single correct </w:t>
        </w:r>
        <w:proofErr w:type="spellStart"/>
        <w:r>
          <w:rPr>
            <w:rFonts w:ascii="Arial" w:hAnsi="Arial" w:cs="Arial"/>
            <w:color w:val="231F20"/>
            <w:sz w:val="24"/>
            <w:szCs w:val="24"/>
          </w:rPr>
          <w:t>parcellation</w:t>
        </w:r>
        <w:proofErr w:type="spellEnd"/>
        <w:r>
          <w:rPr>
            <w:rFonts w:ascii="Arial" w:hAnsi="Arial" w:cs="Arial"/>
            <w:color w:val="231F20"/>
            <w:sz w:val="24"/>
            <w:szCs w:val="24"/>
          </w:rPr>
          <w:t xml:space="preserve"> common to different methods of analysis. Our expectation is that a </w:t>
        </w:r>
      </w:ins>
      <w:ins w:id="239" w:author="Tal Yarkoni" w:date="2016-02-20T10:50:00Z">
        <w:r>
          <w:rPr>
            <w:rFonts w:ascii="Arial" w:hAnsi="Arial" w:cs="Arial"/>
            <w:color w:val="231F20"/>
            <w:sz w:val="24"/>
            <w:szCs w:val="24"/>
          </w:rPr>
          <w:t xml:space="preserve">coactivation-based </w:t>
        </w:r>
      </w:ins>
      <w:proofErr w:type="spellStart"/>
      <w:ins w:id="240" w:author="Tal Yarkoni" w:date="2016-02-20T10:49:00Z">
        <w:r>
          <w:rPr>
            <w:rFonts w:ascii="Arial" w:hAnsi="Arial" w:cs="Arial"/>
            <w:color w:val="231F20"/>
            <w:sz w:val="24"/>
            <w:szCs w:val="24"/>
          </w:rPr>
          <w:t>parcellation</w:t>
        </w:r>
        <w:proofErr w:type="spellEnd"/>
        <w:r>
          <w:rPr>
            <w:rFonts w:ascii="Arial" w:hAnsi="Arial" w:cs="Arial"/>
            <w:color w:val="231F20"/>
            <w:sz w:val="24"/>
            <w:szCs w:val="24"/>
          </w:rPr>
          <w:t xml:space="preserve"> would inevitably produce </w:t>
        </w:r>
      </w:ins>
      <w:ins w:id="241" w:author="Tal Yarkoni" w:date="2016-02-20T10:50:00Z">
        <w:r>
          <w:rPr>
            <w:rFonts w:ascii="Arial" w:hAnsi="Arial" w:cs="Arial"/>
            <w:color w:val="231F20"/>
            <w:sz w:val="24"/>
            <w:szCs w:val="24"/>
          </w:rPr>
          <w:t xml:space="preserve">somewhat different </w:t>
        </w:r>
      </w:ins>
      <w:ins w:id="242" w:author="Tal Yarkoni" w:date="2016-02-20T10:49:00Z">
        <w:r>
          <w:rPr>
            <w:rFonts w:ascii="Arial" w:hAnsi="Arial" w:cs="Arial"/>
            <w:color w:val="231F20"/>
            <w:sz w:val="24"/>
            <w:szCs w:val="24"/>
          </w:rPr>
          <w:t>results</w:t>
        </w:r>
      </w:ins>
      <w:ins w:id="243" w:author="Tal Yarkoni" w:date="2016-02-20T10:50:00Z">
        <w:r>
          <w:rPr>
            <w:rFonts w:ascii="Arial" w:hAnsi="Arial" w:cs="Arial"/>
            <w:color w:val="231F20"/>
            <w:sz w:val="24"/>
            <w:szCs w:val="24"/>
          </w:rPr>
          <w:t xml:space="preserve"> </w:t>
        </w:r>
        <w:proofErr w:type="gramStart"/>
        <w:r>
          <w:rPr>
            <w:rFonts w:ascii="Arial" w:hAnsi="Arial" w:cs="Arial"/>
            <w:color w:val="231F20"/>
            <w:sz w:val="24"/>
            <w:szCs w:val="24"/>
          </w:rPr>
          <w:t xml:space="preserve">from </w:t>
        </w:r>
      </w:ins>
      <w:ins w:id="244" w:author="Tal Yarkoni" w:date="2016-02-20T10:49:00Z">
        <w:r>
          <w:rPr>
            <w:rFonts w:ascii="Arial" w:hAnsi="Arial" w:cs="Arial"/>
            <w:color w:val="231F20"/>
            <w:sz w:val="24"/>
            <w:szCs w:val="24"/>
          </w:rPr>
          <w:t xml:space="preserve"> </w:t>
        </w:r>
        <w:proofErr w:type="spellStart"/>
        <w:r>
          <w:rPr>
            <w:rFonts w:ascii="Arial" w:hAnsi="Arial" w:cs="Arial"/>
            <w:color w:val="231F20"/>
            <w:sz w:val="24"/>
            <w:szCs w:val="24"/>
          </w:rPr>
          <w:t>parcellations</w:t>
        </w:r>
        <w:proofErr w:type="spellEnd"/>
        <w:proofErr w:type="gramEnd"/>
        <w:r>
          <w:rPr>
            <w:rFonts w:ascii="Arial" w:hAnsi="Arial" w:cs="Arial"/>
            <w:color w:val="231F20"/>
            <w:sz w:val="24"/>
            <w:szCs w:val="24"/>
          </w:rPr>
          <w:t xml:space="preserve"> based on </w:t>
        </w:r>
        <w:proofErr w:type="spellStart"/>
        <w:r>
          <w:rPr>
            <w:rFonts w:ascii="Arial" w:hAnsi="Arial" w:cs="Arial"/>
            <w:color w:val="231F20"/>
            <w:sz w:val="24"/>
            <w:szCs w:val="24"/>
          </w:rPr>
          <w:t>cytoarchitectonics</w:t>
        </w:r>
        <w:proofErr w:type="spellEnd"/>
        <w:r>
          <w:rPr>
            <w:rFonts w:ascii="Arial" w:hAnsi="Arial" w:cs="Arial"/>
            <w:color w:val="231F20"/>
            <w:sz w:val="24"/>
            <w:szCs w:val="24"/>
          </w:rPr>
          <w:t>, receptor density, gene e</w:t>
        </w:r>
      </w:ins>
      <w:ins w:id="245" w:author="Tal Yarkoni" w:date="2016-02-20T10:50:00Z">
        <w:r>
          <w:rPr>
            <w:rFonts w:ascii="Arial" w:hAnsi="Arial" w:cs="Arial"/>
            <w:color w:val="231F20"/>
            <w:sz w:val="24"/>
            <w:szCs w:val="24"/>
          </w:rPr>
          <w:t>x</w:t>
        </w:r>
      </w:ins>
      <w:ins w:id="246" w:author="Tal Yarkoni" w:date="2016-02-20T10:49:00Z">
        <w:r>
          <w:rPr>
            <w:rFonts w:ascii="Arial" w:hAnsi="Arial" w:cs="Arial"/>
            <w:color w:val="231F20"/>
            <w:sz w:val="24"/>
            <w:szCs w:val="24"/>
          </w:rPr>
          <w:t>pression, etc.</w:t>
        </w:r>
      </w:ins>
      <w:ins w:id="247" w:author="Tal Yarkoni" w:date="2016-02-20T10:50:00Z">
        <w:r>
          <w:rPr>
            <w:rFonts w:ascii="Arial" w:hAnsi="Arial" w:cs="Arial"/>
            <w:color w:val="231F20"/>
            <w:sz w:val="24"/>
            <w:szCs w:val="24"/>
          </w:rPr>
          <w:t xml:space="preserve">, no matter how fine-grained the </w:t>
        </w:r>
      </w:ins>
      <w:ins w:id="248" w:author="Tal Yarkoni" w:date="2016-02-20T10:51:00Z">
        <w:r>
          <w:rPr>
            <w:rFonts w:ascii="Arial" w:hAnsi="Arial" w:cs="Arial"/>
            <w:color w:val="231F20"/>
            <w:sz w:val="24"/>
            <w:szCs w:val="24"/>
          </w:rPr>
          <w:t>data in question were.</w:t>
        </w:r>
      </w:ins>
      <w:ins w:id="249" w:author="Tal Yarkoni" w:date="2016-02-20T10:50:00Z">
        <w:r>
          <w:rPr>
            <w:rFonts w:ascii="Arial" w:hAnsi="Arial" w:cs="Arial"/>
            <w:color w:val="231F20"/>
            <w:sz w:val="24"/>
            <w:szCs w:val="24"/>
          </w:rPr>
          <w:t xml:space="preserve"> As we have clarified above, we do not see the goal of this </w:t>
        </w:r>
        <w:proofErr w:type="spellStart"/>
        <w:r>
          <w:rPr>
            <w:rFonts w:ascii="Arial" w:hAnsi="Arial" w:cs="Arial"/>
            <w:color w:val="231F20"/>
            <w:sz w:val="24"/>
            <w:szCs w:val="24"/>
          </w:rPr>
          <w:t>parcellation</w:t>
        </w:r>
        <w:proofErr w:type="spellEnd"/>
        <w:r>
          <w:rPr>
            <w:rFonts w:ascii="Arial" w:hAnsi="Arial" w:cs="Arial"/>
            <w:color w:val="231F20"/>
            <w:sz w:val="24"/>
            <w:szCs w:val="24"/>
          </w:rPr>
          <w:t xml:space="preserve"> (or any other) as being to arrive at </w:t>
        </w:r>
      </w:ins>
      <w:ins w:id="250" w:author="Tal Yarkoni" w:date="2016-02-20T10:51:00Z">
        <w:r>
          <w:rPr>
            <w:rFonts w:ascii="Arial" w:hAnsi="Arial" w:cs="Arial"/>
            <w:i/>
            <w:color w:val="231F20"/>
            <w:sz w:val="24"/>
            <w:szCs w:val="24"/>
          </w:rPr>
          <w:t xml:space="preserve">the </w:t>
        </w:r>
        <w:r>
          <w:rPr>
            <w:rFonts w:ascii="Arial" w:hAnsi="Arial" w:cs="Arial"/>
            <w:color w:val="231F20"/>
            <w:sz w:val="24"/>
            <w:szCs w:val="24"/>
          </w:rPr>
          <w:t xml:space="preserve">single true </w:t>
        </w:r>
        <w:proofErr w:type="spellStart"/>
        <w:r>
          <w:rPr>
            <w:rFonts w:ascii="Arial" w:hAnsi="Arial" w:cs="Arial"/>
            <w:color w:val="231F20"/>
            <w:sz w:val="24"/>
            <w:szCs w:val="24"/>
          </w:rPr>
          <w:t>parcellation</w:t>
        </w:r>
        <w:proofErr w:type="spellEnd"/>
        <w:r>
          <w:rPr>
            <w:rFonts w:ascii="Arial" w:hAnsi="Arial" w:cs="Arial"/>
            <w:color w:val="231F20"/>
            <w:sz w:val="24"/>
            <w:szCs w:val="24"/>
          </w:rPr>
          <w:t xml:space="preserve"> of the MFC, because we do not think such a thing exists. Rather, our effort is designed to help understand how different sectors of the MFC contribute functionally to different aspects of cognition and behavior.</w:t>
        </w:r>
      </w:ins>
    </w:p>
    <w:p w14:paraId="7B92E494" w14:textId="77777777" w:rsidR="003E072E" w:rsidRDefault="003E072E" w:rsidP="002F54A0">
      <w:pPr>
        <w:spacing w:after="0" w:line="240" w:lineRule="auto"/>
        <w:jc w:val="left"/>
        <w:rPr>
          <w:ins w:id="251" w:author="Tal Yarkoni" w:date="2016-02-20T10:52:00Z"/>
          <w:rFonts w:ascii="Arial" w:hAnsi="Arial" w:cs="Arial"/>
          <w:color w:val="231F20"/>
          <w:sz w:val="24"/>
          <w:szCs w:val="24"/>
        </w:rPr>
      </w:pPr>
    </w:p>
    <w:p w14:paraId="2F90A532" w14:textId="775E6D80" w:rsidR="00AA197E" w:rsidRPr="008A6568" w:rsidRDefault="003E072E" w:rsidP="002F54A0">
      <w:pPr>
        <w:spacing w:after="0" w:line="240" w:lineRule="auto"/>
        <w:jc w:val="left"/>
        <w:rPr>
          <w:rFonts w:ascii="Arial" w:hAnsi="Arial" w:cs="Arial"/>
          <w:color w:val="231F20"/>
          <w:sz w:val="24"/>
          <w:szCs w:val="24"/>
        </w:rPr>
      </w:pPr>
      <w:ins w:id="252" w:author="Tal Yarkoni" w:date="2016-02-20T10:52:00Z">
        <w:r>
          <w:rPr>
            <w:rFonts w:ascii="Arial" w:hAnsi="Arial" w:cs="Arial"/>
            <w:color w:val="231F20"/>
            <w:sz w:val="24"/>
            <w:szCs w:val="24"/>
          </w:rPr>
          <w:t>What the</w:t>
        </w:r>
      </w:ins>
      <w:del w:id="253" w:author="Tal Yarkoni" w:date="2016-02-20T10:44:00Z">
        <w:r w:rsidR="00AA197E" w:rsidRPr="008A6568" w:rsidDel="008C2BC3">
          <w:rPr>
            <w:rFonts w:ascii="Arial" w:hAnsi="Arial" w:cs="Arial"/>
            <w:color w:val="231F20"/>
            <w:sz w:val="24"/>
            <w:szCs w:val="24"/>
          </w:rPr>
          <w:delText>Moreover</w:delText>
        </w:r>
        <w:r w:rsidR="00AA197E" w:rsidRPr="008A6568" w:rsidDel="000A4291">
          <w:rPr>
            <w:rFonts w:ascii="Arial" w:hAnsi="Arial" w:cs="Arial"/>
            <w:color w:val="231F20"/>
            <w:sz w:val="24"/>
            <w:szCs w:val="24"/>
          </w:rPr>
          <w:delText>, t</w:delText>
        </w:r>
      </w:del>
      <w:del w:id="254" w:author="Tal Yarkoni" w:date="2016-02-20T10:52:00Z">
        <w:r w:rsidR="00AA197E" w:rsidRPr="008A6568" w:rsidDel="003E072E">
          <w:rPr>
            <w:rFonts w:ascii="Arial" w:hAnsi="Arial" w:cs="Arial"/>
            <w:color w:val="231F20"/>
            <w:sz w:val="24"/>
            <w:szCs w:val="24"/>
          </w:rPr>
          <w:delText>he</w:delText>
        </w:r>
      </w:del>
      <w:r w:rsidR="00AA197E" w:rsidRPr="008A6568">
        <w:rPr>
          <w:rFonts w:ascii="Arial" w:hAnsi="Arial" w:cs="Arial"/>
          <w:color w:val="231F20"/>
          <w:sz w:val="24"/>
          <w:szCs w:val="24"/>
        </w:rPr>
        <w:t xml:space="preserve"> large-scale meta-analys</w:t>
      </w:r>
      <w:ins w:id="255" w:author="Tal Yarkoni" w:date="2016-02-20T10:52:00Z">
        <w:r>
          <w:rPr>
            <w:rFonts w:ascii="Arial" w:hAnsi="Arial" w:cs="Arial"/>
            <w:color w:val="231F20"/>
            <w:sz w:val="24"/>
            <w:szCs w:val="24"/>
          </w:rPr>
          <w:t>es conducted</w:t>
        </w:r>
      </w:ins>
      <w:del w:id="256" w:author="Tal Yarkoni" w:date="2016-02-20T10:52:00Z">
        <w:r w:rsidR="00AA197E" w:rsidRPr="008A6568" w:rsidDel="003E072E">
          <w:rPr>
            <w:rFonts w:ascii="Arial" w:hAnsi="Arial" w:cs="Arial"/>
            <w:color w:val="231F20"/>
            <w:sz w:val="24"/>
            <w:szCs w:val="24"/>
          </w:rPr>
          <w:delText>is</w:delText>
        </w:r>
      </w:del>
      <w:r w:rsidR="00AA197E" w:rsidRPr="008A6568">
        <w:rPr>
          <w:rFonts w:ascii="Arial" w:hAnsi="Arial" w:cs="Arial"/>
          <w:color w:val="231F20"/>
          <w:sz w:val="24"/>
          <w:szCs w:val="24"/>
        </w:rPr>
        <w:t xml:space="preserve"> in the present work allow</w:t>
      </w:r>
      <w:del w:id="257" w:author="Tal Yarkoni" w:date="2016-02-20T10:52:00Z">
        <w:r w:rsidR="00AA197E" w:rsidRPr="008A6568" w:rsidDel="003E072E">
          <w:rPr>
            <w:rFonts w:ascii="Arial" w:hAnsi="Arial" w:cs="Arial"/>
            <w:color w:val="231F20"/>
            <w:sz w:val="24"/>
            <w:szCs w:val="24"/>
          </w:rPr>
          <w:delText>s</w:delText>
        </w:r>
      </w:del>
      <w:r w:rsidR="00AA197E" w:rsidRPr="008A6568">
        <w:rPr>
          <w:rFonts w:ascii="Arial" w:hAnsi="Arial" w:cs="Arial"/>
          <w:color w:val="231F20"/>
          <w:sz w:val="24"/>
          <w:szCs w:val="24"/>
        </w:rPr>
        <w:t xml:space="preserve"> us to </w:t>
      </w:r>
      <w:ins w:id="258" w:author="Tal Yarkoni" w:date="2016-02-20T10:52:00Z">
        <w:r>
          <w:rPr>
            <w:rFonts w:ascii="Arial" w:hAnsi="Arial" w:cs="Arial"/>
            <w:color w:val="231F20"/>
            <w:sz w:val="24"/>
            <w:szCs w:val="24"/>
          </w:rPr>
          <w:t xml:space="preserve">do is better </w:t>
        </w:r>
      </w:ins>
      <w:r w:rsidR="00AA197E" w:rsidRPr="008A6568">
        <w:rPr>
          <w:rFonts w:ascii="Arial" w:hAnsi="Arial" w:cs="Arial"/>
          <w:color w:val="231F20"/>
          <w:sz w:val="24"/>
          <w:szCs w:val="24"/>
        </w:rPr>
        <w:t>understand the functional significance of the resulting clusters</w:t>
      </w:r>
      <w:del w:id="259" w:author="Tal Yarkoni" w:date="2016-02-20T10:44:00Z">
        <w:r w:rsidR="00AA197E" w:rsidRPr="008A6568" w:rsidDel="00F42E82">
          <w:rPr>
            <w:rFonts w:ascii="Arial" w:hAnsi="Arial" w:cs="Arial"/>
            <w:color w:val="231F20"/>
            <w:sz w:val="24"/>
            <w:szCs w:val="24"/>
          </w:rPr>
          <w:delText>,</w:delText>
        </w:r>
      </w:del>
      <w:r w:rsidR="00AA197E" w:rsidRPr="008A6568">
        <w:rPr>
          <w:rFonts w:ascii="Arial" w:hAnsi="Arial" w:cs="Arial"/>
          <w:color w:val="231F20"/>
          <w:sz w:val="24"/>
          <w:szCs w:val="24"/>
        </w:rPr>
        <w:t xml:space="preserve"> across a wide variety of psychological manipulations. </w:t>
      </w:r>
      <w:ins w:id="260" w:author="Tal Yarkoni" w:date="2016-02-20T10:52:00Z">
        <w:r>
          <w:rPr>
            <w:rFonts w:ascii="Arial" w:hAnsi="Arial" w:cs="Arial"/>
            <w:color w:val="231F20"/>
            <w:sz w:val="24"/>
            <w:szCs w:val="24"/>
          </w:rPr>
          <w:t xml:space="preserve">While we think functional localizers are an excellent approach when researchers are focused on narrowly-defined aspects of cognition (e.g., face perception, motor responding, etc.), </w:t>
        </w:r>
      </w:ins>
      <w:del w:id="261" w:author="Tal Yarkoni" w:date="2016-02-20T10:53:00Z">
        <w:r w:rsidR="00AA197E" w:rsidRPr="008A6568" w:rsidDel="003E072E">
          <w:rPr>
            <w:rFonts w:ascii="Arial" w:hAnsi="Arial" w:cs="Arial"/>
            <w:color w:val="231F20"/>
            <w:sz w:val="24"/>
            <w:szCs w:val="24"/>
          </w:rPr>
          <w:delText>Functional localizers</w:delText>
        </w:r>
      </w:del>
      <w:ins w:id="262" w:author="Tal Yarkoni" w:date="2016-02-20T10:53:00Z">
        <w:r>
          <w:rPr>
            <w:rFonts w:ascii="Arial" w:hAnsi="Arial" w:cs="Arial"/>
            <w:color w:val="231F20"/>
            <w:sz w:val="24"/>
            <w:szCs w:val="24"/>
          </w:rPr>
          <w:t>such localizers</w:t>
        </w:r>
      </w:ins>
      <w:r w:rsidR="00AA197E" w:rsidRPr="008A6568">
        <w:rPr>
          <w:rFonts w:ascii="Arial" w:hAnsi="Arial" w:cs="Arial"/>
          <w:color w:val="231F20"/>
          <w:sz w:val="24"/>
          <w:szCs w:val="24"/>
        </w:rPr>
        <w:t xml:space="preserve"> are</w:t>
      </w:r>
      <w:ins w:id="263" w:author="Tal Yarkoni" w:date="2016-02-20T10:53:00Z">
        <w:r>
          <w:rPr>
            <w:rFonts w:ascii="Arial" w:hAnsi="Arial" w:cs="Arial"/>
            <w:color w:val="231F20"/>
            <w:sz w:val="24"/>
            <w:szCs w:val="24"/>
          </w:rPr>
          <w:t xml:space="preserve"> necessarily</w:t>
        </w:r>
      </w:ins>
      <w:r w:rsidR="00AA197E" w:rsidRPr="008A6568">
        <w:rPr>
          <w:rFonts w:ascii="Arial" w:hAnsi="Arial" w:cs="Arial"/>
          <w:color w:val="231F20"/>
          <w:sz w:val="24"/>
          <w:szCs w:val="24"/>
        </w:rPr>
        <w:t xml:space="preserve"> </w:t>
      </w:r>
      <w:del w:id="264" w:author="Tal Yarkoni" w:date="2016-02-20T10:54:00Z">
        <w:r w:rsidR="00AA197E" w:rsidRPr="008A6568" w:rsidDel="003E072E">
          <w:rPr>
            <w:rFonts w:ascii="Arial" w:hAnsi="Arial" w:cs="Arial"/>
            <w:color w:val="231F20"/>
            <w:sz w:val="24"/>
            <w:szCs w:val="24"/>
          </w:rPr>
          <w:delText>limited in that they can only consider a</w:delText>
        </w:r>
      </w:del>
      <w:ins w:id="265" w:author="Tal Yarkoni" w:date="2016-02-20T10:54:00Z">
        <w:r>
          <w:rPr>
            <w:rFonts w:ascii="Arial" w:hAnsi="Arial" w:cs="Arial"/>
            <w:color w:val="231F20"/>
            <w:sz w:val="24"/>
            <w:szCs w:val="24"/>
          </w:rPr>
          <w:t>constrained to only consider a</w:t>
        </w:r>
      </w:ins>
      <w:r w:rsidR="00AA197E" w:rsidRPr="008A6568">
        <w:rPr>
          <w:rFonts w:ascii="Arial" w:hAnsi="Arial" w:cs="Arial"/>
          <w:color w:val="231F20"/>
          <w:sz w:val="24"/>
          <w:szCs w:val="24"/>
        </w:rPr>
        <w:t xml:space="preserve"> small subset of possible psychological manipulations. </w:t>
      </w:r>
      <w:ins w:id="266" w:author="Tal Yarkoni" w:date="2016-02-20T10:55:00Z">
        <w:r>
          <w:rPr>
            <w:rFonts w:ascii="Arial" w:hAnsi="Arial" w:cs="Arial"/>
            <w:color w:val="231F20"/>
            <w:sz w:val="24"/>
            <w:szCs w:val="24"/>
          </w:rPr>
          <w:t xml:space="preserve">For example, in the </w:t>
        </w:r>
        <w:proofErr w:type="spellStart"/>
        <w:r>
          <w:rPr>
            <w:rFonts w:ascii="Arial" w:hAnsi="Arial" w:cs="Arial"/>
            <w:color w:val="231F20"/>
            <w:sz w:val="24"/>
            <w:szCs w:val="24"/>
          </w:rPr>
          <w:t>Amiez</w:t>
        </w:r>
        <w:proofErr w:type="spellEnd"/>
        <w:r>
          <w:rPr>
            <w:rFonts w:ascii="Arial" w:hAnsi="Arial" w:cs="Arial"/>
            <w:color w:val="231F20"/>
            <w:sz w:val="24"/>
            <w:szCs w:val="24"/>
          </w:rPr>
          <w:t xml:space="preserve"> &amp; </w:t>
        </w:r>
        <w:proofErr w:type="spellStart"/>
        <w:r>
          <w:rPr>
            <w:rFonts w:ascii="Arial" w:hAnsi="Arial" w:cs="Arial"/>
            <w:color w:val="231F20"/>
            <w:sz w:val="24"/>
            <w:szCs w:val="24"/>
          </w:rPr>
          <w:t>Petrides</w:t>
        </w:r>
        <w:proofErr w:type="spellEnd"/>
        <w:r>
          <w:rPr>
            <w:rFonts w:ascii="Arial" w:hAnsi="Arial" w:cs="Arial"/>
            <w:color w:val="231F20"/>
            <w:sz w:val="24"/>
            <w:szCs w:val="24"/>
          </w:rPr>
          <w:t xml:space="preserve"> (2014) study the reviewer cites, the authors </w:t>
        </w:r>
      </w:ins>
      <w:ins w:id="267" w:author="Tal Yarkoni" w:date="2016-02-20T10:56:00Z">
        <w:r>
          <w:rPr>
            <w:rFonts w:ascii="Arial" w:hAnsi="Arial" w:cs="Arial"/>
            <w:color w:val="231F20"/>
            <w:sz w:val="24"/>
            <w:szCs w:val="24"/>
          </w:rPr>
          <w:t>exclusively used</w:t>
        </w:r>
      </w:ins>
      <w:ins w:id="268" w:author="Tal Yarkoni" w:date="2016-02-20T10:55:00Z">
        <w:r>
          <w:rPr>
            <w:rFonts w:ascii="Arial" w:hAnsi="Arial" w:cs="Arial"/>
            <w:color w:val="231F20"/>
            <w:sz w:val="24"/>
            <w:szCs w:val="24"/>
          </w:rPr>
          <w:t xml:space="preserve"> motor</w:t>
        </w:r>
      </w:ins>
      <w:ins w:id="269" w:author="Tal Yarkoni" w:date="2016-02-20T10:58:00Z">
        <w:r w:rsidR="00E455AF">
          <w:rPr>
            <w:rFonts w:ascii="Arial" w:hAnsi="Arial" w:cs="Arial"/>
            <w:color w:val="231F20"/>
            <w:sz w:val="24"/>
            <w:szCs w:val="24"/>
          </w:rPr>
          <w:t xml:space="preserve"> localizers (e.g., for the arm, hand, foot, etc.)</w:t>
        </w:r>
      </w:ins>
      <w:ins w:id="270" w:author="Tal Yarkoni" w:date="2016-02-20T10:55:00Z">
        <w:r>
          <w:rPr>
            <w:rFonts w:ascii="Arial" w:hAnsi="Arial" w:cs="Arial"/>
            <w:color w:val="231F20"/>
            <w:sz w:val="24"/>
            <w:szCs w:val="24"/>
          </w:rPr>
          <w:t xml:space="preserve">. </w:t>
        </w:r>
      </w:ins>
      <w:ins w:id="271" w:author="Tal Yarkoni" w:date="2016-02-20T10:56:00Z">
        <w:r>
          <w:rPr>
            <w:rFonts w:ascii="Arial" w:hAnsi="Arial" w:cs="Arial"/>
            <w:color w:val="231F20"/>
            <w:sz w:val="24"/>
            <w:szCs w:val="24"/>
          </w:rPr>
          <w:t>We think th</w:t>
        </w:r>
      </w:ins>
      <w:ins w:id="272" w:author="Tal Yarkoni" w:date="2016-02-20T10:58:00Z">
        <w:r w:rsidR="00E455AF">
          <w:rPr>
            <w:rFonts w:ascii="Arial" w:hAnsi="Arial" w:cs="Arial"/>
            <w:color w:val="231F20"/>
            <w:sz w:val="24"/>
            <w:szCs w:val="24"/>
          </w:rPr>
          <w:t>at th</w:t>
        </w:r>
      </w:ins>
      <w:ins w:id="273" w:author="Tal Yarkoni" w:date="2016-02-20T10:56:00Z">
        <w:r>
          <w:rPr>
            <w:rFonts w:ascii="Arial" w:hAnsi="Arial" w:cs="Arial"/>
            <w:color w:val="231F20"/>
            <w:sz w:val="24"/>
            <w:szCs w:val="24"/>
          </w:rPr>
          <w:t xml:space="preserve">is is precisely the right approach if one’s goal is to understand how different </w:t>
        </w:r>
        <w:r w:rsidR="00E455AF">
          <w:rPr>
            <w:rFonts w:ascii="Arial" w:hAnsi="Arial" w:cs="Arial"/>
            <w:color w:val="231F20"/>
            <w:sz w:val="24"/>
            <w:szCs w:val="24"/>
          </w:rPr>
          <w:t>cingulate</w:t>
        </w:r>
        <w:r>
          <w:rPr>
            <w:rFonts w:ascii="Arial" w:hAnsi="Arial" w:cs="Arial"/>
            <w:color w:val="231F20"/>
            <w:sz w:val="24"/>
            <w:szCs w:val="24"/>
          </w:rPr>
          <w:t xml:space="preserve"> regions contribute </w:t>
        </w:r>
      </w:ins>
      <w:ins w:id="274" w:author="Tal Yarkoni" w:date="2016-02-20T10:58:00Z">
        <w:r w:rsidR="00E455AF">
          <w:rPr>
            <w:rFonts w:ascii="Arial" w:hAnsi="Arial" w:cs="Arial"/>
            <w:color w:val="231F20"/>
            <w:sz w:val="24"/>
            <w:szCs w:val="24"/>
          </w:rPr>
          <w:t xml:space="preserve">specifically </w:t>
        </w:r>
      </w:ins>
      <w:ins w:id="275" w:author="Tal Yarkoni" w:date="2016-02-20T10:56:00Z">
        <w:r>
          <w:rPr>
            <w:rFonts w:ascii="Arial" w:hAnsi="Arial" w:cs="Arial"/>
            <w:color w:val="231F20"/>
            <w:sz w:val="24"/>
            <w:szCs w:val="24"/>
          </w:rPr>
          <w:t xml:space="preserve">to </w:t>
        </w:r>
        <w:r w:rsidR="00E455AF">
          <w:rPr>
            <w:rFonts w:ascii="Arial" w:hAnsi="Arial" w:cs="Arial"/>
            <w:color w:val="231F20"/>
            <w:sz w:val="24"/>
            <w:szCs w:val="24"/>
          </w:rPr>
          <w:t xml:space="preserve">motor control; however, it </w:t>
        </w:r>
      </w:ins>
      <w:ins w:id="276" w:author="Tal Yarkoni" w:date="2016-02-20T10:58:00Z">
        <w:r w:rsidR="00E455AF">
          <w:rPr>
            <w:rFonts w:ascii="Arial" w:hAnsi="Arial" w:cs="Arial"/>
            <w:color w:val="231F20"/>
            <w:sz w:val="24"/>
            <w:szCs w:val="24"/>
          </w:rPr>
          <w:t>does not</w:t>
        </w:r>
      </w:ins>
      <w:ins w:id="277" w:author="Tal Yarkoni" w:date="2016-02-20T10:56:00Z">
        <w:r w:rsidR="00E455AF">
          <w:rPr>
            <w:rFonts w:ascii="Arial" w:hAnsi="Arial" w:cs="Arial"/>
            <w:color w:val="231F20"/>
            <w:sz w:val="24"/>
            <w:szCs w:val="24"/>
          </w:rPr>
          <w:t xml:space="preserve"> provide </w:t>
        </w:r>
      </w:ins>
      <w:ins w:id="278" w:author="Tal Yarkoni" w:date="2016-02-20T10:58:00Z">
        <w:r w:rsidR="00E455AF">
          <w:rPr>
            <w:rFonts w:ascii="Arial" w:hAnsi="Arial" w:cs="Arial"/>
            <w:color w:val="231F20"/>
            <w:sz w:val="24"/>
            <w:szCs w:val="24"/>
          </w:rPr>
          <w:t>insights into the large-scale fractionation of MFC in the context of domain-general cognition</w:t>
        </w:r>
      </w:ins>
      <w:ins w:id="279" w:author="Tal Yarkoni" w:date="2016-02-20T11:01:00Z">
        <w:r w:rsidR="00E455AF">
          <w:rPr>
            <w:rFonts w:ascii="Arial" w:hAnsi="Arial" w:cs="Arial"/>
            <w:color w:val="231F20"/>
            <w:sz w:val="24"/>
            <w:szCs w:val="24"/>
          </w:rPr>
          <w:t xml:space="preserve">. Moreover, one </w:t>
        </w:r>
      </w:ins>
      <w:ins w:id="280" w:author="Tal Yarkoni" w:date="2016-02-20T11:02:00Z">
        <w:r w:rsidR="00E455AF">
          <w:rPr>
            <w:rFonts w:ascii="Arial" w:hAnsi="Arial" w:cs="Arial"/>
            <w:color w:val="231F20"/>
            <w:sz w:val="24"/>
            <w:szCs w:val="24"/>
          </w:rPr>
          <w:t xml:space="preserve">unique benefit of using a database that spans a very broad range of functional tasks is that, unlike studies using functional localizers, we are able to </w:t>
        </w:r>
      </w:ins>
      <w:ins w:id="281" w:author="Tal Yarkoni" w:date="2016-02-20T11:01:00Z">
        <w:r w:rsidR="00E455AF">
          <w:rPr>
            <w:rFonts w:ascii="Arial" w:hAnsi="Arial" w:cs="Arial"/>
            <w:color w:val="231F20"/>
            <w:sz w:val="24"/>
            <w:szCs w:val="24"/>
          </w:rPr>
          <w:t xml:space="preserve">tackle the </w:t>
        </w:r>
      </w:ins>
      <w:del w:id="282" w:author="Tal Yarkoni" w:date="2016-02-20T11:01:00Z">
        <w:r w:rsidR="00AA197E" w:rsidRPr="008A6568" w:rsidDel="00E455AF">
          <w:rPr>
            <w:rFonts w:ascii="Arial" w:hAnsi="Arial" w:cs="Arial"/>
            <w:color w:val="231F20"/>
            <w:sz w:val="24"/>
            <w:szCs w:val="24"/>
          </w:rPr>
          <w:delText>Moreover,</w:delText>
        </w:r>
      </w:del>
      <w:del w:id="283" w:author="Tal Yarkoni" w:date="2016-02-20T11:00:00Z">
        <w:r w:rsidR="00AA197E" w:rsidRPr="008A6568" w:rsidDel="00E455AF">
          <w:rPr>
            <w:rFonts w:ascii="Arial" w:hAnsi="Arial" w:cs="Arial"/>
            <w:color w:val="231F20"/>
            <w:sz w:val="24"/>
            <w:szCs w:val="24"/>
          </w:rPr>
          <w:delText xml:space="preserve"> </w:delText>
        </w:r>
      </w:del>
      <w:del w:id="284" w:author="Tal Yarkoni" w:date="2016-02-20T11:01:00Z">
        <w:r w:rsidR="00AA197E" w:rsidRPr="008A6568" w:rsidDel="00E455AF">
          <w:rPr>
            <w:rFonts w:ascii="Arial" w:hAnsi="Arial" w:cs="Arial"/>
            <w:color w:val="231F20"/>
            <w:sz w:val="24"/>
            <w:szCs w:val="24"/>
          </w:rPr>
          <w:delText xml:space="preserve">the </w:delText>
        </w:r>
      </w:del>
      <w:r w:rsidR="00AA197E" w:rsidRPr="008A6568">
        <w:rPr>
          <w:rFonts w:ascii="Arial" w:hAnsi="Arial" w:cs="Arial"/>
          <w:color w:val="231F20"/>
          <w:sz w:val="24"/>
          <w:szCs w:val="24"/>
        </w:rPr>
        <w:t xml:space="preserve">‘reverse inference’ problem </w:t>
      </w:r>
      <w:del w:id="285" w:author="Tal Yarkoni" w:date="2016-02-20T11:02:00Z">
        <w:r w:rsidR="00AA197E" w:rsidRPr="008A6568" w:rsidDel="00E455AF">
          <w:rPr>
            <w:rFonts w:ascii="Arial" w:hAnsi="Arial" w:cs="Arial"/>
            <w:color w:val="231F20"/>
            <w:sz w:val="24"/>
            <w:szCs w:val="24"/>
          </w:rPr>
          <w:delText>limits the ability of such methods to conclude that a</w:delText>
        </w:r>
      </w:del>
      <w:ins w:id="286" w:author="Tal Yarkoni" w:date="2016-02-20T11:02:00Z">
        <w:r w:rsidR="00E455AF">
          <w:rPr>
            <w:rFonts w:ascii="Arial" w:hAnsi="Arial" w:cs="Arial"/>
            <w:color w:val="231F20"/>
            <w:sz w:val="24"/>
            <w:szCs w:val="24"/>
          </w:rPr>
          <w:t>by estimating the degree to which a</w:t>
        </w:r>
      </w:ins>
      <w:r w:rsidR="00AA197E" w:rsidRPr="008A6568">
        <w:rPr>
          <w:rFonts w:ascii="Arial" w:hAnsi="Arial" w:cs="Arial"/>
          <w:color w:val="231F20"/>
          <w:sz w:val="24"/>
          <w:szCs w:val="24"/>
        </w:rPr>
        <w:t xml:space="preserve"> region is </w:t>
      </w:r>
      <w:r w:rsidR="00AA197E" w:rsidRPr="00E455AF">
        <w:rPr>
          <w:rFonts w:ascii="Arial" w:hAnsi="Arial" w:cs="Arial"/>
          <w:i/>
          <w:color w:val="231F20"/>
          <w:sz w:val="24"/>
          <w:szCs w:val="24"/>
          <w:rPrChange w:id="287" w:author="Tal Yarkoni" w:date="2016-02-20T11:03:00Z">
            <w:rPr>
              <w:rFonts w:ascii="Arial" w:hAnsi="Arial" w:cs="Arial"/>
              <w:color w:val="231F20"/>
              <w:sz w:val="24"/>
              <w:szCs w:val="24"/>
            </w:rPr>
          </w:rPrChange>
        </w:rPr>
        <w:t>preferentially</w:t>
      </w:r>
      <w:r w:rsidR="00AA197E" w:rsidRPr="008A6568">
        <w:rPr>
          <w:rFonts w:ascii="Arial" w:hAnsi="Arial" w:cs="Arial"/>
          <w:color w:val="231F20"/>
          <w:sz w:val="24"/>
          <w:szCs w:val="24"/>
        </w:rPr>
        <w:t xml:space="preserve"> recruited by</w:t>
      </w:r>
      <w:ins w:id="288" w:author="Tal Yarkoni" w:date="2016-02-20T11:02:00Z">
        <w:r w:rsidR="00E455AF">
          <w:rPr>
            <w:rFonts w:ascii="Arial" w:hAnsi="Arial" w:cs="Arial"/>
            <w:color w:val="231F20"/>
            <w:sz w:val="24"/>
            <w:szCs w:val="24"/>
          </w:rPr>
          <w:t xml:space="preserve"> a particular</w:t>
        </w:r>
      </w:ins>
      <w:r w:rsidR="00AA197E" w:rsidRPr="008A6568">
        <w:rPr>
          <w:rFonts w:ascii="Arial" w:hAnsi="Arial" w:cs="Arial"/>
          <w:color w:val="231F20"/>
          <w:sz w:val="24"/>
          <w:szCs w:val="24"/>
        </w:rPr>
        <w:t xml:space="preserve"> process</w:t>
      </w:r>
      <w:del w:id="289" w:author="Tal Yarkoni" w:date="2016-02-20T11:03:00Z">
        <w:r w:rsidR="00AA197E" w:rsidRPr="008A6568" w:rsidDel="00E455AF">
          <w:rPr>
            <w:rFonts w:ascii="Arial" w:hAnsi="Arial" w:cs="Arial"/>
            <w:color w:val="231F20"/>
            <w:sz w:val="24"/>
            <w:szCs w:val="24"/>
          </w:rPr>
          <w:delText xml:space="preserve"> in the functional localizer</w:delText>
        </w:r>
      </w:del>
      <w:r w:rsidR="00AA197E" w:rsidRPr="008A6568">
        <w:rPr>
          <w:rFonts w:ascii="Arial" w:hAnsi="Arial" w:cs="Arial"/>
          <w:color w:val="231F20"/>
          <w:sz w:val="24"/>
          <w:szCs w:val="24"/>
        </w:rPr>
        <w:t xml:space="preserve">. As we note in the introduction, this is particular problematic for areas with a high rate of activation across studies, like MCC / pre-SMA. </w:t>
      </w:r>
      <w:ins w:id="290" w:author="Tal Yarkoni" w:date="2016-02-20T11:03:00Z">
        <w:r w:rsidR="00E455AF">
          <w:rPr>
            <w:rFonts w:ascii="Arial" w:hAnsi="Arial" w:cs="Arial"/>
            <w:color w:val="231F20"/>
            <w:sz w:val="24"/>
            <w:szCs w:val="24"/>
          </w:rPr>
          <w:t xml:space="preserve">Such regions are likely to activate in a wide range of localizer tasks, potentially leading researchers to conclude that they are selective for the particular localizers used, when in fact </w:t>
        </w:r>
      </w:ins>
      <w:ins w:id="291" w:author="Tal Yarkoni" w:date="2016-02-20T11:04:00Z">
        <w:r w:rsidR="00E455AF">
          <w:rPr>
            <w:rFonts w:ascii="Arial" w:hAnsi="Arial" w:cs="Arial"/>
            <w:color w:val="231F20"/>
            <w:sz w:val="24"/>
            <w:szCs w:val="24"/>
          </w:rPr>
          <w:t xml:space="preserve">they show similar affinity for a wide range of other processes. </w:t>
        </w:r>
      </w:ins>
      <w:r w:rsidR="00AA197E" w:rsidRPr="008A6568">
        <w:rPr>
          <w:rFonts w:ascii="Arial" w:hAnsi="Arial" w:cs="Arial"/>
          <w:color w:val="231F20"/>
          <w:sz w:val="24"/>
          <w:szCs w:val="24"/>
        </w:rPr>
        <w:t xml:space="preserve">We have attempted to make this point </w:t>
      </w:r>
      <w:proofErr w:type="gramStart"/>
      <w:r w:rsidR="00AA197E" w:rsidRPr="008A6568">
        <w:rPr>
          <w:rFonts w:ascii="Arial" w:hAnsi="Arial" w:cs="Arial"/>
          <w:color w:val="231F20"/>
          <w:sz w:val="24"/>
          <w:szCs w:val="24"/>
        </w:rPr>
        <w:t>more clear</w:t>
      </w:r>
      <w:proofErr w:type="gramEnd"/>
      <w:r w:rsidR="00AA197E" w:rsidRPr="008A6568">
        <w:rPr>
          <w:rFonts w:ascii="Arial" w:hAnsi="Arial" w:cs="Arial"/>
          <w:color w:val="231F20"/>
          <w:sz w:val="24"/>
          <w:szCs w:val="24"/>
        </w:rPr>
        <w:t xml:space="preserve"> in the introduction by unpacking this problem in lines 107-110. </w:t>
      </w:r>
    </w:p>
    <w:p w14:paraId="4E14B349" w14:textId="77777777" w:rsidR="00AA197E" w:rsidRPr="008A6568" w:rsidRDefault="00AA197E" w:rsidP="002F54A0">
      <w:pPr>
        <w:spacing w:after="0" w:line="240" w:lineRule="auto"/>
        <w:jc w:val="left"/>
        <w:rPr>
          <w:rFonts w:ascii="Arial" w:eastAsia="Times New Roman" w:hAnsi="Arial" w:cs="Arial"/>
          <w:i/>
          <w:sz w:val="24"/>
          <w:szCs w:val="24"/>
        </w:rPr>
      </w:pPr>
    </w:p>
    <w:p w14:paraId="1CCB6EC3"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I am not sure if I follow the assertion: "Although the 12-cluster solution results in a marginally better silhouette score, this comes at the cost of additional complexity." Why would they discard this solution if it fits the criteria that they themselves set better? If they think that MFC organization is indeed more </w:t>
      </w:r>
      <w:proofErr w:type="gramStart"/>
      <w:r w:rsidRPr="008A6568">
        <w:rPr>
          <w:rFonts w:ascii="Arial" w:hAnsi="Arial" w:cs="Arial"/>
          <w:i/>
          <w:color w:val="231F20"/>
          <w:sz w:val="24"/>
          <w:szCs w:val="24"/>
        </w:rPr>
        <w:t>complex</w:t>
      </w:r>
      <w:proofErr w:type="gramEnd"/>
      <w:r w:rsidRPr="008A6568">
        <w:rPr>
          <w:rFonts w:ascii="Arial" w:hAnsi="Arial" w:cs="Arial"/>
          <w:i/>
          <w:color w:val="231F20"/>
          <w:sz w:val="24"/>
          <w:szCs w:val="24"/>
        </w:rPr>
        <w:t xml:space="preserve"> why would this be a cost?</w:t>
      </w:r>
    </w:p>
    <w:p w14:paraId="150538A8" w14:textId="77777777" w:rsidR="006F3CD2" w:rsidRPr="008A6568" w:rsidRDefault="006F3CD2" w:rsidP="002F54A0">
      <w:pPr>
        <w:spacing w:after="0" w:line="240" w:lineRule="auto"/>
        <w:jc w:val="left"/>
        <w:rPr>
          <w:rFonts w:ascii="Arial" w:hAnsi="Arial" w:cs="Arial"/>
          <w:i/>
          <w:color w:val="231F20"/>
          <w:sz w:val="24"/>
          <w:szCs w:val="24"/>
        </w:rPr>
      </w:pPr>
    </w:p>
    <w:p w14:paraId="05AF512C" w14:textId="42794C69" w:rsidR="004D1E1B" w:rsidRPr="004D1E1B" w:rsidRDefault="004D1E1B" w:rsidP="002F54A0">
      <w:pPr>
        <w:spacing w:after="0" w:line="240" w:lineRule="auto"/>
        <w:jc w:val="left"/>
        <w:rPr>
          <w:ins w:id="292" w:author="Tal Yarkoni" w:date="2016-02-21T10:43:00Z"/>
          <w:rFonts w:ascii="Arial" w:hAnsi="Arial" w:cs="Arial"/>
          <w:color w:val="231F20"/>
          <w:sz w:val="24"/>
          <w:szCs w:val="24"/>
        </w:rPr>
      </w:pPr>
      <w:ins w:id="293" w:author="Tal Yarkoni" w:date="2016-02-21T10:42:00Z">
        <w:r>
          <w:rPr>
            <w:rFonts w:ascii="Arial" w:hAnsi="Arial" w:cs="Arial"/>
            <w:color w:val="231F20"/>
            <w:sz w:val="24"/>
            <w:szCs w:val="24"/>
          </w:rPr>
          <w:t xml:space="preserve">The Reviewer points to a difficult general issue that faces virtually any </w:t>
        </w:r>
        <w:proofErr w:type="spellStart"/>
        <w:r>
          <w:rPr>
            <w:rFonts w:ascii="Arial" w:hAnsi="Arial" w:cs="Arial"/>
            <w:color w:val="231F20"/>
            <w:sz w:val="24"/>
            <w:szCs w:val="24"/>
          </w:rPr>
          <w:t>parcellation</w:t>
        </w:r>
        <w:proofErr w:type="spellEnd"/>
        <w:r>
          <w:rPr>
            <w:rFonts w:ascii="Arial" w:hAnsi="Arial" w:cs="Arial"/>
            <w:color w:val="231F20"/>
            <w:sz w:val="24"/>
            <w:szCs w:val="24"/>
          </w:rPr>
          <w:t xml:space="preserve"> effort: there are many different criteria for selecting a </w:t>
        </w:r>
      </w:ins>
      <w:ins w:id="294" w:author="Tal Yarkoni" w:date="2016-02-21T10:43:00Z">
        <w:r>
          <w:rPr>
            <w:rFonts w:ascii="Arial" w:hAnsi="Arial" w:cs="Arial"/>
            <w:color w:val="231F20"/>
            <w:sz w:val="24"/>
            <w:szCs w:val="24"/>
          </w:rPr>
          <w:t xml:space="preserve">“good” </w:t>
        </w:r>
        <w:proofErr w:type="spellStart"/>
        <w:r>
          <w:rPr>
            <w:rFonts w:ascii="Arial" w:hAnsi="Arial" w:cs="Arial"/>
            <w:color w:val="231F20"/>
            <w:sz w:val="24"/>
            <w:szCs w:val="24"/>
          </w:rPr>
          <w:t>parcellation</w:t>
        </w:r>
        <w:proofErr w:type="spellEnd"/>
        <w:r>
          <w:rPr>
            <w:rFonts w:ascii="Arial" w:hAnsi="Arial" w:cs="Arial"/>
            <w:color w:val="231F20"/>
            <w:sz w:val="24"/>
            <w:szCs w:val="24"/>
          </w:rPr>
          <w:t xml:space="preserve">, and it is rarely </w:t>
        </w:r>
      </w:ins>
      <w:ins w:id="295" w:author="Tal Yarkoni" w:date="2016-02-21T10:48:00Z">
        <w:r>
          <w:rPr>
            <w:rFonts w:ascii="Arial" w:hAnsi="Arial" w:cs="Arial"/>
            <w:color w:val="231F20"/>
            <w:sz w:val="24"/>
            <w:szCs w:val="24"/>
          </w:rPr>
          <w:t xml:space="preserve">clear </w:t>
        </w:r>
      </w:ins>
      <w:ins w:id="296" w:author="Tal Yarkoni" w:date="2016-02-21T10:43:00Z">
        <w:r>
          <w:rPr>
            <w:rFonts w:ascii="Arial" w:hAnsi="Arial" w:cs="Arial"/>
            <w:color w:val="231F20"/>
            <w:sz w:val="24"/>
            <w:szCs w:val="24"/>
          </w:rPr>
          <w:t>how to define a cost function that optimizes all of the relevant constraint</w:t>
        </w:r>
      </w:ins>
      <w:ins w:id="297" w:author="Tal Yarkoni" w:date="2016-02-21T10:44:00Z">
        <w:r>
          <w:rPr>
            <w:rFonts w:ascii="Arial" w:hAnsi="Arial" w:cs="Arial"/>
            <w:color w:val="231F20"/>
            <w:sz w:val="24"/>
            <w:szCs w:val="24"/>
          </w:rPr>
          <w:t>s</w:t>
        </w:r>
      </w:ins>
      <w:ins w:id="298" w:author="Tal Yarkoni" w:date="2016-02-21T10:43:00Z">
        <w:r>
          <w:rPr>
            <w:rFonts w:ascii="Arial" w:hAnsi="Arial" w:cs="Arial"/>
            <w:color w:val="231F20"/>
            <w:sz w:val="24"/>
            <w:szCs w:val="24"/>
          </w:rPr>
          <w:t xml:space="preserve">. </w:t>
        </w:r>
      </w:ins>
      <w:ins w:id="299" w:author="Tal Yarkoni" w:date="2016-02-21T10:45:00Z">
        <w:r>
          <w:rPr>
            <w:rFonts w:ascii="Arial" w:hAnsi="Arial" w:cs="Arial"/>
            <w:color w:val="231F20"/>
            <w:sz w:val="24"/>
            <w:szCs w:val="24"/>
          </w:rPr>
          <w:t>Our view is that</w:t>
        </w:r>
      </w:ins>
      <w:ins w:id="300" w:author="Tal Yarkoni" w:date="2016-02-21T10:48:00Z">
        <w:r>
          <w:rPr>
            <w:rFonts w:ascii="Arial" w:hAnsi="Arial" w:cs="Arial"/>
            <w:color w:val="231F20"/>
            <w:sz w:val="24"/>
            <w:szCs w:val="24"/>
          </w:rPr>
          <w:t xml:space="preserve"> individual</w:t>
        </w:r>
      </w:ins>
      <w:ins w:id="301" w:author="Tal Yarkoni" w:date="2016-02-21T10:45:00Z">
        <w:r>
          <w:rPr>
            <w:rFonts w:ascii="Arial" w:hAnsi="Arial" w:cs="Arial"/>
            <w:color w:val="231F20"/>
            <w:sz w:val="24"/>
            <w:szCs w:val="24"/>
          </w:rPr>
          <w:t xml:space="preserve"> metrics like the silhouette score (and there are a large number</w:t>
        </w:r>
      </w:ins>
      <w:ins w:id="302" w:author="Tal Yarkoni" w:date="2016-02-21T10:48:00Z">
        <w:r>
          <w:rPr>
            <w:rFonts w:ascii="Arial" w:hAnsi="Arial" w:cs="Arial"/>
            <w:color w:val="231F20"/>
            <w:sz w:val="24"/>
            <w:szCs w:val="24"/>
          </w:rPr>
          <w:t xml:space="preserve"> of such metrics</w:t>
        </w:r>
      </w:ins>
      <w:ins w:id="303" w:author="Tal Yarkoni" w:date="2016-02-21T10:45:00Z">
        <w:r>
          <w:rPr>
            <w:rFonts w:ascii="Arial" w:hAnsi="Arial" w:cs="Arial"/>
            <w:color w:val="231F20"/>
            <w:sz w:val="24"/>
            <w:szCs w:val="24"/>
          </w:rPr>
          <w:t xml:space="preserve"> one could use;</w:t>
        </w:r>
      </w:ins>
      <w:ins w:id="304" w:author="Tal Yarkoni" w:date="2016-02-21T10:47:00Z">
        <w:r>
          <w:rPr>
            <w:rFonts w:ascii="Arial" w:hAnsi="Arial" w:cs="Arial"/>
            <w:color w:val="231F20"/>
            <w:sz w:val="24"/>
            <w:szCs w:val="24"/>
          </w:rPr>
          <w:t xml:space="preserve"> cf. Craddock et al., 2012) should guide</w:t>
        </w:r>
      </w:ins>
      <w:ins w:id="305" w:author="Tal Yarkoni" w:date="2016-02-21T10:49:00Z">
        <w:r>
          <w:rPr>
            <w:rFonts w:ascii="Arial" w:hAnsi="Arial" w:cs="Arial"/>
            <w:color w:val="231F20"/>
            <w:sz w:val="24"/>
            <w:szCs w:val="24"/>
          </w:rPr>
          <w:t>,</w:t>
        </w:r>
      </w:ins>
      <w:ins w:id="306" w:author="Tal Yarkoni" w:date="2016-02-21T10:47:00Z">
        <w:r>
          <w:rPr>
            <w:rFonts w:ascii="Arial" w:hAnsi="Arial" w:cs="Arial"/>
            <w:color w:val="231F20"/>
            <w:sz w:val="24"/>
            <w:szCs w:val="24"/>
          </w:rPr>
          <w:t xml:space="preserve"> but not</w:t>
        </w:r>
      </w:ins>
      <w:ins w:id="307" w:author="Tal Yarkoni" w:date="2016-02-21T10:49:00Z">
        <w:r>
          <w:rPr>
            <w:rFonts w:ascii="Arial" w:hAnsi="Arial" w:cs="Arial"/>
            <w:color w:val="231F20"/>
            <w:sz w:val="24"/>
            <w:szCs w:val="24"/>
          </w:rPr>
          <w:t xml:space="preserve"> deterministically</w:t>
        </w:r>
      </w:ins>
      <w:ins w:id="308" w:author="Tal Yarkoni" w:date="2016-02-21T10:47:00Z">
        <w:r>
          <w:rPr>
            <w:rFonts w:ascii="Arial" w:hAnsi="Arial" w:cs="Arial"/>
            <w:color w:val="231F20"/>
            <w:sz w:val="24"/>
            <w:szCs w:val="24"/>
          </w:rPr>
          <w:t xml:space="preserve"> dictate</w:t>
        </w:r>
      </w:ins>
      <w:ins w:id="309" w:author="Tal Yarkoni" w:date="2016-02-21T10:49:00Z">
        <w:r>
          <w:rPr>
            <w:rFonts w:ascii="Arial" w:hAnsi="Arial" w:cs="Arial"/>
            <w:color w:val="231F20"/>
            <w:sz w:val="24"/>
            <w:szCs w:val="24"/>
          </w:rPr>
          <w:t>,</w:t>
        </w:r>
      </w:ins>
      <w:ins w:id="310" w:author="Tal Yarkoni" w:date="2016-02-21T10:47:00Z">
        <w:r>
          <w:rPr>
            <w:rFonts w:ascii="Arial" w:hAnsi="Arial" w:cs="Arial"/>
            <w:color w:val="231F20"/>
            <w:sz w:val="24"/>
            <w:szCs w:val="24"/>
          </w:rPr>
          <w:t xml:space="preserve"> decisions </w:t>
        </w:r>
      </w:ins>
      <w:ins w:id="311" w:author="Tal Yarkoni" w:date="2016-02-21T10:49:00Z">
        <w:r>
          <w:rPr>
            <w:rFonts w:ascii="Arial" w:hAnsi="Arial" w:cs="Arial"/>
            <w:color w:val="231F20"/>
            <w:sz w:val="24"/>
            <w:szCs w:val="24"/>
          </w:rPr>
          <w:t xml:space="preserve">about </w:t>
        </w:r>
        <w:proofErr w:type="spellStart"/>
        <w:r>
          <w:rPr>
            <w:rFonts w:ascii="Arial" w:hAnsi="Arial" w:cs="Arial"/>
            <w:color w:val="231F20"/>
            <w:sz w:val="24"/>
            <w:szCs w:val="24"/>
          </w:rPr>
          <w:t>parcellation</w:t>
        </w:r>
        <w:proofErr w:type="spellEnd"/>
        <w:r>
          <w:rPr>
            <w:rFonts w:ascii="Arial" w:hAnsi="Arial" w:cs="Arial"/>
            <w:color w:val="231F20"/>
            <w:sz w:val="24"/>
            <w:szCs w:val="24"/>
          </w:rPr>
          <w:t xml:space="preserve"> schemes. One </w:t>
        </w:r>
      </w:ins>
      <w:ins w:id="312" w:author="Tal Yarkoni" w:date="2016-02-21T10:50:00Z">
        <w:r>
          <w:rPr>
            <w:rFonts w:ascii="Arial" w:hAnsi="Arial" w:cs="Arial"/>
            <w:color w:val="231F20"/>
            <w:sz w:val="24"/>
            <w:szCs w:val="24"/>
          </w:rPr>
          <w:t xml:space="preserve">particularly common </w:t>
        </w:r>
      </w:ins>
      <w:ins w:id="313" w:author="Tal Yarkoni" w:date="2016-02-21T10:49:00Z">
        <w:r>
          <w:rPr>
            <w:rFonts w:ascii="Arial" w:hAnsi="Arial" w:cs="Arial"/>
            <w:color w:val="231F20"/>
            <w:sz w:val="24"/>
            <w:szCs w:val="24"/>
          </w:rPr>
          <w:t>issue with such metrics is that they often are insensitive to human const</w:t>
        </w:r>
        <w:r w:rsidR="008F78E5">
          <w:rPr>
            <w:rFonts w:ascii="Arial" w:hAnsi="Arial" w:cs="Arial"/>
            <w:color w:val="231F20"/>
            <w:sz w:val="24"/>
            <w:szCs w:val="24"/>
          </w:rPr>
          <w:t>raints on understanding (</w:t>
        </w:r>
      </w:ins>
      <w:ins w:id="314" w:author="Tal Yarkoni" w:date="2016-02-21T10:50:00Z">
        <w:r>
          <w:rPr>
            <w:rFonts w:ascii="Arial" w:hAnsi="Arial" w:cs="Arial"/>
            <w:color w:val="231F20"/>
            <w:sz w:val="24"/>
            <w:szCs w:val="24"/>
          </w:rPr>
          <w:t xml:space="preserve">if our analysis had suggested an optimal </w:t>
        </w:r>
        <w:r>
          <w:rPr>
            <w:rFonts w:ascii="Arial" w:hAnsi="Arial" w:cs="Arial"/>
            <w:i/>
            <w:color w:val="231F20"/>
            <w:sz w:val="24"/>
            <w:szCs w:val="24"/>
          </w:rPr>
          <w:t xml:space="preserve">k </w:t>
        </w:r>
        <w:r>
          <w:rPr>
            <w:rFonts w:ascii="Arial" w:hAnsi="Arial" w:cs="Arial"/>
            <w:color w:val="231F20"/>
            <w:sz w:val="24"/>
            <w:szCs w:val="24"/>
          </w:rPr>
          <w:t xml:space="preserve">of </w:t>
        </w:r>
      </w:ins>
      <w:ins w:id="315" w:author="Tal Yarkoni" w:date="2016-02-21T10:51:00Z">
        <w:r>
          <w:rPr>
            <w:rFonts w:ascii="Arial" w:hAnsi="Arial" w:cs="Arial"/>
            <w:color w:val="231F20"/>
            <w:sz w:val="24"/>
            <w:szCs w:val="24"/>
          </w:rPr>
          <w:t>45</w:t>
        </w:r>
      </w:ins>
      <w:ins w:id="316" w:author="Tal Yarkoni" w:date="2016-02-21T10:50:00Z">
        <w:r>
          <w:rPr>
            <w:rFonts w:ascii="Arial" w:hAnsi="Arial" w:cs="Arial"/>
            <w:color w:val="231F20"/>
            <w:sz w:val="24"/>
            <w:szCs w:val="24"/>
          </w:rPr>
          <w:t xml:space="preserve">, we would not want to present in our paper </w:t>
        </w:r>
      </w:ins>
      <w:ins w:id="317" w:author="Tal Yarkoni" w:date="2016-02-21T10:51:00Z">
        <w:r>
          <w:rPr>
            <w:rFonts w:ascii="Arial" w:hAnsi="Arial" w:cs="Arial"/>
            <w:color w:val="231F20"/>
            <w:sz w:val="24"/>
            <w:szCs w:val="24"/>
          </w:rPr>
          <w:t>results for 45 different clusters</w:t>
        </w:r>
      </w:ins>
      <w:ins w:id="318" w:author="Tal Yarkoni" w:date="2016-02-21T10:54:00Z">
        <w:r w:rsidR="008F78E5">
          <w:rPr>
            <w:rFonts w:ascii="Arial" w:hAnsi="Arial" w:cs="Arial"/>
            <w:color w:val="231F20"/>
            <w:sz w:val="24"/>
            <w:szCs w:val="24"/>
          </w:rPr>
          <w:t>!)</w:t>
        </w:r>
      </w:ins>
      <w:ins w:id="319" w:author="Tal Yarkoni" w:date="2016-02-21T10:51:00Z">
        <w:r>
          <w:rPr>
            <w:rFonts w:ascii="Arial" w:hAnsi="Arial" w:cs="Arial"/>
            <w:color w:val="231F20"/>
            <w:sz w:val="24"/>
            <w:szCs w:val="24"/>
          </w:rPr>
          <w:t xml:space="preserve"> Thus, we feel that there is nothing inherently wrong with combining quantitative metrics with subjective judgment in this context.</w:t>
        </w:r>
      </w:ins>
      <w:ins w:id="320" w:author="Tal Yarkoni" w:date="2016-02-21T10:52:00Z">
        <w:r w:rsidR="008F78E5">
          <w:rPr>
            <w:rFonts w:ascii="Arial" w:hAnsi="Arial" w:cs="Arial"/>
            <w:color w:val="231F20"/>
            <w:sz w:val="24"/>
            <w:szCs w:val="24"/>
          </w:rPr>
          <w:t xml:space="preserve"> In the previous version of the manuscript, we elected to focus on a 9-cluster solution rather than a 12-cluster solution because the improvement in silhouette score was negligible, and the increase in complexity was appreciable. This </w:t>
        </w:r>
      </w:ins>
      <w:ins w:id="321" w:author="Tal Yarkoni" w:date="2016-02-21T10:54:00Z">
        <w:r w:rsidR="008F78E5">
          <w:rPr>
            <w:rFonts w:ascii="Arial" w:hAnsi="Arial" w:cs="Arial"/>
            <w:color w:val="231F20"/>
            <w:sz w:val="24"/>
            <w:szCs w:val="24"/>
          </w:rPr>
          <w:t xml:space="preserve">decision </w:t>
        </w:r>
      </w:ins>
      <w:ins w:id="322" w:author="Tal Yarkoni" w:date="2016-02-21T10:52:00Z">
        <w:r w:rsidR="008F78E5">
          <w:rPr>
            <w:rFonts w:ascii="Arial" w:hAnsi="Arial" w:cs="Arial"/>
            <w:color w:val="231F20"/>
            <w:sz w:val="24"/>
            <w:szCs w:val="24"/>
          </w:rPr>
          <w:t xml:space="preserve">does not imply that we </w:t>
        </w:r>
      </w:ins>
      <w:ins w:id="323" w:author="Tal Yarkoni" w:date="2016-02-21T10:54:00Z">
        <w:r w:rsidR="008F78E5">
          <w:rPr>
            <w:rFonts w:ascii="Arial" w:hAnsi="Arial" w:cs="Arial"/>
            <w:color w:val="231F20"/>
            <w:sz w:val="24"/>
            <w:szCs w:val="24"/>
          </w:rPr>
          <w:t>believe</w:t>
        </w:r>
      </w:ins>
      <w:ins w:id="324" w:author="Tal Yarkoni" w:date="2016-02-21T10:52:00Z">
        <w:r w:rsidR="008F78E5">
          <w:rPr>
            <w:rFonts w:ascii="Arial" w:hAnsi="Arial" w:cs="Arial"/>
            <w:color w:val="231F20"/>
            <w:sz w:val="24"/>
            <w:szCs w:val="24"/>
          </w:rPr>
          <w:t xml:space="preserve"> a 9-cluster solution to be </w:t>
        </w:r>
      </w:ins>
      <w:ins w:id="325" w:author="Tal Yarkoni" w:date="2016-02-21T10:53:00Z">
        <w:r w:rsidR="008F78E5">
          <w:rPr>
            <w:rFonts w:ascii="Arial" w:hAnsi="Arial" w:cs="Arial"/>
            <w:color w:val="231F20"/>
            <w:sz w:val="24"/>
            <w:szCs w:val="24"/>
          </w:rPr>
          <w:t xml:space="preserve">“truer” than a 12-cluster solution; it is simply a recognition of the fact that there are multiple constraints on what constitutes </w:t>
        </w:r>
      </w:ins>
      <w:ins w:id="326" w:author="Tal Yarkoni" w:date="2016-02-21T10:54:00Z">
        <w:r w:rsidR="008F78E5">
          <w:rPr>
            <w:rFonts w:ascii="Arial" w:hAnsi="Arial" w:cs="Arial"/>
            <w:color w:val="231F20"/>
            <w:sz w:val="24"/>
            <w:szCs w:val="24"/>
          </w:rPr>
          <w:t>a practically useful</w:t>
        </w:r>
      </w:ins>
      <w:ins w:id="327" w:author="Tal Yarkoni" w:date="2016-02-21T10:53:00Z">
        <w:r w:rsidR="008F78E5">
          <w:rPr>
            <w:rFonts w:ascii="Arial" w:hAnsi="Arial" w:cs="Arial"/>
            <w:color w:val="231F20"/>
            <w:sz w:val="24"/>
            <w:szCs w:val="24"/>
          </w:rPr>
          <w:t xml:space="preserve"> </w:t>
        </w:r>
        <w:proofErr w:type="spellStart"/>
        <w:r w:rsidR="008F78E5">
          <w:rPr>
            <w:rFonts w:ascii="Arial" w:hAnsi="Arial" w:cs="Arial"/>
            <w:color w:val="231F20"/>
            <w:sz w:val="24"/>
            <w:szCs w:val="24"/>
          </w:rPr>
          <w:t>parcellation</w:t>
        </w:r>
        <w:proofErr w:type="spellEnd"/>
        <w:r w:rsidR="008F78E5">
          <w:rPr>
            <w:rFonts w:ascii="Arial" w:hAnsi="Arial" w:cs="Arial"/>
            <w:color w:val="231F20"/>
            <w:sz w:val="24"/>
            <w:szCs w:val="24"/>
          </w:rPr>
          <w:t>, and one of them is complexity.</w:t>
        </w:r>
      </w:ins>
      <w:ins w:id="328" w:author="Tal Yarkoni" w:date="2016-02-21T10:55:00Z">
        <w:r w:rsidR="008F78E5">
          <w:rPr>
            <w:rFonts w:ascii="Arial" w:hAnsi="Arial" w:cs="Arial"/>
            <w:color w:val="231F20"/>
            <w:sz w:val="24"/>
            <w:szCs w:val="24"/>
          </w:rPr>
          <w:t xml:space="preserve"> Had the silhouette score profile looked different (e.g., if </w:t>
        </w:r>
      </w:ins>
      <w:ins w:id="329" w:author="Tal Yarkoni" w:date="2016-02-21T10:57:00Z">
        <w:r w:rsidR="008F78E5">
          <w:rPr>
            <w:rFonts w:ascii="Arial" w:hAnsi="Arial" w:cs="Arial"/>
            <w:color w:val="231F20"/>
            <w:sz w:val="24"/>
            <w:szCs w:val="24"/>
          </w:rPr>
          <w:t>the silhouette score had been much greater for the 12-cluster solution than a 9-cluster solution), we would probably have made a different choice.</w:t>
        </w:r>
      </w:ins>
    </w:p>
    <w:p w14:paraId="20C7EEC9" w14:textId="77777777" w:rsidR="004D1E1B" w:rsidRDefault="004D1E1B" w:rsidP="002F54A0">
      <w:pPr>
        <w:spacing w:after="0" w:line="240" w:lineRule="auto"/>
        <w:jc w:val="left"/>
        <w:rPr>
          <w:ins w:id="330" w:author="Tal Yarkoni" w:date="2016-02-21T10:43:00Z"/>
          <w:rFonts w:ascii="Arial" w:hAnsi="Arial" w:cs="Arial"/>
          <w:color w:val="231F20"/>
          <w:sz w:val="24"/>
          <w:szCs w:val="24"/>
        </w:rPr>
      </w:pPr>
    </w:p>
    <w:p w14:paraId="0F55A16D" w14:textId="2CD5A143" w:rsidR="008F78E5" w:rsidRDefault="00AA197E" w:rsidP="002F54A0">
      <w:pPr>
        <w:spacing w:after="0" w:line="240" w:lineRule="auto"/>
        <w:jc w:val="left"/>
        <w:rPr>
          <w:ins w:id="331" w:author="Tal Yarkoni" w:date="2016-02-21T11:01:00Z"/>
          <w:rFonts w:ascii="Arial" w:hAnsi="Arial" w:cs="Arial"/>
          <w:color w:val="231F20"/>
          <w:sz w:val="24"/>
          <w:szCs w:val="24"/>
        </w:rPr>
      </w:pPr>
      <w:del w:id="332" w:author="Tal Yarkoni" w:date="2016-02-21T10:54:00Z">
        <w:r w:rsidRPr="008A6568" w:rsidDel="008F78E5">
          <w:rPr>
            <w:rFonts w:ascii="Arial" w:hAnsi="Arial" w:cs="Arial"/>
            <w:color w:val="231F20"/>
            <w:sz w:val="24"/>
            <w:szCs w:val="24"/>
          </w:rPr>
          <w:delText>We have address this in two ways.</w:delText>
        </w:r>
      </w:del>
      <w:ins w:id="333" w:author="Tal Yarkoni" w:date="2016-02-21T10:54:00Z">
        <w:r w:rsidR="008F78E5">
          <w:rPr>
            <w:rFonts w:ascii="Arial" w:hAnsi="Arial" w:cs="Arial"/>
            <w:color w:val="231F20"/>
            <w:sz w:val="24"/>
            <w:szCs w:val="24"/>
          </w:rPr>
          <w:t xml:space="preserve">That said, we </w:t>
        </w:r>
      </w:ins>
      <w:ins w:id="334" w:author="Tal Yarkoni" w:date="2016-02-21T11:00:00Z">
        <w:r w:rsidR="008F78E5">
          <w:rPr>
            <w:rFonts w:ascii="Arial" w:hAnsi="Arial" w:cs="Arial"/>
            <w:color w:val="231F20"/>
            <w:sz w:val="24"/>
            <w:szCs w:val="24"/>
          </w:rPr>
          <w:t>agree with the reviewer that our reasoning for choosing the 9-cluster solution was not made sufficiently clear in the manuscript. We have therefore made two changes. First, we now clarify the motivation for choosing to focus on the 9-cluster solution</w:t>
        </w:r>
      </w:ins>
      <w:ins w:id="335" w:author="Tal Yarkoni" w:date="2016-02-21T11:06:00Z">
        <w:r w:rsidR="004F10A2">
          <w:rPr>
            <w:rFonts w:ascii="Arial" w:hAnsi="Arial" w:cs="Arial"/>
            <w:color w:val="231F20"/>
            <w:sz w:val="24"/>
            <w:szCs w:val="24"/>
          </w:rPr>
          <w:t xml:space="preserve"> in lines 250-255</w:t>
        </w:r>
      </w:ins>
      <w:ins w:id="336" w:author="Tal Yarkoni" w:date="2016-02-21T11:00:00Z">
        <w:r w:rsidR="008F78E5">
          <w:rPr>
            <w:rFonts w:ascii="Arial" w:hAnsi="Arial" w:cs="Arial"/>
            <w:color w:val="231F20"/>
            <w:sz w:val="24"/>
            <w:szCs w:val="24"/>
          </w:rPr>
          <w:t>:</w:t>
        </w:r>
      </w:ins>
    </w:p>
    <w:p w14:paraId="00145176" w14:textId="77777777" w:rsidR="008F78E5" w:rsidRDefault="008F78E5" w:rsidP="002F54A0">
      <w:pPr>
        <w:spacing w:after="0" w:line="240" w:lineRule="auto"/>
        <w:jc w:val="left"/>
        <w:rPr>
          <w:ins w:id="337" w:author="Tal Yarkoni" w:date="2016-02-21T11:01:00Z"/>
          <w:rFonts w:ascii="Arial" w:hAnsi="Arial" w:cs="Arial"/>
          <w:color w:val="231F20"/>
          <w:sz w:val="24"/>
          <w:szCs w:val="24"/>
        </w:rPr>
      </w:pPr>
    </w:p>
    <w:p w14:paraId="74FD6552" w14:textId="77777777" w:rsidR="008F78E5" w:rsidRPr="008F78E5" w:rsidRDefault="008F78E5" w:rsidP="008F78E5">
      <w:pPr>
        <w:pStyle w:val="Quote"/>
        <w:spacing w:line="240" w:lineRule="auto"/>
        <w:rPr>
          <w:rFonts w:ascii="Arial" w:hAnsi="Arial" w:cs="Arial"/>
          <w:i w:val="0"/>
          <w:color w:val="333333"/>
          <w:sz w:val="24"/>
          <w:szCs w:val="24"/>
          <w:u w:val="single"/>
          <w:rPrChange w:id="338" w:author="Tal Yarkoni" w:date="2016-02-21T11:01:00Z">
            <w:rPr>
              <w:rFonts w:ascii="Arial" w:hAnsi="Arial" w:cs="Arial"/>
              <w:i w:val="0"/>
              <w:color w:val="333333"/>
              <w:sz w:val="24"/>
              <w:szCs w:val="24"/>
            </w:rPr>
          </w:rPrChange>
        </w:rPr>
      </w:pPr>
      <w:moveToRangeStart w:id="339" w:author="Tal Yarkoni" w:date="2016-02-21T11:01:00Z" w:name="move443815800"/>
      <w:commentRangeStart w:id="340"/>
      <w:moveTo w:id="341" w:author="Tal Yarkoni" w:date="2016-02-21T11:01:00Z">
        <w:r w:rsidRPr="008F78E5">
          <w:rPr>
            <w:rFonts w:ascii="Arial" w:hAnsi="Arial" w:cs="Arial"/>
            <w:i w:val="0"/>
            <w:color w:val="231F20"/>
            <w:sz w:val="24"/>
            <w:szCs w:val="24"/>
            <w:u w:val="single"/>
            <w:rPrChange w:id="342" w:author="Tal Yarkoni" w:date="2016-02-21T11:01:00Z">
              <w:rPr>
                <w:rFonts w:ascii="Arial" w:hAnsi="Arial" w:cs="Arial"/>
                <w:i w:val="0"/>
                <w:color w:val="231F20"/>
                <w:sz w:val="24"/>
                <w:szCs w:val="24"/>
              </w:rPr>
            </w:rPrChange>
          </w:rPr>
          <w:t>“</w:t>
        </w:r>
        <w:r w:rsidRPr="008F78E5">
          <w:rPr>
            <w:rFonts w:ascii="Arial" w:hAnsi="Arial" w:cs="Arial"/>
            <w:i w:val="0"/>
            <w:color w:val="333333"/>
            <w:sz w:val="24"/>
            <w:szCs w:val="24"/>
            <w:highlight w:val="white"/>
            <w:u w:val="single"/>
            <w:rPrChange w:id="343" w:author="Tal Yarkoni" w:date="2016-02-21T11:01:00Z">
              <w:rPr>
                <w:rFonts w:ascii="Arial" w:hAnsi="Arial" w:cs="Arial"/>
                <w:i w:val="0"/>
                <w:color w:val="333333"/>
                <w:sz w:val="24"/>
                <w:szCs w:val="24"/>
                <w:highlight w:val="white"/>
              </w:rPr>
            </w:rPrChange>
          </w:rPr>
          <w:t xml:space="preserve">Although </w:t>
        </w:r>
        <w:r w:rsidRPr="008F78E5">
          <w:rPr>
            <w:rFonts w:ascii="Arial" w:hAnsi="Arial" w:cs="Arial"/>
            <w:i w:val="0"/>
            <w:sz w:val="24"/>
            <w:szCs w:val="24"/>
            <w:highlight w:val="white"/>
            <w:u w:val="single"/>
            <w:rPrChange w:id="344" w:author="Tal Yarkoni" w:date="2016-02-21T11:01:00Z">
              <w:rPr>
                <w:rFonts w:ascii="Arial" w:hAnsi="Arial" w:cs="Arial"/>
                <w:i w:val="0"/>
                <w:sz w:val="24"/>
                <w:szCs w:val="24"/>
                <w:highlight w:val="white"/>
              </w:rPr>
            </w:rPrChange>
          </w:rPr>
          <w:t>the 12-cluster solution resulted in a marginally better silhouette score, this comes at the cost of additional complexity.  The plateauing of silhouette scores suggests that the specific solution that is favored depends on the researcher’s goals, as a greater number of regions results in more accurate, but less reliable clustering solutions (</w:t>
        </w:r>
        <w:proofErr w:type="spellStart"/>
        <w:r w:rsidRPr="008F78E5">
          <w:rPr>
            <w:rFonts w:ascii="Arial" w:hAnsi="Arial" w:cs="Arial"/>
            <w:i w:val="0"/>
            <w:sz w:val="24"/>
            <w:szCs w:val="24"/>
            <w:highlight w:val="white"/>
            <w:u w:val="single"/>
            <w:rPrChange w:id="345" w:author="Tal Yarkoni" w:date="2016-02-21T11:01:00Z">
              <w:rPr>
                <w:rFonts w:ascii="Arial" w:hAnsi="Arial" w:cs="Arial"/>
                <w:i w:val="0"/>
                <w:sz w:val="24"/>
                <w:szCs w:val="24"/>
                <w:highlight w:val="white"/>
              </w:rPr>
            </w:rPrChange>
          </w:rPr>
          <w:t>Thirion</w:t>
        </w:r>
        <w:proofErr w:type="spellEnd"/>
        <w:r w:rsidRPr="008F78E5">
          <w:rPr>
            <w:rFonts w:ascii="Arial" w:hAnsi="Arial" w:cs="Arial"/>
            <w:i w:val="0"/>
            <w:sz w:val="24"/>
            <w:szCs w:val="24"/>
            <w:highlight w:val="white"/>
            <w:u w:val="single"/>
            <w:rPrChange w:id="346" w:author="Tal Yarkoni" w:date="2016-02-21T11:01:00Z">
              <w:rPr>
                <w:rFonts w:ascii="Arial" w:hAnsi="Arial" w:cs="Arial"/>
                <w:i w:val="0"/>
                <w:sz w:val="24"/>
                <w:szCs w:val="24"/>
                <w:highlight w:val="white"/>
              </w:rPr>
            </w:rPrChange>
          </w:rPr>
          <w:t xml:space="preserve"> et al., 2014).  Thus, we focused on the 3- and 9- cluster solutions as they provide insight into the functional</w:t>
        </w:r>
        <w:r w:rsidRPr="008F78E5">
          <w:rPr>
            <w:rFonts w:ascii="Arial" w:hAnsi="Arial" w:cs="Arial"/>
            <w:i w:val="0"/>
            <w:color w:val="333333"/>
            <w:sz w:val="24"/>
            <w:szCs w:val="24"/>
            <w:highlight w:val="white"/>
            <w:u w:val="single"/>
            <w:rPrChange w:id="347" w:author="Tal Yarkoni" w:date="2016-02-21T11:01:00Z">
              <w:rPr>
                <w:rFonts w:ascii="Arial" w:hAnsi="Arial" w:cs="Arial"/>
                <w:i w:val="0"/>
                <w:color w:val="333333"/>
                <w:sz w:val="24"/>
                <w:szCs w:val="24"/>
                <w:highlight w:val="white"/>
              </w:rPr>
            </w:rPrChange>
          </w:rPr>
          <w:t xml:space="preserve"> topography of MFC at two different scales.</w:t>
        </w:r>
        <w:r w:rsidRPr="008F78E5">
          <w:rPr>
            <w:rFonts w:ascii="Arial" w:hAnsi="Arial" w:cs="Arial"/>
            <w:i w:val="0"/>
            <w:color w:val="333333"/>
            <w:sz w:val="24"/>
            <w:szCs w:val="24"/>
            <w:u w:val="single"/>
            <w:rPrChange w:id="348" w:author="Tal Yarkoni" w:date="2016-02-21T11:01:00Z">
              <w:rPr>
                <w:rFonts w:ascii="Arial" w:hAnsi="Arial" w:cs="Arial"/>
                <w:i w:val="0"/>
                <w:color w:val="333333"/>
                <w:sz w:val="24"/>
                <w:szCs w:val="24"/>
              </w:rPr>
            </w:rPrChange>
          </w:rPr>
          <w:t>”</w:t>
        </w:r>
      </w:moveTo>
      <w:commentRangeEnd w:id="340"/>
      <w:r>
        <w:rPr>
          <w:rStyle w:val="CommentReference"/>
          <w:i w:val="0"/>
        </w:rPr>
        <w:commentReference w:id="340"/>
      </w:r>
    </w:p>
    <w:moveToRangeEnd w:id="339"/>
    <w:p w14:paraId="54AEB07E" w14:textId="55BC937D" w:rsidR="00AA197E" w:rsidRPr="008A6568" w:rsidDel="004F10A2" w:rsidRDefault="004F10A2" w:rsidP="004F10A2">
      <w:pPr>
        <w:spacing w:after="0" w:line="240" w:lineRule="auto"/>
        <w:jc w:val="left"/>
        <w:rPr>
          <w:del w:id="349" w:author="Tal Yarkoni" w:date="2016-02-21T11:06:00Z"/>
          <w:rFonts w:ascii="Arial" w:hAnsi="Arial" w:cs="Arial"/>
          <w:color w:val="231F20"/>
          <w:sz w:val="24"/>
          <w:szCs w:val="24"/>
        </w:rPr>
        <w:pPrChange w:id="350" w:author="Tal Yarkoni" w:date="2016-02-21T11:06:00Z">
          <w:pPr>
            <w:spacing w:after="0" w:line="240" w:lineRule="auto"/>
            <w:jc w:val="left"/>
          </w:pPr>
        </w:pPrChange>
      </w:pPr>
      <w:ins w:id="351" w:author="Tal Yarkoni" w:date="2016-02-21T11:00:00Z">
        <w:r>
          <w:rPr>
            <w:rFonts w:ascii="Arial" w:hAnsi="Arial" w:cs="Arial"/>
            <w:color w:val="231F20"/>
            <w:sz w:val="24"/>
            <w:szCs w:val="24"/>
          </w:rPr>
          <w:t xml:space="preserve">Second, to make sure </w:t>
        </w:r>
      </w:ins>
      <w:ins w:id="352" w:author="Tal Yarkoni" w:date="2016-02-21T10:58:00Z">
        <w:r w:rsidR="008F78E5">
          <w:rPr>
            <w:rFonts w:ascii="Arial" w:hAnsi="Arial" w:cs="Arial"/>
            <w:color w:val="231F20"/>
            <w:sz w:val="24"/>
            <w:szCs w:val="24"/>
          </w:rPr>
          <w:t xml:space="preserve">that readers do not come away thinking that we </w:t>
        </w:r>
      </w:ins>
      <w:ins w:id="353" w:author="Tal Yarkoni" w:date="2016-02-21T11:04:00Z">
        <w:r>
          <w:rPr>
            <w:rFonts w:ascii="Arial" w:hAnsi="Arial" w:cs="Arial"/>
            <w:color w:val="231F20"/>
            <w:sz w:val="24"/>
            <w:szCs w:val="24"/>
          </w:rPr>
          <w:t>cherry-picked the value of 9 for arbitrary reasons</w:t>
        </w:r>
      </w:ins>
      <w:ins w:id="354" w:author="Tal Yarkoni" w:date="2016-02-21T11:05:00Z">
        <w:r>
          <w:rPr>
            <w:rFonts w:ascii="Arial" w:hAnsi="Arial" w:cs="Arial"/>
            <w:color w:val="231F20"/>
            <w:sz w:val="24"/>
            <w:szCs w:val="24"/>
          </w:rPr>
          <w:t xml:space="preserve"> (rather than because it is the smallest number that shows a negligible difference in silhouette score)</w:t>
        </w:r>
      </w:ins>
      <w:ins w:id="355" w:author="Tal Yarkoni" w:date="2016-02-21T11:04:00Z">
        <w:r>
          <w:rPr>
            <w:rFonts w:ascii="Arial" w:hAnsi="Arial" w:cs="Arial"/>
            <w:color w:val="231F20"/>
            <w:sz w:val="24"/>
            <w:szCs w:val="24"/>
          </w:rPr>
          <w:t xml:space="preserve">, </w:t>
        </w:r>
      </w:ins>
      <w:ins w:id="356" w:author="Tal Yarkoni" w:date="2016-02-21T11:05:00Z">
        <w:r>
          <w:rPr>
            <w:rFonts w:ascii="Arial" w:hAnsi="Arial" w:cs="Arial"/>
            <w:color w:val="231F20"/>
            <w:sz w:val="24"/>
            <w:szCs w:val="24"/>
          </w:rPr>
          <w:t xml:space="preserve">we </w:t>
        </w:r>
      </w:ins>
      <w:del w:id="357" w:author="Tal Yarkoni" w:date="2016-02-21T11:05:00Z">
        <w:r w:rsidR="00AA197E" w:rsidRPr="008A6568" w:rsidDel="004F10A2">
          <w:rPr>
            <w:rFonts w:ascii="Arial" w:hAnsi="Arial" w:cs="Arial"/>
            <w:color w:val="231F20"/>
            <w:sz w:val="24"/>
            <w:szCs w:val="24"/>
          </w:rPr>
          <w:delText xml:space="preserve"> First, we </w:delText>
        </w:r>
      </w:del>
      <w:del w:id="358" w:author="Tal Yarkoni" w:date="2016-02-21T10:59:00Z">
        <w:r w:rsidR="00AA197E" w:rsidRPr="008A6568" w:rsidDel="008F78E5">
          <w:rPr>
            <w:rFonts w:ascii="Arial" w:hAnsi="Arial" w:cs="Arial"/>
            <w:color w:val="231F20"/>
            <w:sz w:val="24"/>
            <w:szCs w:val="24"/>
          </w:rPr>
          <w:delText>have now</w:delText>
        </w:r>
      </w:del>
      <w:ins w:id="359" w:author="Tal Yarkoni" w:date="2016-02-21T10:59:00Z">
        <w:r w:rsidR="008F78E5">
          <w:rPr>
            <w:rFonts w:ascii="Arial" w:hAnsi="Arial" w:cs="Arial"/>
            <w:color w:val="231F20"/>
            <w:sz w:val="24"/>
            <w:szCs w:val="24"/>
          </w:rPr>
          <w:t>now</w:t>
        </w:r>
      </w:ins>
      <w:r w:rsidR="00AA197E" w:rsidRPr="008A6568">
        <w:rPr>
          <w:rFonts w:ascii="Arial" w:hAnsi="Arial" w:cs="Arial"/>
          <w:color w:val="231F20"/>
          <w:sz w:val="24"/>
          <w:szCs w:val="24"/>
        </w:rPr>
        <w:t xml:space="preserve"> include</w:t>
      </w:r>
      <w:del w:id="360" w:author="Tal Yarkoni" w:date="2016-02-21T10:59:00Z">
        <w:r w:rsidR="00AA197E" w:rsidRPr="008A6568" w:rsidDel="008F78E5">
          <w:rPr>
            <w:rFonts w:ascii="Arial" w:hAnsi="Arial" w:cs="Arial"/>
            <w:color w:val="231F20"/>
            <w:sz w:val="24"/>
            <w:szCs w:val="24"/>
          </w:rPr>
          <w:delText>d</w:delText>
        </w:r>
      </w:del>
      <w:r w:rsidR="00AA197E" w:rsidRPr="008A6568">
        <w:rPr>
          <w:rFonts w:ascii="Arial" w:hAnsi="Arial" w:cs="Arial"/>
          <w:color w:val="231F20"/>
          <w:sz w:val="24"/>
          <w:szCs w:val="24"/>
        </w:rPr>
        <w:t xml:space="preserve"> the 12-cluster solution as part of Figure 2</w:t>
      </w:r>
      <w:del w:id="361" w:author="Tal Yarkoni" w:date="2016-02-21T10:59:00Z">
        <w:r w:rsidR="00AA197E" w:rsidRPr="008A6568" w:rsidDel="008F78E5">
          <w:rPr>
            <w:rFonts w:ascii="Arial" w:hAnsi="Arial" w:cs="Arial"/>
            <w:color w:val="231F20"/>
            <w:sz w:val="24"/>
            <w:szCs w:val="24"/>
          </w:rPr>
          <w:delText>. We agree with reviewer that this solution should not be discarded</w:delText>
        </w:r>
      </w:del>
      <w:del w:id="362" w:author="Tal Yarkoni" w:date="2016-02-21T11:00:00Z">
        <w:r w:rsidR="00AA197E" w:rsidRPr="008A6568" w:rsidDel="008F78E5">
          <w:rPr>
            <w:rFonts w:ascii="Arial" w:hAnsi="Arial" w:cs="Arial"/>
            <w:color w:val="231F20"/>
            <w:sz w:val="24"/>
            <w:szCs w:val="24"/>
          </w:rPr>
          <w:delText>. Moreover</w:delText>
        </w:r>
      </w:del>
      <w:ins w:id="363" w:author="Tal Yarkoni" w:date="2016-02-21T11:00:00Z">
        <w:r w:rsidR="008F78E5">
          <w:rPr>
            <w:rFonts w:ascii="Arial" w:hAnsi="Arial" w:cs="Arial"/>
            <w:color w:val="231F20"/>
            <w:sz w:val="24"/>
            <w:szCs w:val="24"/>
          </w:rPr>
          <w:t>.</w:t>
        </w:r>
      </w:ins>
      <w:del w:id="364" w:author="Tal Yarkoni" w:date="2016-02-21T11:00:00Z">
        <w:r w:rsidR="00AA197E" w:rsidRPr="008A6568" w:rsidDel="008F78E5">
          <w:rPr>
            <w:rFonts w:ascii="Arial" w:hAnsi="Arial" w:cs="Arial"/>
            <w:color w:val="231F20"/>
            <w:sz w:val="24"/>
            <w:szCs w:val="24"/>
          </w:rPr>
          <w:delText>,</w:delText>
        </w:r>
      </w:del>
      <w:del w:id="365" w:author="Tal Yarkoni" w:date="2016-02-21T11:06:00Z">
        <w:r w:rsidR="00AA197E" w:rsidRPr="008A6568" w:rsidDel="004F10A2">
          <w:rPr>
            <w:rFonts w:ascii="Arial" w:hAnsi="Arial" w:cs="Arial"/>
            <w:color w:val="231F20"/>
            <w:sz w:val="24"/>
            <w:szCs w:val="24"/>
          </w:rPr>
          <w:delText xml:space="preserve"> we have attempted to clarify our logic regarding preferring the 9-cluster solution in lines 250-255:</w:delText>
        </w:r>
      </w:del>
    </w:p>
    <w:p w14:paraId="54D2475E" w14:textId="3E730B03" w:rsidR="00AA197E" w:rsidRPr="008A6568" w:rsidDel="004F10A2" w:rsidRDefault="00AA197E" w:rsidP="004F10A2">
      <w:pPr>
        <w:spacing w:after="0" w:line="240" w:lineRule="auto"/>
        <w:jc w:val="left"/>
        <w:rPr>
          <w:del w:id="366" w:author="Tal Yarkoni" w:date="2016-02-21T11:06:00Z"/>
          <w:rFonts w:ascii="Arial" w:hAnsi="Arial" w:cs="Arial"/>
          <w:color w:val="231F20"/>
          <w:sz w:val="24"/>
          <w:szCs w:val="24"/>
        </w:rPr>
        <w:pPrChange w:id="367" w:author="Tal Yarkoni" w:date="2016-02-21T11:06:00Z">
          <w:pPr>
            <w:spacing w:after="0" w:line="240" w:lineRule="auto"/>
            <w:jc w:val="left"/>
          </w:pPr>
        </w:pPrChange>
      </w:pPr>
    </w:p>
    <w:p w14:paraId="3F116C0A" w14:textId="6AEE3EEB" w:rsidR="00AA197E" w:rsidRPr="008A6568" w:rsidDel="004F10A2" w:rsidRDefault="00AA197E" w:rsidP="004F10A2">
      <w:pPr>
        <w:spacing w:after="0" w:line="240" w:lineRule="auto"/>
        <w:jc w:val="left"/>
        <w:rPr>
          <w:del w:id="368" w:author="Tal Yarkoni" w:date="2016-02-21T11:06:00Z"/>
          <w:rFonts w:ascii="Arial" w:hAnsi="Arial" w:cs="Arial"/>
          <w:i/>
          <w:color w:val="333333"/>
          <w:sz w:val="24"/>
          <w:szCs w:val="24"/>
        </w:rPr>
        <w:pPrChange w:id="369" w:author="Tal Yarkoni" w:date="2016-02-21T11:06:00Z">
          <w:pPr>
            <w:pStyle w:val="Quote"/>
            <w:spacing w:line="240" w:lineRule="auto"/>
          </w:pPr>
        </w:pPrChange>
      </w:pPr>
      <w:moveFromRangeStart w:id="370" w:author="Tal Yarkoni" w:date="2016-02-21T11:01:00Z" w:name="move443815800"/>
      <w:moveFrom w:id="371" w:author="Tal Yarkoni" w:date="2016-02-21T11:01:00Z">
        <w:del w:id="372" w:author="Tal Yarkoni" w:date="2016-02-21T11:06:00Z">
          <w:r w:rsidRPr="008A6568" w:rsidDel="004F10A2">
            <w:rPr>
              <w:rFonts w:ascii="Arial" w:hAnsi="Arial" w:cs="Arial"/>
              <w:color w:val="231F20"/>
              <w:sz w:val="24"/>
              <w:szCs w:val="24"/>
            </w:rPr>
            <w:delText>“</w:delText>
          </w:r>
          <w:r w:rsidRPr="008A6568" w:rsidDel="004F10A2">
            <w:rPr>
              <w:rFonts w:ascii="Arial" w:hAnsi="Arial" w:cs="Arial"/>
              <w:color w:val="333333"/>
              <w:sz w:val="24"/>
              <w:szCs w:val="24"/>
              <w:highlight w:val="white"/>
            </w:rPr>
            <w:delText xml:space="preserve">Although </w:delText>
          </w:r>
          <w:r w:rsidRPr="008A6568" w:rsidDel="004F10A2">
            <w:rPr>
              <w:rFonts w:ascii="Arial" w:hAnsi="Arial" w:cs="Arial"/>
              <w:sz w:val="24"/>
              <w:szCs w:val="24"/>
              <w:highlight w:val="white"/>
            </w:rPr>
            <w:delText>the 12-cluster solution resulted in a marginally better silhouette score, this comes at the cost of additional complexity.  The plateauing of silhouette scores suggests that the specific solution that is favored depends on the researcher’s goals, as a greater number of regions results in more accurate, but less reliable clustering solutions (Thirion et al., 2014).  Thus, we focused on the 3- and 9- cluster solutions as they provide insight into the functional</w:delText>
          </w:r>
          <w:r w:rsidRPr="008A6568" w:rsidDel="004F10A2">
            <w:rPr>
              <w:rFonts w:ascii="Arial" w:hAnsi="Arial" w:cs="Arial"/>
              <w:color w:val="333333"/>
              <w:sz w:val="24"/>
              <w:szCs w:val="24"/>
              <w:highlight w:val="white"/>
            </w:rPr>
            <w:delText xml:space="preserve"> topography of MFC at two different scales.</w:delText>
          </w:r>
          <w:r w:rsidRPr="008A6568" w:rsidDel="004F10A2">
            <w:rPr>
              <w:rFonts w:ascii="Arial" w:hAnsi="Arial" w:cs="Arial"/>
              <w:color w:val="333333"/>
              <w:sz w:val="24"/>
              <w:szCs w:val="24"/>
            </w:rPr>
            <w:delText>”</w:delText>
          </w:r>
        </w:del>
      </w:moveFrom>
    </w:p>
    <w:moveFromRangeEnd w:id="370"/>
    <w:p w14:paraId="1A6A9E2B" w14:textId="5D46B31B" w:rsidR="00AA197E" w:rsidRPr="008A6568" w:rsidRDefault="00AA197E" w:rsidP="004F10A2">
      <w:pPr>
        <w:spacing w:after="0" w:line="240" w:lineRule="auto"/>
        <w:jc w:val="left"/>
        <w:rPr>
          <w:rFonts w:ascii="Arial" w:hAnsi="Arial" w:cs="Arial"/>
          <w:color w:val="231F20"/>
          <w:sz w:val="24"/>
          <w:szCs w:val="24"/>
        </w:rPr>
      </w:pPr>
      <w:del w:id="373" w:author="Tal Yarkoni" w:date="2016-02-21T11:06:00Z">
        <w:r w:rsidRPr="008A6568" w:rsidDel="004F10A2">
          <w:rPr>
            <w:rFonts w:ascii="Arial" w:hAnsi="Arial" w:cs="Arial"/>
            <w:color w:val="231F20"/>
            <w:sz w:val="24"/>
            <w:szCs w:val="24"/>
          </w:rPr>
          <w:delText>In other words, others have previous argued that the choice of number of clusters largely depends on the researcher’s goals (Thirion et al., 2014). Thus, we use the silhouette score to narrow down on useful solutions—for example, rejecting the 2- and 6- cluster solution. Ultimately, we chose to focus on the 3- and 9- cluster solutions as they are two useful spatial scales for understanding the overall organization of MFC.</w:delText>
        </w:r>
      </w:del>
    </w:p>
    <w:p w14:paraId="7B920B90" w14:textId="77777777" w:rsidR="00AA197E" w:rsidRPr="008A6568" w:rsidRDefault="00AA197E" w:rsidP="002F54A0">
      <w:pPr>
        <w:spacing w:after="0" w:line="240" w:lineRule="auto"/>
        <w:jc w:val="left"/>
        <w:rPr>
          <w:rFonts w:ascii="Arial" w:eastAsia="Times New Roman" w:hAnsi="Arial" w:cs="Arial"/>
          <w:i/>
          <w:sz w:val="24"/>
          <w:szCs w:val="24"/>
        </w:rPr>
      </w:pPr>
    </w:p>
    <w:p w14:paraId="045B2F72"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Are there contextual differences in co-activation patterns? E.g., dACC appears to co-activate with DLPFC and amygdala. It also appears to be associated with conflict, decision making and pain. Is it more activated with the amygdala in studies that mention pain and more activated with DLPFC in studies that mention conflict?</w:t>
      </w:r>
    </w:p>
    <w:p w14:paraId="4E5F5285" w14:textId="77777777" w:rsidR="00AA197E" w:rsidRPr="008A6568" w:rsidRDefault="00AA197E" w:rsidP="002F54A0">
      <w:pPr>
        <w:spacing w:after="0" w:line="240" w:lineRule="auto"/>
        <w:jc w:val="left"/>
        <w:rPr>
          <w:rFonts w:ascii="Arial" w:hAnsi="Arial" w:cs="Arial"/>
          <w:i/>
          <w:color w:val="231F20"/>
          <w:sz w:val="24"/>
          <w:szCs w:val="24"/>
        </w:rPr>
      </w:pPr>
    </w:p>
    <w:p w14:paraId="6A7FD507" w14:textId="20BB9D40"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The reviewer </w:t>
      </w:r>
      <w:del w:id="374" w:author="Tal Yarkoni" w:date="2016-02-21T11:18:00Z">
        <w:r w:rsidRPr="008A6568" w:rsidDel="0092731C">
          <w:rPr>
            <w:rFonts w:ascii="Arial" w:hAnsi="Arial" w:cs="Arial"/>
            <w:color w:val="231F20"/>
            <w:sz w:val="24"/>
            <w:szCs w:val="24"/>
          </w:rPr>
          <w:delText>brings up a very interesting point</w:delText>
        </w:r>
      </w:del>
      <w:ins w:id="375" w:author="Tal Yarkoni" w:date="2016-02-21T11:18:00Z">
        <w:r w:rsidR="0092731C">
          <w:rPr>
            <w:rFonts w:ascii="Arial" w:hAnsi="Arial" w:cs="Arial"/>
            <w:color w:val="231F20"/>
            <w:sz w:val="24"/>
            <w:szCs w:val="24"/>
          </w:rPr>
          <w:t>raises an interesting question, and one that we have begun to explore in other contexts</w:t>
        </w:r>
      </w:ins>
      <w:r w:rsidRPr="008A6568">
        <w:rPr>
          <w:rFonts w:ascii="Arial" w:hAnsi="Arial" w:cs="Arial"/>
          <w:color w:val="231F20"/>
          <w:sz w:val="24"/>
          <w:szCs w:val="24"/>
        </w:rPr>
        <w:t xml:space="preserve">. </w:t>
      </w:r>
      <w:del w:id="376" w:author="Tal Yarkoni" w:date="2016-02-21T11:18:00Z">
        <w:r w:rsidRPr="008A6568" w:rsidDel="0092731C">
          <w:rPr>
            <w:rFonts w:ascii="Arial" w:hAnsi="Arial" w:cs="Arial"/>
            <w:color w:val="231F20"/>
            <w:sz w:val="24"/>
            <w:szCs w:val="24"/>
          </w:rPr>
          <w:delText>We believe it is the case the</w:delText>
        </w:r>
      </w:del>
      <w:ins w:id="377" w:author="Tal Yarkoni" w:date="2016-02-21T11:18:00Z">
        <w:r w:rsidR="0092731C">
          <w:rPr>
            <w:rFonts w:ascii="Arial" w:hAnsi="Arial" w:cs="Arial"/>
            <w:color w:val="231F20"/>
            <w:sz w:val="24"/>
            <w:szCs w:val="24"/>
          </w:rPr>
          <w:t>The</w:t>
        </w:r>
      </w:ins>
      <w:r w:rsidRPr="008A6568">
        <w:rPr>
          <w:rFonts w:ascii="Arial" w:hAnsi="Arial" w:cs="Arial"/>
          <w:color w:val="231F20"/>
          <w:sz w:val="24"/>
          <w:szCs w:val="24"/>
        </w:rPr>
        <w:t xml:space="preserve"> results </w:t>
      </w:r>
      <w:del w:id="378" w:author="Tal Yarkoni" w:date="2016-02-21T11:18:00Z">
        <w:r w:rsidRPr="008A6568" w:rsidDel="0092731C">
          <w:rPr>
            <w:rFonts w:ascii="Arial" w:hAnsi="Arial" w:cs="Arial"/>
            <w:color w:val="231F20"/>
            <w:sz w:val="24"/>
            <w:szCs w:val="24"/>
          </w:rPr>
          <w:delText>here present</w:delText>
        </w:r>
      </w:del>
      <w:ins w:id="379" w:author="Tal Yarkoni" w:date="2016-02-21T11:18:00Z">
        <w:r w:rsidR="0092731C">
          <w:rPr>
            <w:rFonts w:ascii="Arial" w:hAnsi="Arial" w:cs="Arial"/>
            <w:color w:val="231F20"/>
            <w:sz w:val="24"/>
            <w:szCs w:val="24"/>
          </w:rPr>
          <w:t>presented here focus on providing</w:t>
        </w:r>
      </w:ins>
      <w:r w:rsidRPr="008A6568">
        <w:rPr>
          <w:rFonts w:ascii="Arial" w:hAnsi="Arial" w:cs="Arial"/>
          <w:color w:val="231F20"/>
          <w:sz w:val="24"/>
          <w:szCs w:val="24"/>
        </w:rPr>
        <w:t xml:space="preserve"> an overall picture of the co-activation and function of MFC. </w:t>
      </w:r>
      <w:r w:rsidR="008965F2" w:rsidRPr="008A6568">
        <w:rPr>
          <w:rFonts w:ascii="Arial" w:hAnsi="Arial" w:cs="Arial"/>
          <w:color w:val="231F20"/>
          <w:sz w:val="24"/>
          <w:szCs w:val="24"/>
        </w:rPr>
        <w:t xml:space="preserve"> </w:t>
      </w:r>
      <w:del w:id="380" w:author="Tal Yarkoni" w:date="2016-02-21T11:18:00Z">
        <w:r w:rsidR="008965F2" w:rsidRPr="008A6568" w:rsidDel="0092731C">
          <w:rPr>
            <w:rFonts w:ascii="Arial" w:hAnsi="Arial" w:cs="Arial"/>
            <w:color w:val="231F20"/>
            <w:sz w:val="24"/>
            <w:szCs w:val="24"/>
          </w:rPr>
          <w:delText>As such</w:delText>
        </w:r>
      </w:del>
      <w:ins w:id="381" w:author="Tal Yarkoni" w:date="2016-02-21T11:18:00Z">
        <w:r w:rsidR="0092731C">
          <w:rPr>
            <w:rFonts w:ascii="Arial" w:hAnsi="Arial" w:cs="Arial"/>
            <w:color w:val="231F20"/>
            <w:sz w:val="24"/>
            <w:szCs w:val="24"/>
          </w:rPr>
          <w:t xml:space="preserve">We agree </w:t>
        </w:r>
      </w:ins>
      <w:ins w:id="382" w:author="Tal Yarkoni" w:date="2016-02-21T11:19:00Z">
        <w:r w:rsidR="0092731C">
          <w:rPr>
            <w:rFonts w:ascii="Arial" w:hAnsi="Arial" w:cs="Arial"/>
            <w:color w:val="231F20"/>
            <w:sz w:val="24"/>
            <w:szCs w:val="24"/>
          </w:rPr>
          <w:t xml:space="preserve">with the Reviewer </w:t>
        </w:r>
      </w:ins>
      <w:ins w:id="383" w:author="Tal Yarkoni" w:date="2016-02-21T11:18:00Z">
        <w:r w:rsidR="0092731C">
          <w:rPr>
            <w:rFonts w:ascii="Arial" w:hAnsi="Arial" w:cs="Arial"/>
            <w:color w:val="231F20"/>
            <w:sz w:val="24"/>
            <w:szCs w:val="24"/>
          </w:rPr>
          <w:t xml:space="preserve">that </w:t>
        </w:r>
      </w:ins>
      <w:ins w:id="384" w:author="Tal Yarkoni" w:date="2016-02-21T11:19:00Z">
        <w:r w:rsidR="0092731C">
          <w:rPr>
            <w:rFonts w:ascii="Arial" w:hAnsi="Arial" w:cs="Arial"/>
            <w:color w:val="231F20"/>
            <w:sz w:val="24"/>
            <w:szCs w:val="24"/>
          </w:rPr>
          <w:t>it is very likely that</w:t>
        </w:r>
      </w:ins>
      <w:del w:id="385" w:author="Tal Yarkoni" w:date="2016-02-21T11:19:00Z">
        <w:r w:rsidR="008965F2" w:rsidRPr="008A6568" w:rsidDel="0092731C">
          <w:rPr>
            <w:rFonts w:ascii="Arial" w:hAnsi="Arial" w:cs="Arial"/>
            <w:color w:val="231F20"/>
            <w:sz w:val="24"/>
            <w:szCs w:val="24"/>
          </w:rPr>
          <w:delText>,</w:delText>
        </w:r>
      </w:del>
      <w:r w:rsidR="008965F2" w:rsidRPr="008A6568">
        <w:rPr>
          <w:rFonts w:ascii="Arial" w:hAnsi="Arial" w:cs="Arial"/>
          <w:color w:val="231F20"/>
          <w:sz w:val="24"/>
          <w:szCs w:val="24"/>
        </w:rPr>
        <w:t xml:space="preserve"> certain regions </w:t>
      </w:r>
      <w:del w:id="386" w:author="Tal Yarkoni" w:date="2016-02-21T11:19:00Z">
        <w:r w:rsidR="008965F2" w:rsidRPr="008A6568" w:rsidDel="0092731C">
          <w:rPr>
            <w:rFonts w:ascii="Arial" w:hAnsi="Arial" w:cs="Arial"/>
            <w:color w:val="231F20"/>
            <w:sz w:val="24"/>
            <w:szCs w:val="24"/>
          </w:rPr>
          <w:delText>may be</w:delText>
        </w:r>
      </w:del>
      <w:ins w:id="387" w:author="Tal Yarkoni" w:date="2016-02-21T11:19:00Z">
        <w:r w:rsidR="0092731C">
          <w:rPr>
            <w:rFonts w:ascii="Arial" w:hAnsi="Arial" w:cs="Arial"/>
            <w:color w:val="231F20"/>
            <w:sz w:val="24"/>
            <w:szCs w:val="24"/>
          </w:rPr>
          <w:t>are</w:t>
        </w:r>
      </w:ins>
      <w:r w:rsidR="008965F2" w:rsidRPr="008A6568">
        <w:rPr>
          <w:rFonts w:ascii="Arial" w:hAnsi="Arial" w:cs="Arial"/>
          <w:color w:val="231F20"/>
          <w:sz w:val="24"/>
          <w:szCs w:val="24"/>
        </w:rPr>
        <w:t xml:space="preserve"> dynamically involved with different processes, depending on the context.</w:t>
      </w:r>
      <w:r w:rsidRPr="008A6568">
        <w:rPr>
          <w:rFonts w:ascii="Arial" w:hAnsi="Arial" w:cs="Arial"/>
          <w:color w:val="231F20"/>
          <w:sz w:val="24"/>
          <w:szCs w:val="24"/>
        </w:rPr>
        <w:t xml:space="preserve"> However, this question is out of the scope of the present report, and would require extensive further research</w:t>
      </w:r>
      <w:ins w:id="388" w:author="Tal Yarkoni" w:date="2016-02-21T11:20:00Z">
        <w:r w:rsidR="0092731C">
          <w:rPr>
            <w:rFonts w:ascii="Arial" w:hAnsi="Arial" w:cs="Arial"/>
            <w:color w:val="231F20"/>
            <w:sz w:val="24"/>
            <w:szCs w:val="24"/>
          </w:rPr>
          <w:t xml:space="preserve"> (there are also technical complications in modeling context-specific coactivation in this case, due to the meta-analytic nature of the data)</w:t>
        </w:r>
      </w:ins>
      <w:r w:rsidRPr="008A6568">
        <w:rPr>
          <w:rFonts w:ascii="Arial" w:hAnsi="Arial" w:cs="Arial"/>
          <w:color w:val="231F20"/>
          <w:sz w:val="24"/>
          <w:szCs w:val="24"/>
        </w:rPr>
        <w:t>. We have noted this as a potential a</w:t>
      </w:r>
      <w:r w:rsidR="008965F2" w:rsidRPr="008A6568">
        <w:rPr>
          <w:rFonts w:ascii="Arial" w:hAnsi="Arial" w:cs="Arial"/>
          <w:color w:val="231F20"/>
          <w:sz w:val="24"/>
          <w:szCs w:val="24"/>
        </w:rPr>
        <w:t xml:space="preserve">venue for future research in a new paragraph in the discussion </w:t>
      </w:r>
      <w:commentRangeStart w:id="389"/>
      <w:r w:rsidR="009178D8" w:rsidRPr="008A6568">
        <w:rPr>
          <w:rFonts w:ascii="Arial" w:hAnsi="Arial" w:cs="Arial"/>
          <w:color w:val="231F20"/>
          <w:sz w:val="24"/>
          <w:szCs w:val="24"/>
        </w:rPr>
        <w:t>(</w:t>
      </w:r>
      <w:r w:rsidRPr="008A6568">
        <w:rPr>
          <w:rFonts w:ascii="Arial" w:hAnsi="Arial" w:cs="Arial"/>
          <w:color w:val="231F20"/>
          <w:sz w:val="24"/>
          <w:szCs w:val="24"/>
        </w:rPr>
        <w:t>lines</w:t>
      </w:r>
      <w:r w:rsidR="008965F2" w:rsidRPr="008A6568">
        <w:rPr>
          <w:rFonts w:ascii="Arial" w:hAnsi="Arial" w:cs="Arial"/>
          <w:color w:val="231F20"/>
          <w:sz w:val="24"/>
          <w:szCs w:val="24"/>
        </w:rPr>
        <w:t xml:space="preserve"> 489-494</w:t>
      </w:r>
      <w:r w:rsidR="009178D8" w:rsidRPr="008A6568">
        <w:rPr>
          <w:rFonts w:ascii="Arial" w:hAnsi="Arial" w:cs="Arial"/>
          <w:color w:val="231F20"/>
          <w:sz w:val="24"/>
          <w:szCs w:val="24"/>
        </w:rPr>
        <w:t>)</w:t>
      </w:r>
      <w:r w:rsidR="008965F2" w:rsidRPr="008A6568">
        <w:rPr>
          <w:rFonts w:ascii="Arial" w:hAnsi="Arial" w:cs="Arial"/>
          <w:color w:val="231F20"/>
          <w:sz w:val="24"/>
          <w:szCs w:val="24"/>
        </w:rPr>
        <w:t>.</w:t>
      </w:r>
      <w:commentRangeEnd w:id="389"/>
      <w:r w:rsidR="0092731C">
        <w:rPr>
          <w:rStyle w:val="CommentReference"/>
        </w:rPr>
        <w:commentReference w:id="389"/>
      </w:r>
    </w:p>
    <w:p w14:paraId="39ED9527" w14:textId="77777777" w:rsidR="00AA197E" w:rsidRPr="008A6568" w:rsidRDefault="00AA197E" w:rsidP="002F54A0">
      <w:pPr>
        <w:spacing w:after="0" w:line="240" w:lineRule="auto"/>
        <w:jc w:val="left"/>
        <w:rPr>
          <w:rFonts w:ascii="Arial" w:hAnsi="Arial" w:cs="Arial"/>
          <w:i/>
          <w:sz w:val="24"/>
          <w:szCs w:val="24"/>
        </w:rPr>
      </w:pPr>
    </w:p>
    <w:p w14:paraId="2DE1D82D" w14:textId="77777777" w:rsidR="006F3CD2" w:rsidRPr="008A6568" w:rsidRDefault="006F3CD2" w:rsidP="002F54A0">
      <w:pPr>
        <w:spacing w:after="0" w:line="240" w:lineRule="auto"/>
        <w:jc w:val="left"/>
        <w:rPr>
          <w:rFonts w:ascii="Arial" w:eastAsia="Times New Roman" w:hAnsi="Arial" w:cs="Arial"/>
          <w:i/>
          <w:sz w:val="24"/>
          <w:szCs w:val="24"/>
        </w:rPr>
      </w:pPr>
    </w:p>
    <w:p w14:paraId="4C2EFD9B"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Even though the authors state distinct areas with distinct functions and connections there appear to be strong overall similarities in neighboring regions in co-activation and function potentially with gradients of change along different axes. For </w:t>
      </w:r>
      <w:proofErr w:type="gramStart"/>
      <w:r w:rsidRPr="008A6568">
        <w:rPr>
          <w:rFonts w:ascii="Arial" w:hAnsi="Arial" w:cs="Arial"/>
          <w:i/>
          <w:color w:val="231F20"/>
          <w:sz w:val="24"/>
          <w:szCs w:val="24"/>
        </w:rPr>
        <w:t>example</w:t>
      </w:r>
      <w:proofErr w:type="gramEnd"/>
      <w:r w:rsidRPr="008A6568">
        <w:rPr>
          <w:rFonts w:ascii="Arial" w:hAnsi="Arial" w:cs="Arial"/>
          <w:i/>
          <w:color w:val="231F20"/>
          <w:sz w:val="24"/>
          <w:szCs w:val="24"/>
        </w:rPr>
        <w:t xml:space="preserve"> "motor" seems to gradually decrease from posterior to anterior. Pain appears to decrease from ventral to dorsal Similarly DLPFC co-activation appears to increase from posterior to anterior. It would be very interesting to see if there is concordance or correlation in these functional - connectivity gradients / changes? E.g., a gradient of decrease in pain is associated with a decrease in amygdala co-activation?</w:t>
      </w:r>
    </w:p>
    <w:p w14:paraId="406E71B1" w14:textId="77777777" w:rsidR="00AA197E" w:rsidRPr="008A6568" w:rsidRDefault="00AA197E" w:rsidP="002F54A0">
      <w:pPr>
        <w:spacing w:after="0" w:line="240" w:lineRule="auto"/>
        <w:jc w:val="left"/>
        <w:rPr>
          <w:rFonts w:ascii="Arial" w:hAnsi="Arial" w:cs="Arial"/>
          <w:i/>
          <w:sz w:val="24"/>
          <w:szCs w:val="24"/>
        </w:rPr>
      </w:pPr>
    </w:p>
    <w:p w14:paraId="15551DAE" w14:textId="3C1379AE" w:rsidR="006F3CD2"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We have attempted to discuss potential gradients in more detail in the discussion. First, we have tried to formally identify functional gradients by introducing post-hoc exploratory tests of functional differences between sub-regions in the results (lines 381-400). These tests reveal some potential gradients, such as the association with ‘reward’ becoming stronger ventrally in the anterior zone. Although we do not have a test to formally determine if these gradients are accompanied by specific changes in co-activation, we have attempted to discuss such possibilities in the discussion</w:t>
      </w:r>
      <w:del w:id="390" w:author="Tal Yarkoni" w:date="2016-02-21T11:22:00Z">
        <w:r w:rsidRPr="008A6568" w:rsidDel="0092731C">
          <w:rPr>
            <w:rFonts w:ascii="Arial" w:hAnsi="Arial" w:cs="Arial"/>
            <w:color w:val="231F20"/>
            <w:sz w:val="24"/>
            <w:szCs w:val="24"/>
          </w:rPr>
          <w:delText xml:space="preserve"> such as</w:delText>
        </w:r>
      </w:del>
      <w:r w:rsidRPr="008A6568">
        <w:rPr>
          <w:rFonts w:ascii="Arial" w:hAnsi="Arial" w:cs="Arial"/>
          <w:color w:val="231F20"/>
          <w:sz w:val="24"/>
          <w:szCs w:val="24"/>
        </w:rPr>
        <w:t>:</w:t>
      </w:r>
    </w:p>
    <w:p w14:paraId="3434EFFB" w14:textId="77777777" w:rsidR="00AA197E" w:rsidRPr="008A6568" w:rsidRDefault="00AA197E" w:rsidP="002F54A0">
      <w:pPr>
        <w:spacing w:after="0" w:line="240" w:lineRule="auto"/>
        <w:jc w:val="left"/>
        <w:rPr>
          <w:rFonts w:ascii="Arial" w:hAnsi="Arial" w:cs="Arial"/>
          <w:color w:val="231F20"/>
          <w:sz w:val="24"/>
          <w:szCs w:val="24"/>
        </w:rPr>
      </w:pPr>
    </w:p>
    <w:p w14:paraId="72425ABE" w14:textId="3FB14A40"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3B475E">
        <w:rPr>
          <w:rFonts w:ascii="Arial" w:hAnsi="Arial" w:cs="Arial"/>
          <w:sz w:val="24"/>
          <w:szCs w:val="24"/>
          <w:u w:val="single"/>
          <w:rPrChange w:id="391" w:author="Tal Yarkoni" w:date="2016-02-21T11:31:00Z">
            <w:rPr>
              <w:rFonts w:ascii="Arial" w:hAnsi="Arial" w:cs="Arial"/>
              <w:sz w:val="24"/>
              <w:szCs w:val="24"/>
            </w:rPr>
          </w:rPrChange>
        </w:rPr>
        <w:t xml:space="preserve">In contrast, pre-SMA </w:t>
      </w:r>
      <w:r w:rsidR="009178D8" w:rsidRPr="003B475E">
        <w:rPr>
          <w:rFonts w:ascii="Arial" w:hAnsi="Arial" w:cs="Arial"/>
          <w:sz w:val="24"/>
          <w:szCs w:val="24"/>
          <w:u w:val="single"/>
          <w:rPrChange w:id="392" w:author="Tal Yarkoni" w:date="2016-02-21T11:31:00Z">
            <w:rPr>
              <w:rFonts w:ascii="Arial" w:hAnsi="Arial" w:cs="Arial"/>
              <w:sz w:val="24"/>
              <w:szCs w:val="24"/>
            </w:rPr>
          </w:rPrChange>
        </w:rPr>
        <w:t>(</w:t>
      </w:r>
      <w:r w:rsidRPr="003B475E">
        <w:rPr>
          <w:rFonts w:ascii="Arial" w:hAnsi="Arial" w:cs="Arial"/>
          <w:sz w:val="24"/>
          <w:szCs w:val="24"/>
          <w:u w:val="single"/>
          <w:rPrChange w:id="393" w:author="Tal Yarkoni" w:date="2016-02-21T11:31:00Z">
            <w:rPr>
              <w:rFonts w:ascii="Arial" w:hAnsi="Arial" w:cs="Arial"/>
              <w:sz w:val="24"/>
              <w:szCs w:val="24"/>
            </w:rPr>
          </w:rPrChange>
        </w:rPr>
        <w:t>P2</w:t>
      </w:r>
      <w:r w:rsidR="009178D8" w:rsidRPr="003B475E">
        <w:rPr>
          <w:rFonts w:ascii="Arial" w:hAnsi="Arial" w:cs="Arial"/>
          <w:sz w:val="24"/>
          <w:szCs w:val="24"/>
          <w:u w:val="single"/>
          <w:rPrChange w:id="394" w:author="Tal Yarkoni" w:date="2016-02-21T11:31:00Z">
            <w:rPr>
              <w:rFonts w:ascii="Arial" w:hAnsi="Arial" w:cs="Arial"/>
              <w:sz w:val="24"/>
              <w:szCs w:val="24"/>
            </w:rPr>
          </w:rPrChange>
        </w:rPr>
        <w:t>)</w:t>
      </w:r>
      <w:r w:rsidRPr="003B475E">
        <w:rPr>
          <w:rFonts w:ascii="Arial" w:hAnsi="Arial" w:cs="Arial"/>
          <w:sz w:val="24"/>
          <w:szCs w:val="24"/>
          <w:u w:val="single"/>
          <w:rPrChange w:id="395" w:author="Tal Yarkoni" w:date="2016-02-21T11:31:00Z">
            <w:rPr>
              <w:rFonts w:ascii="Arial" w:hAnsi="Arial" w:cs="Arial"/>
              <w:sz w:val="24"/>
              <w:szCs w:val="24"/>
            </w:rPr>
          </w:rPrChange>
        </w:rPr>
        <w:t xml:space="preserve"> showed a stronger association with cognitive control and co-activated with regions important for goal-directed cognition (e.g. DLPFC, </w:t>
      </w:r>
      <w:proofErr w:type="spellStart"/>
      <w:r w:rsidRPr="003B475E">
        <w:rPr>
          <w:rFonts w:ascii="Arial" w:hAnsi="Arial" w:cs="Arial"/>
          <w:sz w:val="24"/>
          <w:szCs w:val="24"/>
          <w:u w:val="single"/>
          <w:rPrChange w:id="396" w:author="Tal Yarkoni" w:date="2016-02-21T11:31:00Z">
            <w:rPr>
              <w:rFonts w:ascii="Arial" w:hAnsi="Arial" w:cs="Arial"/>
              <w:sz w:val="24"/>
              <w:szCs w:val="24"/>
            </w:rPr>
          </w:rPrChange>
        </w:rPr>
        <w:t>aIns</w:t>
      </w:r>
      <w:proofErr w:type="spellEnd"/>
      <w:r w:rsidRPr="003B475E">
        <w:rPr>
          <w:rFonts w:ascii="Arial" w:hAnsi="Arial" w:cs="Arial"/>
          <w:sz w:val="24"/>
          <w:szCs w:val="24"/>
          <w:u w:val="single"/>
          <w:rPrChange w:id="397" w:author="Tal Yarkoni" w:date="2016-02-21T11:31:00Z">
            <w:rPr>
              <w:rFonts w:ascii="Arial" w:hAnsi="Arial" w:cs="Arial"/>
              <w:sz w:val="24"/>
              <w:szCs w:val="24"/>
            </w:rPr>
          </w:rPrChange>
        </w:rPr>
        <w:t>)</w:t>
      </w:r>
      <w:r w:rsidRPr="008A6568">
        <w:rPr>
          <w:rFonts w:ascii="Arial" w:hAnsi="Arial" w:cs="Arial"/>
          <w:sz w:val="24"/>
          <w:szCs w:val="24"/>
        </w:rPr>
        <w:t>.” Lines 430-431</w:t>
      </w:r>
    </w:p>
    <w:p w14:paraId="35573E75" w14:textId="4C8CA826"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3B475E">
        <w:rPr>
          <w:rFonts w:ascii="Arial" w:hAnsi="Arial" w:cs="Arial"/>
          <w:color w:val="252525"/>
          <w:sz w:val="24"/>
          <w:szCs w:val="24"/>
          <w:highlight w:val="white"/>
          <w:u w:val="single"/>
          <w:rPrChange w:id="398" w:author="Tal Yarkoni" w:date="2016-02-21T11:31:00Z">
            <w:rPr>
              <w:rFonts w:ascii="Arial" w:hAnsi="Arial" w:cs="Arial"/>
              <w:color w:val="252525"/>
              <w:sz w:val="24"/>
              <w:szCs w:val="24"/>
              <w:highlight w:val="white"/>
            </w:rPr>
          </w:rPrChange>
        </w:rPr>
        <w:t xml:space="preserve">Notably, both dorsal MCC clusters were more strongly associated with WM – and showed great co-activation with </w:t>
      </w:r>
      <w:proofErr w:type="spellStart"/>
      <w:r w:rsidRPr="003B475E">
        <w:rPr>
          <w:rFonts w:ascii="Arial" w:hAnsi="Arial" w:cs="Arial"/>
          <w:color w:val="252525"/>
          <w:sz w:val="24"/>
          <w:szCs w:val="24"/>
          <w:highlight w:val="white"/>
          <w:u w:val="single"/>
          <w:rPrChange w:id="399" w:author="Tal Yarkoni" w:date="2016-02-21T11:31:00Z">
            <w:rPr>
              <w:rFonts w:ascii="Arial" w:hAnsi="Arial" w:cs="Arial"/>
              <w:color w:val="252525"/>
              <w:sz w:val="24"/>
              <w:szCs w:val="24"/>
              <w:highlight w:val="white"/>
            </w:rPr>
          </w:rPrChange>
        </w:rPr>
        <w:t>fronto</w:t>
      </w:r>
      <w:proofErr w:type="spellEnd"/>
      <w:r w:rsidRPr="003B475E">
        <w:rPr>
          <w:rFonts w:ascii="Arial" w:hAnsi="Arial" w:cs="Arial"/>
          <w:color w:val="252525"/>
          <w:sz w:val="24"/>
          <w:szCs w:val="24"/>
          <w:highlight w:val="white"/>
          <w:u w:val="single"/>
          <w:rPrChange w:id="400" w:author="Tal Yarkoni" w:date="2016-02-21T11:31:00Z">
            <w:rPr>
              <w:rFonts w:ascii="Arial" w:hAnsi="Arial" w:cs="Arial"/>
              <w:color w:val="252525"/>
              <w:sz w:val="24"/>
              <w:szCs w:val="24"/>
              <w:highlight w:val="white"/>
            </w:rPr>
          </w:rPrChange>
        </w:rPr>
        <w:t xml:space="preserve">-parietal control regions and </w:t>
      </w:r>
      <w:proofErr w:type="spellStart"/>
      <w:r w:rsidRPr="003B475E">
        <w:rPr>
          <w:rFonts w:ascii="Arial" w:hAnsi="Arial" w:cs="Arial"/>
          <w:color w:val="252525"/>
          <w:sz w:val="24"/>
          <w:szCs w:val="24"/>
          <w:highlight w:val="white"/>
          <w:u w:val="single"/>
          <w:rPrChange w:id="401" w:author="Tal Yarkoni" w:date="2016-02-21T11:31:00Z">
            <w:rPr>
              <w:rFonts w:ascii="Arial" w:hAnsi="Arial" w:cs="Arial"/>
              <w:color w:val="252525"/>
              <w:sz w:val="24"/>
              <w:szCs w:val="24"/>
              <w:highlight w:val="white"/>
            </w:rPr>
          </w:rPrChange>
        </w:rPr>
        <w:t>aIns</w:t>
      </w:r>
      <w:proofErr w:type="spellEnd"/>
      <w:r w:rsidRPr="003B475E">
        <w:rPr>
          <w:rFonts w:ascii="Arial" w:hAnsi="Arial" w:cs="Arial"/>
          <w:color w:val="252525"/>
          <w:sz w:val="24"/>
          <w:szCs w:val="24"/>
          <w:highlight w:val="white"/>
          <w:u w:val="single"/>
          <w:rPrChange w:id="402" w:author="Tal Yarkoni" w:date="2016-02-21T11:31:00Z">
            <w:rPr>
              <w:rFonts w:ascii="Arial" w:hAnsi="Arial" w:cs="Arial"/>
              <w:color w:val="252525"/>
              <w:sz w:val="24"/>
              <w:szCs w:val="24"/>
              <w:highlight w:val="white"/>
            </w:rPr>
          </w:rPrChange>
        </w:rPr>
        <w:t>— while ventral MCC was more strongly associated with affect and co-activated more strongly with subcortical regions, such as amygdala and striatum.</w:t>
      </w:r>
      <w:r w:rsidRPr="008A6568">
        <w:rPr>
          <w:rFonts w:ascii="Arial" w:hAnsi="Arial" w:cs="Arial"/>
          <w:color w:val="252525"/>
          <w:sz w:val="24"/>
          <w:szCs w:val="24"/>
        </w:rPr>
        <w:t>” Lines 445-448</w:t>
      </w:r>
    </w:p>
    <w:p w14:paraId="41957ACD" w14:textId="77777777" w:rsidR="00AA197E" w:rsidRPr="008A6568" w:rsidRDefault="00AA197E" w:rsidP="002F54A0">
      <w:pPr>
        <w:spacing w:after="0" w:line="240" w:lineRule="auto"/>
        <w:jc w:val="left"/>
        <w:rPr>
          <w:rFonts w:ascii="Arial" w:eastAsia="Times New Roman" w:hAnsi="Arial" w:cs="Arial"/>
          <w:i/>
          <w:sz w:val="24"/>
          <w:szCs w:val="24"/>
        </w:rPr>
      </w:pPr>
    </w:p>
    <w:p w14:paraId="7D605A40"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Why does the three-zone subdivision group together regions with vastly different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and separate regions with similar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w:t>
      </w:r>
    </w:p>
    <w:p w14:paraId="7473325F" w14:textId="7F322D29" w:rsidR="006F3CD2" w:rsidRPr="008A6568" w:rsidRDefault="006F3CD2" w:rsidP="002F54A0">
      <w:pPr>
        <w:spacing w:after="0" w:line="240" w:lineRule="auto"/>
        <w:jc w:val="left"/>
        <w:rPr>
          <w:rFonts w:ascii="Arial" w:hAnsi="Arial" w:cs="Arial"/>
          <w:i/>
          <w:color w:val="231F20"/>
          <w:sz w:val="24"/>
          <w:szCs w:val="24"/>
        </w:rPr>
      </w:pPr>
    </w:p>
    <w:p w14:paraId="6F1DE160" w14:textId="746E62AF"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think this concern is addressed by the more extensive discussion in our introduction </w:t>
      </w:r>
      <w:ins w:id="403" w:author="Tal Yarkoni" w:date="2016-02-20T11:08:00Z">
        <w:r w:rsidR="00296C3D">
          <w:rPr>
            <w:rFonts w:ascii="Arial" w:hAnsi="Arial" w:cs="Arial"/>
            <w:color w:val="231F20"/>
            <w:sz w:val="24"/>
            <w:szCs w:val="24"/>
          </w:rPr>
          <w:t xml:space="preserve">(and above) </w:t>
        </w:r>
      </w:ins>
      <w:r w:rsidRPr="008A6568">
        <w:rPr>
          <w:rFonts w:ascii="Arial" w:hAnsi="Arial" w:cs="Arial"/>
          <w:color w:val="231F20"/>
          <w:sz w:val="24"/>
          <w:szCs w:val="24"/>
        </w:rPr>
        <w:t xml:space="preserve">about the limitations of </w:t>
      </w:r>
      <w:proofErr w:type="spellStart"/>
      <w:r w:rsidRPr="008A6568">
        <w:rPr>
          <w:rFonts w:ascii="Arial" w:hAnsi="Arial" w:cs="Arial"/>
          <w:color w:val="231F20"/>
          <w:sz w:val="24"/>
          <w:szCs w:val="24"/>
        </w:rPr>
        <w:t>cytoarchitechtonic</w:t>
      </w:r>
      <w:proofErr w:type="spellEnd"/>
      <w:ins w:id="404" w:author="Tal Yarkoni" w:date="2016-02-21T11:23:00Z">
        <w:r w:rsidR="005A6BC4">
          <w:rPr>
            <w:rFonts w:ascii="Arial" w:hAnsi="Arial" w:cs="Arial"/>
            <w:color w:val="231F20"/>
            <w:sz w:val="24"/>
            <w:szCs w:val="24"/>
          </w:rPr>
          <w:t>-</w:t>
        </w:r>
      </w:ins>
      <w:del w:id="405" w:author="Tal Yarkoni" w:date="2016-02-21T11:23:00Z">
        <w:r w:rsidRPr="008A6568" w:rsidDel="005A6BC4">
          <w:rPr>
            <w:rFonts w:ascii="Arial" w:hAnsi="Arial" w:cs="Arial"/>
            <w:color w:val="231F20"/>
            <w:sz w:val="24"/>
            <w:szCs w:val="24"/>
          </w:rPr>
          <w:delText xml:space="preserve"> </w:delText>
        </w:r>
      </w:del>
      <w:r w:rsidRPr="008A6568">
        <w:rPr>
          <w:rFonts w:ascii="Arial" w:hAnsi="Arial" w:cs="Arial"/>
          <w:color w:val="231F20"/>
          <w:sz w:val="24"/>
          <w:szCs w:val="24"/>
        </w:rPr>
        <w:t xml:space="preserve">based </w:t>
      </w:r>
      <w:proofErr w:type="spellStart"/>
      <w:r w:rsidRPr="008A6568">
        <w:rPr>
          <w:rFonts w:ascii="Arial" w:hAnsi="Arial" w:cs="Arial"/>
          <w:color w:val="231F20"/>
          <w:sz w:val="24"/>
          <w:szCs w:val="24"/>
        </w:rPr>
        <w:t>parcellations</w:t>
      </w:r>
      <w:proofErr w:type="spellEnd"/>
      <w:r w:rsidRPr="008A6568">
        <w:rPr>
          <w:rFonts w:ascii="Arial" w:hAnsi="Arial" w:cs="Arial"/>
          <w:color w:val="231F20"/>
          <w:sz w:val="24"/>
          <w:szCs w:val="24"/>
        </w:rPr>
        <w:t>. In short, we don’t believe that there is a</w:t>
      </w:r>
      <w:del w:id="406" w:author="Tal Yarkoni" w:date="2016-02-21T11:23:00Z">
        <w:r w:rsidRPr="008A6568" w:rsidDel="005A6BC4">
          <w:rPr>
            <w:rFonts w:ascii="Arial" w:hAnsi="Arial" w:cs="Arial"/>
            <w:color w:val="231F20"/>
            <w:sz w:val="24"/>
            <w:szCs w:val="24"/>
          </w:rPr>
          <w:delText>ny</w:delText>
        </w:r>
      </w:del>
      <w:r w:rsidRPr="008A6568">
        <w:rPr>
          <w:rFonts w:ascii="Arial" w:hAnsi="Arial" w:cs="Arial"/>
          <w:color w:val="231F20"/>
          <w:sz w:val="24"/>
          <w:szCs w:val="24"/>
        </w:rPr>
        <w:t xml:space="preserve"> reason to expect </w:t>
      </w:r>
      <w:del w:id="407" w:author="Tal Yarkoni" w:date="2016-02-21T11:23:00Z">
        <w:r w:rsidRPr="008A6568" w:rsidDel="005A6BC4">
          <w:rPr>
            <w:rFonts w:ascii="Arial" w:hAnsi="Arial" w:cs="Arial"/>
            <w:color w:val="231F20"/>
            <w:sz w:val="24"/>
            <w:szCs w:val="24"/>
          </w:rPr>
          <w:delText xml:space="preserve">perfect </w:delText>
        </w:r>
      </w:del>
      <w:ins w:id="408" w:author="Tal Yarkoni" w:date="2016-02-21T11:23:00Z">
        <w:r w:rsidR="005A6BC4">
          <w:rPr>
            <w:rFonts w:ascii="Arial" w:hAnsi="Arial" w:cs="Arial"/>
            <w:color w:val="231F20"/>
            <w:sz w:val="24"/>
            <w:szCs w:val="24"/>
          </w:rPr>
          <w:t xml:space="preserve">close </w:t>
        </w:r>
      </w:ins>
      <w:r w:rsidRPr="008A6568">
        <w:rPr>
          <w:rFonts w:ascii="Arial" w:hAnsi="Arial" w:cs="Arial"/>
          <w:color w:val="231F20"/>
          <w:sz w:val="24"/>
          <w:szCs w:val="24"/>
        </w:rPr>
        <w:t xml:space="preserve">agreement between these two methods, </w:t>
      </w:r>
      <w:del w:id="409" w:author="Tal Yarkoni" w:date="2016-02-20T11:08:00Z">
        <w:r w:rsidRPr="008A6568" w:rsidDel="00296C3D">
          <w:rPr>
            <w:rFonts w:ascii="Arial" w:hAnsi="Arial" w:cs="Arial"/>
            <w:color w:val="231F20"/>
            <w:sz w:val="24"/>
            <w:szCs w:val="24"/>
          </w:rPr>
          <w:delText>especially since</w:delText>
        </w:r>
      </w:del>
      <w:ins w:id="410" w:author="Tal Yarkoni" w:date="2016-02-20T11:08:00Z">
        <w:r w:rsidR="00296C3D">
          <w:rPr>
            <w:rFonts w:ascii="Arial" w:hAnsi="Arial" w:cs="Arial"/>
            <w:color w:val="231F20"/>
            <w:sz w:val="24"/>
            <w:szCs w:val="24"/>
          </w:rPr>
          <w:t>as</w:t>
        </w:r>
      </w:ins>
      <w:r w:rsidRPr="008A6568">
        <w:rPr>
          <w:rFonts w:ascii="Arial" w:hAnsi="Arial" w:cs="Arial"/>
          <w:color w:val="231F20"/>
          <w:sz w:val="24"/>
          <w:szCs w:val="24"/>
        </w:rPr>
        <w:t xml:space="preserve"> differences in </w:t>
      </w:r>
      <w:proofErr w:type="spellStart"/>
      <w:r w:rsidRPr="008A6568">
        <w:rPr>
          <w:rFonts w:ascii="Arial" w:hAnsi="Arial" w:cs="Arial"/>
          <w:color w:val="231F20"/>
          <w:sz w:val="24"/>
          <w:szCs w:val="24"/>
        </w:rPr>
        <w:t>cytoarchitechtonic</w:t>
      </w:r>
      <w:proofErr w:type="spellEnd"/>
      <w:r w:rsidRPr="008A6568">
        <w:rPr>
          <w:rFonts w:ascii="Arial" w:hAnsi="Arial" w:cs="Arial"/>
          <w:color w:val="231F20"/>
          <w:sz w:val="24"/>
          <w:szCs w:val="24"/>
        </w:rPr>
        <w:t xml:space="preserve"> properties </w:t>
      </w:r>
      <w:ins w:id="411" w:author="Tal Yarkoni" w:date="2016-02-20T11:09:00Z">
        <w:r w:rsidR="007C46C6">
          <w:rPr>
            <w:rFonts w:ascii="Arial" w:hAnsi="Arial" w:cs="Arial"/>
            <w:color w:val="231F20"/>
            <w:sz w:val="24"/>
            <w:szCs w:val="24"/>
          </w:rPr>
          <w:t>need</w:t>
        </w:r>
      </w:ins>
      <w:del w:id="412" w:author="Tal Yarkoni" w:date="2016-02-20T11:09:00Z">
        <w:r w:rsidRPr="008A6568" w:rsidDel="007C46C6">
          <w:rPr>
            <w:rFonts w:ascii="Arial" w:hAnsi="Arial" w:cs="Arial"/>
            <w:color w:val="231F20"/>
            <w:sz w:val="24"/>
            <w:szCs w:val="24"/>
          </w:rPr>
          <w:delText>do</w:delText>
        </w:r>
      </w:del>
      <w:r w:rsidRPr="008A6568">
        <w:rPr>
          <w:rFonts w:ascii="Arial" w:hAnsi="Arial" w:cs="Arial"/>
          <w:color w:val="231F20"/>
          <w:sz w:val="24"/>
          <w:szCs w:val="24"/>
        </w:rPr>
        <w:t xml:space="preserve"> not necessarily translate to functional differences</w:t>
      </w:r>
      <w:ins w:id="413" w:author="Tal Yarkoni" w:date="2016-02-20T11:09:00Z">
        <w:r w:rsidR="007C46C6">
          <w:rPr>
            <w:rFonts w:ascii="Arial" w:hAnsi="Arial" w:cs="Arial"/>
            <w:color w:val="231F20"/>
            <w:sz w:val="24"/>
            <w:szCs w:val="24"/>
          </w:rPr>
          <w:t xml:space="preserve"> at the level of cognition, or vice versa</w:t>
        </w:r>
      </w:ins>
      <w:r w:rsidRPr="008A6568">
        <w:rPr>
          <w:rFonts w:ascii="Arial" w:hAnsi="Arial" w:cs="Arial"/>
          <w:color w:val="231F20"/>
          <w:sz w:val="24"/>
          <w:szCs w:val="24"/>
        </w:rPr>
        <w:t xml:space="preserve">. Moreover, as the three-zone solution is so broad, it will necessarily group together regions that differ in morphological and </w:t>
      </w:r>
      <w:proofErr w:type="spellStart"/>
      <w:r w:rsidRPr="008A6568">
        <w:rPr>
          <w:rFonts w:ascii="Arial" w:hAnsi="Arial" w:cs="Arial"/>
          <w:color w:val="231F20"/>
          <w:sz w:val="24"/>
          <w:szCs w:val="24"/>
        </w:rPr>
        <w:t>cytoarchitechtonic</w:t>
      </w:r>
      <w:proofErr w:type="spellEnd"/>
      <w:r w:rsidRPr="008A6568">
        <w:rPr>
          <w:rFonts w:ascii="Arial" w:hAnsi="Arial" w:cs="Arial"/>
          <w:color w:val="231F20"/>
          <w:sz w:val="24"/>
          <w:szCs w:val="24"/>
        </w:rPr>
        <w:t xml:space="preserve"> properties.</w:t>
      </w:r>
      <w:del w:id="414" w:author="Tal Yarkoni" w:date="2016-02-20T11:09:00Z">
        <w:r w:rsidRPr="008A6568" w:rsidDel="007C46C6">
          <w:rPr>
            <w:rFonts w:ascii="Arial" w:hAnsi="Arial" w:cs="Arial"/>
            <w:color w:val="231F20"/>
            <w:sz w:val="24"/>
            <w:szCs w:val="24"/>
          </w:rPr>
          <w:delText xml:space="preserve"> </w:delText>
        </w:r>
      </w:del>
    </w:p>
    <w:p w14:paraId="2CD5243A" w14:textId="77777777" w:rsidR="00AA197E" w:rsidRPr="008A6568" w:rsidRDefault="00AA197E" w:rsidP="002F54A0">
      <w:pPr>
        <w:spacing w:after="0" w:line="240" w:lineRule="auto"/>
        <w:jc w:val="left"/>
        <w:rPr>
          <w:rFonts w:ascii="Arial" w:hAnsi="Arial" w:cs="Arial"/>
          <w:color w:val="231F20"/>
          <w:sz w:val="24"/>
          <w:szCs w:val="24"/>
        </w:rPr>
      </w:pPr>
    </w:p>
    <w:p w14:paraId="74CB21CC" w14:textId="487AAF30"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also tried to address these general concerns in more depth in the discussion. In particular, an important avenue for future work will be to systematically compare parcellation from different modalities </w:t>
      </w:r>
      <w:r w:rsidR="008965F2" w:rsidRPr="008A6568">
        <w:rPr>
          <w:rFonts w:ascii="Arial" w:hAnsi="Arial" w:cs="Arial"/>
          <w:color w:val="231F20"/>
          <w:sz w:val="24"/>
          <w:szCs w:val="24"/>
        </w:rPr>
        <w:t>(l</w:t>
      </w:r>
      <w:r w:rsidRPr="008A6568">
        <w:rPr>
          <w:rFonts w:ascii="Arial" w:hAnsi="Arial" w:cs="Arial"/>
          <w:color w:val="231F20"/>
          <w:sz w:val="24"/>
          <w:szCs w:val="24"/>
        </w:rPr>
        <w:t xml:space="preserve">ines </w:t>
      </w:r>
      <w:r w:rsidR="008965F2" w:rsidRPr="008A6568">
        <w:rPr>
          <w:rFonts w:ascii="Arial" w:hAnsi="Arial" w:cs="Arial"/>
          <w:color w:val="231F20"/>
          <w:sz w:val="24"/>
          <w:szCs w:val="24"/>
        </w:rPr>
        <w:t xml:space="preserve">435-437). </w:t>
      </w:r>
    </w:p>
    <w:p w14:paraId="026060B9" w14:textId="77777777" w:rsidR="006F3CD2" w:rsidRPr="008A6568" w:rsidRDefault="006F3CD2" w:rsidP="002F54A0">
      <w:pPr>
        <w:spacing w:after="240" w:line="240" w:lineRule="auto"/>
        <w:jc w:val="left"/>
        <w:rPr>
          <w:rFonts w:ascii="Arial" w:eastAsia="Times New Roman" w:hAnsi="Arial" w:cs="Arial"/>
          <w:i/>
          <w:sz w:val="24"/>
          <w:szCs w:val="24"/>
        </w:rPr>
      </w:pPr>
    </w:p>
    <w:p w14:paraId="466B5693"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Minor:</w:t>
      </w:r>
    </w:p>
    <w:p w14:paraId="1EE5162E"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How well did the Harvard Oxford grey matter match the implicit Neurosynth data-base grey matter? I suppose all Neurosynth foci should lie in the grey matter? What percentage of Neurosynth foci are outside the 30% Harvard-Oxford grey matter atlas?</w:t>
      </w:r>
    </w:p>
    <w:p w14:paraId="52EF938A" w14:textId="77777777" w:rsidR="00D06101" w:rsidRPr="008A6568" w:rsidRDefault="00D06101" w:rsidP="002F54A0">
      <w:pPr>
        <w:spacing w:after="0" w:line="240" w:lineRule="auto"/>
        <w:jc w:val="left"/>
        <w:rPr>
          <w:rFonts w:ascii="Arial" w:hAnsi="Arial" w:cs="Arial"/>
          <w:i/>
          <w:color w:val="231F20"/>
          <w:sz w:val="24"/>
          <w:szCs w:val="24"/>
        </w:rPr>
      </w:pPr>
      <w:bookmarkStart w:id="415" w:name="_GoBack"/>
      <w:bookmarkEnd w:id="415"/>
    </w:p>
    <w:p w14:paraId="1E950F65" w14:textId="2E9B0AD1" w:rsidR="00D06101" w:rsidRPr="008A6568" w:rsidDel="005A6BC4" w:rsidRDefault="005A6BC4" w:rsidP="002F54A0">
      <w:pPr>
        <w:spacing w:after="0" w:line="240" w:lineRule="auto"/>
        <w:jc w:val="left"/>
        <w:rPr>
          <w:del w:id="416" w:author="Tal Yarkoni" w:date="2016-02-21T11:28:00Z"/>
          <w:rFonts w:ascii="Arial" w:hAnsi="Arial" w:cs="Arial"/>
          <w:color w:val="333333"/>
          <w:sz w:val="24"/>
          <w:szCs w:val="24"/>
        </w:rPr>
      </w:pPr>
      <w:ins w:id="417" w:author="Tal Yarkoni" w:date="2016-02-21T11:24:00Z">
        <w:r>
          <w:rPr>
            <w:rFonts w:ascii="Arial" w:hAnsi="Arial" w:cs="Arial"/>
            <w:color w:val="231F20"/>
            <w:sz w:val="24"/>
            <w:szCs w:val="24"/>
          </w:rPr>
          <w:t xml:space="preserve">Because </w:t>
        </w:r>
      </w:ins>
      <w:ins w:id="418" w:author="Tal Yarkoni" w:date="2016-02-21T11:25:00Z">
        <w:r>
          <w:rPr>
            <w:rFonts w:ascii="Arial" w:hAnsi="Arial" w:cs="Arial"/>
            <w:color w:val="231F20"/>
            <w:sz w:val="24"/>
            <w:szCs w:val="24"/>
          </w:rPr>
          <w:t xml:space="preserve">all </w:t>
        </w:r>
      </w:ins>
      <w:ins w:id="419" w:author="Tal Yarkoni" w:date="2016-02-21T11:24:00Z">
        <w:r>
          <w:rPr>
            <w:rFonts w:ascii="Arial" w:hAnsi="Arial" w:cs="Arial"/>
            <w:color w:val="231F20"/>
            <w:sz w:val="24"/>
            <w:szCs w:val="24"/>
          </w:rPr>
          <w:t xml:space="preserve">Neurosynth data are masked by the MNI152 </w:t>
        </w:r>
      </w:ins>
      <w:ins w:id="420" w:author="Tal Yarkoni" w:date="2016-02-21T11:25:00Z">
        <w:r>
          <w:rPr>
            <w:rFonts w:ascii="Arial" w:hAnsi="Arial" w:cs="Arial"/>
            <w:color w:val="231F20"/>
            <w:sz w:val="24"/>
            <w:szCs w:val="24"/>
          </w:rPr>
          <w:t>gray matter template</w:t>
        </w:r>
      </w:ins>
      <w:ins w:id="421" w:author="Tal Yarkoni" w:date="2016-02-21T11:28:00Z">
        <w:r>
          <w:rPr>
            <w:rFonts w:ascii="Arial" w:hAnsi="Arial" w:cs="Arial"/>
            <w:color w:val="231F20"/>
            <w:sz w:val="24"/>
            <w:szCs w:val="24"/>
          </w:rPr>
          <w:t xml:space="preserve"> bundled with FSL</w:t>
        </w:r>
      </w:ins>
      <w:ins w:id="422" w:author="Tal Yarkoni" w:date="2016-02-21T11:25:00Z">
        <w:r>
          <w:rPr>
            <w:rFonts w:ascii="Arial" w:hAnsi="Arial" w:cs="Arial"/>
            <w:color w:val="231F20"/>
            <w:sz w:val="24"/>
            <w:szCs w:val="24"/>
          </w:rPr>
          <w:t xml:space="preserve">, there will necessarily be at least a reasonable correspondence with the Harvard-Oxford atlas. </w:t>
        </w:r>
      </w:ins>
      <w:ins w:id="423" w:author="Tal Yarkoni" w:date="2016-02-21T11:27:00Z">
        <w:r>
          <w:rPr>
            <w:rFonts w:ascii="Arial" w:hAnsi="Arial" w:cs="Arial"/>
            <w:color w:val="231F20"/>
            <w:sz w:val="24"/>
            <w:szCs w:val="24"/>
          </w:rPr>
          <w:t xml:space="preserve">The Reviewer is correct that </w:t>
        </w:r>
      </w:ins>
      <w:ins w:id="424" w:author="Tal Yarkoni" w:date="2016-02-21T11:28:00Z">
        <w:r>
          <w:rPr>
            <w:rFonts w:ascii="Arial" w:hAnsi="Arial" w:cs="Arial"/>
            <w:color w:val="231F20"/>
            <w:sz w:val="24"/>
            <w:szCs w:val="24"/>
          </w:rPr>
          <w:t>coordinates outside gray matter are deliberately excluded from the Neurosynth database.</w:t>
        </w:r>
      </w:ins>
      <w:ins w:id="425" w:author="Tal Yarkoni" w:date="2016-02-21T11:27:00Z">
        <w:r>
          <w:rPr>
            <w:rFonts w:ascii="Arial" w:hAnsi="Arial" w:cs="Arial"/>
            <w:color w:val="231F20"/>
            <w:sz w:val="24"/>
            <w:szCs w:val="24"/>
          </w:rPr>
          <w:t xml:space="preserve"> </w:t>
        </w:r>
      </w:ins>
      <w:r w:rsidR="006D2D64" w:rsidRPr="008A6568">
        <w:rPr>
          <w:rFonts w:ascii="Arial" w:hAnsi="Arial" w:cs="Arial"/>
          <w:color w:val="231F20"/>
          <w:sz w:val="24"/>
          <w:szCs w:val="24"/>
        </w:rPr>
        <w:t xml:space="preserve">We </w:t>
      </w:r>
      <w:del w:id="426" w:author="Tal Yarkoni" w:date="2016-02-21T11:26:00Z">
        <w:r w:rsidR="006D2D64" w:rsidRPr="008A6568" w:rsidDel="005A6BC4">
          <w:rPr>
            <w:rFonts w:ascii="Arial" w:hAnsi="Arial" w:cs="Arial"/>
            <w:color w:val="231F20"/>
            <w:sz w:val="24"/>
            <w:szCs w:val="24"/>
          </w:rPr>
          <w:delText xml:space="preserve">have </w:delText>
        </w:r>
      </w:del>
      <w:ins w:id="427" w:author="Tal Yarkoni" w:date="2016-02-21T11:26:00Z">
        <w:r>
          <w:rPr>
            <w:rFonts w:ascii="Arial" w:hAnsi="Arial" w:cs="Arial"/>
            <w:color w:val="231F20"/>
            <w:sz w:val="24"/>
            <w:szCs w:val="24"/>
          </w:rPr>
          <w:t>now explicitly</w:t>
        </w:r>
        <w:r w:rsidRPr="008A6568">
          <w:rPr>
            <w:rFonts w:ascii="Arial" w:hAnsi="Arial" w:cs="Arial"/>
            <w:color w:val="231F20"/>
            <w:sz w:val="24"/>
            <w:szCs w:val="24"/>
          </w:rPr>
          <w:t xml:space="preserve"> </w:t>
        </w:r>
      </w:ins>
      <w:r w:rsidR="006D2D64" w:rsidRPr="008A6568">
        <w:rPr>
          <w:rFonts w:ascii="Arial" w:hAnsi="Arial" w:cs="Arial"/>
          <w:color w:val="231F20"/>
          <w:sz w:val="24"/>
          <w:szCs w:val="24"/>
        </w:rPr>
        <w:t>address this on lines 123-126: “</w:t>
      </w:r>
      <w:r w:rsidR="006D2D64" w:rsidRPr="007553AD">
        <w:rPr>
          <w:rFonts w:ascii="Arial" w:hAnsi="Arial" w:cs="Arial"/>
          <w:i/>
          <w:color w:val="333333"/>
          <w:sz w:val="24"/>
          <w:szCs w:val="24"/>
          <w:highlight w:val="white"/>
          <w:u w:val="single"/>
          <w:rPrChange w:id="428" w:author="Tal Yarkoni" w:date="2016-02-21T11:31:00Z">
            <w:rPr>
              <w:rFonts w:ascii="Arial" w:hAnsi="Arial" w:cs="Arial"/>
              <w:color w:val="333333"/>
              <w:sz w:val="24"/>
              <w:szCs w:val="24"/>
              <w:highlight w:val="white"/>
            </w:rPr>
          </w:rPrChange>
        </w:rPr>
        <w:t xml:space="preserve">In general, </w:t>
      </w:r>
      <w:proofErr w:type="spellStart"/>
      <w:r w:rsidR="006D2D64" w:rsidRPr="007553AD">
        <w:rPr>
          <w:rFonts w:ascii="Arial" w:hAnsi="Arial" w:cs="Arial"/>
          <w:i/>
          <w:color w:val="333333"/>
          <w:sz w:val="24"/>
          <w:szCs w:val="24"/>
          <w:highlight w:val="white"/>
          <w:u w:val="single"/>
          <w:rPrChange w:id="429" w:author="Tal Yarkoni" w:date="2016-02-21T11:31:00Z">
            <w:rPr>
              <w:rFonts w:ascii="Arial" w:hAnsi="Arial" w:cs="Arial"/>
              <w:color w:val="333333"/>
              <w:sz w:val="24"/>
              <w:szCs w:val="24"/>
              <w:highlight w:val="white"/>
            </w:rPr>
          </w:rPrChange>
        </w:rPr>
        <w:t>Neurosynth’s</w:t>
      </w:r>
      <w:proofErr w:type="spellEnd"/>
      <w:r w:rsidR="006D2D64" w:rsidRPr="007553AD">
        <w:rPr>
          <w:rFonts w:ascii="Arial" w:hAnsi="Arial" w:cs="Arial"/>
          <w:i/>
          <w:color w:val="333333"/>
          <w:sz w:val="24"/>
          <w:szCs w:val="24"/>
          <w:highlight w:val="white"/>
          <w:u w:val="single"/>
          <w:rPrChange w:id="430" w:author="Tal Yarkoni" w:date="2016-02-21T11:31:00Z">
            <w:rPr>
              <w:rFonts w:ascii="Arial" w:hAnsi="Arial" w:cs="Arial"/>
              <w:color w:val="333333"/>
              <w:sz w:val="24"/>
              <w:szCs w:val="24"/>
              <w:highlight w:val="white"/>
            </w:rPr>
          </w:rPrChange>
        </w:rPr>
        <w:t xml:space="preserve"> activation mask corresponded highly with probabilistic locations of cerebral cortex, with the exception of portions of </w:t>
      </w:r>
      <w:proofErr w:type="spellStart"/>
      <w:r w:rsidR="006D2D64" w:rsidRPr="007553AD">
        <w:rPr>
          <w:rFonts w:ascii="Arial" w:hAnsi="Arial" w:cs="Arial"/>
          <w:i/>
          <w:color w:val="333333"/>
          <w:sz w:val="24"/>
          <w:szCs w:val="24"/>
          <w:highlight w:val="white"/>
          <w:u w:val="single"/>
          <w:rPrChange w:id="431" w:author="Tal Yarkoni" w:date="2016-02-21T11:31:00Z">
            <w:rPr>
              <w:rFonts w:ascii="Arial" w:hAnsi="Arial" w:cs="Arial"/>
              <w:color w:val="333333"/>
              <w:sz w:val="24"/>
              <w:szCs w:val="24"/>
              <w:highlight w:val="white"/>
            </w:rPr>
          </w:rPrChange>
        </w:rPr>
        <w:t>precentral</w:t>
      </w:r>
      <w:proofErr w:type="spellEnd"/>
      <w:r w:rsidR="006D2D64" w:rsidRPr="007553AD">
        <w:rPr>
          <w:rFonts w:ascii="Arial" w:hAnsi="Arial" w:cs="Arial"/>
          <w:i/>
          <w:color w:val="333333"/>
          <w:sz w:val="24"/>
          <w:szCs w:val="24"/>
          <w:highlight w:val="white"/>
          <w:u w:val="single"/>
          <w:rPrChange w:id="432" w:author="Tal Yarkoni" w:date="2016-02-21T11:31:00Z">
            <w:rPr>
              <w:rFonts w:ascii="Arial" w:hAnsi="Arial" w:cs="Arial"/>
              <w:color w:val="333333"/>
              <w:sz w:val="24"/>
              <w:szCs w:val="24"/>
              <w:highlight w:val="white"/>
            </w:rPr>
          </w:rPrChange>
        </w:rPr>
        <w:t xml:space="preserve"> </w:t>
      </w:r>
      <w:proofErr w:type="spellStart"/>
      <w:r w:rsidR="006D2D64" w:rsidRPr="007553AD">
        <w:rPr>
          <w:rFonts w:ascii="Arial" w:hAnsi="Arial" w:cs="Arial"/>
          <w:i/>
          <w:color w:val="333333"/>
          <w:sz w:val="24"/>
          <w:szCs w:val="24"/>
          <w:highlight w:val="white"/>
          <w:u w:val="single"/>
          <w:rPrChange w:id="433" w:author="Tal Yarkoni" w:date="2016-02-21T11:31:00Z">
            <w:rPr>
              <w:rFonts w:ascii="Arial" w:hAnsi="Arial" w:cs="Arial"/>
              <w:color w:val="333333"/>
              <w:sz w:val="24"/>
              <w:szCs w:val="24"/>
              <w:highlight w:val="white"/>
            </w:rPr>
          </w:rPrChange>
        </w:rPr>
        <w:t>gyrus</w:t>
      </w:r>
      <w:proofErr w:type="spellEnd"/>
      <w:r w:rsidR="006D2D64" w:rsidRPr="007553AD">
        <w:rPr>
          <w:rFonts w:ascii="Arial" w:hAnsi="Arial" w:cs="Arial"/>
          <w:i/>
          <w:color w:val="333333"/>
          <w:sz w:val="24"/>
          <w:szCs w:val="24"/>
          <w:highlight w:val="white"/>
          <w:u w:val="single"/>
          <w:rPrChange w:id="434" w:author="Tal Yarkoni" w:date="2016-02-21T11:31:00Z">
            <w:rPr>
              <w:rFonts w:ascii="Arial" w:hAnsi="Arial" w:cs="Arial"/>
              <w:color w:val="333333"/>
              <w:sz w:val="24"/>
              <w:szCs w:val="24"/>
              <w:highlight w:val="white"/>
            </w:rPr>
          </w:rPrChange>
        </w:rPr>
        <w:t>, far ventral and frontal medial prefrontal cortex, which showed low activation although they were more than 50% likely to be in cerebral cortex, likely due to signal drop out</w:t>
      </w:r>
      <w:r w:rsidR="006D2D64" w:rsidRPr="008A6568">
        <w:rPr>
          <w:rFonts w:ascii="Arial" w:hAnsi="Arial" w:cs="Arial"/>
          <w:color w:val="333333"/>
          <w:sz w:val="24"/>
          <w:szCs w:val="24"/>
          <w:highlight w:val="white"/>
        </w:rPr>
        <w:t>.</w:t>
      </w:r>
      <w:r w:rsidR="006D2D64" w:rsidRPr="008A6568">
        <w:rPr>
          <w:rFonts w:ascii="Arial" w:hAnsi="Arial" w:cs="Arial"/>
          <w:color w:val="333333"/>
          <w:sz w:val="24"/>
          <w:szCs w:val="24"/>
        </w:rPr>
        <w:t>”</w:t>
      </w:r>
    </w:p>
    <w:p w14:paraId="595CD584" w14:textId="0CFAB0B2" w:rsidR="006D2D64" w:rsidRPr="008A6568" w:rsidDel="005A6BC4" w:rsidRDefault="006D2D64" w:rsidP="002F54A0">
      <w:pPr>
        <w:spacing w:after="0" w:line="240" w:lineRule="auto"/>
        <w:jc w:val="left"/>
        <w:rPr>
          <w:del w:id="435" w:author="Tal Yarkoni" w:date="2016-02-21T11:28:00Z"/>
          <w:rFonts w:ascii="Arial" w:hAnsi="Arial" w:cs="Arial"/>
          <w:color w:val="333333"/>
          <w:sz w:val="24"/>
          <w:szCs w:val="24"/>
        </w:rPr>
      </w:pPr>
    </w:p>
    <w:p w14:paraId="59781AFE" w14:textId="50B6D1C1" w:rsidR="006D2D64" w:rsidRPr="008A6568" w:rsidDel="005A6BC4" w:rsidRDefault="006D2D64" w:rsidP="002F54A0">
      <w:pPr>
        <w:spacing w:after="0" w:line="240" w:lineRule="auto"/>
        <w:jc w:val="left"/>
        <w:rPr>
          <w:del w:id="436" w:author="Tal Yarkoni" w:date="2016-02-21T11:28:00Z"/>
          <w:rFonts w:ascii="Arial" w:hAnsi="Arial" w:cs="Arial"/>
          <w:color w:val="231F20"/>
          <w:sz w:val="24"/>
          <w:szCs w:val="24"/>
        </w:rPr>
      </w:pPr>
      <w:del w:id="437" w:author="Tal Yarkoni" w:date="2016-02-21T11:28:00Z">
        <w:r w:rsidRPr="008A6568" w:rsidDel="005A6BC4">
          <w:rPr>
            <w:rFonts w:ascii="Arial" w:hAnsi="Arial" w:cs="Arial"/>
            <w:color w:val="333333"/>
            <w:sz w:val="24"/>
            <w:szCs w:val="24"/>
          </w:rPr>
          <w:delText xml:space="preserve">We could not calculate the exact correspondence between the two masks, as Neurosynth’s masks included sub-cortical regions. In general, Neurosynth’s mask was more liberal due to activations that are often observed in fMRI near, but outside of grey matter. Thus, relatively few voxels were excluded due to low data, as many had already been excluded by the grey matter mask.  </w:delText>
        </w:r>
      </w:del>
    </w:p>
    <w:p w14:paraId="17BC0BCF" w14:textId="34AA690C" w:rsidR="006370FD" w:rsidRPr="008A6568" w:rsidRDefault="006370FD" w:rsidP="002F54A0">
      <w:pPr>
        <w:spacing w:after="0" w:line="240" w:lineRule="auto"/>
        <w:jc w:val="left"/>
        <w:rPr>
          <w:rFonts w:ascii="Arial" w:hAnsi="Arial" w:cs="Arial"/>
          <w:i/>
          <w:sz w:val="24"/>
          <w:szCs w:val="24"/>
        </w:rPr>
      </w:pPr>
    </w:p>
    <w:sectPr w:rsidR="006370FD" w:rsidRPr="008A6568" w:rsidSect="008E208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Tal Yarkoni" w:date="2016-02-19T17:27:00Z" w:initials="TY">
    <w:p w14:paraId="7ABEB349" w14:textId="47927B4E" w:rsidR="0079175A" w:rsidRDefault="0079175A">
      <w:pPr>
        <w:pStyle w:val="CommentText"/>
      </w:pPr>
      <w:r>
        <w:rPr>
          <w:rStyle w:val="CommentReference"/>
        </w:rPr>
        <w:annotationRef/>
      </w:r>
      <w:r>
        <w:t>I think we need more detail than this. There’s really no cost to being comprehensive in the rebuttal letter. I agree that we probably don’t want to paste everything Shack said, but we should probably paste the edited sections wherever possible, unless they’re too extensive (in which case, paste the first paragraph or two).</w:t>
      </w:r>
    </w:p>
  </w:comment>
  <w:comment w:id="87" w:author="Alejandro De La Vega" w:date="2016-02-10T17:22:00Z" w:initials="AD">
    <w:p w14:paraId="21B9640E" w14:textId="187E56DB" w:rsidR="0072275C" w:rsidRDefault="0072275C">
      <w:pPr>
        <w:pStyle w:val="CommentText"/>
      </w:pPr>
      <w:r>
        <w:rPr>
          <w:rStyle w:val="CommentReference"/>
        </w:rPr>
        <w:annotationRef/>
      </w:r>
      <w:r>
        <w:t>Not sure what Alex means here</w:t>
      </w:r>
    </w:p>
  </w:comment>
  <w:comment w:id="77" w:author="Tal Yarkoni" w:date="2016-02-19T17:39:00Z" w:initials="TY">
    <w:p w14:paraId="47370DEC" w14:textId="61CF1F08" w:rsidR="007D1FCF" w:rsidRDefault="007D1FCF">
      <w:pPr>
        <w:pStyle w:val="CommentText"/>
      </w:pPr>
      <w:r>
        <w:rPr>
          <w:rStyle w:val="CommentReference"/>
        </w:rPr>
        <w:annotationRef/>
      </w:r>
      <w:r>
        <w:t xml:space="preserve">I’m not sure the common theme tying these together is obvious. I would prefer to address individual points (though we don’t need to cite everything he wrote) </w:t>
      </w:r>
    </w:p>
  </w:comment>
  <w:comment w:id="99" w:author="Tal Yarkoni" w:date="2016-02-19T17:42:00Z" w:initials="TY">
    <w:p w14:paraId="14EF71F7" w14:textId="655E7888" w:rsidR="007D1FCF" w:rsidRDefault="007D1FCF">
      <w:pPr>
        <w:pStyle w:val="CommentText"/>
      </w:pPr>
      <w:r>
        <w:rPr>
          <w:rStyle w:val="CommentReference"/>
        </w:rPr>
        <w:annotationRef/>
      </w:r>
      <w:r>
        <w:t>Is this in response to a specific comment? If so, quote it.</w:t>
      </w:r>
    </w:p>
  </w:comment>
  <w:comment w:id="131" w:author="Tal Yarkoni" w:date="2016-02-19T17:46:00Z" w:initials="TY">
    <w:p w14:paraId="44148D18" w14:textId="77777777" w:rsidR="0088727F" w:rsidRDefault="0088727F">
      <w:pPr>
        <w:pStyle w:val="CommentText"/>
      </w:pPr>
      <w:r>
        <w:rPr>
          <w:rStyle w:val="CommentReference"/>
        </w:rPr>
        <w:annotationRef/>
      </w:r>
      <w:r>
        <w:t>This is circular… we definitely don’t want to come off as saying that we only reported CIs for the comparisons that looked significantly different. My preferred approach would be to report 95% CIs wherever we discuss a comparison in the text, but to explicitly note somewhere that these comparisons should be interpreted with caution. I don’t think it will hurt us in this context.</w:t>
      </w:r>
    </w:p>
    <w:p w14:paraId="32FBAD5E" w14:textId="77777777" w:rsidR="0088727F" w:rsidRDefault="0088727F">
      <w:pPr>
        <w:pStyle w:val="CommentText"/>
      </w:pPr>
    </w:p>
    <w:p w14:paraId="07C236BB" w14:textId="77777777" w:rsidR="0088727F" w:rsidRDefault="0088727F">
      <w:pPr>
        <w:pStyle w:val="CommentText"/>
      </w:pPr>
      <w:r>
        <w:t>An alternative I would also be okay with is to say that we’re not really coming down strongly on any particular contrast—i.e., our conclusions are based on fairly broad observations about general family relationships.</w:t>
      </w:r>
    </w:p>
    <w:p w14:paraId="45F4DD1F" w14:textId="77777777" w:rsidR="0088727F" w:rsidRDefault="0088727F">
      <w:pPr>
        <w:pStyle w:val="CommentText"/>
      </w:pPr>
    </w:p>
    <w:p w14:paraId="65D1B23B" w14:textId="39FCF8A2" w:rsidR="0088727F" w:rsidRDefault="0088727F">
      <w:pPr>
        <w:pStyle w:val="CommentText"/>
      </w:pPr>
      <w:r>
        <w:t xml:space="preserve">A third approach would be to only emphasize relationships where the association is extremely robust, so that correction is largely besides the point. I assume there are a bunch of cases like that. We don’t need to be able to say “this cluster is more strongly associated with motor function than any other cluster”; it’s fine if we’re operating at the level of “in general, clusters in the X zone showed much </w:t>
      </w:r>
      <w:r w:rsidR="00EA4646">
        <w:t>more robust associations with functions related to Y than other zones (most pairwise comparisons were statistically significant at p &lt; .0001)”. If we don’t have the data to back those kinds of claims up, then we probably shouldn’t say much along these lines in any case…</w:t>
      </w:r>
    </w:p>
  </w:comment>
  <w:comment w:id="134" w:author="Tal Yarkoni" w:date="2016-02-20T10:14:00Z" w:initials="TY">
    <w:p w14:paraId="6A7EA039" w14:textId="54F946CB" w:rsidR="006F51B0" w:rsidRDefault="006F51B0">
      <w:pPr>
        <w:pStyle w:val="CommentText"/>
      </w:pPr>
      <w:r>
        <w:rPr>
          <w:rStyle w:val="CommentReference"/>
        </w:rPr>
        <w:annotationRef/>
      </w:r>
      <w:r>
        <w:t>Cool but if we’re going down this road, we may as well report CIs anywhere we discuss the results in a comparative context</w:t>
      </w:r>
    </w:p>
  </w:comment>
  <w:comment w:id="168" w:author="Tal Yarkoni" w:date="2016-02-20T10:23:00Z" w:initials="TY">
    <w:p w14:paraId="1276E55C" w14:textId="02BE0C73" w:rsidR="006F51B0" w:rsidRDefault="006F51B0">
      <w:pPr>
        <w:pStyle w:val="CommentText"/>
      </w:pPr>
      <w:r>
        <w:rPr>
          <w:rStyle w:val="CommentReference"/>
        </w:rPr>
        <w:annotationRef/>
      </w:r>
      <w:r>
        <w:t>?</w:t>
      </w:r>
    </w:p>
  </w:comment>
  <w:comment w:id="188" w:author="Tal Yarkoni" w:date="2016-02-20T10:30:00Z" w:initials="TY">
    <w:p w14:paraId="45796BEB" w14:textId="221A882A" w:rsidR="008B03C5" w:rsidRDefault="008B03C5">
      <w:pPr>
        <w:pStyle w:val="CommentText"/>
      </w:pPr>
      <w:r>
        <w:rPr>
          <w:rStyle w:val="CommentReference"/>
        </w:rPr>
        <w:annotationRef/>
      </w:r>
      <w:r>
        <w:t>Either quote the specific comments, or delete this</w:t>
      </w:r>
    </w:p>
  </w:comment>
  <w:comment w:id="198" w:author="Tal Yarkoni" w:date="2016-02-20T10:34:00Z" w:initials="TY">
    <w:p w14:paraId="1C61484E" w14:textId="653AB11C" w:rsidR="008B03C5" w:rsidRDefault="008B03C5">
      <w:pPr>
        <w:pStyle w:val="CommentText"/>
      </w:pPr>
      <w:r>
        <w:rPr>
          <w:rStyle w:val="CommentReference"/>
        </w:rPr>
        <w:annotationRef/>
      </w:r>
      <w:r>
        <w:t>If the reviewer requested this, explicitly say that we did this in response.</w:t>
      </w:r>
    </w:p>
  </w:comment>
  <w:comment w:id="200" w:author="Tal Yarkoni" w:date="2016-02-20T10:35:00Z" w:initials="TY">
    <w:p w14:paraId="17A975C9" w14:textId="525E7D3E" w:rsidR="008B03C5" w:rsidRDefault="008B03C5">
      <w:pPr>
        <w:pStyle w:val="CommentText"/>
      </w:pPr>
      <w:r>
        <w:rPr>
          <w:rStyle w:val="CommentReference"/>
        </w:rPr>
        <w:annotationRef/>
      </w:r>
      <w:r>
        <w:t>?</w:t>
      </w:r>
    </w:p>
  </w:comment>
  <w:comment w:id="340" w:author="Tal Yarkoni" w:date="2016-02-21T11:01:00Z" w:initials="TY">
    <w:p w14:paraId="50077EC8" w14:textId="2C48499D" w:rsidR="008F78E5" w:rsidRDefault="008F78E5">
      <w:pPr>
        <w:pStyle w:val="CommentText"/>
      </w:pPr>
      <w:r>
        <w:rPr>
          <w:rStyle w:val="CommentReference"/>
        </w:rPr>
        <w:annotationRef/>
      </w:r>
      <w:r>
        <w:t>I would probably rephrase this as “The plateauing of silhouette scores suggests that there is little</w:t>
      </w:r>
      <w:r w:rsidR="004F10A2">
        <w:t xml:space="preserve"> objective</w:t>
      </w:r>
      <w:r>
        <w:t xml:space="preserve"> </w:t>
      </w:r>
      <w:r w:rsidR="004F10A2">
        <w:t xml:space="preserve">basis for </w:t>
      </w:r>
      <w:r>
        <w:t xml:space="preserve">selecting one solution over another past </w:t>
      </w:r>
      <w:r w:rsidR="004F10A2">
        <w:t xml:space="preserve">around 9 clusters; we have therefore opted to focus on a 9-cluster solution because it provides greater theoretical parsimony than, </w:t>
      </w:r>
      <w:proofErr w:type="gramStart"/>
      <w:r w:rsidR="004F10A2">
        <w:t>say,  a</w:t>
      </w:r>
      <w:proofErr w:type="gramEnd"/>
      <w:r w:rsidR="004F10A2">
        <w:t xml:space="preserve"> 12- or 15-cluster solution”.</w:t>
      </w:r>
    </w:p>
  </w:comment>
  <w:comment w:id="389" w:author="Tal Yarkoni" w:date="2016-02-21T11:21:00Z" w:initials="TY">
    <w:p w14:paraId="588C7584" w14:textId="55A5289A" w:rsidR="0092731C" w:rsidRDefault="0092731C">
      <w:pPr>
        <w:pStyle w:val="CommentText"/>
      </w:pPr>
      <w:r>
        <w:rPr>
          <w:rStyle w:val="CommentReference"/>
        </w:rPr>
        <w:annotationRef/>
      </w:r>
      <w:r>
        <w:t>Quote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BEB349" w15:done="0"/>
  <w15:commentEx w15:paraId="21B9640E" w15:done="0"/>
  <w15:commentEx w15:paraId="47370DEC" w15:done="0"/>
  <w15:commentEx w15:paraId="14EF71F7" w15:done="0"/>
  <w15:commentEx w15:paraId="65D1B23B" w15:done="0"/>
  <w15:commentEx w15:paraId="6A7EA039" w15:done="0"/>
  <w15:commentEx w15:paraId="1276E55C" w15:done="0"/>
  <w15:commentEx w15:paraId="45796BEB" w15:done="0"/>
  <w15:commentEx w15:paraId="1C61484E" w15:done="0"/>
  <w15:commentEx w15:paraId="17A975C9" w15:done="0"/>
  <w15:commentEx w15:paraId="50077EC8" w15:done="0"/>
  <w15:commentEx w15:paraId="588C75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7F1C"/>
    <w:multiLevelType w:val="multilevel"/>
    <w:tmpl w:val="338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1CE"/>
    <w:multiLevelType w:val="hybridMultilevel"/>
    <w:tmpl w:val="A2447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76EF7"/>
    <w:multiLevelType w:val="multilevel"/>
    <w:tmpl w:val="827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A6E52"/>
    <w:multiLevelType w:val="multilevel"/>
    <w:tmpl w:val="167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A157E"/>
    <w:multiLevelType w:val="hybridMultilevel"/>
    <w:tmpl w:val="B860CB36"/>
    <w:lvl w:ilvl="0" w:tplc="5382336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33C"/>
    <w:multiLevelType w:val="multilevel"/>
    <w:tmpl w:val="C5A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718DB"/>
    <w:multiLevelType w:val="multilevel"/>
    <w:tmpl w:val="86A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24891"/>
    <w:multiLevelType w:val="multilevel"/>
    <w:tmpl w:val="646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649C9"/>
    <w:multiLevelType w:val="multilevel"/>
    <w:tmpl w:val="EA8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017A5"/>
    <w:multiLevelType w:val="multilevel"/>
    <w:tmpl w:val="70B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12407"/>
    <w:multiLevelType w:val="hybridMultilevel"/>
    <w:tmpl w:val="A7FA8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25551"/>
    <w:multiLevelType w:val="multilevel"/>
    <w:tmpl w:val="AD1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8"/>
  </w:num>
  <w:num w:numId="6">
    <w:abstractNumId w:val="6"/>
  </w:num>
  <w:num w:numId="7">
    <w:abstractNumId w:val="0"/>
  </w:num>
  <w:num w:numId="8">
    <w:abstractNumId w:val="11"/>
  </w:num>
  <w:num w:numId="9">
    <w:abstractNumId w:val="2"/>
  </w:num>
  <w:num w:numId="10">
    <w:abstractNumId w:val="5"/>
  </w:num>
  <w:num w:numId="11">
    <w:abstractNumId w:val="7"/>
  </w:num>
  <w:num w:numId="12">
    <w:abstractNumId w:val="3"/>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l Yarkoni">
    <w15:presenceInfo w15:providerId="None" w15:userId="Tal Yark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9F"/>
    <w:rsid w:val="00061A48"/>
    <w:rsid w:val="0007403A"/>
    <w:rsid w:val="0008741B"/>
    <w:rsid w:val="000A4291"/>
    <w:rsid w:val="000B2908"/>
    <w:rsid w:val="0010298A"/>
    <w:rsid w:val="00153EFE"/>
    <w:rsid w:val="00187543"/>
    <w:rsid w:val="001C3F06"/>
    <w:rsid w:val="001F00F9"/>
    <w:rsid w:val="00296C3D"/>
    <w:rsid w:val="002F54A0"/>
    <w:rsid w:val="00335628"/>
    <w:rsid w:val="003B475E"/>
    <w:rsid w:val="003C5B08"/>
    <w:rsid w:val="003E072E"/>
    <w:rsid w:val="004D1E1B"/>
    <w:rsid w:val="004F10A2"/>
    <w:rsid w:val="005A6BC4"/>
    <w:rsid w:val="006370FD"/>
    <w:rsid w:val="006521B5"/>
    <w:rsid w:val="006D2D64"/>
    <w:rsid w:val="006F3CD2"/>
    <w:rsid w:val="006F51B0"/>
    <w:rsid w:val="0072275C"/>
    <w:rsid w:val="007551A8"/>
    <w:rsid w:val="007553AD"/>
    <w:rsid w:val="007564DC"/>
    <w:rsid w:val="0079175A"/>
    <w:rsid w:val="007C46C6"/>
    <w:rsid w:val="007D1FCF"/>
    <w:rsid w:val="00806E79"/>
    <w:rsid w:val="008567E0"/>
    <w:rsid w:val="0088727F"/>
    <w:rsid w:val="008965F2"/>
    <w:rsid w:val="008A6568"/>
    <w:rsid w:val="008B03C5"/>
    <w:rsid w:val="008C2BC3"/>
    <w:rsid w:val="008C5355"/>
    <w:rsid w:val="008E2084"/>
    <w:rsid w:val="008F78E5"/>
    <w:rsid w:val="009178D8"/>
    <w:rsid w:val="0092731C"/>
    <w:rsid w:val="0093102F"/>
    <w:rsid w:val="0098399F"/>
    <w:rsid w:val="009B07DE"/>
    <w:rsid w:val="009D5A66"/>
    <w:rsid w:val="00A15746"/>
    <w:rsid w:val="00AA197E"/>
    <w:rsid w:val="00AB64C7"/>
    <w:rsid w:val="00B8456D"/>
    <w:rsid w:val="00C53D9E"/>
    <w:rsid w:val="00CD3E62"/>
    <w:rsid w:val="00D03EB1"/>
    <w:rsid w:val="00D06101"/>
    <w:rsid w:val="00E455AF"/>
    <w:rsid w:val="00E46CBF"/>
    <w:rsid w:val="00E61243"/>
    <w:rsid w:val="00EA4646"/>
    <w:rsid w:val="00EB5C27"/>
    <w:rsid w:val="00F42E82"/>
    <w:rsid w:val="00F55E81"/>
    <w:rsid w:val="00F76DDF"/>
    <w:rsid w:val="00F94603"/>
    <w:rsid w:val="00FE33B3"/>
    <w:rsid w:val="00FF089F"/>
    <w:rsid w:val="00FF5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0F7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semiHidden/>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semiHidden/>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577">
      <w:bodyDiv w:val="1"/>
      <w:marLeft w:val="0"/>
      <w:marRight w:val="0"/>
      <w:marTop w:val="0"/>
      <w:marBottom w:val="0"/>
      <w:divBdr>
        <w:top w:val="none" w:sz="0" w:space="0" w:color="auto"/>
        <w:left w:val="none" w:sz="0" w:space="0" w:color="auto"/>
        <w:bottom w:val="none" w:sz="0" w:space="0" w:color="auto"/>
        <w:right w:val="none" w:sz="0" w:space="0" w:color="auto"/>
      </w:divBdr>
    </w:div>
    <w:div w:id="200823446">
      <w:bodyDiv w:val="1"/>
      <w:marLeft w:val="0"/>
      <w:marRight w:val="0"/>
      <w:marTop w:val="0"/>
      <w:marBottom w:val="0"/>
      <w:divBdr>
        <w:top w:val="none" w:sz="0" w:space="0" w:color="auto"/>
        <w:left w:val="none" w:sz="0" w:space="0" w:color="auto"/>
        <w:bottom w:val="none" w:sz="0" w:space="0" w:color="auto"/>
        <w:right w:val="none" w:sz="0" w:space="0" w:color="auto"/>
      </w:divBdr>
    </w:div>
    <w:div w:id="214973338">
      <w:bodyDiv w:val="1"/>
      <w:marLeft w:val="0"/>
      <w:marRight w:val="0"/>
      <w:marTop w:val="0"/>
      <w:marBottom w:val="0"/>
      <w:divBdr>
        <w:top w:val="none" w:sz="0" w:space="0" w:color="auto"/>
        <w:left w:val="none" w:sz="0" w:space="0" w:color="auto"/>
        <w:bottom w:val="none" w:sz="0" w:space="0" w:color="auto"/>
        <w:right w:val="none" w:sz="0" w:space="0" w:color="auto"/>
      </w:divBdr>
    </w:div>
    <w:div w:id="248736104">
      <w:bodyDiv w:val="1"/>
      <w:marLeft w:val="0"/>
      <w:marRight w:val="0"/>
      <w:marTop w:val="0"/>
      <w:marBottom w:val="0"/>
      <w:divBdr>
        <w:top w:val="none" w:sz="0" w:space="0" w:color="auto"/>
        <w:left w:val="none" w:sz="0" w:space="0" w:color="auto"/>
        <w:bottom w:val="none" w:sz="0" w:space="0" w:color="auto"/>
        <w:right w:val="none" w:sz="0" w:space="0" w:color="auto"/>
      </w:divBdr>
    </w:div>
    <w:div w:id="250313184">
      <w:bodyDiv w:val="1"/>
      <w:marLeft w:val="0"/>
      <w:marRight w:val="0"/>
      <w:marTop w:val="0"/>
      <w:marBottom w:val="0"/>
      <w:divBdr>
        <w:top w:val="none" w:sz="0" w:space="0" w:color="auto"/>
        <w:left w:val="none" w:sz="0" w:space="0" w:color="auto"/>
        <w:bottom w:val="none" w:sz="0" w:space="0" w:color="auto"/>
        <w:right w:val="none" w:sz="0" w:space="0" w:color="auto"/>
      </w:divBdr>
    </w:div>
    <w:div w:id="255983745">
      <w:bodyDiv w:val="1"/>
      <w:marLeft w:val="0"/>
      <w:marRight w:val="0"/>
      <w:marTop w:val="0"/>
      <w:marBottom w:val="0"/>
      <w:divBdr>
        <w:top w:val="none" w:sz="0" w:space="0" w:color="auto"/>
        <w:left w:val="none" w:sz="0" w:space="0" w:color="auto"/>
        <w:bottom w:val="none" w:sz="0" w:space="0" w:color="auto"/>
        <w:right w:val="none" w:sz="0" w:space="0" w:color="auto"/>
      </w:divBdr>
    </w:div>
    <w:div w:id="279721942">
      <w:bodyDiv w:val="1"/>
      <w:marLeft w:val="0"/>
      <w:marRight w:val="0"/>
      <w:marTop w:val="0"/>
      <w:marBottom w:val="0"/>
      <w:divBdr>
        <w:top w:val="none" w:sz="0" w:space="0" w:color="auto"/>
        <w:left w:val="none" w:sz="0" w:space="0" w:color="auto"/>
        <w:bottom w:val="none" w:sz="0" w:space="0" w:color="auto"/>
        <w:right w:val="none" w:sz="0" w:space="0" w:color="auto"/>
      </w:divBdr>
    </w:div>
    <w:div w:id="395476300">
      <w:bodyDiv w:val="1"/>
      <w:marLeft w:val="0"/>
      <w:marRight w:val="0"/>
      <w:marTop w:val="0"/>
      <w:marBottom w:val="0"/>
      <w:divBdr>
        <w:top w:val="none" w:sz="0" w:space="0" w:color="auto"/>
        <w:left w:val="none" w:sz="0" w:space="0" w:color="auto"/>
        <w:bottom w:val="none" w:sz="0" w:space="0" w:color="auto"/>
        <w:right w:val="none" w:sz="0" w:space="0" w:color="auto"/>
      </w:divBdr>
    </w:div>
    <w:div w:id="411197169">
      <w:bodyDiv w:val="1"/>
      <w:marLeft w:val="0"/>
      <w:marRight w:val="0"/>
      <w:marTop w:val="0"/>
      <w:marBottom w:val="0"/>
      <w:divBdr>
        <w:top w:val="none" w:sz="0" w:space="0" w:color="auto"/>
        <w:left w:val="none" w:sz="0" w:space="0" w:color="auto"/>
        <w:bottom w:val="none" w:sz="0" w:space="0" w:color="auto"/>
        <w:right w:val="none" w:sz="0" w:space="0" w:color="auto"/>
      </w:divBdr>
    </w:div>
    <w:div w:id="585963410">
      <w:bodyDiv w:val="1"/>
      <w:marLeft w:val="0"/>
      <w:marRight w:val="0"/>
      <w:marTop w:val="0"/>
      <w:marBottom w:val="0"/>
      <w:divBdr>
        <w:top w:val="none" w:sz="0" w:space="0" w:color="auto"/>
        <w:left w:val="none" w:sz="0" w:space="0" w:color="auto"/>
        <w:bottom w:val="none" w:sz="0" w:space="0" w:color="auto"/>
        <w:right w:val="none" w:sz="0" w:space="0" w:color="auto"/>
      </w:divBdr>
    </w:div>
    <w:div w:id="735930853">
      <w:bodyDiv w:val="1"/>
      <w:marLeft w:val="0"/>
      <w:marRight w:val="0"/>
      <w:marTop w:val="0"/>
      <w:marBottom w:val="0"/>
      <w:divBdr>
        <w:top w:val="none" w:sz="0" w:space="0" w:color="auto"/>
        <w:left w:val="none" w:sz="0" w:space="0" w:color="auto"/>
        <w:bottom w:val="none" w:sz="0" w:space="0" w:color="auto"/>
        <w:right w:val="none" w:sz="0" w:space="0" w:color="auto"/>
      </w:divBdr>
    </w:div>
    <w:div w:id="786697595">
      <w:bodyDiv w:val="1"/>
      <w:marLeft w:val="0"/>
      <w:marRight w:val="0"/>
      <w:marTop w:val="0"/>
      <w:marBottom w:val="0"/>
      <w:divBdr>
        <w:top w:val="none" w:sz="0" w:space="0" w:color="auto"/>
        <w:left w:val="none" w:sz="0" w:space="0" w:color="auto"/>
        <w:bottom w:val="none" w:sz="0" w:space="0" w:color="auto"/>
        <w:right w:val="none" w:sz="0" w:space="0" w:color="auto"/>
      </w:divBdr>
    </w:div>
    <w:div w:id="1117022338">
      <w:bodyDiv w:val="1"/>
      <w:marLeft w:val="0"/>
      <w:marRight w:val="0"/>
      <w:marTop w:val="0"/>
      <w:marBottom w:val="0"/>
      <w:divBdr>
        <w:top w:val="none" w:sz="0" w:space="0" w:color="auto"/>
        <w:left w:val="none" w:sz="0" w:space="0" w:color="auto"/>
        <w:bottom w:val="none" w:sz="0" w:space="0" w:color="auto"/>
        <w:right w:val="none" w:sz="0" w:space="0" w:color="auto"/>
      </w:divBdr>
    </w:div>
    <w:div w:id="1194270777">
      <w:bodyDiv w:val="1"/>
      <w:marLeft w:val="0"/>
      <w:marRight w:val="0"/>
      <w:marTop w:val="0"/>
      <w:marBottom w:val="0"/>
      <w:divBdr>
        <w:top w:val="none" w:sz="0" w:space="0" w:color="auto"/>
        <w:left w:val="none" w:sz="0" w:space="0" w:color="auto"/>
        <w:bottom w:val="none" w:sz="0" w:space="0" w:color="auto"/>
        <w:right w:val="none" w:sz="0" w:space="0" w:color="auto"/>
      </w:divBdr>
    </w:div>
    <w:div w:id="1261067864">
      <w:bodyDiv w:val="1"/>
      <w:marLeft w:val="0"/>
      <w:marRight w:val="0"/>
      <w:marTop w:val="0"/>
      <w:marBottom w:val="0"/>
      <w:divBdr>
        <w:top w:val="none" w:sz="0" w:space="0" w:color="auto"/>
        <w:left w:val="none" w:sz="0" w:space="0" w:color="auto"/>
        <w:bottom w:val="none" w:sz="0" w:space="0" w:color="auto"/>
        <w:right w:val="none" w:sz="0" w:space="0" w:color="auto"/>
      </w:divBdr>
    </w:div>
    <w:div w:id="1275596088">
      <w:bodyDiv w:val="1"/>
      <w:marLeft w:val="0"/>
      <w:marRight w:val="0"/>
      <w:marTop w:val="0"/>
      <w:marBottom w:val="0"/>
      <w:divBdr>
        <w:top w:val="none" w:sz="0" w:space="0" w:color="auto"/>
        <w:left w:val="none" w:sz="0" w:space="0" w:color="auto"/>
        <w:bottom w:val="none" w:sz="0" w:space="0" w:color="auto"/>
        <w:right w:val="none" w:sz="0" w:space="0" w:color="auto"/>
      </w:divBdr>
    </w:div>
    <w:div w:id="1371881056">
      <w:bodyDiv w:val="1"/>
      <w:marLeft w:val="0"/>
      <w:marRight w:val="0"/>
      <w:marTop w:val="0"/>
      <w:marBottom w:val="0"/>
      <w:divBdr>
        <w:top w:val="none" w:sz="0" w:space="0" w:color="auto"/>
        <w:left w:val="none" w:sz="0" w:space="0" w:color="auto"/>
        <w:bottom w:val="none" w:sz="0" w:space="0" w:color="auto"/>
        <w:right w:val="none" w:sz="0" w:space="0" w:color="auto"/>
      </w:divBdr>
    </w:div>
    <w:div w:id="1417675277">
      <w:bodyDiv w:val="1"/>
      <w:marLeft w:val="0"/>
      <w:marRight w:val="0"/>
      <w:marTop w:val="0"/>
      <w:marBottom w:val="0"/>
      <w:divBdr>
        <w:top w:val="none" w:sz="0" w:space="0" w:color="auto"/>
        <w:left w:val="none" w:sz="0" w:space="0" w:color="auto"/>
        <w:bottom w:val="none" w:sz="0" w:space="0" w:color="auto"/>
        <w:right w:val="none" w:sz="0" w:space="0" w:color="auto"/>
      </w:divBdr>
    </w:div>
    <w:div w:id="1447772992">
      <w:bodyDiv w:val="1"/>
      <w:marLeft w:val="0"/>
      <w:marRight w:val="0"/>
      <w:marTop w:val="0"/>
      <w:marBottom w:val="0"/>
      <w:divBdr>
        <w:top w:val="none" w:sz="0" w:space="0" w:color="auto"/>
        <w:left w:val="none" w:sz="0" w:space="0" w:color="auto"/>
        <w:bottom w:val="none" w:sz="0" w:space="0" w:color="auto"/>
        <w:right w:val="none" w:sz="0" w:space="0" w:color="auto"/>
      </w:divBdr>
    </w:div>
    <w:div w:id="1551262874">
      <w:bodyDiv w:val="1"/>
      <w:marLeft w:val="0"/>
      <w:marRight w:val="0"/>
      <w:marTop w:val="0"/>
      <w:marBottom w:val="0"/>
      <w:divBdr>
        <w:top w:val="none" w:sz="0" w:space="0" w:color="auto"/>
        <w:left w:val="none" w:sz="0" w:space="0" w:color="auto"/>
        <w:bottom w:val="none" w:sz="0" w:space="0" w:color="auto"/>
        <w:right w:val="none" w:sz="0" w:space="0" w:color="auto"/>
      </w:divBdr>
    </w:div>
    <w:div w:id="1586455695">
      <w:bodyDiv w:val="1"/>
      <w:marLeft w:val="0"/>
      <w:marRight w:val="0"/>
      <w:marTop w:val="0"/>
      <w:marBottom w:val="0"/>
      <w:divBdr>
        <w:top w:val="none" w:sz="0" w:space="0" w:color="auto"/>
        <w:left w:val="none" w:sz="0" w:space="0" w:color="auto"/>
        <w:bottom w:val="none" w:sz="0" w:space="0" w:color="auto"/>
        <w:right w:val="none" w:sz="0" w:space="0" w:color="auto"/>
      </w:divBdr>
    </w:div>
    <w:div w:id="1612589622">
      <w:bodyDiv w:val="1"/>
      <w:marLeft w:val="0"/>
      <w:marRight w:val="0"/>
      <w:marTop w:val="0"/>
      <w:marBottom w:val="0"/>
      <w:divBdr>
        <w:top w:val="none" w:sz="0" w:space="0" w:color="auto"/>
        <w:left w:val="none" w:sz="0" w:space="0" w:color="auto"/>
        <w:bottom w:val="none" w:sz="0" w:space="0" w:color="auto"/>
        <w:right w:val="none" w:sz="0" w:space="0" w:color="auto"/>
      </w:divBdr>
    </w:div>
    <w:div w:id="1657680932">
      <w:bodyDiv w:val="1"/>
      <w:marLeft w:val="0"/>
      <w:marRight w:val="0"/>
      <w:marTop w:val="0"/>
      <w:marBottom w:val="0"/>
      <w:divBdr>
        <w:top w:val="none" w:sz="0" w:space="0" w:color="auto"/>
        <w:left w:val="none" w:sz="0" w:space="0" w:color="auto"/>
        <w:bottom w:val="none" w:sz="0" w:space="0" w:color="auto"/>
        <w:right w:val="none" w:sz="0" w:space="0" w:color="auto"/>
      </w:divBdr>
    </w:div>
    <w:div w:id="1751192478">
      <w:bodyDiv w:val="1"/>
      <w:marLeft w:val="0"/>
      <w:marRight w:val="0"/>
      <w:marTop w:val="0"/>
      <w:marBottom w:val="0"/>
      <w:divBdr>
        <w:top w:val="none" w:sz="0" w:space="0" w:color="auto"/>
        <w:left w:val="none" w:sz="0" w:space="0" w:color="auto"/>
        <w:bottom w:val="none" w:sz="0" w:space="0" w:color="auto"/>
        <w:right w:val="none" w:sz="0" w:space="0" w:color="auto"/>
      </w:divBdr>
    </w:div>
    <w:div w:id="1843548521">
      <w:bodyDiv w:val="1"/>
      <w:marLeft w:val="0"/>
      <w:marRight w:val="0"/>
      <w:marTop w:val="0"/>
      <w:marBottom w:val="0"/>
      <w:divBdr>
        <w:top w:val="none" w:sz="0" w:space="0" w:color="auto"/>
        <w:left w:val="none" w:sz="0" w:space="0" w:color="auto"/>
        <w:bottom w:val="none" w:sz="0" w:space="0" w:color="auto"/>
        <w:right w:val="none" w:sz="0" w:space="0" w:color="auto"/>
      </w:divBdr>
    </w:div>
    <w:div w:id="1936355617">
      <w:bodyDiv w:val="1"/>
      <w:marLeft w:val="0"/>
      <w:marRight w:val="0"/>
      <w:marTop w:val="0"/>
      <w:marBottom w:val="0"/>
      <w:divBdr>
        <w:top w:val="none" w:sz="0" w:space="0" w:color="auto"/>
        <w:left w:val="none" w:sz="0" w:space="0" w:color="auto"/>
        <w:bottom w:val="none" w:sz="0" w:space="0" w:color="auto"/>
        <w:right w:val="none" w:sz="0" w:space="0" w:color="auto"/>
      </w:divBdr>
    </w:div>
    <w:div w:id="1942254168">
      <w:bodyDiv w:val="1"/>
      <w:marLeft w:val="0"/>
      <w:marRight w:val="0"/>
      <w:marTop w:val="0"/>
      <w:marBottom w:val="0"/>
      <w:divBdr>
        <w:top w:val="none" w:sz="0" w:space="0" w:color="auto"/>
        <w:left w:val="none" w:sz="0" w:space="0" w:color="auto"/>
        <w:bottom w:val="none" w:sz="0" w:space="0" w:color="auto"/>
        <w:right w:val="none" w:sz="0" w:space="0" w:color="auto"/>
      </w:divBdr>
    </w:div>
    <w:div w:id="1988125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4623</Words>
  <Characters>26353</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Tal Yarkoni</cp:lastModifiedBy>
  <cp:revision>26</cp:revision>
  <dcterms:created xsi:type="dcterms:W3CDTF">2016-02-19T23:23:00Z</dcterms:created>
  <dcterms:modified xsi:type="dcterms:W3CDTF">2016-02-21T17:31:00Z</dcterms:modified>
</cp:coreProperties>
</file>