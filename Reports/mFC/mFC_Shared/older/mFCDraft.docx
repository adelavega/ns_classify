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AAAA4E2" w14:textId="77777777" w:rsidR="009E7445" w:rsidRDefault="006B0B75">
      <w:pPr>
        <w:pStyle w:val="Title"/>
      </w:pPr>
      <w:bookmarkStart w:id="0" w:name="h.avbk8ta41pt" w:colFirst="0" w:colLast="0"/>
      <w:bookmarkEnd w:id="0"/>
      <w:r>
        <w:rPr>
          <w:sz w:val="44"/>
          <w:szCs w:val="44"/>
        </w:rPr>
        <w:t>Functional specialization and complexity in medial frontal cortex</w:t>
      </w:r>
    </w:p>
    <w:p w14:paraId="7F846497" w14:textId="77777777" w:rsidR="009E7445" w:rsidRDefault="009E7445">
      <w:pPr>
        <w:pStyle w:val="normal0"/>
      </w:pPr>
    </w:p>
    <w:p w14:paraId="1513E3AD" w14:textId="77777777" w:rsidR="009E7445" w:rsidRDefault="006B0B75">
      <w:pPr>
        <w:pStyle w:val="normal0"/>
      </w:pPr>
      <w:r>
        <w:rPr>
          <w:sz w:val="24"/>
          <w:szCs w:val="24"/>
        </w:rPr>
        <w:t>Alejandro de la Vega</w:t>
      </w:r>
    </w:p>
    <w:p w14:paraId="37123033" w14:textId="77777777" w:rsidR="009E7445" w:rsidRDefault="009E7445">
      <w:pPr>
        <w:pStyle w:val="normal0"/>
      </w:pPr>
    </w:p>
    <w:p w14:paraId="4FCFF1E3" w14:textId="7647D861" w:rsidR="009E7445" w:rsidRDefault="006B0B75">
      <w:pPr>
        <w:pStyle w:val="normal0"/>
      </w:pPr>
      <w:r>
        <w:tab/>
        <w:t>The medial frontal cortex (</w:t>
      </w:r>
      <w:proofErr w:type="spellStart"/>
      <w:r>
        <w:t>mFC</w:t>
      </w:r>
      <w:proofErr w:type="spellEnd"/>
      <w:r>
        <w:t>) has been associated with a wide</w:t>
      </w:r>
      <w:ins w:id="1" w:author="Tal Yarkoni" w:date="2015-07-13T07:08:00Z">
        <w:r>
          <w:t xml:space="preserve"> </w:t>
        </w:r>
      </w:ins>
      <w:r>
        <w:t>variety of cognitive states ranging from motor function and cognitive control to affective processes such as reward-driven learning, negative affect, and pain processing</w:t>
      </w:r>
      <w:r w:rsidR="006E5161">
        <w:t xml:space="preserve">, </w:t>
      </w:r>
      <w:r w:rsidR="007A64D0">
        <w:t>imped</w:t>
      </w:r>
      <w:r w:rsidR="006E5161">
        <w:t>ing</w:t>
      </w:r>
      <w:r>
        <w:t xml:space="preserve"> efforts to determine its topographical organization. While several qualitative reviews and quantitative meta-analyses have sought to map </w:t>
      </w:r>
      <w:r w:rsidR="006E5161">
        <w:t xml:space="preserve">a more limited set of </w:t>
      </w:r>
      <w:r>
        <w:t xml:space="preserve">cognitive processes onto </w:t>
      </w:r>
      <w:proofErr w:type="spellStart"/>
      <w:r>
        <w:t>mFC</w:t>
      </w:r>
      <w:proofErr w:type="spellEnd"/>
      <w:r>
        <w:t xml:space="preserve"> regions</w:t>
      </w:r>
      <w:r w:rsidR="0099166A">
        <w:t xml:space="preserve">, </w:t>
      </w:r>
      <w:r>
        <w:t xml:space="preserve">there have been few large-scale efforts to comprehensively map cognitive states to medial frontal anatomy across the full range of cognitive </w:t>
      </w:r>
      <w:r w:rsidR="007A64D0">
        <w:t>and affective</w:t>
      </w:r>
      <w:r w:rsidR="0099166A">
        <w:t xml:space="preserve"> states</w:t>
      </w:r>
      <w:r>
        <w:t>.</w:t>
      </w:r>
    </w:p>
    <w:p w14:paraId="777F77BD" w14:textId="4A94F1CB" w:rsidR="009E7445" w:rsidRDefault="006B0B75">
      <w:pPr>
        <w:pStyle w:val="normal0"/>
        <w:ind w:firstLine="720"/>
      </w:pPr>
      <w:r>
        <w:t>The limitations of domain-specific reviews and meta-analyses are well exemplified in the case of dorsal anterior cingulate cortex (</w:t>
      </w:r>
      <w:proofErr w:type="spellStart"/>
      <w:r>
        <w:t>dACC</w:t>
      </w:r>
      <w:proofErr w:type="spellEnd"/>
      <w:r>
        <w:t xml:space="preserve">). In an influential review, Bush and colleagues (2000) hypothesized that dorsal ACC is primarily specialized for cognitive processes such as conflict processing, while rostral ACC specializes in affective processing </w:t>
      </w:r>
      <w:r w:rsidR="0099166A">
        <w:t>theories</w:t>
      </w:r>
      <w:r>
        <w:t xml:space="preserve"> of </w:t>
      </w:r>
      <w:proofErr w:type="spellStart"/>
      <w:r>
        <w:t>dACC’s</w:t>
      </w:r>
      <w:proofErr w:type="spellEnd"/>
      <w:r>
        <w:t xml:space="preserve"> role in cognitive control subsequently flourished (Carter, Braver, </w:t>
      </w:r>
      <w:proofErr w:type="spellStart"/>
      <w:r>
        <w:t>Barch</w:t>
      </w:r>
      <w:proofErr w:type="spellEnd"/>
      <w:r>
        <w:t xml:space="preserve">, </w:t>
      </w:r>
      <w:proofErr w:type="spellStart"/>
      <w:r>
        <w:t>Botvinick</w:t>
      </w:r>
      <w:proofErr w:type="spellEnd"/>
      <w:r>
        <w:t xml:space="preserve">, Noll, &amp; Cohen, 1998; </w:t>
      </w:r>
      <w:proofErr w:type="spellStart"/>
      <w:r>
        <w:t>Botvinick</w:t>
      </w:r>
      <w:proofErr w:type="spellEnd"/>
      <w:r>
        <w:t xml:space="preserve">, Braver, </w:t>
      </w:r>
      <w:proofErr w:type="spellStart"/>
      <w:r>
        <w:t>Barch</w:t>
      </w:r>
      <w:proofErr w:type="spellEnd"/>
      <w:r>
        <w:t xml:space="preserve">, Carter, &amp; Cohen, 2001; </w:t>
      </w:r>
      <w:proofErr w:type="spellStart"/>
      <w:r>
        <w:t>Botvinick</w:t>
      </w:r>
      <w:proofErr w:type="spellEnd"/>
      <w:r>
        <w:t xml:space="preserve">, Cohen, Carter, 2004; </w:t>
      </w:r>
      <w:proofErr w:type="spellStart"/>
      <w:r>
        <w:t>Banich</w:t>
      </w:r>
      <w:proofErr w:type="spellEnd"/>
      <w:r>
        <w:t xml:space="preserve">, </w:t>
      </w:r>
      <w:commentRangeStart w:id="2"/>
      <w:r>
        <w:t>2009</w:t>
      </w:r>
      <w:commentRangeEnd w:id="2"/>
      <w:r w:rsidR="00FC5F87">
        <w:rPr>
          <w:rStyle w:val="CommentReference"/>
        </w:rPr>
        <w:commentReference w:id="2"/>
      </w:r>
      <w:r>
        <w:t>)</w:t>
      </w:r>
      <w:ins w:id="3" w:author="Tal Yarkoni" w:date="2015-07-13T07:15:00Z">
        <w:r>
          <w:t>,</w:t>
        </w:r>
      </w:ins>
      <w:r>
        <w:t xml:space="preserve"> and </w:t>
      </w:r>
      <w:proofErr w:type="spellStart"/>
      <w:r>
        <w:t>dACC’s</w:t>
      </w:r>
      <w:proofErr w:type="spellEnd"/>
      <w:r>
        <w:t xml:space="preserve"> critical role in cognitive control was bolstered by several fMRI meta-analyses (...). However, a more recent meta-analysis (</w:t>
      </w:r>
      <w:proofErr w:type="spellStart"/>
      <w:r>
        <w:t>Shackman</w:t>
      </w:r>
      <w:proofErr w:type="spellEnd"/>
      <w:r>
        <w:t xml:space="preserve"> et al., 2011) eschewed the strict division between affective and cognitive processes by pointing out a burgeoning body of evidence which critically implicates overlapping portions of </w:t>
      </w:r>
      <w:proofErr w:type="spellStart"/>
      <w:r>
        <w:t>dACC</w:t>
      </w:r>
      <w:proofErr w:type="spellEnd"/>
      <w:r>
        <w:t xml:space="preserve"> in both pain processing (Vogt, 2005; </w:t>
      </w:r>
      <w:proofErr w:type="spellStart"/>
      <w:r>
        <w:t>Treede</w:t>
      </w:r>
      <w:proofErr w:type="spellEnd"/>
      <w:r>
        <w:t xml:space="preserve">, </w:t>
      </w:r>
      <w:proofErr w:type="spellStart"/>
      <w:r>
        <w:t>Kenshalo</w:t>
      </w:r>
      <w:proofErr w:type="spellEnd"/>
      <w:r>
        <w:t xml:space="preserve">, </w:t>
      </w:r>
      <w:proofErr w:type="spellStart"/>
      <w:r>
        <w:t>Gracely</w:t>
      </w:r>
      <w:proofErr w:type="spellEnd"/>
      <w:r>
        <w:t xml:space="preserve">, &amp; Jones, 1999; Rolls, </w:t>
      </w:r>
      <w:proofErr w:type="spellStart"/>
      <w:r>
        <w:t>O'Doherty</w:t>
      </w:r>
      <w:proofErr w:type="spellEnd"/>
      <w:r>
        <w:t xml:space="preserve">, </w:t>
      </w:r>
      <w:proofErr w:type="spellStart"/>
      <w:r>
        <w:t>Kringelbach</w:t>
      </w:r>
      <w:proofErr w:type="spellEnd"/>
      <w:r>
        <w:t xml:space="preserve">, Francis, </w:t>
      </w:r>
      <w:proofErr w:type="spellStart"/>
      <w:r>
        <w:t>Bowtell</w:t>
      </w:r>
      <w:proofErr w:type="spellEnd"/>
      <w:r>
        <w:t xml:space="preserve">, &amp; </w:t>
      </w:r>
      <w:proofErr w:type="spellStart"/>
      <w:r>
        <w:t>McGlone</w:t>
      </w:r>
      <w:proofErr w:type="spellEnd"/>
      <w:r>
        <w:t xml:space="preserve">, 2003; Wager, Atlas, Lindquist, Roy, Woo, &amp; </w:t>
      </w:r>
      <w:proofErr w:type="spellStart"/>
      <w:r>
        <w:t>Kross</w:t>
      </w:r>
      <w:proofErr w:type="spellEnd"/>
      <w:r>
        <w:t xml:space="preserve">, 2013) and cognitive control. </w:t>
      </w:r>
      <w:proofErr w:type="spellStart"/>
      <w:r>
        <w:t>Shackman</w:t>
      </w:r>
      <w:proofErr w:type="spellEnd"/>
      <w:r>
        <w:t xml:space="preserve"> et al</w:t>
      </w:r>
      <w:ins w:id="4" w:author="Tor Wager" w:date="2015-07-23T13:20:00Z">
        <w:r w:rsidR="007A64D0">
          <w:t>.</w:t>
        </w:r>
      </w:ins>
      <w:r>
        <w:t xml:space="preserve"> (2011) argued that this overlap suggests </w:t>
      </w:r>
      <w:proofErr w:type="spellStart"/>
      <w:r>
        <w:t>dACC</w:t>
      </w:r>
      <w:proofErr w:type="spellEnd"/>
      <w:r>
        <w:t xml:space="preserve"> integrates negative </w:t>
      </w:r>
      <w:proofErr w:type="spellStart"/>
      <w:r>
        <w:t>reinforcers</w:t>
      </w:r>
      <w:proofErr w:type="spellEnd"/>
      <w:r>
        <w:t xml:space="preserve"> with motor centers to implement goal-directed behavior.</w:t>
      </w:r>
    </w:p>
    <w:p w14:paraId="70218B89" w14:textId="505F4DCC" w:rsidR="009E7445" w:rsidRDefault="006B0B75">
      <w:pPr>
        <w:pStyle w:val="normal0"/>
        <w:ind w:firstLine="720"/>
      </w:pPr>
      <w:r>
        <w:t xml:space="preserve">Despite the usefulness of such cross-domain meta-analyses of </w:t>
      </w:r>
      <w:proofErr w:type="spellStart"/>
      <w:r>
        <w:t>mFC</w:t>
      </w:r>
      <w:proofErr w:type="spellEnd"/>
      <w:r>
        <w:t xml:space="preserve"> function, several problems remain. First, since most researchers are intimately familiar with one particular domain of cognition, most meta-analyses are necessarily restricted to a small subset of empirical findings</w:t>
      </w:r>
      <w:r w:rsidR="00FC5F87">
        <w:t xml:space="preserve"> generally related to a particular emotional or cognitive process under investigation</w:t>
      </w:r>
      <w:ins w:id="5" w:author="Alejandro De La Vega" w:date="2015-07-23T14:47:00Z">
        <w:r w:rsidR="0099166A">
          <w:t xml:space="preserve"> </w:t>
        </w:r>
      </w:ins>
      <w:r>
        <w:t>(</w:t>
      </w:r>
      <w:proofErr w:type="spellStart"/>
      <w:r>
        <w:t>Paus</w:t>
      </w:r>
      <w:proofErr w:type="spellEnd"/>
      <w:r>
        <w:t xml:space="preserve"> et al., 2001; </w:t>
      </w:r>
      <w:proofErr w:type="spellStart"/>
      <w:r>
        <w:t>Botvinick</w:t>
      </w:r>
      <w:proofErr w:type="spellEnd"/>
      <w:r>
        <w:t xml:space="preserve"> et al., 2005; Vogt et al., 2005; Wallis &amp; </w:t>
      </w:r>
      <w:proofErr w:type="spellStart"/>
      <w:r>
        <w:t>Kennerley</w:t>
      </w:r>
      <w:proofErr w:type="spellEnd"/>
      <w:r>
        <w:t xml:space="preserve">, 2010; </w:t>
      </w:r>
      <w:proofErr w:type="spellStart"/>
      <w:r>
        <w:t>Etkin</w:t>
      </w:r>
      <w:proofErr w:type="spellEnd"/>
      <w:r>
        <w:t xml:space="preserve">, </w:t>
      </w:r>
      <w:proofErr w:type="spellStart"/>
      <w:r>
        <w:t>Egner</w:t>
      </w:r>
      <w:proofErr w:type="spellEnd"/>
      <w:r>
        <w:t xml:space="preserve">, &amp; </w:t>
      </w:r>
      <w:proofErr w:type="spellStart"/>
      <w:r>
        <w:t>Kalisch</w:t>
      </w:r>
      <w:proofErr w:type="spellEnd"/>
      <w:r>
        <w:t xml:space="preserve">, 2011). Even those meta-analyses that attempt to take a broader look at </w:t>
      </w:r>
      <w:proofErr w:type="spellStart"/>
      <w:r>
        <w:t>mFC</w:t>
      </w:r>
      <w:proofErr w:type="spellEnd"/>
      <w:r>
        <w:t xml:space="preserve"> function only include a subset of cognitive processes (e.g. negative affect, pain and cognitive control; </w:t>
      </w:r>
      <w:proofErr w:type="spellStart"/>
      <w:r>
        <w:t>Shackman</w:t>
      </w:r>
      <w:proofErr w:type="spellEnd"/>
      <w:r>
        <w:t>, 2011)</w:t>
      </w:r>
      <w:r w:rsidR="0099166A">
        <w:t>. Second</w:t>
      </w:r>
      <w:r>
        <w:t>, traditional meta-analyses have limited ability to draw conclusions about the relative specificity of brain activity to particular cognitive processes--a limitation widely known as the reverse inference problem (</w:t>
      </w:r>
      <w:proofErr w:type="spellStart"/>
      <w:r>
        <w:t>Poldrack</w:t>
      </w:r>
      <w:proofErr w:type="spellEnd"/>
      <w:r>
        <w:t xml:space="preserve">, 2006). This concern is particularly acute in the case of </w:t>
      </w:r>
      <w:proofErr w:type="spellStart"/>
      <w:r>
        <w:t>mFC</w:t>
      </w:r>
      <w:proofErr w:type="spellEnd"/>
      <w:r>
        <w:t xml:space="preserve"> </w:t>
      </w:r>
      <w:proofErr w:type="spellStart"/>
      <w:r>
        <w:t>subregions</w:t>
      </w:r>
      <w:proofErr w:type="spellEnd"/>
      <w:r>
        <w:t xml:space="preserve"> such as pre-SMA and </w:t>
      </w:r>
      <w:proofErr w:type="spellStart"/>
      <w:r>
        <w:t>dACC</w:t>
      </w:r>
      <w:proofErr w:type="spellEnd"/>
      <w:r>
        <w:t>, which show high rates of activation across a broad range of fMRI studies, suggesting low selectivity</w:t>
      </w:r>
      <w:r w:rsidR="00FC5F87">
        <w:t xml:space="preserve"> to a given domain</w:t>
      </w:r>
      <w:ins w:id="6" w:author="Tal Yarkoni" w:date="2015-07-13T07:21:00Z">
        <w:r>
          <w:t xml:space="preserve"> </w:t>
        </w:r>
      </w:ins>
      <w:r>
        <w:t xml:space="preserve"> (</w:t>
      </w:r>
      <w:proofErr w:type="spellStart"/>
      <w:r>
        <w:t>Yarkoni</w:t>
      </w:r>
      <w:proofErr w:type="spellEnd"/>
      <w:r>
        <w:t xml:space="preserve"> et al., 2011)</w:t>
      </w:r>
      <w:ins w:id="7" w:author="Alejandro De La Vega" w:date="2015-07-23T14:46:00Z">
        <w:r w:rsidR="0099166A">
          <w:t xml:space="preserve"> </w:t>
        </w:r>
      </w:ins>
      <w:ins w:id="8" w:author="Tal Yarkoni" w:date="2015-07-13T07:21:00Z">
        <w:r>
          <w:t>[ALSO CITE NELSON ET AL, 2010]</w:t>
        </w:r>
      </w:ins>
      <w:r>
        <w:t xml:space="preserve">. </w:t>
      </w:r>
    </w:p>
    <w:p w14:paraId="51F30CF7" w14:textId="6FE655BF" w:rsidR="009E7445" w:rsidRDefault="006B0B75">
      <w:pPr>
        <w:pStyle w:val="normal0"/>
        <w:ind w:firstLine="720"/>
      </w:pPr>
      <w:commentRangeStart w:id="9"/>
      <w:r>
        <w:t xml:space="preserve">In addition, the lack of </w:t>
      </w:r>
      <w:ins w:id="10" w:author="Marie Banich" w:date="2015-07-22T07:42:00Z">
        <w:r w:rsidR="004A28E2">
          <w:t xml:space="preserve">agreement regarding clear </w:t>
        </w:r>
      </w:ins>
      <w:del w:id="11" w:author="Marie Banich" w:date="2015-07-22T07:42:00Z">
        <w:r w:rsidDel="004A28E2">
          <w:delText xml:space="preserve">established functionally </w:delText>
        </w:r>
      </w:del>
      <w:r>
        <w:t xml:space="preserve">dissociable regions in </w:t>
      </w:r>
      <w:proofErr w:type="spellStart"/>
      <w:r>
        <w:t>mFC</w:t>
      </w:r>
      <w:proofErr w:type="spellEnd"/>
      <w:r>
        <w:t xml:space="preserve"> further hampers the assignment of cognitive functions to specific </w:t>
      </w:r>
      <w:proofErr w:type="spellStart"/>
      <w:ins w:id="12" w:author="Tor Wager" w:date="2015-07-23T13:20:00Z">
        <w:r w:rsidR="007A64D0">
          <w:t>subregion</w:t>
        </w:r>
      </w:ins>
      <w:ins w:id="13" w:author="Marie Banich" w:date="2015-07-21T20:57:00Z">
        <w:r w:rsidR="00FC5F87">
          <w:t>s</w:t>
        </w:r>
      </w:ins>
      <w:proofErr w:type="spellEnd"/>
      <w:r>
        <w:t xml:space="preserve">. While there have been substantial efforts to define </w:t>
      </w:r>
      <w:proofErr w:type="spellStart"/>
      <w:r>
        <w:t>mFC</w:t>
      </w:r>
      <w:proofErr w:type="spellEnd"/>
      <w:r>
        <w:t xml:space="preserve"> </w:t>
      </w:r>
      <w:proofErr w:type="spellStart"/>
      <w:r>
        <w:t>subregions</w:t>
      </w:r>
      <w:proofErr w:type="spellEnd"/>
      <w:r>
        <w:t xml:space="preserve"> on the basis of </w:t>
      </w:r>
      <w:proofErr w:type="spellStart"/>
      <w:r>
        <w:t>cytoarchitectonics</w:t>
      </w:r>
      <w:proofErr w:type="spellEnd"/>
      <w:r>
        <w:t xml:space="preserve"> (Vogt et al., </w:t>
      </w:r>
      <w:r>
        <w:lastRenderedPageBreak/>
        <w:t xml:space="preserve">2005), resting-state functional fMRI connectivity (Kim, Lee, Jo, Kim, Lee, Kim, et al., 2010; </w:t>
      </w:r>
      <w:proofErr w:type="spellStart"/>
      <w:r>
        <w:t>Kahnt</w:t>
      </w:r>
      <w:proofErr w:type="spellEnd"/>
      <w:r>
        <w:t xml:space="preserve">, Chang, Park, </w:t>
      </w:r>
      <w:proofErr w:type="spellStart"/>
      <w:r>
        <w:t>Heinzle</w:t>
      </w:r>
      <w:proofErr w:type="spellEnd"/>
      <w:r>
        <w:t xml:space="preserve">, &amp; Haynes, 2012), and diffusion tensor imaging (Yu, Zhou, Liu, Jiang, Dong, Zhang, et al. 2011; Liu, Qin, Li, Fan, Wang, Jiang, et al. 2013), such methods are unable to directly link </w:t>
      </w:r>
      <w:ins w:id="14" w:author="Tor Wager" w:date="2015-07-23T13:20:00Z">
        <w:r w:rsidR="007A64D0">
          <w:t xml:space="preserve">anatomy with </w:t>
        </w:r>
      </w:ins>
      <w:r>
        <w:t xml:space="preserve">cognitive </w:t>
      </w:r>
      <w:ins w:id="15" w:author="Tor Wager" w:date="2015-07-23T13:20:00Z">
        <w:r w:rsidR="007A64D0">
          <w:t xml:space="preserve">and affective </w:t>
        </w:r>
      </w:ins>
      <w:r>
        <w:t>states</w:t>
      </w:r>
      <w:ins w:id="16" w:author="Tor Wager" w:date="2015-07-23T13:20:00Z">
        <w:r w:rsidR="007A64D0">
          <w:t>.</w:t>
        </w:r>
      </w:ins>
      <w:ins w:id="17" w:author="Tal Yarkoni" w:date="2015-07-13T07:22:00Z">
        <w:r>
          <w:t>to</w:t>
        </w:r>
      </w:ins>
      <w:r>
        <w:t xml:space="preserve"> Thi</w:t>
      </w:r>
      <w:commentRangeStart w:id="18"/>
      <w:r>
        <w:t xml:space="preserve">s lack </w:t>
      </w:r>
      <w:proofErr w:type="spellStart"/>
      <w:r>
        <w:t>of</w:t>
      </w:r>
      <w:ins w:id="19" w:author="Marie Banich" w:date="2015-07-22T07:43:00Z">
        <w:r w:rsidR="004A28E2">
          <w:t>an</w:t>
        </w:r>
        <w:proofErr w:type="spellEnd"/>
        <w:r w:rsidR="004A28E2">
          <w:t xml:space="preserve"> </w:t>
        </w:r>
      </w:ins>
      <w:r>
        <w:t xml:space="preserve">established topography has led to wide-variability in the usage of anatomical terms such as </w:t>
      </w:r>
      <w:proofErr w:type="spellStart"/>
      <w:r>
        <w:t>dACC</w:t>
      </w:r>
      <w:proofErr w:type="spellEnd"/>
      <w:r>
        <w:t>, and ventromedial prefrontal cortex (</w:t>
      </w:r>
      <w:proofErr w:type="spellStart"/>
      <w:r>
        <w:t>vmPFC</w:t>
      </w:r>
      <w:commentRangeStart w:id="20"/>
      <w:proofErr w:type="spellEnd"/>
      <w:r>
        <w:t xml:space="preserve">). (I don’t </w:t>
      </w:r>
      <w:ins w:id="21" w:author="Tor Wager" w:date="2015-07-23T13:20:00Z">
        <w:r w:rsidR="007A64D0">
          <w:t>hav</w:t>
        </w:r>
        <w:commentRangeEnd w:id="18"/>
        <w:r w:rsidR="007A64D0">
          <w:commentReference w:id="18"/>
        </w:r>
        <w:r w:rsidR="007A64D0">
          <w:t>e</w:t>
        </w:r>
      </w:ins>
      <w:r>
        <w:t xml:space="preserve"> a good citation for </w:t>
      </w:r>
      <w:commentRangeStart w:id="22"/>
      <w:r>
        <w:t>this</w:t>
      </w:r>
      <w:commentRangeEnd w:id="22"/>
      <w:r w:rsidR="004A28E2">
        <w:rPr>
          <w:rStyle w:val="CommentReference"/>
        </w:rPr>
        <w:commentReference w:id="22"/>
      </w:r>
      <w:r>
        <w:t>)</w:t>
      </w:r>
      <w:commentRangeEnd w:id="9"/>
      <w:r>
        <w:commentReference w:id="9"/>
      </w:r>
      <w:commentRangeEnd w:id="20"/>
      <w:r w:rsidR="00CB6A82">
        <w:rPr>
          <w:rStyle w:val="CommentReference"/>
        </w:rPr>
        <w:commentReference w:id="20"/>
      </w:r>
    </w:p>
    <w:p w14:paraId="2095D281" w14:textId="7AE01110" w:rsidR="009E7445" w:rsidRDefault="004A28E2" w:rsidP="00CB6A82">
      <w:pPr>
        <w:pStyle w:val="normal0"/>
        <w:ind w:firstLine="720"/>
      </w:pPr>
      <w:ins w:id="23" w:author="Marie Banich" w:date="2015-07-22T07:43:00Z">
        <w:r>
          <w:t xml:space="preserve">To make a clearly connection between anatomy and function, </w:t>
        </w:r>
      </w:ins>
      <w:commentRangeStart w:id="24"/>
      <w:r w:rsidR="006B0B75">
        <w:t xml:space="preserve">Here, we use </w:t>
      </w:r>
      <w:proofErr w:type="spellStart"/>
      <w:r w:rsidR="006B0B75">
        <w:t>Neurosynth</w:t>
      </w:r>
      <w:proofErr w:type="spellEnd"/>
      <w:r w:rsidR="006B0B75">
        <w:t>, a diverse large-scale functional neuroimaging database of over 10,000 studies (</w:t>
      </w:r>
      <w:proofErr w:type="spellStart"/>
      <w:r w:rsidR="006B0B75">
        <w:t>Yarkoni</w:t>
      </w:r>
      <w:proofErr w:type="spellEnd"/>
      <w:r w:rsidR="006B0B75">
        <w:t xml:space="preserve"> et al., 2011), to systematically create a comprehensive functional-anatomical mapping of medial frontal cortex.</w:t>
      </w:r>
      <w:ins w:id="25" w:author="Tal Yarkoni" w:date="2015-07-13T07:35:00Z">
        <w:r w:rsidR="006B0B75">
          <w:t xml:space="preserve"> We used a data-driven approach to cluster </w:t>
        </w:r>
        <w:proofErr w:type="spellStart"/>
        <w:r w:rsidR="006B0B75">
          <w:t>mFC</w:t>
        </w:r>
        <w:proofErr w:type="spellEnd"/>
        <w:r w:rsidR="006B0B75">
          <w:t xml:space="preserve"> voxels into functionally homogeneous </w:t>
        </w:r>
        <w:proofErr w:type="spellStart"/>
        <w:r w:rsidR="006B0B75">
          <w:t>subregions</w:t>
        </w:r>
        <w:proofErr w:type="spellEnd"/>
        <w:r w:rsidR="006B0B75">
          <w:t xml:space="preserve"> at different spatial scales based on their meta-analytic </w:t>
        </w:r>
        <w:proofErr w:type="spellStart"/>
        <w:r w:rsidR="006B0B75">
          <w:t>coactivation</w:t>
        </w:r>
        <w:proofErr w:type="spellEnd"/>
        <w:r w:rsidR="006B0B75">
          <w:t xml:space="preserve"> with other brain regions (Toro, Fox, &amp; </w:t>
        </w:r>
        <w:proofErr w:type="spellStart"/>
        <w:r w:rsidR="006B0B75">
          <w:t>Paus</w:t>
        </w:r>
        <w:proofErr w:type="spellEnd"/>
        <w:r w:rsidR="006B0B75">
          <w:t xml:space="preserve">, 2008; Robinson, Laird, </w:t>
        </w:r>
        <w:proofErr w:type="spellStart"/>
        <w:r w:rsidR="006B0B75">
          <w:t>Glahn</w:t>
        </w:r>
        <w:proofErr w:type="spellEnd"/>
        <w:r w:rsidR="006B0B75">
          <w:t xml:space="preserve">, </w:t>
        </w:r>
        <w:proofErr w:type="spellStart"/>
        <w:r w:rsidR="006B0B75">
          <w:t>Lovallo</w:t>
        </w:r>
        <w:proofErr w:type="spellEnd"/>
        <w:r w:rsidR="006B0B75">
          <w:t>, &amp; Fox, 2010; Smith et al., 2011). We then characterized the cognitive profiles of these clusters using multivariate classification analyses and quantified the degree of functional heterogeneity displayed by each cluster.</w:t>
        </w:r>
      </w:ins>
      <w:commentRangeEnd w:id="24"/>
      <w:r w:rsidR="006B0B75">
        <w:commentReference w:id="24"/>
      </w:r>
      <w:r w:rsidR="006B0B75">
        <w:t xml:space="preserve"> </w:t>
      </w:r>
      <w:bookmarkStart w:id="26" w:name="h.bvqocikr6fu2" w:colFirst="0" w:colLast="0"/>
      <w:bookmarkEnd w:id="26"/>
    </w:p>
    <w:p w14:paraId="2EB960BA" w14:textId="77777777" w:rsidR="009E7445" w:rsidRDefault="006B0B75">
      <w:pPr>
        <w:pStyle w:val="normal0"/>
      </w:pPr>
      <w:r>
        <w:br w:type="page"/>
      </w:r>
    </w:p>
    <w:p w14:paraId="18C08C73" w14:textId="77777777" w:rsidR="009E7445" w:rsidRDefault="009E7445">
      <w:pPr>
        <w:pStyle w:val="Heading1"/>
      </w:pPr>
      <w:bookmarkStart w:id="27" w:name="h.2budzf1mxddc" w:colFirst="0" w:colLast="0"/>
      <w:bookmarkEnd w:id="27"/>
    </w:p>
    <w:p w14:paraId="2DD8D931" w14:textId="2EE259AA" w:rsidR="009E7445" w:rsidRDefault="006B0B75">
      <w:pPr>
        <w:pStyle w:val="Heading1"/>
      </w:pPr>
      <w:bookmarkStart w:id="28" w:name="h.e23paljixwn3" w:colFirst="0" w:colLast="0"/>
      <w:bookmarkEnd w:id="28"/>
      <w:r>
        <w:t>Results</w:t>
      </w:r>
    </w:p>
    <w:p w14:paraId="7B3362B9" w14:textId="77777777" w:rsidR="00A004FE" w:rsidRDefault="007A64D0">
      <w:pPr>
        <w:pStyle w:val="normal0"/>
        <w:rPr>
          <w:ins w:id="29" w:author="Tor Wager" w:date="2015-07-23T13:20:00Z"/>
        </w:rPr>
      </w:pPr>
      <w:ins w:id="30" w:author="Tor Wager" w:date="2015-07-23T13:20:00Z">
        <w:r>
          <w:rPr>
            <w:noProof/>
          </w:rPr>
          <w:drawing>
            <wp:inline distT="114300" distB="114300" distL="114300" distR="114300" wp14:anchorId="7D5F5C2C" wp14:editId="4E6005AF">
              <wp:extent cx="5950207" cy="3386138"/>
              <wp:effectExtent l="0" t="0" r="0" b="0"/>
              <wp:docPr id="14" name="image12.jpg" descr="Fig1_Methods.jpg"/>
              <wp:cNvGraphicFramePr/>
              <a:graphic xmlns:a="http://schemas.openxmlformats.org/drawingml/2006/main">
                <a:graphicData uri="http://schemas.openxmlformats.org/drawingml/2006/picture">
                  <pic:pic xmlns:pic="http://schemas.openxmlformats.org/drawingml/2006/picture">
                    <pic:nvPicPr>
                      <pic:cNvPr id="0" name="image12.jpg" descr="Fig1_Methods.jpg"/>
                      <pic:cNvPicPr preferRelativeResize="0"/>
                    </pic:nvPicPr>
                    <pic:blipFill>
                      <a:blip r:embed="rId7"/>
                      <a:srcRect l="2403" r="24519" b="25072"/>
                      <a:stretch>
                        <a:fillRect/>
                      </a:stretch>
                    </pic:blipFill>
                    <pic:spPr>
                      <a:xfrm>
                        <a:off x="0" y="0"/>
                        <a:ext cx="5950207" cy="3386138"/>
                      </a:xfrm>
                      <a:prstGeom prst="rect">
                        <a:avLst/>
                      </a:prstGeom>
                      <a:ln/>
                    </pic:spPr>
                  </pic:pic>
                </a:graphicData>
              </a:graphic>
            </wp:inline>
          </w:drawing>
        </w:r>
      </w:ins>
    </w:p>
    <w:p w14:paraId="6CC30F92" w14:textId="77777777" w:rsidR="009E7445" w:rsidRDefault="006B0B75">
      <w:pPr>
        <w:pStyle w:val="normal0"/>
      </w:pPr>
      <w:r>
        <w:rPr>
          <w:i/>
        </w:rPr>
        <w:t xml:space="preserve">Figure 1. Methods overview. A) </w:t>
      </w:r>
      <w:proofErr w:type="spellStart"/>
      <w:r>
        <w:rPr>
          <w:i/>
        </w:rPr>
        <w:t>Coactivation</w:t>
      </w:r>
      <w:proofErr w:type="spellEnd"/>
      <w:r>
        <w:rPr>
          <w:i/>
        </w:rPr>
        <w:t xml:space="preserve"> with the rest of the brain for each voxel in medial frontal cortex ROI was calculated and used to create a distance matrix of </w:t>
      </w:r>
      <w:proofErr w:type="spellStart"/>
      <w:r>
        <w:rPr>
          <w:i/>
        </w:rPr>
        <w:t>mFC</w:t>
      </w:r>
      <w:proofErr w:type="spellEnd"/>
      <w:r>
        <w:rPr>
          <w:i/>
        </w:rPr>
        <w:t xml:space="preserve"> voxels; k-means clustering was applied to distance matrix resulting in spatially distinct clusters. We functionally characterized each cluster by determining which cognitive functions best differentiated studies that activated each cluster, from those that did not.</w:t>
      </w:r>
    </w:p>
    <w:p w14:paraId="123941AA" w14:textId="77777777" w:rsidR="009E7445" w:rsidRDefault="006B0B75">
      <w:pPr>
        <w:pStyle w:val="Heading3"/>
      </w:pPr>
      <w:bookmarkStart w:id="31" w:name="h.7etsfdzi6lib" w:colFirst="0" w:colLast="0"/>
      <w:bookmarkEnd w:id="31"/>
      <w:r>
        <w:t>Functionally separable components of medial frontal cortex</w:t>
      </w:r>
    </w:p>
    <w:p w14:paraId="3417C28A" w14:textId="6BE4111A" w:rsidR="009E7445" w:rsidRDefault="006B0B75" w:rsidP="00CB6A82">
      <w:pPr>
        <w:pStyle w:val="normal0"/>
        <w:ind w:firstLine="720"/>
      </w:pPr>
      <w:ins w:id="32" w:author="Tal Yarkoni" w:date="2015-07-13T07:38:00Z">
        <w:r>
          <w:t>Our</w:t>
        </w:r>
      </w:ins>
      <w:r>
        <w:t xml:space="preserve"> first goal was to identify functionally dissociable spatial regions in the human medial frontal cortex (Figure 1A). Our </w:t>
      </w:r>
      <w:proofErr w:type="spellStart"/>
      <w:r>
        <w:t>mFC</w:t>
      </w:r>
      <w:proofErr w:type="spellEnd"/>
      <w:r>
        <w:t xml:space="preserve"> region of interest (ROI) spanned the entire medial surface of frontal cortex bilaterally, including the entirety of the supplementary motor area (SMA), pre-SMA, anterior cingulate cortex, medial prefrontal cortex, and medial aspects of the </w:t>
      </w:r>
      <w:proofErr w:type="spellStart"/>
      <w:r>
        <w:t>frontopolar</w:t>
      </w:r>
      <w:proofErr w:type="spellEnd"/>
      <w:r>
        <w:t xml:space="preserve"> and orbitofrontal cortex. </w:t>
      </w:r>
      <w:r w:rsidR="00CB6A82">
        <w:t xml:space="preserve">We </w:t>
      </w:r>
      <w:r>
        <w:t xml:space="preserve">identified putatively functionally separable units of medial frontal cortex on the basis of shared </w:t>
      </w:r>
      <w:proofErr w:type="spellStart"/>
      <w:r>
        <w:t>coactivation</w:t>
      </w:r>
      <w:proofErr w:type="spellEnd"/>
      <w:r>
        <w:t xml:space="preserve"> profiles with the rest of the brain (cf. Chang et al, 2013). This approach is akin to using resting state functional connectivity MRI (</w:t>
      </w:r>
      <w:proofErr w:type="spellStart"/>
      <w:r>
        <w:t>rs</w:t>
      </w:r>
      <w:proofErr w:type="spellEnd"/>
      <w:r>
        <w:t xml:space="preserve">-fMRI) to determine how tightly coupled voxels are to each other. We determined the pattern of </w:t>
      </w:r>
      <w:proofErr w:type="spellStart"/>
      <w:r>
        <w:t>coactivation</w:t>
      </w:r>
      <w:proofErr w:type="spellEnd"/>
      <w:r>
        <w:t xml:space="preserve"> between each </w:t>
      </w:r>
      <w:proofErr w:type="spellStart"/>
      <w:r>
        <w:t>mFC</w:t>
      </w:r>
      <w:proofErr w:type="spellEnd"/>
      <w:r>
        <w:t xml:space="preserve"> voxel to the rest of the brain and generated a distance matrix representing how similarly </w:t>
      </w:r>
      <w:proofErr w:type="spellStart"/>
      <w:r>
        <w:t>mFC</w:t>
      </w:r>
      <w:proofErr w:type="spellEnd"/>
      <w:r>
        <w:t xml:space="preserve"> voxels </w:t>
      </w:r>
      <w:proofErr w:type="spellStart"/>
      <w:r>
        <w:t>coactivate</w:t>
      </w:r>
      <w:proofErr w:type="spellEnd"/>
      <w:r>
        <w:t xml:space="preserve"> with the rest of the brain. </w:t>
      </w:r>
      <w:proofErr w:type="gramStart"/>
      <w:r>
        <w:rPr>
          <w:color w:val="333333"/>
          <w:highlight w:val="white"/>
        </w:rPr>
        <w:t xml:space="preserve">We then </w:t>
      </w:r>
      <w:ins w:id="33" w:author="Tal Yarkoni" w:date="2015-07-13T07:45:00Z">
        <w:r>
          <w:rPr>
            <w:color w:val="333333"/>
            <w:highlight w:val="white"/>
          </w:rPr>
          <w:t>used</w:t>
        </w:r>
      </w:ins>
      <w:r>
        <w:rPr>
          <w:color w:val="333333"/>
          <w:highlight w:val="white"/>
        </w:rPr>
        <w:t xml:space="preserve"> k-means clustering, an unsupervised clustering algorithm</w:t>
      </w:r>
      <w:ins w:id="34" w:author="Tal Yarkoni" w:date="2015-07-13T07:45:00Z">
        <w:r>
          <w:rPr>
            <w:color w:val="333333"/>
            <w:highlight w:val="white"/>
          </w:rPr>
          <w:t>,</w:t>
        </w:r>
      </w:ins>
      <w:r>
        <w:rPr>
          <w:color w:val="333333"/>
          <w:highlight w:val="white"/>
        </w:rPr>
        <w:t xml:space="preserve"> to group voxels with similar </w:t>
      </w:r>
      <w:proofErr w:type="spellStart"/>
      <w:r>
        <w:rPr>
          <w:color w:val="333333"/>
          <w:highlight w:val="white"/>
        </w:rPr>
        <w:t>coactivation</w:t>
      </w:r>
      <w:proofErr w:type="spellEnd"/>
      <w:r>
        <w:rPr>
          <w:color w:val="333333"/>
          <w:highlight w:val="white"/>
        </w:rPr>
        <w:t xml:space="preserve"> profiles into </w:t>
      </w:r>
      <w:ins w:id="35" w:author="Tal Yarkoni" w:date="2015-07-13T07:45:00Z">
        <w:r>
          <w:rPr>
            <w:color w:val="333333"/>
            <w:highlight w:val="white"/>
          </w:rPr>
          <w:t>homogenous clusters</w:t>
        </w:r>
      </w:ins>
      <w:r>
        <w:rPr>
          <w:color w:val="333333"/>
          <w:highlight w:val="white"/>
        </w:rPr>
        <w:t>.</w:t>
      </w:r>
      <w:proofErr w:type="gramEnd"/>
      <w:r>
        <w:rPr>
          <w:color w:val="333333"/>
          <w:highlight w:val="white"/>
        </w:rPr>
        <w:t xml:space="preserve"> </w:t>
      </w:r>
      <w:commentRangeStart w:id="36"/>
      <w:commentRangeStart w:id="37"/>
      <w:r>
        <w:rPr>
          <w:color w:val="333333"/>
          <w:highlight w:val="white"/>
        </w:rPr>
        <w:t>Following recent work comparing the performance of multiple clustering algorithms, we used k-means clustering, as this algorithm is computationally efficient, commonly used, and shows high goodness of fit and reproducibility (</w:t>
      </w:r>
      <w:proofErr w:type="spellStart"/>
      <w:r>
        <w:rPr>
          <w:color w:val="333333"/>
          <w:highlight w:val="white"/>
        </w:rPr>
        <w:t>Thirion</w:t>
      </w:r>
      <w:proofErr w:type="spellEnd"/>
      <w:r>
        <w:rPr>
          <w:color w:val="333333"/>
          <w:highlight w:val="white"/>
        </w:rPr>
        <w:t xml:space="preserve">, </w:t>
      </w:r>
      <w:proofErr w:type="spellStart"/>
      <w:r>
        <w:rPr>
          <w:color w:val="333333"/>
          <w:highlight w:val="white"/>
        </w:rPr>
        <w:t>Varoquaux</w:t>
      </w:r>
      <w:proofErr w:type="spellEnd"/>
      <w:r>
        <w:rPr>
          <w:color w:val="333333"/>
          <w:highlight w:val="white"/>
        </w:rPr>
        <w:t xml:space="preserve">, </w:t>
      </w:r>
      <w:proofErr w:type="spellStart"/>
      <w:r>
        <w:rPr>
          <w:color w:val="333333"/>
          <w:highlight w:val="white"/>
        </w:rPr>
        <w:t>Dohmatob</w:t>
      </w:r>
      <w:proofErr w:type="spellEnd"/>
      <w:r>
        <w:rPr>
          <w:color w:val="333333"/>
          <w:highlight w:val="white"/>
        </w:rPr>
        <w:t xml:space="preserve">, &amp; </w:t>
      </w:r>
      <w:proofErr w:type="spellStart"/>
      <w:r>
        <w:rPr>
          <w:color w:val="333333"/>
          <w:highlight w:val="white"/>
        </w:rPr>
        <w:t>Poline</w:t>
      </w:r>
      <w:proofErr w:type="spellEnd"/>
      <w:r>
        <w:rPr>
          <w:color w:val="333333"/>
          <w:highlight w:val="white"/>
        </w:rPr>
        <w:t>, 2014)</w:t>
      </w:r>
      <w:commentRangeEnd w:id="36"/>
      <w:r>
        <w:commentReference w:id="36"/>
      </w:r>
      <w:commentRangeEnd w:id="37"/>
      <w:r w:rsidR="00CB6A82">
        <w:rPr>
          <w:rStyle w:val="CommentReference"/>
        </w:rPr>
        <w:commentReference w:id="37"/>
      </w:r>
      <w:r>
        <w:rPr>
          <w:color w:val="333333"/>
          <w:highlight w:val="white"/>
        </w:rPr>
        <w:t xml:space="preserve">. Because structure-to-function mappings can be identified at </w:t>
      </w:r>
      <w:r>
        <w:rPr>
          <w:color w:val="333333"/>
          <w:highlight w:val="white"/>
        </w:rPr>
        <w:lastRenderedPageBreak/>
        <w:t xml:space="preserve">multiple scales, with potentially different (but equally valid) results, we conducted our analyses at multiple levels of spatial resolution, identifying 2 through 15 parcels. </w:t>
      </w:r>
      <w:ins w:id="38" w:author="Tor Wager" w:date="2015-07-23T13:20:00Z">
        <w:r w:rsidR="007A64D0">
          <w:rPr>
            <w:noProof/>
          </w:rPr>
          <w:drawing>
            <wp:inline distT="114300" distB="114300" distL="114300" distR="114300" wp14:anchorId="0CB5E82B" wp14:editId="39985EDC">
              <wp:extent cx="5638800" cy="2533650"/>
              <wp:effectExtent l="0" t="0" r="0" b="0"/>
              <wp:docPr id="15" name="image21.jpg" descr="labeled_clusters_3_9.jpg"/>
              <wp:cNvGraphicFramePr/>
              <a:graphic xmlns:a="http://schemas.openxmlformats.org/drawingml/2006/main">
                <a:graphicData uri="http://schemas.openxmlformats.org/drawingml/2006/picture">
                  <pic:pic xmlns:pic="http://schemas.openxmlformats.org/drawingml/2006/picture">
                    <pic:nvPicPr>
                      <pic:cNvPr id="0" name="image21.jpg" descr="labeled_clusters_3_9.jpg"/>
                      <pic:cNvPicPr preferRelativeResize="0"/>
                    </pic:nvPicPr>
                    <pic:blipFill>
                      <a:blip r:embed="rId8"/>
                      <a:srcRect l="6125" t="15562" r="6895" b="6291"/>
                      <a:stretch>
                        <a:fillRect/>
                      </a:stretch>
                    </pic:blipFill>
                    <pic:spPr>
                      <a:xfrm>
                        <a:off x="0" y="0"/>
                        <a:ext cx="5638800" cy="2533650"/>
                      </a:xfrm>
                      <a:prstGeom prst="rect">
                        <a:avLst/>
                      </a:prstGeom>
                      <a:ln/>
                    </pic:spPr>
                  </pic:pic>
                </a:graphicData>
              </a:graphic>
            </wp:inline>
          </w:drawing>
        </w:r>
      </w:ins>
    </w:p>
    <w:p w14:paraId="0E8F086B" w14:textId="3A68F977" w:rsidR="009E7445" w:rsidRDefault="006B0B75">
      <w:pPr>
        <w:pStyle w:val="normal0"/>
      </w:pPr>
      <w:r>
        <w:rPr>
          <w:i/>
          <w:sz w:val="20"/>
          <w:szCs w:val="20"/>
        </w:rPr>
        <w:t xml:space="preserve">Figure 2. </w:t>
      </w:r>
      <w:proofErr w:type="spellStart"/>
      <w:proofErr w:type="gramStart"/>
      <w:r>
        <w:rPr>
          <w:i/>
          <w:sz w:val="20"/>
          <w:szCs w:val="20"/>
        </w:rPr>
        <w:t>Coactivation</w:t>
      </w:r>
      <w:proofErr w:type="spellEnd"/>
      <w:ins w:id="39" w:author="Tal Yarkoni" w:date="2015-07-13T07:50:00Z">
        <w:r>
          <w:rPr>
            <w:i/>
            <w:sz w:val="20"/>
            <w:szCs w:val="20"/>
          </w:rPr>
          <w:t>-</w:t>
        </w:r>
      </w:ins>
      <w:r>
        <w:rPr>
          <w:i/>
          <w:sz w:val="20"/>
          <w:szCs w:val="20"/>
        </w:rPr>
        <w:t>based k-means clustering of the medial frontal cortex</w:t>
      </w:r>
      <w:ins w:id="40" w:author="Tal Yarkoni" w:date="2015-07-13T07:52:00Z">
        <w:r>
          <w:rPr>
            <w:i/>
            <w:sz w:val="20"/>
            <w:szCs w:val="20"/>
          </w:rPr>
          <w:t xml:space="preserve"> at two levels of granularity</w:t>
        </w:r>
      </w:ins>
      <w:r>
        <w:rPr>
          <w:i/>
          <w:sz w:val="20"/>
          <w:szCs w:val="20"/>
        </w:rPr>
        <w:t>.</w:t>
      </w:r>
      <w:proofErr w:type="gramEnd"/>
      <w:r>
        <w:rPr>
          <w:i/>
          <w:sz w:val="20"/>
          <w:szCs w:val="20"/>
        </w:rPr>
        <w:t xml:space="preserve"> Voxels </w:t>
      </w:r>
      <w:ins w:id="41" w:author="Tal Yarkoni" w:date="2015-07-13T07:51:00Z">
        <w:r>
          <w:rPr>
            <w:i/>
            <w:sz w:val="20"/>
            <w:szCs w:val="20"/>
          </w:rPr>
          <w:t>in</w:t>
        </w:r>
      </w:ins>
      <w:r>
        <w:rPr>
          <w:i/>
          <w:sz w:val="20"/>
          <w:szCs w:val="20"/>
        </w:rPr>
        <w:t xml:space="preserve"> the </w:t>
      </w:r>
      <w:proofErr w:type="spellStart"/>
      <w:r>
        <w:rPr>
          <w:i/>
          <w:sz w:val="20"/>
          <w:szCs w:val="20"/>
        </w:rPr>
        <w:t>mFC</w:t>
      </w:r>
      <w:proofErr w:type="spellEnd"/>
      <w:r>
        <w:rPr>
          <w:i/>
          <w:sz w:val="20"/>
          <w:szCs w:val="20"/>
        </w:rPr>
        <w:t xml:space="preserve"> were grouped together based on </w:t>
      </w:r>
      <w:ins w:id="42" w:author="Tal Yarkoni" w:date="2015-07-13T07:51:00Z">
        <w:r>
          <w:rPr>
            <w:i/>
            <w:sz w:val="20"/>
            <w:szCs w:val="20"/>
          </w:rPr>
          <w:t>similarity of</w:t>
        </w:r>
      </w:ins>
      <w:r>
        <w:rPr>
          <w:i/>
          <w:sz w:val="20"/>
          <w:szCs w:val="20"/>
        </w:rPr>
        <w:t xml:space="preserve"> </w:t>
      </w:r>
      <w:proofErr w:type="spellStart"/>
      <w:r>
        <w:rPr>
          <w:i/>
          <w:sz w:val="20"/>
          <w:szCs w:val="20"/>
        </w:rPr>
        <w:t>coactivation</w:t>
      </w:r>
      <w:proofErr w:type="spellEnd"/>
      <w:r>
        <w:rPr>
          <w:i/>
          <w:sz w:val="20"/>
          <w:szCs w:val="20"/>
        </w:rPr>
        <w:t xml:space="preserve"> with all other voxels in the brain. SMA: supplementary motor area; </w:t>
      </w:r>
      <w:proofErr w:type="spellStart"/>
      <w:r>
        <w:rPr>
          <w:i/>
          <w:sz w:val="20"/>
          <w:szCs w:val="20"/>
        </w:rPr>
        <w:t>SMAr</w:t>
      </w:r>
      <w:proofErr w:type="spellEnd"/>
      <w:r>
        <w:rPr>
          <w:i/>
          <w:sz w:val="20"/>
          <w:szCs w:val="20"/>
        </w:rPr>
        <w:t xml:space="preserve">: SMA rostral; </w:t>
      </w:r>
      <w:proofErr w:type="spellStart"/>
      <w:r>
        <w:rPr>
          <w:i/>
          <w:sz w:val="20"/>
          <w:szCs w:val="20"/>
        </w:rPr>
        <w:t>SMAc</w:t>
      </w:r>
      <w:proofErr w:type="spellEnd"/>
      <w:r>
        <w:rPr>
          <w:i/>
          <w:sz w:val="20"/>
          <w:szCs w:val="20"/>
        </w:rPr>
        <w:t>: SMA caudal; pre-</w:t>
      </w:r>
      <w:proofErr w:type="spellStart"/>
      <w:r>
        <w:rPr>
          <w:i/>
          <w:sz w:val="20"/>
          <w:szCs w:val="20"/>
        </w:rPr>
        <w:t>SMAc</w:t>
      </w:r>
      <w:proofErr w:type="spellEnd"/>
      <w:r>
        <w:rPr>
          <w:i/>
          <w:sz w:val="20"/>
          <w:szCs w:val="20"/>
        </w:rPr>
        <w:t>: caudal pre-SMA; pre-</w:t>
      </w:r>
      <w:proofErr w:type="spellStart"/>
      <w:r>
        <w:rPr>
          <w:i/>
          <w:sz w:val="20"/>
          <w:szCs w:val="20"/>
        </w:rPr>
        <w:t>SMAr</w:t>
      </w:r>
      <w:proofErr w:type="spellEnd"/>
      <w:r>
        <w:rPr>
          <w:i/>
          <w:sz w:val="20"/>
          <w:szCs w:val="20"/>
        </w:rPr>
        <w:t xml:space="preserve">: rostral pre-SMA; </w:t>
      </w:r>
      <w:proofErr w:type="spellStart"/>
      <w:r>
        <w:rPr>
          <w:i/>
          <w:sz w:val="20"/>
          <w:szCs w:val="20"/>
        </w:rPr>
        <w:t>dACC</w:t>
      </w:r>
      <w:proofErr w:type="spellEnd"/>
      <w:r>
        <w:rPr>
          <w:i/>
          <w:sz w:val="20"/>
          <w:szCs w:val="20"/>
        </w:rPr>
        <w:t xml:space="preserve">: dorsal anterior cingulate cortex; </w:t>
      </w:r>
      <w:proofErr w:type="spellStart"/>
      <w:r>
        <w:rPr>
          <w:i/>
          <w:sz w:val="20"/>
          <w:szCs w:val="20"/>
        </w:rPr>
        <w:t>dACCc</w:t>
      </w:r>
      <w:proofErr w:type="spellEnd"/>
      <w:r>
        <w:rPr>
          <w:i/>
          <w:sz w:val="20"/>
          <w:szCs w:val="20"/>
        </w:rPr>
        <w:t xml:space="preserve">: </w:t>
      </w:r>
      <w:proofErr w:type="spellStart"/>
      <w:r>
        <w:rPr>
          <w:i/>
          <w:sz w:val="20"/>
          <w:szCs w:val="20"/>
        </w:rPr>
        <w:t>dACC</w:t>
      </w:r>
      <w:proofErr w:type="spellEnd"/>
      <w:r>
        <w:rPr>
          <w:i/>
          <w:sz w:val="20"/>
          <w:szCs w:val="20"/>
        </w:rPr>
        <w:t xml:space="preserve"> caudal; </w:t>
      </w:r>
      <w:proofErr w:type="spellStart"/>
      <w:r>
        <w:rPr>
          <w:i/>
          <w:sz w:val="20"/>
          <w:szCs w:val="20"/>
        </w:rPr>
        <w:t>dACCr</w:t>
      </w:r>
      <w:proofErr w:type="spellEnd"/>
      <w:r>
        <w:rPr>
          <w:i/>
          <w:sz w:val="20"/>
          <w:szCs w:val="20"/>
        </w:rPr>
        <w:t xml:space="preserve">: </w:t>
      </w:r>
      <w:proofErr w:type="spellStart"/>
      <w:r>
        <w:rPr>
          <w:i/>
          <w:sz w:val="20"/>
          <w:szCs w:val="20"/>
        </w:rPr>
        <w:t>dACC</w:t>
      </w:r>
      <w:proofErr w:type="spellEnd"/>
      <w:r>
        <w:rPr>
          <w:i/>
          <w:sz w:val="20"/>
          <w:szCs w:val="20"/>
        </w:rPr>
        <w:t xml:space="preserve"> rostral; </w:t>
      </w:r>
      <w:proofErr w:type="spellStart"/>
      <w:r>
        <w:rPr>
          <w:i/>
          <w:sz w:val="20"/>
          <w:szCs w:val="20"/>
        </w:rPr>
        <w:t>rACC</w:t>
      </w:r>
      <w:proofErr w:type="spellEnd"/>
      <w:r>
        <w:rPr>
          <w:i/>
          <w:sz w:val="20"/>
          <w:szCs w:val="20"/>
        </w:rPr>
        <w:t xml:space="preserve">: rostral anterior cingulate cortex; </w:t>
      </w:r>
      <w:proofErr w:type="spellStart"/>
      <w:r>
        <w:rPr>
          <w:i/>
          <w:sz w:val="20"/>
          <w:szCs w:val="20"/>
        </w:rPr>
        <w:t>mPFC</w:t>
      </w:r>
      <w:proofErr w:type="spellEnd"/>
      <w:r>
        <w:rPr>
          <w:i/>
          <w:sz w:val="20"/>
          <w:szCs w:val="20"/>
        </w:rPr>
        <w:t xml:space="preserve">: medial prefrontal cortex; </w:t>
      </w:r>
      <w:proofErr w:type="spellStart"/>
      <w:r>
        <w:rPr>
          <w:i/>
          <w:sz w:val="20"/>
          <w:szCs w:val="20"/>
        </w:rPr>
        <w:t>dmPFC</w:t>
      </w:r>
      <w:proofErr w:type="spellEnd"/>
      <w:r>
        <w:rPr>
          <w:i/>
          <w:sz w:val="20"/>
          <w:szCs w:val="20"/>
        </w:rPr>
        <w:t xml:space="preserve">: dorsal medial PFC; </w:t>
      </w:r>
      <w:proofErr w:type="spellStart"/>
      <w:r>
        <w:rPr>
          <w:i/>
          <w:sz w:val="20"/>
          <w:szCs w:val="20"/>
        </w:rPr>
        <w:t>vmPFC</w:t>
      </w:r>
      <w:proofErr w:type="spellEnd"/>
      <w:r>
        <w:rPr>
          <w:i/>
          <w:sz w:val="20"/>
          <w:szCs w:val="20"/>
        </w:rPr>
        <w:t>: ventromedial PFC.</w:t>
      </w:r>
    </w:p>
    <w:p w14:paraId="2042B402" w14:textId="77777777" w:rsidR="009E7445" w:rsidRDefault="009E7445">
      <w:pPr>
        <w:pStyle w:val="normal0"/>
        <w:ind w:firstLine="720"/>
      </w:pPr>
    </w:p>
    <w:p w14:paraId="3A0080FA" w14:textId="7CA7DD7A" w:rsidR="009E7445" w:rsidRDefault="006B0B75">
      <w:pPr>
        <w:pStyle w:val="normal0"/>
        <w:ind w:firstLine="720"/>
      </w:pPr>
      <w:r>
        <w:rPr>
          <w:color w:val="333333"/>
          <w:highlight w:val="white"/>
        </w:rPr>
        <w:t>Identifying the ‘correct’ number of clusters is arguably an intractable problem, since the optimality of a given clustering depends in large part on investigators’ goals, the preferred level of analysis, and th</w:t>
      </w:r>
      <w:commentRangeStart w:id="43"/>
      <w:r>
        <w:rPr>
          <w:color w:val="333333"/>
          <w:highlight w:val="white"/>
        </w:rPr>
        <w:t xml:space="preserve">e nature and dimensionality of the available data </w:t>
      </w:r>
      <w:commentRangeEnd w:id="43"/>
      <w:r w:rsidR="007A64D0">
        <w:commentReference w:id="43"/>
      </w:r>
      <w:r>
        <w:rPr>
          <w:color w:val="333333"/>
          <w:highlight w:val="white"/>
        </w:rPr>
        <w:t xml:space="preserve">(for discussion, see </w:t>
      </w:r>
      <w:proofErr w:type="spellStart"/>
      <w:r>
        <w:rPr>
          <w:color w:val="333333"/>
          <w:highlight w:val="white"/>
        </w:rPr>
        <w:t>Poldrack</w:t>
      </w:r>
      <w:proofErr w:type="spellEnd"/>
      <w:r>
        <w:rPr>
          <w:color w:val="333333"/>
          <w:highlight w:val="white"/>
        </w:rPr>
        <w:t xml:space="preserve"> and </w:t>
      </w:r>
      <w:proofErr w:type="spellStart"/>
      <w:r>
        <w:rPr>
          <w:color w:val="333333"/>
          <w:highlight w:val="white"/>
        </w:rPr>
        <w:t>Yarkoni</w:t>
      </w:r>
      <w:proofErr w:type="spellEnd"/>
      <w:r>
        <w:rPr>
          <w:color w:val="333333"/>
          <w:highlight w:val="white"/>
        </w:rPr>
        <w:t xml:space="preserve">, in press). However, in the interest of pragmatism, we attempted to guide our selection of the number of clusters using the silhouette score, a measure of within-cluster cohesion. We used permutation </w:t>
      </w:r>
      <w:ins w:id="44" w:author="Tal Yarkoni" w:date="2015-07-13T07:56:00Z">
        <w:r>
          <w:rPr>
            <w:color w:val="333333"/>
            <w:highlight w:val="white"/>
          </w:rPr>
          <w:t xml:space="preserve">analysis </w:t>
        </w:r>
      </w:ins>
      <w:r>
        <w:rPr>
          <w:color w:val="333333"/>
          <w:highlight w:val="white"/>
        </w:rPr>
        <w:t xml:space="preserve">to test </w:t>
      </w:r>
      <w:ins w:id="45" w:author="Tal Yarkoni" w:date="2015-07-13T07:57:00Z">
        <w:r>
          <w:rPr>
            <w:color w:val="333333"/>
            <w:highlight w:val="white"/>
          </w:rPr>
          <w:t xml:space="preserve">whether </w:t>
        </w:r>
      </w:ins>
      <w:r>
        <w:rPr>
          <w:color w:val="333333"/>
          <w:highlight w:val="white"/>
        </w:rPr>
        <w:t xml:space="preserve">clustering solutions were better than chance, and rejected the null hypothesis </w:t>
      </w:r>
      <w:ins w:id="46" w:author="Tal Yarkoni" w:date="2015-07-13T07:57:00Z">
        <w:r>
          <w:rPr>
            <w:color w:val="333333"/>
            <w:highlight w:val="white"/>
          </w:rPr>
          <w:t>for</w:t>
        </w:r>
      </w:ins>
      <w:r>
        <w:rPr>
          <w:color w:val="333333"/>
          <w:highlight w:val="white"/>
        </w:rPr>
        <w:t xml:space="preserve"> all clustering </w:t>
      </w:r>
      <w:commentRangeStart w:id="47"/>
      <w:r>
        <w:rPr>
          <w:color w:val="333333"/>
          <w:highlight w:val="white"/>
        </w:rPr>
        <w:t>solutions</w:t>
      </w:r>
      <w:r w:rsidR="007A64D0">
        <w:rPr>
          <w:color w:val="333333"/>
          <w:highlight w:val="white"/>
        </w:rPr>
        <w:t xml:space="preserve"> (p &lt; .001</w:t>
      </w:r>
      <w:commentRangeEnd w:id="47"/>
      <w:r w:rsidR="00075CF7">
        <w:rPr>
          <w:rStyle w:val="CommentReference"/>
        </w:rPr>
        <w:commentReference w:id="47"/>
      </w:r>
      <w:r w:rsidR="007A64D0">
        <w:rPr>
          <w:color w:val="333333"/>
          <w:highlight w:val="white"/>
        </w:rPr>
        <w:t>).</w:t>
      </w:r>
      <w:r>
        <w:rPr>
          <w:color w:val="333333"/>
          <w:highlight w:val="white"/>
        </w:rPr>
        <w:t xml:space="preserve"> </w:t>
      </w:r>
      <w:proofErr w:type="spellStart"/>
      <w:r>
        <w:rPr>
          <w:color w:val="333333"/>
          <w:highlight w:val="white"/>
        </w:rPr>
        <w:t>SIlhouette</w:t>
      </w:r>
      <w:proofErr w:type="spellEnd"/>
      <w:r>
        <w:rPr>
          <w:color w:val="333333"/>
          <w:highlight w:val="white"/>
        </w:rPr>
        <w:t xml:space="preserve"> scores reached local maxima at 3, 9 and 12 clusters (SI Figure 1). We focus here on the 3- and 9-cluster solutions, which provide insight into the functional topography of </w:t>
      </w:r>
      <w:proofErr w:type="spellStart"/>
      <w:r>
        <w:rPr>
          <w:color w:val="333333"/>
          <w:highlight w:val="white"/>
        </w:rPr>
        <w:t>mFC</w:t>
      </w:r>
      <w:proofErr w:type="spellEnd"/>
      <w:r>
        <w:rPr>
          <w:color w:val="333333"/>
          <w:highlight w:val="white"/>
        </w:rPr>
        <w:t xml:space="preserve"> at two different scales: broad zones and more fine-grained regions</w:t>
      </w:r>
      <w:r w:rsidR="007A64D0">
        <w:rPr>
          <w:color w:val="333333"/>
          <w:highlight w:val="white"/>
        </w:rPr>
        <w:t>.</w:t>
      </w:r>
      <w:r>
        <w:rPr>
          <w:color w:val="333333"/>
          <w:highlight w:val="white"/>
        </w:rPr>
        <w:t xml:space="preserve">  Figures for 6, 12, and 15 clusters are available in the supplemental material (SI Figure 2).</w:t>
      </w:r>
    </w:p>
    <w:p w14:paraId="4060BEE7" w14:textId="0898DC06" w:rsidR="009E7445" w:rsidRDefault="006B0B75">
      <w:pPr>
        <w:pStyle w:val="normal0"/>
        <w:ind w:firstLine="720"/>
      </w:pPr>
      <w:r>
        <w:t xml:space="preserve">At the coarsest level, medial </w:t>
      </w:r>
      <w:proofErr w:type="spellStart"/>
      <w:r>
        <w:t>medial</w:t>
      </w:r>
      <w:proofErr w:type="spellEnd"/>
      <w:r>
        <w:t xml:space="preserve"> frontal cortex divided into three broad bilateral zones (Figure 2A). The </w:t>
      </w:r>
      <w:commentRangeStart w:id="48"/>
      <w:r>
        <w:t>most posterior zone exclusively encompassed the supplementary motor area (</w:t>
      </w:r>
      <w:r w:rsidR="007A64D0">
        <w:t>SM</w:t>
      </w:r>
      <w:commentRangeEnd w:id="48"/>
      <w:r w:rsidR="007A64D0">
        <w:commentReference w:id="48"/>
      </w:r>
      <w:r w:rsidR="007A64D0">
        <w:t>A</w:t>
      </w:r>
      <w:r>
        <w:t>). Dors</w:t>
      </w:r>
      <w:commentRangeStart w:id="49"/>
      <w:r>
        <w:t xml:space="preserve">ally, the </w:t>
      </w:r>
      <w:commentRangeStart w:id="50"/>
      <w:r>
        <w:t>SMA</w:t>
      </w:r>
      <w:commentRangeEnd w:id="50"/>
      <w:r>
        <w:commentReference w:id="50"/>
      </w:r>
      <w:r>
        <w:t xml:space="preserve"> zone delineated from the next cluster around </w:t>
      </w:r>
      <w:r w:rsidR="007A64D0">
        <w:t>6 mm</w:t>
      </w:r>
      <w:r>
        <w:t xml:space="preserve"> rostral to the vertical line traversing</w:t>
      </w:r>
      <w:commentRangeEnd w:id="49"/>
      <w:r w:rsidR="007A64D0">
        <w:commentReference w:id="49"/>
      </w:r>
      <w:r>
        <w:t xml:space="preserve"> the anterior commissure (VCA line; y=0 in MNI and </w:t>
      </w:r>
      <w:proofErr w:type="spellStart"/>
      <w:r>
        <w:t>Talairach</w:t>
      </w:r>
      <w:proofErr w:type="spellEnd"/>
      <w:r>
        <w:t xml:space="preserve"> coordinates), consistent with </w:t>
      </w:r>
      <w:proofErr w:type="spellStart"/>
      <w:r>
        <w:t>cytoarchitectonic</w:t>
      </w:r>
      <w:proofErr w:type="spellEnd"/>
      <w:r>
        <w:t xml:space="preserve"> and resting-state functional connectivity (Picard and </w:t>
      </w:r>
      <w:proofErr w:type="spellStart"/>
      <w:r>
        <w:t>Strick</w:t>
      </w:r>
      <w:proofErr w:type="spellEnd"/>
      <w:r>
        <w:t xml:space="preserve">, 1996; </w:t>
      </w:r>
      <w:proofErr w:type="spellStart"/>
      <w:r>
        <w:t>Rizzolatti</w:t>
      </w:r>
      <w:proofErr w:type="spellEnd"/>
      <w:r>
        <w:t xml:space="preserve">, </w:t>
      </w:r>
      <w:proofErr w:type="spellStart"/>
      <w:r>
        <w:t>Fadiga</w:t>
      </w:r>
      <w:proofErr w:type="spellEnd"/>
      <w:r>
        <w:t xml:space="preserve">, </w:t>
      </w:r>
      <w:proofErr w:type="spellStart"/>
      <w:r>
        <w:t>Matelli</w:t>
      </w:r>
      <w:proofErr w:type="spellEnd"/>
      <w:r>
        <w:t xml:space="preserve">, </w:t>
      </w:r>
      <w:proofErr w:type="spellStart"/>
      <w:r>
        <w:t>Bettinardi</w:t>
      </w:r>
      <w:proofErr w:type="spellEnd"/>
      <w:r>
        <w:t xml:space="preserve">, </w:t>
      </w:r>
      <w:proofErr w:type="spellStart"/>
      <w:r>
        <w:t>Paulesu</w:t>
      </w:r>
      <w:proofErr w:type="spellEnd"/>
      <w:r>
        <w:t xml:space="preserve">, </w:t>
      </w:r>
      <w:proofErr w:type="spellStart"/>
      <w:r>
        <w:t>Perani</w:t>
      </w:r>
      <w:proofErr w:type="spellEnd"/>
      <w:r>
        <w:t xml:space="preserve">, &amp; Fazio, 1996; Kim et al., 2011), </w:t>
      </w:r>
      <w:commentRangeStart w:id="51"/>
      <w:r>
        <w:t>suggesting dorsal aspects of the second cluster encompassed pre-SMA.</w:t>
      </w:r>
      <w:commentRangeEnd w:id="51"/>
      <w:r>
        <w:commentReference w:id="51"/>
      </w:r>
      <w:r>
        <w:t xml:space="preserve"> </w:t>
      </w:r>
      <w:commentRangeStart w:id="52"/>
      <w:r>
        <w:t>This</w:t>
      </w:r>
      <w:commentRangeEnd w:id="52"/>
      <w:r w:rsidR="004C7C5F">
        <w:rPr>
          <w:rStyle w:val="CommentReference"/>
        </w:rPr>
        <w:commentReference w:id="52"/>
      </w:r>
      <w:r>
        <w:t xml:space="preserve"> middle cluster also included most of the dorsal anterior cingulate (</w:t>
      </w:r>
      <w:proofErr w:type="spellStart"/>
      <w:r>
        <w:t>dACC</w:t>
      </w:r>
      <w:proofErr w:type="spellEnd"/>
      <w:r>
        <w:t xml:space="preserve">) running dorsal </w:t>
      </w:r>
      <w:r w:rsidR="007A64D0">
        <w:t>to</w:t>
      </w:r>
      <w:r>
        <w:t xml:space="preserve"> the corpus callos</w:t>
      </w:r>
      <w:commentRangeStart w:id="53"/>
      <w:r>
        <w:t xml:space="preserve">um. The final cluster encompassed the </w:t>
      </w:r>
      <w:r w:rsidR="007A64D0">
        <w:t>rostral portion</w:t>
      </w:r>
      <w:r>
        <w:t xml:space="preserve"> of medial </w:t>
      </w:r>
      <w:r w:rsidR="007A64D0">
        <w:t>prefronta</w:t>
      </w:r>
      <w:commentRangeEnd w:id="53"/>
      <w:r w:rsidR="007A64D0">
        <w:commentReference w:id="53"/>
      </w:r>
      <w:r w:rsidR="007A64D0">
        <w:t>l</w:t>
      </w:r>
      <w:r>
        <w:t xml:space="preserve"> cortex, rostral and </w:t>
      </w:r>
      <w:proofErr w:type="spellStart"/>
      <w:r>
        <w:t>subgenual</w:t>
      </w:r>
      <w:proofErr w:type="spellEnd"/>
      <w:r>
        <w:t xml:space="preserve"> aspects of anterior cingulate cortex,</w:t>
      </w:r>
      <w:ins w:id="54" w:author="Alejandro De La Vega" w:date="2015-07-23T16:01:00Z">
        <w:r w:rsidR="00075CF7">
          <w:t xml:space="preserve"> </w:t>
        </w:r>
      </w:ins>
      <w:r w:rsidR="007A64D0">
        <w:t>and</w:t>
      </w:r>
      <w:r>
        <w:t xml:space="preserve"> medial aspects of orbitofrontal cortex </w:t>
      </w:r>
      <w:r>
        <w:lastRenderedPageBreak/>
        <w:t xml:space="preserve">and the frontal pole. A few non-contiguous voxels located in the posterior portions of the ROI were also included in this zone, but this did not persist at more fine-grained levels of analysis. </w:t>
      </w:r>
    </w:p>
    <w:p w14:paraId="5A8873B7" w14:textId="5C10965C" w:rsidR="009E7445" w:rsidRDefault="006B0B75">
      <w:pPr>
        <w:pStyle w:val="normal0"/>
        <w:ind w:firstLine="720"/>
      </w:pPr>
      <w:r>
        <w:t>The nine</w:t>
      </w:r>
      <w:ins w:id="55" w:author="Tor Wager" w:date="2015-07-23T13:20:00Z">
        <w:r w:rsidR="007A64D0">
          <w:t>-</w:t>
        </w:r>
      </w:ins>
      <w:r>
        <w:t xml:space="preserve">parcel solution revealed additional topographical organization (Figure 2B). SMA separated into rostral and caudal subdivisions, consistent with previous </w:t>
      </w:r>
      <w:proofErr w:type="spellStart"/>
      <w:r>
        <w:t>cytoarchitectonic</w:t>
      </w:r>
      <w:proofErr w:type="spellEnd"/>
      <w:r>
        <w:t xml:space="preserve"> evidence (</w:t>
      </w:r>
      <w:proofErr w:type="spellStart"/>
      <w:r>
        <w:t>Vorobiev</w:t>
      </w:r>
      <w:proofErr w:type="spellEnd"/>
      <w:r>
        <w:t xml:space="preserve"> &amp; </w:t>
      </w:r>
      <w:proofErr w:type="spellStart"/>
      <w:r>
        <w:t>Luppino</w:t>
      </w:r>
      <w:proofErr w:type="spellEnd"/>
      <w:r>
        <w:t xml:space="preserve">, 1998; </w:t>
      </w:r>
      <w:proofErr w:type="spellStart"/>
      <w:r>
        <w:t>Luppino</w:t>
      </w:r>
      <w:proofErr w:type="spellEnd"/>
      <w:r>
        <w:t>, 1993). The pre-SMA/</w:t>
      </w:r>
      <w:proofErr w:type="spellStart"/>
      <w:r>
        <w:t>dACC</w:t>
      </w:r>
      <w:proofErr w:type="spellEnd"/>
      <w:r>
        <w:t xml:space="preserve"> cluster separated into four regions, two lying dorsal of the cingulate sulcus, and two lying neatly in the anterior cingulate cortex proper. Notably, the two clusters lying in ACC did not extend dorsally into the </w:t>
      </w:r>
      <w:proofErr w:type="spellStart"/>
      <w:r>
        <w:t>paracingulate</w:t>
      </w:r>
      <w:proofErr w:type="spellEnd"/>
      <w:r>
        <w:t xml:space="preserve"> </w:t>
      </w:r>
      <w:proofErr w:type="spellStart"/>
      <w:r>
        <w:t>gyrus</w:t>
      </w:r>
      <w:proofErr w:type="spellEnd"/>
      <w:r>
        <w:t xml:space="preserve"> or superior frontal </w:t>
      </w:r>
      <w:proofErr w:type="spellStart"/>
      <w:r>
        <w:t>gyrus</w:t>
      </w:r>
      <w:proofErr w:type="spellEnd"/>
      <w:r>
        <w:t xml:space="preserve">, consistent with </w:t>
      </w:r>
      <w:proofErr w:type="spellStart"/>
      <w:r>
        <w:t>cytoarchitectonic</w:t>
      </w:r>
      <w:proofErr w:type="spellEnd"/>
      <w:r>
        <w:t xml:space="preserve"> definitions of the cingulate (CITE). We termed the clusters lying dorsal to the cingulate sulcus pre-SMA, caudal and rostral, respectively. The two dorsal ACC clusters were consistent with prior </w:t>
      </w:r>
      <w:proofErr w:type="spellStart"/>
      <w:r>
        <w:t>cytoarchitechtonic</w:t>
      </w:r>
      <w:proofErr w:type="spellEnd"/>
      <w:r>
        <w:t xml:space="preserve"> evidence suggesting that </w:t>
      </w:r>
      <w:proofErr w:type="spellStart"/>
      <w:r>
        <w:t>dACC</w:t>
      </w:r>
      <w:proofErr w:type="spellEnd"/>
      <w:r>
        <w:t xml:space="preserve"> (also known as </w:t>
      </w:r>
      <w:proofErr w:type="spellStart"/>
      <w:r>
        <w:t>midcingulate</w:t>
      </w:r>
      <w:proofErr w:type="spellEnd"/>
      <w:r>
        <w:t xml:space="preserve"> cortex) differentiates into caudal and rostral subdivisions (Vogt et al., 2005). Further anterior, we found that medial prefrontal cortex broke down into cluster</w:t>
      </w:r>
      <w:ins w:id="56" w:author="Tal Yarkoni" w:date="2015-07-13T08:11:00Z">
        <w:r>
          <w:t>s</w:t>
        </w:r>
      </w:ins>
      <w:r>
        <w:t xml:space="preserve"> encompassing rostral aspects of the anterior cingulate cluster (</w:t>
      </w:r>
      <w:proofErr w:type="spellStart"/>
      <w:r>
        <w:t>rACC</w:t>
      </w:r>
      <w:proofErr w:type="spellEnd"/>
      <w:r>
        <w:t xml:space="preserve">), and dorsal and ventral subdivisions of </w:t>
      </w:r>
      <w:proofErr w:type="spellStart"/>
      <w:r>
        <w:t>mPFC</w:t>
      </w:r>
      <w:proofErr w:type="spellEnd"/>
      <w:r>
        <w:t xml:space="preserve">. </w:t>
      </w:r>
      <w:proofErr w:type="spellStart"/>
      <w:proofErr w:type="gramStart"/>
      <w:r>
        <w:t>dmPFC</w:t>
      </w:r>
      <w:proofErr w:type="spellEnd"/>
      <w:proofErr w:type="gramEnd"/>
      <w:r>
        <w:t xml:space="preserve"> included medial aspects of the frontal pole as well as medial aspects of the superior frontal </w:t>
      </w:r>
      <w:proofErr w:type="spellStart"/>
      <w:r>
        <w:t>gyrus</w:t>
      </w:r>
      <w:proofErr w:type="spellEnd"/>
      <w:r>
        <w:t xml:space="preserve"> more dorsally. Finally, </w:t>
      </w:r>
      <w:proofErr w:type="spellStart"/>
      <w:r>
        <w:t>vmPFC</w:t>
      </w:r>
      <w:proofErr w:type="spellEnd"/>
      <w:r>
        <w:t xml:space="preserve"> included </w:t>
      </w:r>
      <w:proofErr w:type="spellStart"/>
      <w:r>
        <w:t>subgenual</w:t>
      </w:r>
      <w:proofErr w:type="spellEnd"/>
      <w:r>
        <w:t xml:space="preserve"> aspects of anterior cingulate cluster as well as medial aspects of orbitofrontal cortex. </w:t>
      </w:r>
    </w:p>
    <w:p w14:paraId="3FCC1E7A" w14:textId="77777777" w:rsidR="009E7445" w:rsidRDefault="009E7445">
      <w:pPr>
        <w:pStyle w:val="normal0"/>
        <w:ind w:firstLine="720"/>
      </w:pPr>
    </w:p>
    <w:p w14:paraId="14BA16D9" w14:textId="77777777" w:rsidR="009E7445" w:rsidRDefault="006B0B75">
      <w:pPr>
        <w:pStyle w:val="normal0"/>
      </w:pPr>
      <w:r>
        <w:rPr>
          <w:rFonts w:ascii="Trebuchet MS" w:eastAsia="Trebuchet MS" w:hAnsi="Trebuchet MS" w:cs="Trebuchet MS"/>
          <w:b/>
          <w:color w:val="666666"/>
          <w:sz w:val="24"/>
          <w:szCs w:val="24"/>
        </w:rPr>
        <w:t xml:space="preserve">Meta-analytic </w:t>
      </w:r>
      <w:proofErr w:type="spellStart"/>
      <w:r>
        <w:rPr>
          <w:rFonts w:ascii="Trebuchet MS" w:eastAsia="Trebuchet MS" w:hAnsi="Trebuchet MS" w:cs="Trebuchet MS"/>
          <w:b/>
          <w:color w:val="666666"/>
          <w:sz w:val="24"/>
          <w:szCs w:val="24"/>
        </w:rPr>
        <w:t>coactivation</w:t>
      </w:r>
      <w:proofErr w:type="spellEnd"/>
      <w:r>
        <w:rPr>
          <w:rFonts w:ascii="Trebuchet MS" w:eastAsia="Trebuchet MS" w:hAnsi="Trebuchet MS" w:cs="Trebuchet MS"/>
          <w:b/>
          <w:color w:val="666666"/>
          <w:sz w:val="24"/>
          <w:szCs w:val="24"/>
        </w:rPr>
        <w:t xml:space="preserve"> profiles</w:t>
      </w:r>
    </w:p>
    <w:p w14:paraId="420B4538" w14:textId="3C8199CB" w:rsidR="009E7445" w:rsidRDefault="006B0B75">
      <w:pPr>
        <w:pStyle w:val="normal0"/>
        <w:ind w:firstLine="720"/>
      </w:pPr>
      <w:r>
        <w:t xml:space="preserve">Our next goal was to visualize the common </w:t>
      </w:r>
      <w:proofErr w:type="spellStart"/>
      <w:r>
        <w:t>coactivation</w:t>
      </w:r>
      <w:proofErr w:type="spellEnd"/>
      <w:r>
        <w:t xml:space="preserve"> patter</w:t>
      </w:r>
      <w:commentRangeStart w:id="57"/>
      <w:r>
        <w:t xml:space="preserve">n of the resulting zones and regions we identified in our </w:t>
      </w:r>
      <w:commentRangeEnd w:id="57"/>
      <w:r w:rsidR="007A64D0">
        <w:commentReference w:id="57"/>
      </w:r>
      <w:r>
        <w:t>parcellation analysis. A</w:t>
      </w:r>
      <w:commentRangeStart w:id="58"/>
      <w:r>
        <w:t>t a broad scale</w:t>
      </w:r>
      <w:commentRangeEnd w:id="58"/>
      <w:r w:rsidR="007A64D0">
        <w:commentReference w:id="58"/>
      </w:r>
      <w:r>
        <w:t>, the SMA zone and pre-SMA/</w:t>
      </w:r>
      <w:proofErr w:type="spellStart"/>
      <w:r>
        <w:t>dACC</w:t>
      </w:r>
      <w:proofErr w:type="spellEnd"/>
      <w:r>
        <w:t xml:space="preserve"> zone showed similar </w:t>
      </w:r>
      <w:commentRangeStart w:id="59"/>
      <w:proofErr w:type="spellStart"/>
      <w:r>
        <w:t>coactivation</w:t>
      </w:r>
      <w:commentRangeEnd w:id="59"/>
      <w:proofErr w:type="spellEnd"/>
      <w:r w:rsidR="004C7C5F">
        <w:rPr>
          <w:rStyle w:val="CommentReference"/>
        </w:rPr>
        <w:commentReference w:id="59"/>
      </w:r>
      <w:r>
        <w:t xml:space="preserve"> with the rest of the brain, while </w:t>
      </w:r>
      <w:proofErr w:type="spellStart"/>
      <w:r>
        <w:t>mPFC</w:t>
      </w:r>
      <w:proofErr w:type="spellEnd"/>
      <w:r>
        <w:t xml:space="preserve"> showed a </w:t>
      </w:r>
      <w:r w:rsidR="007A64D0">
        <w:t>different</w:t>
      </w:r>
      <w:r>
        <w:t xml:space="preserve"> pattern of </w:t>
      </w:r>
      <w:proofErr w:type="spellStart"/>
      <w:r>
        <w:t>coactivation</w:t>
      </w:r>
      <w:proofErr w:type="spellEnd"/>
      <w:r>
        <w:t xml:space="preserve"> (Figure 3). Both SMA and pre-SMA/</w:t>
      </w:r>
      <w:proofErr w:type="spellStart"/>
      <w:r>
        <w:t>dACC</w:t>
      </w:r>
      <w:proofErr w:type="spellEnd"/>
      <w:r>
        <w:t xml:space="preserve"> </w:t>
      </w:r>
      <w:proofErr w:type="spellStart"/>
      <w:r>
        <w:t>coactivated</w:t>
      </w:r>
      <w:proofErr w:type="spellEnd"/>
      <w:r>
        <w:t xml:space="preserve"> with the insula, </w:t>
      </w:r>
      <w:proofErr w:type="spellStart"/>
      <w:r>
        <w:t>precuneus</w:t>
      </w:r>
      <w:proofErr w:type="spellEnd"/>
      <w:r>
        <w:t xml:space="preserve">, </w:t>
      </w:r>
      <w:r w:rsidR="007A64D0">
        <w:t>large sections</w:t>
      </w:r>
      <w:r>
        <w:t xml:space="preserve"> of parietal cortex, </w:t>
      </w:r>
      <w:r w:rsidR="007A64D0">
        <w:t>and</w:t>
      </w:r>
      <w:r>
        <w:t xml:space="preserve"> lateral prefrontal cortex, while </w:t>
      </w:r>
      <w:proofErr w:type="spellStart"/>
      <w:r>
        <w:t>mPFC</w:t>
      </w:r>
      <w:proofErr w:type="spellEnd"/>
      <w:r>
        <w:t xml:space="preserve"> primarily </w:t>
      </w:r>
      <w:proofErr w:type="spellStart"/>
      <w:r>
        <w:t>coactivated</w:t>
      </w:r>
      <w:proofErr w:type="spellEnd"/>
      <w:r>
        <w:t xml:space="preserve"> with other members of the </w:t>
      </w:r>
      <w:r w:rsidR="007A64D0">
        <w:t>‘</w:t>
      </w:r>
      <w:r>
        <w:t xml:space="preserve">default </w:t>
      </w:r>
      <w:r w:rsidR="007A64D0">
        <w:t>mode network’, including</w:t>
      </w:r>
      <w:r>
        <w:t xml:space="preserve"> posterior cingulate cortex and the hippocampus. Although both pre-SMA/</w:t>
      </w:r>
      <w:proofErr w:type="spellStart"/>
      <w:r>
        <w:t>dACC</w:t>
      </w:r>
      <w:proofErr w:type="spellEnd"/>
      <w:r>
        <w:t xml:space="preserve"> </w:t>
      </w:r>
      <w:proofErr w:type="spellStart"/>
      <w:r>
        <w:t>coactivate</w:t>
      </w:r>
      <w:proofErr w:type="spellEnd"/>
      <w:r>
        <w:t xml:space="preserve"> with the thalamus and the basal ganglia, SMA </w:t>
      </w:r>
      <w:commentRangeStart w:id="60"/>
      <w:r>
        <w:t xml:space="preserve">did so to a greater extent while </w:t>
      </w:r>
      <w:commentRangeEnd w:id="60"/>
      <w:r w:rsidR="007A64D0">
        <w:commentReference w:id="60"/>
      </w:r>
      <w:r>
        <w:t>pre-SMA/</w:t>
      </w:r>
      <w:proofErr w:type="spellStart"/>
      <w:r>
        <w:t>dACC</w:t>
      </w:r>
      <w:proofErr w:type="spellEnd"/>
      <w:r>
        <w:t xml:space="preserve"> </w:t>
      </w:r>
      <w:proofErr w:type="spellStart"/>
      <w:r>
        <w:t>coactivated</w:t>
      </w:r>
      <w:proofErr w:type="spellEnd"/>
      <w:r>
        <w:t xml:space="preserve"> with m</w:t>
      </w:r>
      <w:commentRangeStart w:id="61"/>
      <w:r>
        <w:t>ore anterior</w:t>
      </w:r>
      <w:commentRangeEnd w:id="61"/>
      <w:r w:rsidR="007A64D0">
        <w:commentReference w:id="61"/>
      </w:r>
      <w:r>
        <w:t xml:space="preserve"> aspects of both the insula and lateral prefrontal cortex. </w:t>
      </w:r>
    </w:p>
    <w:p w14:paraId="456B4CA3" w14:textId="77777777" w:rsidR="009E7445" w:rsidRDefault="006B0B75">
      <w:pPr>
        <w:pStyle w:val="normal0"/>
      </w:pPr>
      <w:r>
        <w:br w:type="page"/>
      </w:r>
    </w:p>
    <w:p w14:paraId="4067D425" w14:textId="77777777" w:rsidR="009E7445" w:rsidRDefault="009E7445">
      <w:pPr>
        <w:pStyle w:val="normal0"/>
        <w:ind w:firstLine="720"/>
      </w:pPr>
    </w:p>
    <w:p w14:paraId="6A425B7E" w14:textId="77777777" w:rsidR="009E7445" w:rsidRDefault="009E7445">
      <w:pPr>
        <w:pStyle w:val="normal0"/>
        <w:ind w:firstLine="720"/>
      </w:pPr>
    </w:p>
    <w:p w14:paraId="55431043" w14:textId="77777777" w:rsidR="00A004FE" w:rsidRDefault="00A004FE">
      <w:pPr>
        <w:pStyle w:val="normal0"/>
        <w:jc w:val="center"/>
        <w:rPr>
          <w:ins w:id="62" w:author="Tor Wager" w:date="2015-07-23T13:20:00Z"/>
        </w:rPr>
      </w:pPr>
    </w:p>
    <w:p w14:paraId="08D3ACD7" w14:textId="77777777" w:rsidR="00A004FE" w:rsidRDefault="00A004FE">
      <w:pPr>
        <w:pStyle w:val="normal0"/>
        <w:jc w:val="center"/>
        <w:rPr>
          <w:ins w:id="63" w:author="Tor Wager" w:date="2015-07-23T13:20:00Z"/>
        </w:rPr>
      </w:pPr>
    </w:p>
    <w:p w14:paraId="3B9A670F" w14:textId="77777777" w:rsidR="00A004FE" w:rsidRDefault="007A64D0">
      <w:pPr>
        <w:pStyle w:val="normal0"/>
        <w:jc w:val="center"/>
        <w:rPr>
          <w:ins w:id="64" w:author="Tor Wager" w:date="2015-07-23T13:20:00Z"/>
        </w:rPr>
      </w:pPr>
      <w:ins w:id="65" w:author="Tor Wager" w:date="2015-07-23T13:20:00Z">
        <w:r>
          <w:rPr>
            <w:noProof/>
          </w:rPr>
          <w:drawing>
            <wp:inline distT="114300" distB="114300" distL="114300" distR="114300" wp14:anchorId="2D7071B5" wp14:editId="4DC6FCA0">
              <wp:extent cx="6919913" cy="1202659"/>
              <wp:effectExtent l="0" t="0" r="0" b="0"/>
              <wp:docPr id="16" name="image15.jpg" descr="three_clust_coact_axial.jpeg"/>
              <wp:cNvGraphicFramePr/>
              <a:graphic xmlns:a="http://schemas.openxmlformats.org/drawingml/2006/main">
                <a:graphicData uri="http://schemas.openxmlformats.org/drawingml/2006/picture">
                  <pic:pic xmlns:pic="http://schemas.openxmlformats.org/drawingml/2006/picture">
                    <pic:nvPicPr>
                      <pic:cNvPr id="0" name="image15.jpg" descr="three_clust_coact_axial.jpeg"/>
                      <pic:cNvPicPr preferRelativeResize="0"/>
                    </pic:nvPicPr>
                    <pic:blipFill>
                      <a:blip r:embed="rId9"/>
                      <a:srcRect/>
                      <a:stretch>
                        <a:fillRect/>
                      </a:stretch>
                    </pic:blipFill>
                    <pic:spPr>
                      <a:xfrm>
                        <a:off x="0" y="0"/>
                        <a:ext cx="6919913" cy="1202659"/>
                      </a:xfrm>
                      <a:prstGeom prst="rect">
                        <a:avLst/>
                      </a:prstGeom>
                      <a:ln/>
                    </pic:spPr>
                  </pic:pic>
                </a:graphicData>
              </a:graphic>
            </wp:inline>
          </w:drawing>
        </w:r>
      </w:ins>
    </w:p>
    <w:p w14:paraId="624D6E95" w14:textId="4B7622B0" w:rsidR="009E7445" w:rsidRDefault="006B0B75">
      <w:pPr>
        <w:pStyle w:val="normal0"/>
      </w:pPr>
      <w:r>
        <w:rPr>
          <w:i/>
          <w:sz w:val="20"/>
          <w:szCs w:val="20"/>
        </w:rPr>
        <w:t xml:space="preserve">Figure 3. </w:t>
      </w:r>
      <w:proofErr w:type="spellStart"/>
      <w:r>
        <w:rPr>
          <w:i/>
          <w:sz w:val="20"/>
          <w:szCs w:val="20"/>
        </w:rPr>
        <w:t>Coactivation</w:t>
      </w:r>
      <w:proofErr w:type="spellEnd"/>
      <w:r>
        <w:rPr>
          <w:i/>
          <w:sz w:val="20"/>
          <w:szCs w:val="20"/>
        </w:rPr>
        <w:t xml:space="preserve"> of the </w:t>
      </w:r>
      <w:proofErr w:type="gramStart"/>
      <w:r>
        <w:rPr>
          <w:i/>
          <w:sz w:val="20"/>
          <w:szCs w:val="20"/>
        </w:rPr>
        <w:t>th</w:t>
      </w:r>
      <w:commentRangeStart w:id="66"/>
      <w:r>
        <w:rPr>
          <w:i/>
          <w:sz w:val="20"/>
          <w:szCs w:val="20"/>
        </w:rPr>
        <w:t xml:space="preserve">ree </w:t>
      </w:r>
      <w:proofErr w:type="spellStart"/>
      <w:r>
        <w:rPr>
          <w:i/>
          <w:sz w:val="20"/>
          <w:szCs w:val="20"/>
        </w:rPr>
        <w:t>mFC</w:t>
      </w:r>
      <w:proofErr w:type="spellEnd"/>
      <w:proofErr w:type="gramEnd"/>
      <w:r>
        <w:rPr>
          <w:i/>
          <w:sz w:val="20"/>
          <w:szCs w:val="20"/>
        </w:rPr>
        <w:t xml:space="preserve"> zones with </w:t>
      </w:r>
      <w:commentRangeEnd w:id="66"/>
      <w:r w:rsidR="007A64D0">
        <w:commentReference w:id="66"/>
      </w:r>
      <w:r>
        <w:rPr>
          <w:i/>
          <w:sz w:val="20"/>
          <w:szCs w:val="20"/>
        </w:rPr>
        <w:t xml:space="preserve">the rest of the brain. SMA (blue) </w:t>
      </w:r>
      <w:proofErr w:type="spellStart"/>
      <w:r>
        <w:rPr>
          <w:i/>
          <w:sz w:val="20"/>
          <w:szCs w:val="20"/>
        </w:rPr>
        <w:t>coactivated</w:t>
      </w:r>
      <w:proofErr w:type="spellEnd"/>
      <w:r>
        <w:rPr>
          <w:i/>
          <w:sz w:val="20"/>
          <w:szCs w:val="20"/>
        </w:rPr>
        <w:t xml:space="preserve"> </w:t>
      </w:r>
      <w:proofErr w:type="spellStart"/>
      <w:r>
        <w:rPr>
          <w:i/>
          <w:sz w:val="20"/>
          <w:szCs w:val="20"/>
        </w:rPr>
        <w:t>primarly</w:t>
      </w:r>
      <w:proofErr w:type="spellEnd"/>
      <w:r>
        <w:rPr>
          <w:i/>
          <w:sz w:val="20"/>
          <w:szCs w:val="20"/>
        </w:rPr>
        <w:t xml:space="preserve"> with lateral motor cortices. </w:t>
      </w:r>
      <w:proofErr w:type="gramStart"/>
      <w:r>
        <w:rPr>
          <w:i/>
          <w:sz w:val="20"/>
          <w:szCs w:val="20"/>
        </w:rPr>
        <w:t>but</w:t>
      </w:r>
      <w:proofErr w:type="gramEnd"/>
      <w:r>
        <w:rPr>
          <w:i/>
          <w:sz w:val="20"/>
          <w:szCs w:val="20"/>
        </w:rPr>
        <w:t xml:space="preserve"> also showed strong </w:t>
      </w:r>
      <w:proofErr w:type="spellStart"/>
      <w:r>
        <w:rPr>
          <w:i/>
          <w:sz w:val="20"/>
          <w:szCs w:val="20"/>
        </w:rPr>
        <w:t>coactivation</w:t>
      </w:r>
      <w:proofErr w:type="spellEnd"/>
      <w:r>
        <w:rPr>
          <w:i/>
          <w:sz w:val="20"/>
          <w:szCs w:val="20"/>
        </w:rPr>
        <w:t xml:space="preserve"> with posterior insula and operculum as well as the cerebellum; pre-SMA/</w:t>
      </w:r>
      <w:proofErr w:type="spellStart"/>
      <w:r>
        <w:rPr>
          <w:i/>
          <w:sz w:val="20"/>
          <w:szCs w:val="20"/>
        </w:rPr>
        <w:t>dACC</w:t>
      </w:r>
      <w:proofErr w:type="spellEnd"/>
      <w:r>
        <w:rPr>
          <w:i/>
          <w:sz w:val="20"/>
          <w:szCs w:val="20"/>
        </w:rPr>
        <w:t xml:space="preserve"> (red) </w:t>
      </w:r>
      <w:proofErr w:type="spellStart"/>
      <w:r>
        <w:rPr>
          <w:i/>
          <w:sz w:val="20"/>
          <w:szCs w:val="20"/>
        </w:rPr>
        <w:t>coa</w:t>
      </w:r>
      <w:commentRangeStart w:id="67"/>
      <w:r>
        <w:rPr>
          <w:i/>
          <w:sz w:val="20"/>
          <w:szCs w:val="20"/>
        </w:rPr>
        <w:t>ctivated</w:t>
      </w:r>
      <w:proofErr w:type="spellEnd"/>
      <w:r>
        <w:rPr>
          <w:i/>
          <w:sz w:val="20"/>
          <w:szCs w:val="20"/>
        </w:rPr>
        <w:t xml:space="preserve"> </w:t>
      </w:r>
      <w:ins w:id="68" w:author="Tor Wager" w:date="2015-07-23T13:20:00Z">
        <w:r w:rsidR="007A64D0">
          <w:rPr>
            <w:i/>
            <w:sz w:val="20"/>
            <w:szCs w:val="20"/>
          </w:rPr>
          <w:t>w</w:t>
        </w:r>
        <w:commentRangeEnd w:id="67"/>
        <w:r w:rsidR="007A64D0">
          <w:commentReference w:id="67"/>
        </w:r>
        <w:r w:rsidR="007A64D0">
          <w:rPr>
            <w:i/>
            <w:sz w:val="20"/>
            <w:szCs w:val="20"/>
          </w:rPr>
          <w:t>ith</w:t>
        </w:r>
      </w:ins>
      <w:r>
        <w:rPr>
          <w:i/>
          <w:sz w:val="20"/>
          <w:szCs w:val="20"/>
        </w:rPr>
        <w:t xml:space="preserve"> the </w:t>
      </w:r>
      <w:proofErr w:type="spellStart"/>
      <w:r>
        <w:rPr>
          <w:i/>
          <w:sz w:val="20"/>
          <w:szCs w:val="20"/>
        </w:rPr>
        <w:t>frontoparietal</w:t>
      </w:r>
      <w:proofErr w:type="spellEnd"/>
      <w:r>
        <w:rPr>
          <w:i/>
          <w:sz w:val="20"/>
          <w:szCs w:val="20"/>
        </w:rPr>
        <w:t xml:space="preserve"> control network; and </w:t>
      </w:r>
      <w:proofErr w:type="spellStart"/>
      <w:r>
        <w:rPr>
          <w:i/>
          <w:sz w:val="20"/>
          <w:szCs w:val="20"/>
        </w:rPr>
        <w:t>mPFC</w:t>
      </w:r>
      <w:proofErr w:type="spellEnd"/>
      <w:r>
        <w:rPr>
          <w:i/>
          <w:sz w:val="20"/>
          <w:szCs w:val="20"/>
        </w:rPr>
        <w:t xml:space="preserve"> (green) showed a distinctly different pattern, </w:t>
      </w:r>
      <w:proofErr w:type="spellStart"/>
      <w:r>
        <w:rPr>
          <w:i/>
          <w:sz w:val="20"/>
          <w:szCs w:val="20"/>
        </w:rPr>
        <w:t>coactivating</w:t>
      </w:r>
      <w:proofErr w:type="spellEnd"/>
      <w:r>
        <w:rPr>
          <w:i/>
          <w:sz w:val="20"/>
          <w:szCs w:val="20"/>
        </w:rPr>
        <w:t xml:space="preserve"> with regions in default network, such as posterior cingulate and temporal cortices. </w:t>
      </w:r>
    </w:p>
    <w:p w14:paraId="4F9835E0" w14:textId="77777777" w:rsidR="009E7445" w:rsidRDefault="009E7445">
      <w:pPr>
        <w:pStyle w:val="normal0"/>
      </w:pPr>
    </w:p>
    <w:p w14:paraId="1D57B3DC" w14:textId="7BA451C8" w:rsidR="009E7445" w:rsidRDefault="007A64D0">
      <w:pPr>
        <w:pStyle w:val="normal0"/>
      </w:pPr>
      <w:ins w:id="69" w:author="Tor Wager" w:date="2015-07-23T13:20:00Z">
        <w:r>
          <w:rPr>
            <w:noProof/>
          </w:rPr>
          <w:drawing>
            <wp:inline distT="114300" distB="114300" distL="114300" distR="114300" wp14:anchorId="4E741961" wp14:editId="56FE7E26">
              <wp:extent cx="6103151" cy="3138488"/>
              <wp:effectExtent l="0" t="0" r="0" b="0"/>
              <wp:docPr id="17" name="image13.jpg" descr="whole_brain_coact.jpg"/>
              <wp:cNvGraphicFramePr/>
              <a:graphic xmlns:a="http://schemas.openxmlformats.org/drawingml/2006/main">
                <a:graphicData uri="http://schemas.openxmlformats.org/drawingml/2006/picture">
                  <pic:pic xmlns:pic="http://schemas.openxmlformats.org/drawingml/2006/picture">
                    <pic:nvPicPr>
                      <pic:cNvPr id="0" name="image13.jpg" descr="whole_brain_coact.jpg"/>
                      <pic:cNvPicPr preferRelativeResize="0"/>
                    </pic:nvPicPr>
                    <pic:blipFill>
                      <a:blip r:embed="rId10"/>
                      <a:srcRect l="924" r="1694"/>
                      <a:stretch>
                        <a:fillRect/>
                      </a:stretch>
                    </pic:blipFill>
                    <pic:spPr>
                      <a:xfrm>
                        <a:off x="0" y="0"/>
                        <a:ext cx="6103151" cy="3138488"/>
                      </a:xfrm>
                      <a:prstGeom prst="rect">
                        <a:avLst/>
                      </a:prstGeom>
                      <a:ln/>
                    </pic:spPr>
                  </pic:pic>
                </a:graphicData>
              </a:graphic>
            </wp:inline>
          </w:drawing>
        </w:r>
      </w:ins>
      <w:r w:rsidR="006B0B75">
        <w:rPr>
          <w:i/>
          <w:sz w:val="20"/>
          <w:szCs w:val="20"/>
        </w:rPr>
        <w:t xml:space="preserve">Figure 4. </w:t>
      </w:r>
      <w:proofErr w:type="spellStart"/>
      <w:r w:rsidR="006B0B75">
        <w:rPr>
          <w:i/>
          <w:sz w:val="20"/>
          <w:szCs w:val="20"/>
        </w:rPr>
        <w:t>Coactivation</w:t>
      </w:r>
      <w:proofErr w:type="spellEnd"/>
      <w:r w:rsidR="006B0B75">
        <w:rPr>
          <w:i/>
          <w:sz w:val="20"/>
          <w:szCs w:val="20"/>
        </w:rPr>
        <w:t xml:space="preserve"> of nin</w:t>
      </w:r>
      <w:commentRangeStart w:id="70"/>
      <w:r w:rsidR="006B0B75">
        <w:rPr>
          <w:i/>
          <w:sz w:val="20"/>
          <w:szCs w:val="20"/>
        </w:rPr>
        <w:t xml:space="preserve">e </w:t>
      </w:r>
      <w:proofErr w:type="spellStart"/>
      <w:r w:rsidR="006B0B75">
        <w:rPr>
          <w:i/>
          <w:sz w:val="20"/>
          <w:szCs w:val="20"/>
        </w:rPr>
        <w:t>mFC</w:t>
      </w:r>
      <w:proofErr w:type="spellEnd"/>
      <w:r w:rsidR="006B0B75">
        <w:rPr>
          <w:i/>
          <w:sz w:val="20"/>
          <w:szCs w:val="20"/>
        </w:rPr>
        <w:t xml:space="preserve"> clusters to </w:t>
      </w:r>
      <w:r>
        <w:rPr>
          <w:i/>
          <w:sz w:val="20"/>
          <w:szCs w:val="20"/>
        </w:rPr>
        <w:t>sel</w:t>
      </w:r>
      <w:commentRangeEnd w:id="70"/>
      <w:r>
        <w:commentReference w:id="70"/>
      </w:r>
      <w:r>
        <w:rPr>
          <w:i/>
          <w:sz w:val="20"/>
          <w:szCs w:val="20"/>
        </w:rPr>
        <w:t>ected</w:t>
      </w:r>
      <w:r w:rsidR="006B0B75">
        <w:rPr>
          <w:i/>
          <w:sz w:val="20"/>
          <w:szCs w:val="20"/>
        </w:rPr>
        <w:t xml:space="preserve"> regions across the rest of the brain. </w:t>
      </w:r>
      <w:proofErr w:type="spellStart"/>
      <w:r w:rsidR="006B0B75">
        <w:rPr>
          <w:i/>
          <w:sz w:val="20"/>
          <w:szCs w:val="20"/>
        </w:rPr>
        <w:t>Coactivation</w:t>
      </w:r>
      <w:proofErr w:type="spellEnd"/>
      <w:r w:rsidR="006B0B75">
        <w:rPr>
          <w:i/>
          <w:sz w:val="20"/>
          <w:szCs w:val="20"/>
        </w:rPr>
        <w:t xml:space="preserve"> between each </w:t>
      </w:r>
      <w:proofErr w:type="spellStart"/>
      <w:r w:rsidR="006B0B75">
        <w:rPr>
          <w:i/>
          <w:sz w:val="20"/>
          <w:szCs w:val="20"/>
        </w:rPr>
        <w:t>mFC</w:t>
      </w:r>
      <w:proofErr w:type="spellEnd"/>
      <w:r w:rsidR="006B0B75">
        <w:rPr>
          <w:i/>
          <w:sz w:val="20"/>
          <w:szCs w:val="20"/>
        </w:rPr>
        <w:t xml:space="preserve"> cluster and 34 regions across the brain was calculated and the 3 whole-brain ROIs with highest </w:t>
      </w:r>
      <w:proofErr w:type="spellStart"/>
      <w:r w:rsidR="006B0B75">
        <w:rPr>
          <w:i/>
          <w:sz w:val="20"/>
          <w:szCs w:val="20"/>
        </w:rPr>
        <w:t>coactivation</w:t>
      </w:r>
      <w:proofErr w:type="spellEnd"/>
      <w:r w:rsidR="006B0B75">
        <w:rPr>
          <w:i/>
          <w:sz w:val="20"/>
          <w:szCs w:val="20"/>
        </w:rPr>
        <w:t xml:space="preserve"> were selected for each region. Darker colors represent greater </w:t>
      </w:r>
      <w:proofErr w:type="spellStart"/>
      <w:r w:rsidR="006B0B75">
        <w:rPr>
          <w:i/>
          <w:sz w:val="20"/>
          <w:szCs w:val="20"/>
        </w:rPr>
        <w:t>coactivation</w:t>
      </w:r>
      <w:proofErr w:type="spellEnd"/>
      <w:r w:rsidR="006B0B75">
        <w:rPr>
          <w:i/>
          <w:sz w:val="20"/>
          <w:szCs w:val="20"/>
        </w:rPr>
        <w:t xml:space="preserve"> between a pair of regions. </w:t>
      </w:r>
      <w:proofErr w:type="spellStart"/>
      <w:proofErr w:type="gramStart"/>
      <w:r w:rsidR="006B0B75">
        <w:rPr>
          <w:i/>
          <w:sz w:val="20"/>
          <w:szCs w:val="20"/>
        </w:rPr>
        <w:t>daInsula</w:t>
      </w:r>
      <w:proofErr w:type="spellEnd"/>
      <w:proofErr w:type="gramEnd"/>
      <w:r w:rsidR="006B0B75">
        <w:rPr>
          <w:i/>
          <w:sz w:val="20"/>
          <w:szCs w:val="20"/>
        </w:rPr>
        <w:t xml:space="preserve">: dorsal anterior Insula; </w:t>
      </w:r>
      <w:proofErr w:type="spellStart"/>
      <w:r w:rsidR="006B0B75">
        <w:rPr>
          <w:i/>
          <w:sz w:val="20"/>
          <w:szCs w:val="20"/>
        </w:rPr>
        <w:t>dSomatosensory</w:t>
      </w:r>
      <w:proofErr w:type="spellEnd"/>
      <w:r w:rsidR="006B0B75">
        <w:rPr>
          <w:i/>
          <w:sz w:val="20"/>
          <w:szCs w:val="20"/>
        </w:rPr>
        <w:t xml:space="preserve">: dorsal somatosensory cortex; </w:t>
      </w:r>
      <w:proofErr w:type="spellStart"/>
      <w:r w:rsidR="006B0B75">
        <w:rPr>
          <w:i/>
          <w:sz w:val="20"/>
          <w:szCs w:val="20"/>
        </w:rPr>
        <w:t>dMotor</w:t>
      </w:r>
      <w:proofErr w:type="spellEnd"/>
      <w:r w:rsidR="006B0B75">
        <w:rPr>
          <w:i/>
          <w:sz w:val="20"/>
          <w:szCs w:val="20"/>
        </w:rPr>
        <w:t xml:space="preserve">: dorsal motor cortex; </w:t>
      </w:r>
      <w:proofErr w:type="spellStart"/>
      <w:r w:rsidR="006B0B75">
        <w:rPr>
          <w:i/>
          <w:sz w:val="20"/>
          <w:szCs w:val="20"/>
        </w:rPr>
        <w:t>vMotor</w:t>
      </w:r>
      <w:proofErr w:type="spellEnd"/>
      <w:r w:rsidR="006B0B75">
        <w:rPr>
          <w:i/>
          <w:sz w:val="20"/>
          <w:szCs w:val="20"/>
        </w:rPr>
        <w:t xml:space="preserve">: ventral motor strip; TPJ: tempo-parietal junction; IFG (L): left inferior frontal </w:t>
      </w:r>
      <w:proofErr w:type="spellStart"/>
      <w:r w:rsidR="006B0B75">
        <w:rPr>
          <w:i/>
          <w:sz w:val="20"/>
          <w:szCs w:val="20"/>
        </w:rPr>
        <w:t>gyrus</w:t>
      </w:r>
      <w:proofErr w:type="spellEnd"/>
      <w:r w:rsidR="006B0B75">
        <w:rPr>
          <w:i/>
          <w:sz w:val="20"/>
          <w:szCs w:val="20"/>
        </w:rPr>
        <w:t xml:space="preserve">; </w:t>
      </w:r>
      <w:proofErr w:type="spellStart"/>
      <w:r w:rsidR="006B0B75">
        <w:rPr>
          <w:i/>
          <w:sz w:val="20"/>
          <w:szCs w:val="20"/>
        </w:rPr>
        <w:t>lpOFC</w:t>
      </w:r>
      <w:proofErr w:type="spellEnd"/>
      <w:r w:rsidR="006B0B75">
        <w:rPr>
          <w:i/>
          <w:sz w:val="20"/>
          <w:szCs w:val="20"/>
        </w:rPr>
        <w:t xml:space="preserve">: lateral posterior OFC; IFJ: inferior frontal junction; IPL: Inferior parietal </w:t>
      </w:r>
      <w:commentRangeStart w:id="71"/>
      <w:r w:rsidR="006B0B75">
        <w:rPr>
          <w:i/>
          <w:sz w:val="20"/>
          <w:szCs w:val="20"/>
        </w:rPr>
        <w:t>lobule</w:t>
      </w:r>
      <w:commentRangeEnd w:id="71"/>
      <w:r w:rsidR="006B0B75">
        <w:commentReference w:id="71"/>
      </w:r>
      <w:r w:rsidR="006B0B75">
        <w:rPr>
          <w:i/>
          <w:sz w:val="20"/>
          <w:szCs w:val="20"/>
        </w:rPr>
        <w:t>. All regions except IFG are bilateral, and the center of mass reflects the right side of the brain.</w:t>
      </w:r>
    </w:p>
    <w:p w14:paraId="489BBE76" w14:textId="77777777" w:rsidR="009E7445" w:rsidRDefault="009E7445">
      <w:pPr>
        <w:pStyle w:val="normal0"/>
      </w:pPr>
    </w:p>
    <w:p w14:paraId="19E68FE8" w14:textId="4326BF52" w:rsidR="009E7445" w:rsidRDefault="006B0B75">
      <w:pPr>
        <w:pStyle w:val="normal0"/>
        <w:ind w:firstLine="720"/>
      </w:pPr>
      <w:r>
        <w:t xml:space="preserve">At a more fine-grained scale, there were clear differences in </w:t>
      </w:r>
      <w:proofErr w:type="spellStart"/>
      <w:r>
        <w:t>coactivation</w:t>
      </w:r>
      <w:proofErr w:type="spellEnd"/>
      <w:r>
        <w:t xml:space="preserve"> within regions </w:t>
      </w:r>
      <w:proofErr w:type="spellStart"/>
      <w:r w:rsidR="007A64D0">
        <w:t>same</w:t>
      </w:r>
      <w:r w:rsidR="004C7C5F">
        <w:t>of</w:t>
      </w:r>
      <w:proofErr w:type="spellEnd"/>
      <w:r w:rsidR="004C7C5F">
        <w:t xml:space="preserve"> a broad</w:t>
      </w:r>
      <w:r>
        <w:t xml:space="preserve"> functional zone. In Figure 4, we plot the strength of </w:t>
      </w:r>
      <w:proofErr w:type="spellStart"/>
      <w:r>
        <w:t>coactivation</w:t>
      </w:r>
      <w:proofErr w:type="spellEnd"/>
      <w:r>
        <w:t xml:space="preserve"> between each of the nine </w:t>
      </w:r>
      <w:r w:rsidR="004C7C5F">
        <w:t xml:space="preserve">regions </w:t>
      </w:r>
      <w:r>
        <w:t>we identified and</w:t>
      </w:r>
      <w:commentRangeStart w:id="72"/>
      <w:r>
        <w:t xml:space="preserve"> key ROIs from the rest of </w:t>
      </w:r>
      <w:r w:rsidR="007A64D0">
        <w:t>t</w:t>
      </w:r>
      <w:commentRangeEnd w:id="72"/>
      <w:r w:rsidR="007A64D0">
        <w:commentReference w:id="72"/>
      </w:r>
      <w:r w:rsidR="007A64D0">
        <w:t>he</w:t>
      </w:r>
      <w:r>
        <w:t xml:space="preserve"> brain. Within the </w:t>
      </w:r>
      <w:r w:rsidR="003D23FD">
        <w:t xml:space="preserve">first broad </w:t>
      </w:r>
      <w:r w:rsidR="003D23FD">
        <w:lastRenderedPageBreak/>
        <w:t xml:space="preserve">zone, the </w:t>
      </w:r>
      <w:r>
        <w:t xml:space="preserve">SMA zone, the two sub-regions showed largely similar </w:t>
      </w:r>
      <w:proofErr w:type="spellStart"/>
      <w:r>
        <w:t>coactivation</w:t>
      </w:r>
      <w:proofErr w:type="spellEnd"/>
      <w:r>
        <w:t xml:space="preserve"> patterns although </w:t>
      </w:r>
      <w:r w:rsidR="004C7C5F">
        <w:t xml:space="preserve">the </w:t>
      </w:r>
      <w:r>
        <w:t>caudal SMA</w:t>
      </w:r>
      <w:r w:rsidR="004C7C5F">
        <w:t xml:space="preserve"> </w:t>
      </w:r>
      <w:proofErr w:type="spellStart"/>
      <w:r w:rsidR="004C7C5F">
        <w:t>region</w:t>
      </w:r>
      <w:r>
        <w:t>showed</w:t>
      </w:r>
      <w:proofErr w:type="spellEnd"/>
      <w:r>
        <w:t xml:space="preserve"> greater </w:t>
      </w:r>
      <w:proofErr w:type="spellStart"/>
      <w:proofErr w:type="gramStart"/>
      <w:r>
        <w:t>coactivation</w:t>
      </w:r>
      <w:proofErr w:type="spellEnd"/>
      <w:r>
        <w:t xml:space="preserve"> with somatosensory cortex while</w:t>
      </w:r>
      <w:proofErr w:type="gramEnd"/>
      <w:r>
        <w:t xml:space="preserve"> </w:t>
      </w:r>
      <w:r w:rsidR="003D23FD">
        <w:t xml:space="preserve">the </w:t>
      </w:r>
      <w:r>
        <w:t>rostral SMA</w:t>
      </w:r>
      <w:r w:rsidR="003D23FD">
        <w:t xml:space="preserve"> </w:t>
      </w:r>
      <w:proofErr w:type="spellStart"/>
      <w:r w:rsidR="003D23FD">
        <w:t>region</w:t>
      </w:r>
      <w:r>
        <w:t>showed</w:t>
      </w:r>
      <w:proofErr w:type="spellEnd"/>
      <w:r>
        <w:t xml:space="preserve"> greater </w:t>
      </w:r>
      <w:proofErr w:type="spellStart"/>
      <w:r>
        <w:t>coactiv</w:t>
      </w:r>
      <w:commentRangeStart w:id="73"/>
      <w:r>
        <w:t>ation</w:t>
      </w:r>
      <w:proofErr w:type="spellEnd"/>
      <w:r>
        <w:t xml:space="preserve"> with motor cortex. </w:t>
      </w:r>
      <w:proofErr w:type="spellStart"/>
      <w:r w:rsidR="007A64D0">
        <w:t>In</w:t>
      </w:r>
      <w:r w:rsidR="003D23FD">
        <w:t>Within</w:t>
      </w:r>
      <w:proofErr w:type="spellEnd"/>
      <w:r w:rsidR="003D23FD">
        <w:t xml:space="preserve"> the second broad zone, </w:t>
      </w:r>
      <w:r>
        <w:t xml:space="preserve">the pre-SMA / </w:t>
      </w:r>
      <w:proofErr w:type="spellStart"/>
      <w:r>
        <w:t>dACC</w:t>
      </w:r>
      <w:proofErr w:type="spellEnd"/>
      <w:r>
        <w:t xml:space="preserve"> zone, both pre-SMA regions showed markedly lower </w:t>
      </w:r>
      <w:proofErr w:type="spellStart"/>
      <w:r>
        <w:t>coactivation</w:t>
      </w:r>
      <w:proofErr w:type="spellEnd"/>
      <w:r>
        <w:t xml:space="preserve"> with motoric regions </w:t>
      </w:r>
      <w:r w:rsidR="003D23FD">
        <w:t xml:space="preserve">than the SMA zone </w:t>
      </w:r>
      <w:r>
        <w:t xml:space="preserve">and greater </w:t>
      </w:r>
      <w:proofErr w:type="spellStart"/>
      <w:r>
        <w:t>coactivation</w:t>
      </w:r>
      <w:proofErr w:type="spellEnd"/>
      <w:r>
        <w:t xml:space="preserve"> with regions in the </w:t>
      </w:r>
      <w:proofErr w:type="spellStart"/>
      <w:r w:rsidR="007A64D0">
        <w:t>front</w:t>
      </w:r>
      <w:commentRangeEnd w:id="73"/>
      <w:r w:rsidR="007A64D0">
        <w:commentReference w:id="73"/>
      </w:r>
      <w:r w:rsidR="007A64D0">
        <w:t>oparietal</w:t>
      </w:r>
      <w:proofErr w:type="spellEnd"/>
      <w:r>
        <w:t xml:space="preserve"> control network (e.g. inferior parietal lobule (IPL) and inferior frontal junction (IFJ)), consistent with the hypothesis that pre-SMA does not directly implement motoric plans. </w:t>
      </w:r>
      <w:r w:rsidR="003D23FD">
        <w:t xml:space="preserve">The </w:t>
      </w:r>
      <w:commentRangeStart w:id="74"/>
      <w:r w:rsidR="003D23FD">
        <w:t xml:space="preserve">rostral </w:t>
      </w:r>
      <w:r>
        <w:t>pre-</w:t>
      </w:r>
      <w:proofErr w:type="spellStart"/>
      <w:r>
        <w:t>SMA</w:t>
      </w:r>
      <w:r w:rsidR="003D23FD">
        <w:t>region</w:t>
      </w:r>
      <w:proofErr w:type="spellEnd"/>
      <w:r w:rsidR="003D23FD">
        <w:t xml:space="preserve"> </w:t>
      </w:r>
      <w:r>
        <w:t xml:space="preserve">had particularly strong </w:t>
      </w:r>
      <w:proofErr w:type="spellStart"/>
      <w:r>
        <w:t>coactivation</w:t>
      </w:r>
      <w:proofErr w:type="spellEnd"/>
      <w:r>
        <w:t xml:space="preserve"> with the regions important for cognitive control, such as the left inferior frontal </w:t>
      </w:r>
      <w:proofErr w:type="spellStart"/>
      <w:r>
        <w:t>gyrus</w:t>
      </w:r>
      <w:proofErr w:type="spellEnd"/>
      <w:r>
        <w:t xml:space="preserve"> (IFG). Both dorsal ACC </w:t>
      </w:r>
      <w:proofErr w:type="spellStart"/>
      <w:r>
        <w:t>subregions</w:t>
      </w:r>
      <w:proofErr w:type="spellEnd"/>
      <w:r>
        <w:t xml:space="preserve"> showed markedly lower </w:t>
      </w:r>
      <w:proofErr w:type="spellStart"/>
      <w:r>
        <w:t>coactivation</w:t>
      </w:r>
      <w:proofErr w:type="spellEnd"/>
      <w:r>
        <w:t xml:space="preserve"> with regions in the </w:t>
      </w:r>
      <w:proofErr w:type="spellStart"/>
      <w:r>
        <w:t>frontoparietal</w:t>
      </w:r>
      <w:proofErr w:type="spellEnd"/>
      <w:r>
        <w:t xml:space="preserve"> network</w:t>
      </w:r>
      <w:r w:rsidR="003D23FD">
        <w:t xml:space="preserve"> than the neighboring region within the </w:t>
      </w:r>
      <w:proofErr w:type="spellStart"/>
      <w:r w:rsidR="003D23FD">
        <w:t>braod</w:t>
      </w:r>
      <w:proofErr w:type="spellEnd"/>
      <w:r w:rsidR="003D23FD">
        <w:t xml:space="preserve"> pre-SMA/</w:t>
      </w:r>
      <w:proofErr w:type="spellStart"/>
      <w:r w:rsidR="003D23FD">
        <w:t>dACC</w:t>
      </w:r>
      <w:proofErr w:type="spellEnd"/>
      <w:r>
        <w:t xml:space="preserve">, but they showed greater </w:t>
      </w:r>
      <w:proofErr w:type="spellStart"/>
      <w:r>
        <w:t>coactivation</w:t>
      </w:r>
      <w:proofErr w:type="spellEnd"/>
      <w:r>
        <w:t xml:space="preserve"> with subcortical regions, in particular the thalamus, and to a lesser extent the nucleus </w:t>
      </w:r>
      <w:proofErr w:type="spellStart"/>
      <w:r>
        <w:t>accumbens</w:t>
      </w:r>
      <w:proofErr w:type="spellEnd"/>
      <w:r>
        <w:t xml:space="preserve"> (</w:t>
      </w:r>
      <w:proofErr w:type="spellStart"/>
      <w:r>
        <w:t>NAcc</w:t>
      </w:r>
      <w:proofErr w:type="spellEnd"/>
      <w:r>
        <w:t xml:space="preserve">) and amygdala. In addition, </w:t>
      </w:r>
      <w:proofErr w:type="spellStart"/>
      <w:r>
        <w:t>dACC</w:t>
      </w:r>
      <w:proofErr w:type="spellEnd"/>
      <w:r w:rsidR="003D23FD">
        <w:t xml:space="preserve"> region</w:t>
      </w:r>
      <w:r>
        <w:t xml:space="preserve">, and in particular its </w:t>
      </w:r>
      <w:r w:rsidR="007A64D0">
        <w:t>cauda</w:t>
      </w:r>
      <w:commentRangeEnd w:id="74"/>
      <w:r w:rsidR="007A64D0">
        <w:commentReference w:id="74"/>
      </w:r>
      <w:r w:rsidR="007A64D0">
        <w:t>l</w:t>
      </w:r>
      <w:r>
        <w:t xml:space="preserve"> subdivision, showed greater </w:t>
      </w:r>
      <w:proofErr w:type="spellStart"/>
      <w:r>
        <w:t>coactivation</w:t>
      </w:r>
      <w:r w:rsidR="003D23FD">
        <w:t>than</w:t>
      </w:r>
      <w:proofErr w:type="spellEnd"/>
      <w:r w:rsidR="003D23FD">
        <w:t xml:space="preserve"> adjacent regions </w:t>
      </w:r>
      <w:r>
        <w:t xml:space="preserve">with motor related regions, consistent with work highlighting the importance of this region--also known as the cingulate motor zone-- in precise movement (xxx, xxx). Finally, rostral pre-SMA and dorsal </w:t>
      </w:r>
      <w:proofErr w:type="spellStart"/>
      <w:r>
        <w:t>dACC</w:t>
      </w:r>
      <w:proofErr w:type="spellEnd"/>
      <w:r>
        <w:t xml:space="preserve"> showed greater </w:t>
      </w:r>
      <w:proofErr w:type="spellStart"/>
      <w:r>
        <w:t>coactivation</w:t>
      </w:r>
      <w:proofErr w:type="spellEnd"/>
      <w:r>
        <w:t xml:space="preserve"> with regions important for reward-driven learning, such as lateral orbitofrontal cortex (</w:t>
      </w:r>
      <w:proofErr w:type="spellStart"/>
      <w:r>
        <w:t>lOFC</w:t>
      </w:r>
      <w:proofErr w:type="spellEnd"/>
      <w:r>
        <w:t xml:space="preserve">) and to a lesser extent, </w:t>
      </w:r>
      <w:proofErr w:type="spellStart"/>
      <w:r>
        <w:t>NAcc</w:t>
      </w:r>
      <w:proofErr w:type="spellEnd"/>
      <w:r w:rsidR="003D23FD">
        <w:t>, than neighboring regions within the same broad zone</w:t>
      </w:r>
      <w:r>
        <w:t xml:space="preserve">. </w:t>
      </w:r>
    </w:p>
    <w:p w14:paraId="3D2B855B" w14:textId="7EDF1E89" w:rsidR="009E7445" w:rsidRDefault="006B0B75">
      <w:pPr>
        <w:pStyle w:val="normal0"/>
        <w:ind w:firstLine="720"/>
      </w:pPr>
      <w:r>
        <w:t xml:space="preserve">Regions </w:t>
      </w:r>
      <w:r w:rsidR="003D23FD">
        <w:t xml:space="preserve">within the final zone, the </w:t>
      </w:r>
      <w:r>
        <w:t xml:space="preserve">medial prefrontal cortex were characterized by robust </w:t>
      </w:r>
      <w:proofErr w:type="spellStart"/>
      <w:r>
        <w:t>coactivation</w:t>
      </w:r>
      <w:proofErr w:type="spellEnd"/>
      <w:r>
        <w:t xml:space="preserve"> with subcortical regions, in partic</w:t>
      </w:r>
      <w:commentRangeStart w:id="75"/>
      <w:r>
        <w:t xml:space="preserve">ular the amygdala and nucleus </w:t>
      </w:r>
      <w:proofErr w:type="spellStart"/>
      <w:r>
        <w:t>accumbens</w:t>
      </w:r>
      <w:proofErr w:type="spellEnd"/>
      <w:r>
        <w:t xml:space="preserve">. </w:t>
      </w:r>
      <w:proofErr w:type="spellStart"/>
      <w:proofErr w:type="gramStart"/>
      <w:r>
        <w:t>dmPFC</w:t>
      </w:r>
      <w:proofErr w:type="spellEnd"/>
      <w:proofErr w:type="gramEnd"/>
      <w:r>
        <w:t xml:space="preserve"> and especially </w:t>
      </w:r>
      <w:proofErr w:type="spellStart"/>
      <w:r>
        <w:t>vmPFC</w:t>
      </w:r>
      <w:proofErr w:type="spellEnd"/>
      <w:r>
        <w:t xml:space="preserve"> showed particularly strong </w:t>
      </w:r>
      <w:proofErr w:type="spellStart"/>
      <w:r>
        <w:t>coactivation</w:t>
      </w:r>
      <w:proofErr w:type="spellEnd"/>
      <w:r>
        <w:t xml:space="preserve"> with these </w:t>
      </w:r>
      <w:r w:rsidR="007A64D0">
        <w:t>subcortica</w:t>
      </w:r>
      <w:commentRangeEnd w:id="75"/>
      <w:r w:rsidR="007A64D0">
        <w:commentReference w:id="75"/>
      </w:r>
      <w:r w:rsidR="007A64D0">
        <w:t>l</w:t>
      </w:r>
      <w:r>
        <w:t xml:space="preserve"> regions. </w:t>
      </w:r>
      <w:proofErr w:type="spellStart"/>
      <w:proofErr w:type="gramStart"/>
      <w:r>
        <w:t>dmPFC</w:t>
      </w:r>
      <w:proofErr w:type="spellEnd"/>
      <w:proofErr w:type="gramEnd"/>
      <w:r>
        <w:t xml:space="preserve"> also showed a unique pattern of strong </w:t>
      </w:r>
      <w:proofErr w:type="spellStart"/>
      <w:r>
        <w:t>coactivation</w:t>
      </w:r>
      <w:proofErr w:type="spellEnd"/>
      <w:r>
        <w:t xml:space="preserve"> with the tempo-parietal junction, a region hypothesized to be important for social processing (</w:t>
      </w:r>
      <w:proofErr w:type="spellStart"/>
      <w:r w:rsidR="007A64D0">
        <w:t>cite</w:t>
      </w:r>
      <w:r w:rsidR="000B2F0E">
        <w:t>Cite</w:t>
      </w:r>
      <w:proofErr w:type="spellEnd"/>
      <w:r w:rsidR="000B2F0E">
        <w:t xml:space="preserve"> </w:t>
      </w:r>
      <w:proofErr w:type="spellStart"/>
      <w:r w:rsidR="000B2F0E">
        <w:t>McKell’s</w:t>
      </w:r>
      <w:proofErr w:type="spellEnd"/>
      <w:r w:rsidR="000B2F0E">
        <w:t xml:space="preserve"> review paper here</w:t>
      </w:r>
      <w:r>
        <w:t xml:space="preserve">) and cross-modal sensory integration (cite), as well as the middle temporal </w:t>
      </w:r>
      <w:proofErr w:type="spellStart"/>
      <w:r>
        <w:t>gyrus</w:t>
      </w:r>
      <w:proofErr w:type="spellEnd"/>
      <w:r>
        <w:t>, an important region for semantic memory and language (cite). Surprisi</w:t>
      </w:r>
      <w:commentRangeStart w:id="76"/>
      <w:r>
        <w:t xml:space="preserve">ngly, </w:t>
      </w:r>
      <w:proofErr w:type="spellStart"/>
      <w:r>
        <w:t>rACC</w:t>
      </w:r>
      <w:proofErr w:type="spellEnd"/>
      <w:r>
        <w:t xml:space="preserve"> showed fairly low </w:t>
      </w:r>
      <w:proofErr w:type="spellStart"/>
      <w:r>
        <w:t>coactivation</w:t>
      </w:r>
      <w:proofErr w:type="spellEnd"/>
      <w:r>
        <w:t xml:space="preserve"> with the rest of the brain, suggesting this region may be important for local processing of </w:t>
      </w:r>
      <w:r w:rsidR="007A64D0">
        <w:t>info</w:t>
      </w:r>
      <w:commentRangeEnd w:id="76"/>
      <w:r w:rsidR="007A64D0">
        <w:commentReference w:id="76"/>
      </w:r>
      <w:r w:rsidR="007A64D0">
        <w:t>rmation</w:t>
      </w:r>
      <w:r>
        <w:t xml:space="preserve">. Unlike the rest of </w:t>
      </w:r>
      <w:commentRangeStart w:id="77"/>
      <w:proofErr w:type="spellStart"/>
      <w:r>
        <w:t>mPFC</w:t>
      </w:r>
      <w:commentRangeEnd w:id="77"/>
      <w:proofErr w:type="spellEnd"/>
      <w:r w:rsidR="007A64D0">
        <w:commentReference w:id="77"/>
      </w:r>
      <w:r>
        <w:t xml:space="preserve">, </w:t>
      </w:r>
      <w:proofErr w:type="spellStart"/>
      <w:r>
        <w:t>vmPFC</w:t>
      </w:r>
      <w:proofErr w:type="spellEnd"/>
      <w:r>
        <w:t xml:space="preserve"> showed robust </w:t>
      </w:r>
      <w:proofErr w:type="spellStart"/>
      <w:r>
        <w:t>coactivation</w:t>
      </w:r>
      <w:proofErr w:type="spellEnd"/>
      <w:r>
        <w:t xml:space="preserve"> with dorsal-anterior insula, mirroring the strong </w:t>
      </w:r>
      <w:proofErr w:type="spellStart"/>
      <w:r>
        <w:t>coactivation</w:t>
      </w:r>
      <w:proofErr w:type="spellEnd"/>
      <w:r>
        <w:t xml:space="preserve"> </w:t>
      </w:r>
      <w:commentRangeStart w:id="78"/>
      <w:r w:rsidR="000B2F0E">
        <w:t xml:space="preserve">of this area with </w:t>
      </w:r>
      <w:r>
        <w:t xml:space="preserve">pre-SMA and </w:t>
      </w:r>
      <w:proofErr w:type="spellStart"/>
      <w:r>
        <w:t>dACC</w:t>
      </w:r>
      <w:commentRangeEnd w:id="78"/>
      <w:proofErr w:type="spellEnd"/>
      <w:r w:rsidR="000B2F0E">
        <w:rPr>
          <w:rStyle w:val="CommentReference"/>
        </w:rPr>
        <w:commentReference w:id="78"/>
      </w:r>
      <w:r>
        <w:t xml:space="preserve">. In addition, </w:t>
      </w:r>
      <w:proofErr w:type="spellStart"/>
      <w:r>
        <w:t>vmPFC</w:t>
      </w:r>
      <w:proofErr w:type="spellEnd"/>
      <w:r>
        <w:t xml:space="preserve"> </w:t>
      </w:r>
      <w:proofErr w:type="spellStart"/>
      <w:r>
        <w:t>coactivated</w:t>
      </w:r>
      <w:proofErr w:type="spellEnd"/>
      <w:r>
        <w:t xml:space="preserve"> with lateral OFC, an important region for the processing of </w:t>
      </w:r>
      <w:commentRangeStart w:id="79"/>
      <w:r>
        <w:t>affect</w:t>
      </w:r>
      <w:commentRangeEnd w:id="79"/>
      <w:r w:rsidR="000B2F0E">
        <w:rPr>
          <w:rStyle w:val="CommentReference"/>
        </w:rPr>
        <w:commentReference w:id="79"/>
      </w:r>
      <w:r>
        <w:t xml:space="preserve"> (cite).</w:t>
      </w:r>
    </w:p>
    <w:p w14:paraId="49A7D83D" w14:textId="77777777" w:rsidR="009E7445" w:rsidRDefault="009E7445">
      <w:pPr>
        <w:pStyle w:val="normal0"/>
      </w:pPr>
    </w:p>
    <w:p w14:paraId="471F7061" w14:textId="77777777" w:rsidR="009E7445" w:rsidRDefault="006B0B75">
      <w:pPr>
        <w:pStyle w:val="Heading3"/>
      </w:pPr>
      <w:bookmarkStart w:id="80" w:name="h.721q8a50h6b7" w:colFirst="0" w:colLast="0"/>
      <w:bookmarkEnd w:id="80"/>
      <w:r>
        <w:t>Meta-analytic functional specialization</w:t>
      </w:r>
    </w:p>
    <w:p w14:paraId="1C271960" w14:textId="29D58E96" w:rsidR="009E7445" w:rsidRDefault="006B0B75">
      <w:pPr>
        <w:pStyle w:val="normal0"/>
      </w:pPr>
      <w:r>
        <w:tab/>
        <w:t xml:space="preserve">Next, we sought to functionally characterize the regions that we identified in medial frontal cortex. As opposed to traditional meta-analyses </w:t>
      </w:r>
      <w:r w:rsidR="0054586E">
        <w:t xml:space="preserve">that </w:t>
      </w:r>
      <w:r>
        <w:t xml:space="preserve">investigate the whole-brain neural correlates of theoretically motivated cognitive functions selected </w:t>
      </w:r>
      <w:r w:rsidR="007A64D0">
        <w:rPr>
          <w:i/>
        </w:rPr>
        <w:t>a priori</w:t>
      </w:r>
      <w:r>
        <w:rPr>
          <w:i/>
        </w:rPr>
        <w:t xml:space="preserve"> </w:t>
      </w:r>
      <w:r>
        <w:t xml:space="preserve">(e.g. pain and cognitive control in dorsal ACC), we employed a method that determined to what extent a large set of </w:t>
      </w:r>
      <w:commentRangeStart w:id="81"/>
      <w:r>
        <w:t xml:space="preserve">cognitive functions </w:t>
      </w:r>
      <w:commentRangeEnd w:id="81"/>
      <w:r w:rsidR="007A64D0">
        <w:commentReference w:id="81"/>
      </w:r>
      <w:r>
        <w:t xml:space="preserve">predicted the activation of </w:t>
      </w:r>
      <w:r w:rsidR="0054586E">
        <w:t xml:space="preserve">each of our nine </w:t>
      </w:r>
      <w:r>
        <w:t>individual regions of interest. We used a set of 34 cognitive functions derived by applying a standard topic modeling approach to the text of articles in the database (</w:t>
      </w:r>
      <w:proofErr w:type="spellStart"/>
      <w:r>
        <w:t>Poldrack</w:t>
      </w:r>
      <w:proofErr w:type="spellEnd"/>
      <w:r>
        <w:t xml:space="preserve"> et al., 2012), allowing us to also sidestep the difficult problem of manually defining a cognitive ontology and ensuring our analysis was as data-driven as possible</w:t>
      </w:r>
      <w:r w:rsidR="00CB6A82">
        <w:t xml:space="preserve"> (See Supplemental Table 1 for full list of derived topics). </w:t>
      </w:r>
    </w:p>
    <w:p w14:paraId="23052D14" w14:textId="6CDFBB03" w:rsidR="009E7445" w:rsidRDefault="006B0B75">
      <w:pPr>
        <w:pStyle w:val="normal0"/>
        <w:ind w:firstLine="720"/>
      </w:pPr>
      <w:commentRangeStart w:id="82"/>
      <w:r>
        <w:t>In this analysis, we were careful to account for the reverse-inference problem that hampers the ability to infer cognitive processes from neuroimaging data (</w:t>
      </w:r>
      <w:proofErr w:type="spellStart"/>
      <w:r>
        <w:t>Poldrack</w:t>
      </w:r>
      <w:proofErr w:type="spellEnd"/>
      <w:r>
        <w:t xml:space="preserve">, 2006). </w:t>
      </w:r>
      <w:commentRangeStart w:id="83"/>
      <w:r>
        <w:t>The</w:t>
      </w:r>
      <w:commentRangeEnd w:id="83"/>
      <w:r w:rsidR="0054586E">
        <w:rPr>
          <w:rStyle w:val="CommentReference"/>
        </w:rPr>
        <w:commentReference w:id="83"/>
      </w:r>
      <w:r>
        <w:t xml:space="preserve"> selectivity of activation of a particula</w:t>
      </w:r>
      <w:commentRangeStart w:id="84"/>
      <w:r>
        <w:t xml:space="preserve">r region severely influences the ability to determine if brain </w:t>
      </w:r>
      <w:commentRangeStart w:id="85"/>
      <w:r>
        <w:lastRenderedPageBreak/>
        <w:t>activity</w:t>
      </w:r>
      <w:commentRangeEnd w:id="85"/>
      <w:r w:rsidR="007A64D0">
        <w:t>; t</w:t>
      </w:r>
      <w:commentRangeEnd w:id="84"/>
      <w:r w:rsidR="007A64D0">
        <w:commentReference w:id="84"/>
      </w:r>
      <w:r w:rsidR="00CD30DF">
        <w:rPr>
          <w:rStyle w:val="CommentReference"/>
        </w:rPr>
        <w:commentReference w:id="85"/>
      </w:r>
      <w:r w:rsidR="007A64D0">
        <w:t>his</w:t>
      </w:r>
      <w:ins w:id="86" w:author="Alejandro De La Vega" w:date="2015-07-23T15:54:00Z">
        <w:r w:rsidR="00917068">
          <w:t xml:space="preserve"> </w:t>
        </w:r>
      </w:ins>
      <w:r w:rsidR="00CD30DF">
        <w:t xml:space="preserve">issue </w:t>
      </w:r>
      <w:r>
        <w:t>is particularly pr</w:t>
      </w:r>
      <w:commentRangeEnd w:id="82"/>
      <w:r>
        <w:commentReference w:id="82"/>
      </w:r>
      <w:r>
        <w:t xml:space="preserve">oblematic </w:t>
      </w:r>
      <w:r w:rsidR="00CD30DF">
        <w:t xml:space="preserve">for brain regions </w:t>
      </w:r>
      <w:r>
        <w:t xml:space="preserve">with a high base rate of activation such as </w:t>
      </w:r>
      <w:proofErr w:type="spellStart"/>
      <w:r>
        <w:t>dACC</w:t>
      </w:r>
      <w:proofErr w:type="spellEnd"/>
      <w:r>
        <w:t>. To demonstrate the insidious nature of the reverse inference problem, we recreate</w:t>
      </w:r>
      <w:r w:rsidR="001A28D8">
        <w:t xml:space="preserve">, using </w:t>
      </w:r>
      <w:proofErr w:type="spellStart"/>
      <w:r w:rsidR="001A28D8">
        <w:t>Neurosynth</w:t>
      </w:r>
      <w:proofErr w:type="spellEnd"/>
      <w:r w:rsidR="001A28D8">
        <w:t>,</w:t>
      </w:r>
      <w:r>
        <w:t xml:space="preserve"> the meta-analysis from </w:t>
      </w:r>
      <w:proofErr w:type="spellStart"/>
      <w:r>
        <w:t>Shackman</w:t>
      </w:r>
      <w:proofErr w:type="spellEnd"/>
      <w:r>
        <w:t xml:space="preserve"> et al., (2011</w:t>
      </w:r>
      <w:proofErr w:type="gramStart"/>
      <w:r>
        <w:t xml:space="preserve">) </w:t>
      </w:r>
      <w:commentRangeStart w:id="87"/>
      <w:r>
        <w:t xml:space="preserve">that claims to find </w:t>
      </w:r>
      <w:r w:rsidR="007A64D0">
        <w:t>overla</w:t>
      </w:r>
      <w:commentRangeEnd w:id="87"/>
      <w:r w:rsidR="007A64D0">
        <w:commentReference w:id="87"/>
      </w:r>
      <w:r w:rsidR="007A64D0">
        <w:t>p</w:t>
      </w:r>
      <w:proofErr w:type="gramEnd"/>
      <w:r>
        <w:t xml:space="preserve"> between negative affect, pain and cognitive control in </w:t>
      </w:r>
      <w:r w:rsidR="001A28D8">
        <w:t xml:space="preserve">regions of the </w:t>
      </w:r>
      <w:proofErr w:type="spellStart"/>
      <w:r>
        <w:t>dACC</w:t>
      </w:r>
      <w:proofErr w:type="spellEnd"/>
      <w:r>
        <w:t xml:space="preserve">. First, we performed a ‘forward inference’ analysis which returned all voxels active given the presence of a negative affect, pain and conflict (Figure 5a); this analysis is akin to performing a standard fMRI meta-analysis, in which one selects studies purported to engage these processes. Similar to </w:t>
      </w:r>
      <w:proofErr w:type="spellStart"/>
      <w:r>
        <w:t>Shackman</w:t>
      </w:r>
      <w:proofErr w:type="spellEnd"/>
      <w:r>
        <w:t xml:space="preserve"> et al., (2011), we find a striking overlap between pain, conflict and affect in the </w:t>
      </w:r>
      <w:proofErr w:type="spellStart"/>
      <w:r>
        <w:t>dACC</w:t>
      </w:r>
      <w:proofErr w:type="spellEnd"/>
      <w:r>
        <w:t xml:space="preserve">/pre-SMA zone. However, as a comparison we conducted the same analysis using three cognitive functions that would not be predicted </w:t>
      </w:r>
      <w:proofErr w:type="spellStart"/>
      <w:r w:rsidR="001A28D8">
        <w:rPr>
          <w:i/>
        </w:rPr>
        <w:t>apriori</w:t>
      </w:r>
      <w:proofErr w:type="spellEnd"/>
      <w:r w:rsidR="001A28D8">
        <w:t xml:space="preserve"> </w:t>
      </w:r>
      <w:r>
        <w:t xml:space="preserve">to be integrated in </w:t>
      </w:r>
      <w:proofErr w:type="spellStart"/>
      <w:r>
        <w:t>dACC</w:t>
      </w:r>
      <w:proofErr w:type="spellEnd"/>
      <w:r>
        <w:t xml:space="preserve"> </w:t>
      </w:r>
      <w:proofErr w:type="spellStart"/>
      <w:r>
        <w:rPr>
          <w:i/>
        </w:rPr>
        <w:t>i</w:t>
      </w:r>
      <w:proofErr w:type="spellEnd"/>
      <w:r>
        <w:t xml:space="preserve">: social cognition, vision and memory retrieval (Figure 5b). These three processes also showed distinct overlap in </w:t>
      </w:r>
      <w:proofErr w:type="spellStart"/>
      <w:r>
        <w:t>dACC</w:t>
      </w:r>
      <w:proofErr w:type="spellEnd"/>
      <w:r>
        <w:t xml:space="preserve">/pre-SMA. </w:t>
      </w:r>
      <w:commentRangeStart w:id="88"/>
      <w:r>
        <w:t xml:space="preserve">In contrast, we </w:t>
      </w:r>
      <w:r w:rsidR="007A64D0">
        <w:t>c</w:t>
      </w:r>
      <w:commentRangeEnd w:id="88"/>
      <w:r w:rsidR="007A64D0">
        <w:commentReference w:id="88"/>
      </w:r>
      <w:r w:rsidR="007A64D0">
        <w:t>onducted</w:t>
      </w:r>
      <w:r>
        <w:t xml:space="preserve"> a ‘r</w:t>
      </w:r>
      <w:commentRangeStart w:id="89"/>
      <w:r>
        <w:t>everse inference’ analysis</w:t>
      </w:r>
      <w:commentRangeEnd w:id="89"/>
      <w:r w:rsidR="007A64D0">
        <w:commentReference w:id="89"/>
      </w:r>
      <w:r>
        <w:t xml:space="preserve"> -- which displays voxels that predict a high probability of the presence of each of these cognitive functions given their activation-- and found unique spatial patterns for negative affect, pain and cognitive control (Figure </w:t>
      </w:r>
      <w:commentRangeStart w:id="90"/>
      <w:r>
        <w:t>5c</w:t>
      </w:r>
      <w:commentRangeEnd w:id="90"/>
      <w:r w:rsidR="001A28D8">
        <w:rPr>
          <w:rStyle w:val="CommentReference"/>
        </w:rPr>
        <w:commentReference w:id="90"/>
      </w:r>
      <w:r>
        <w:t xml:space="preserve">). Although this analysis reveals some overlap between conflict, pain and negative </w:t>
      </w:r>
      <w:commentRangeStart w:id="91"/>
      <w:r>
        <w:t>affect</w:t>
      </w:r>
      <w:commentRangeEnd w:id="91"/>
      <w:r w:rsidR="001A28D8">
        <w:rPr>
          <w:rStyle w:val="CommentReference"/>
        </w:rPr>
        <w:commentReference w:id="91"/>
      </w:r>
      <w:r>
        <w:t xml:space="preserve">, this overlap is limited, suggesting that </w:t>
      </w:r>
      <w:proofErr w:type="spellStart"/>
      <w:r>
        <w:t>mFC</w:t>
      </w:r>
      <w:proofErr w:type="spellEnd"/>
      <w:r>
        <w:t xml:space="preserve"> has greater amount of spatial functional specialization, consistent with our clustering analysis finding four </w:t>
      </w:r>
      <w:proofErr w:type="spellStart"/>
      <w:r>
        <w:t>subregions</w:t>
      </w:r>
      <w:proofErr w:type="spellEnd"/>
      <w:r>
        <w:t xml:space="preserve"> in this area. </w:t>
      </w:r>
    </w:p>
    <w:p w14:paraId="189F0A65" w14:textId="77777777" w:rsidR="009E7445" w:rsidRDefault="009E7445">
      <w:pPr>
        <w:pStyle w:val="normal0"/>
      </w:pPr>
    </w:p>
    <w:p w14:paraId="48041C93" w14:textId="77777777" w:rsidR="00A004FE" w:rsidRDefault="007A64D0">
      <w:pPr>
        <w:pStyle w:val="normal0"/>
        <w:rPr>
          <w:ins w:id="92" w:author="Tor Wager" w:date="2015-07-23T13:20:00Z"/>
        </w:rPr>
      </w:pPr>
      <w:ins w:id="93" w:author="Tor Wager" w:date="2015-07-23T13:20:00Z">
        <w:r>
          <w:rPr>
            <w:noProof/>
          </w:rPr>
          <w:drawing>
            <wp:inline distT="114300" distB="114300" distL="114300" distR="114300" wp14:anchorId="60C90825" wp14:editId="1B4A5DFE">
              <wp:extent cx="5919788" cy="1787659"/>
              <wp:effectExtent l="0" t="0" r="0" b="0"/>
              <wp:docPr id="19" name="image17.jpg" descr="Figure 5 meta-analysis.jpg"/>
              <wp:cNvGraphicFramePr/>
              <a:graphic xmlns:a="http://schemas.openxmlformats.org/drawingml/2006/main">
                <a:graphicData uri="http://schemas.openxmlformats.org/drawingml/2006/picture">
                  <pic:pic xmlns:pic="http://schemas.openxmlformats.org/drawingml/2006/picture">
                    <pic:nvPicPr>
                      <pic:cNvPr id="0" name="image17.jpg" descr="Figure 5 meta-analysis.jpg"/>
                      <pic:cNvPicPr preferRelativeResize="0"/>
                    </pic:nvPicPr>
                    <pic:blipFill>
                      <a:blip r:embed="rId11"/>
                      <a:srcRect l="7692" t="12629" r="8974" b="54865"/>
                      <a:stretch>
                        <a:fillRect/>
                      </a:stretch>
                    </pic:blipFill>
                    <pic:spPr>
                      <a:xfrm>
                        <a:off x="0" y="0"/>
                        <a:ext cx="5919788" cy="1787659"/>
                      </a:xfrm>
                      <a:prstGeom prst="rect">
                        <a:avLst/>
                      </a:prstGeom>
                      <a:ln/>
                    </pic:spPr>
                  </pic:pic>
                </a:graphicData>
              </a:graphic>
            </wp:inline>
          </w:drawing>
        </w:r>
      </w:ins>
    </w:p>
    <w:p w14:paraId="4E2E9905" w14:textId="77777777" w:rsidR="009E7445" w:rsidRDefault="006B0B75">
      <w:pPr>
        <w:pStyle w:val="normal0"/>
      </w:pPr>
      <w:r>
        <w:rPr>
          <w:i/>
          <w:sz w:val="20"/>
          <w:szCs w:val="20"/>
        </w:rPr>
        <w:t xml:space="preserve">Figure 5. Reverse-inference is necessary to determine neural correlates of cognitive functions. A) Forward inference of pain (red), cognitive control (blue) and emotion (yellow), showing overlap in in white. B) Forward inference of social cognition (blue), vision (red) and memory retrieval (red) also showing overlap in white. C) Reverse inference map of pain (red), cognitive control (blue) and emotion (yellow) shows distinct neural correlates of these domains, with no overlap between these three cognitive states in </w:t>
      </w:r>
      <w:commentRangeStart w:id="94"/>
      <w:proofErr w:type="spellStart"/>
      <w:r>
        <w:rPr>
          <w:i/>
          <w:sz w:val="20"/>
          <w:szCs w:val="20"/>
        </w:rPr>
        <w:t>dACC</w:t>
      </w:r>
      <w:commentRangeEnd w:id="94"/>
      <w:proofErr w:type="spellEnd"/>
      <w:r w:rsidR="001A28D8">
        <w:rPr>
          <w:rStyle w:val="CommentReference"/>
        </w:rPr>
        <w:commentReference w:id="94"/>
      </w:r>
      <w:r>
        <w:rPr>
          <w:i/>
          <w:sz w:val="20"/>
          <w:szCs w:val="20"/>
        </w:rPr>
        <w:t>.</w:t>
      </w:r>
    </w:p>
    <w:p w14:paraId="6CB142A9" w14:textId="77777777" w:rsidR="009E7445" w:rsidRDefault="009E7445">
      <w:pPr>
        <w:pStyle w:val="normal0"/>
      </w:pPr>
    </w:p>
    <w:p w14:paraId="6757322C" w14:textId="51DA7233" w:rsidR="009E7445" w:rsidRDefault="006B0B75">
      <w:pPr>
        <w:pStyle w:val="normal0"/>
        <w:ind w:firstLine="720"/>
      </w:pPr>
      <w:r>
        <w:t>To characterize the functional specialization of medial frontal cortex, we u</w:t>
      </w:r>
      <w:commentRangeStart w:id="95"/>
      <w:r>
        <w:t xml:space="preserve">sed </w:t>
      </w:r>
      <w:ins w:id="96" w:author="Marie Banich" w:date="2015-07-22T11:48:00Z">
        <w:r w:rsidR="001A28D8">
          <w:t xml:space="preserve">a </w:t>
        </w:r>
      </w:ins>
      <w:r>
        <w:t xml:space="preserve">method </w:t>
      </w:r>
      <w:commentRangeEnd w:id="95"/>
      <w:r w:rsidR="007A64D0">
        <w:commentReference w:id="95"/>
      </w:r>
      <w:r>
        <w:t>to identify which cognitive functions best predicted the activation of each individual cluster. For each cluster individually, w</w:t>
      </w:r>
      <w:commentRangeStart w:id="97"/>
      <w:r>
        <w:t xml:space="preserve">e selected two sets of fMRI studies: those that showed activation within the cluster (average N </w:t>
      </w:r>
      <w:proofErr w:type="gramStart"/>
      <w:r>
        <w:t>= )</w:t>
      </w:r>
      <w:proofErr w:type="gramEnd"/>
      <w:r>
        <w:t xml:space="preserve"> and those that did not (average N = ). Then, for each set of studies we calculated their average loading </w:t>
      </w:r>
      <w:ins w:id="98" w:author="Tor Wager" w:date="2015-07-23T13:20:00Z">
        <w:r w:rsidR="007A64D0">
          <w:t>on the</w:t>
        </w:r>
      </w:ins>
      <w:r>
        <w:t xml:space="preserve"> 34 cognitive functions in our ontology</w:t>
      </w:r>
      <w:ins w:id="99" w:author="Tor Wager" w:date="2015-07-23T13:20:00Z">
        <w:r w:rsidR="007A64D0">
          <w:t>,</w:t>
        </w:r>
      </w:ins>
      <w:ins w:id="100" w:author="Marie Banich" w:date="2015-07-22T11:48:00Z">
        <w:r w:rsidR="001A28D8">
          <w:t xml:space="preserve"> derived from (****give your reader a bit of a hint here so they can at least follow a bit without jumping to the methods)</w:t>
        </w:r>
      </w:ins>
      <w:r>
        <w:t xml:space="preserve"> and subtracted the weights of the studies that </w:t>
      </w:r>
      <w:ins w:id="101" w:author="Tor Wager" w:date="2015-07-23T13:20:00Z">
        <w:r w:rsidR="007A64D0">
          <w:t>d</w:t>
        </w:r>
        <w:commentRangeEnd w:id="97"/>
        <w:r w:rsidR="007A64D0">
          <w:commentReference w:id="97"/>
        </w:r>
        <w:r w:rsidR="007A64D0">
          <w:t>id</w:t>
        </w:r>
      </w:ins>
      <w:r>
        <w:t xml:space="preserve"> not activate the region from those that did. Thus, we were able to determine the extent to which each cognitive function differentiates studies that activated a region from those that did not. </w:t>
      </w:r>
    </w:p>
    <w:p w14:paraId="172CA7AA" w14:textId="13895E2B" w:rsidR="009E7445" w:rsidRDefault="006B0B75">
      <w:pPr>
        <w:pStyle w:val="normal0"/>
        <w:ind w:firstLine="720"/>
      </w:pPr>
      <w:r>
        <w:lastRenderedPageBreak/>
        <w:t xml:space="preserve"> At a broad scale, each of the three functional zones in medial frontal cortex </w:t>
      </w:r>
      <w:proofErr w:type="gramStart"/>
      <w:r w:rsidR="001A28D8">
        <w:t>show</w:t>
      </w:r>
      <w:proofErr w:type="gramEnd"/>
      <w:r w:rsidR="001A28D8">
        <w:t xml:space="preserve"> </w:t>
      </w:r>
      <w:r>
        <w:t xml:space="preserve">distinct patterns of </w:t>
      </w:r>
      <w:r w:rsidR="001A28D8">
        <w:t xml:space="preserve">functional </w:t>
      </w:r>
      <w:r>
        <w:t xml:space="preserve">specialization (Figure 6A). SMA was strongly and primarily involved with motor function, although this region was also involved to some extent with pain and cognitive control processes (in particular switching). </w:t>
      </w:r>
      <w:proofErr w:type="gramStart"/>
      <w:r>
        <w:t>pre</w:t>
      </w:r>
      <w:proofErr w:type="gramEnd"/>
      <w:r>
        <w:t>-SMA/</w:t>
      </w:r>
      <w:proofErr w:type="spellStart"/>
      <w:r>
        <w:t>dACC</w:t>
      </w:r>
      <w:proofErr w:type="spellEnd"/>
      <w:r>
        <w:t xml:space="preserve"> showed a distinct shift away from motor function and towards cognitive and affective processes. This zone was primarily involved with various facets of cognitive control (e.g. c</w:t>
      </w:r>
      <w:commentRangeStart w:id="102"/>
      <w:r>
        <w:t xml:space="preserve">onflict, working memory, switching, inhibition), but also showed specialization to more affective processes such as pain, emotion and decision-making. Consistent with </w:t>
      </w:r>
      <w:proofErr w:type="spellStart"/>
      <w:r>
        <w:t>mPFC’s</w:t>
      </w:r>
      <w:proofErr w:type="spellEnd"/>
      <w:r>
        <w:t xml:space="preserve"> distinct </w:t>
      </w:r>
      <w:proofErr w:type="spellStart"/>
      <w:r>
        <w:t>coactivation</w:t>
      </w:r>
      <w:proofErr w:type="spellEnd"/>
      <w:r>
        <w:t xml:space="preserve"> with the rest of the brain, this zone showed a distinct pattern, being primarily involved with social cognition, emotion, reward and decision-making.</w:t>
      </w:r>
      <w:commentRangeEnd w:id="102"/>
      <w:r w:rsidR="007A64D0">
        <w:commentReference w:id="102"/>
      </w:r>
    </w:p>
    <w:p w14:paraId="2728EAE4" w14:textId="5680A4B4" w:rsidR="009E7445" w:rsidRDefault="006B0B75">
      <w:pPr>
        <w:pStyle w:val="normal0"/>
        <w:ind w:firstLine="720"/>
      </w:pPr>
      <w:r>
        <w:t xml:space="preserve">To take a closer look, we performed the same analysis on each of the nine </w:t>
      </w:r>
      <w:proofErr w:type="spellStart"/>
      <w:r>
        <w:t>subregions</w:t>
      </w:r>
      <w:proofErr w:type="spellEnd"/>
      <w:r>
        <w:t xml:space="preserve"> we identified, and plotted the results grouped by the functional zone they belonged to (Figure </w:t>
      </w:r>
      <w:r w:rsidR="00CB6A82">
        <w:t>6</w:t>
      </w:r>
      <w:r>
        <w:t xml:space="preserve">). Overall, </w:t>
      </w:r>
      <w:proofErr w:type="spellStart"/>
      <w:r>
        <w:t>subregions</w:t>
      </w:r>
      <w:proofErr w:type="spellEnd"/>
      <w:r>
        <w:t xml:space="preserve"> within each cluster showed similar profiles to each other, with </w:t>
      </w:r>
      <w:proofErr w:type="spellStart"/>
      <w:r>
        <w:t>subtle</w:t>
      </w:r>
      <w:r w:rsidR="001A28D8">
        <w:t>yet</w:t>
      </w:r>
      <w:proofErr w:type="spellEnd"/>
      <w:r w:rsidR="001A28D8">
        <w:t xml:space="preserve"> important </w:t>
      </w:r>
      <w:r>
        <w:t xml:space="preserve">distinctions in their functional specialization. Both SMA </w:t>
      </w:r>
      <w:proofErr w:type="spellStart"/>
      <w:r>
        <w:t>subregions</w:t>
      </w:r>
      <w:proofErr w:type="spellEnd"/>
      <w:r>
        <w:t xml:space="preserve"> were similarly involved in motor function, but caudal SMA was more strongly associated with pain, while rostral SMA showed some associations with language. </w:t>
      </w:r>
    </w:p>
    <w:p w14:paraId="67C80744" w14:textId="153BCC55" w:rsidR="009E7445" w:rsidRDefault="006B0B75">
      <w:pPr>
        <w:pStyle w:val="normal0"/>
        <w:ind w:firstLine="720"/>
      </w:pPr>
      <w:r>
        <w:lastRenderedPageBreak/>
        <w:t xml:space="preserve">.   </w:t>
      </w:r>
      <w:ins w:id="103" w:author="Tor Wager" w:date="2015-07-23T13:20:00Z">
        <w:r w:rsidR="007A64D0">
          <w:rPr>
            <w:noProof/>
          </w:rPr>
          <w:drawing>
            <wp:anchor distT="114300" distB="114300" distL="114300" distR="114300" simplePos="0" relativeHeight="251663360" behindDoc="0" locked="0" layoutInCell="0" hidden="0" allowOverlap="0" wp14:anchorId="043947A2" wp14:editId="321A8FBA">
              <wp:simplePos x="0" y="0"/>
              <wp:positionH relativeFrom="margin">
                <wp:posOffset>-833437</wp:posOffset>
              </wp:positionH>
              <wp:positionV relativeFrom="paragraph">
                <wp:posOffset>28575</wp:posOffset>
              </wp:positionV>
              <wp:extent cx="7381875" cy="5257800"/>
              <wp:effectExtent l="0" t="0" r="0" b="0"/>
              <wp:wrapSquare wrapText="bothSides" distT="114300" distB="114300" distL="114300" distR="114300"/>
              <wp:docPr id="20" name="image19.jpg" descr="Figure 6 Polar .jpg"/>
              <wp:cNvGraphicFramePr/>
              <a:graphic xmlns:a="http://schemas.openxmlformats.org/drawingml/2006/main">
                <a:graphicData uri="http://schemas.openxmlformats.org/drawingml/2006/picture">
                  <pic:pic xmlns:pic="http://schemas.openxmlformats.org/drawingml/2006/picture">
                    <pic:nvPicPr>
                      <pic:cNvPr id="0" name="image19.jpg" descr="Figure 6 Polar .jpg"/>
                      <pic:cNvPicPr preferRelativeResize="0"/>
                    </pic:nvPicPr>
                    <pic:blipFill>
                      <a:blip r:embed="rId12"/>
                      <a:srcRect r="2022" b="12796"/>
                      <a:stretch>
                        <a:fillRect/>
                      </a:stretch>
                    </pic:blipFill>
                    <pic:spPr>
                      <a:xfrm>
                        <a:off x="0" y="0"/>
                        <a:ext cx="7381875" cy="5257800"/>
                      </a:xfrm>
                      <a:prstGeom prst="rect">
                        <a:avLst/>
                      </a:prstGeom>
                      <a:ln/>
                    </pic:spPr>
                  </pic:pic>
                </a:graphicData>
              </a:graphic>
            </wp:anchor>
          </w:drawing>
        </w:r>
      </w:ins>
      <w:del w:id="104" w:author="Tor Wager" w:date="2015-07-23T13:20:00Z">
        <w:r>
          <w:rPr>
            <w:noProof/>
          </w:rPr>
          <w:drawing>
            <wp:anchor distT="114300" distB="114300" distL="114300" distR="114300" simplePos="0" relativeHeight="251659264" behindDoc="0" locked="0" layoutInCell="0" hidden="0" allowOverlap="0" wp14:anchorId="1B76CC97" wp14:editId="37938802">
              <wp:simplePos x="0" y="0"/>
              <wp:positionH relativeFrom="margin">
                <wp:posOffset>-833437</wp:posOffset>
              </wp:positionH>
              <wp:positionV relativeFrom="paragraph">
                <wp:posOffset>28575</wp:posOffset>
              </wp:positionV>
              <wp:extent cx="7381875" cy="5257800"/>
              <wp:effectExtent l="0" t="0" r="0" b="0"/>
              <wp:wrapSquare wrapText="bothSides" distT="114300" distB="114300" distL="114300" distR="114300"/>
              <wp:docPr id="12" name="image24.jpg" descr="Figure 6 Polar .jpg"/>
              <wp:cNvGraphicFramePr/>
              <a:graphic xmlns:a="http://schemas.openxmlformats.org/drawingml/2006/main">
                <a:graphicData uri="http://schemas.openxmlformats.org/drawingml/2006/picture">
                  <pic:pic xmlns:pic="http://schemas.openxmlformats.org/drawingml/2006/picture">
                    <pic:nvPicPr>
                      <pic:cNvPr id="0" name="image24.jpg" descr="Figure 6 Polar .jpg"/>
                      <pic:cNvPicPr preferRelativeResize="0"/>
                    </pic:nvPicPr>
                    <pic:blipFill>
                      <a:blip r:embed="rId12"/>
                      <a:srcRect r="2022" b="12796"/>
                      <a:stretch>
                        <a:fillRect/>
                      </a:stretch>
                    </pic:blipFill>
                    <pic:spPr>
                      <a:xfrm>
                        <a:off x="0" y="0"/>
                        <a:ext cx="7381875" cy="5257800"/>
                      </a:xfrm>
                      <a:prstGeom prst="rect">
                        <a:avLst/>
                      </a:prstGeom>
                      <a:ln/>
                    </pic:spPr>
                  </pic:pic>
                </a:graphicData>
              </a:graphic>
            </wp:anchor>
          </w:drawing>
        </w:r>
      </w:del>
    </w:p>
    <w:p w14:paraId="7FCB9EC1" w14:textId="16C13BB0" w:rsidR="009E7445" w:rsidRDefault="006B0B75">
      <w:pPr>
        <w:pStyle w:val="normal0"/>
      </w:pPr>
      <w:r>
        <w:rPr>
          <w:i/>
          <w:sz w:val="20"/>
          <w:szCs w:val="20"/>
        </w:rPr>
        <w:t>Figure 6. Functional specialization profile of each of th</w:t>
      </w:r>
      <w:commentRangeStart w:id="105"/>
      <w:r>
        <w:rPr>
          <w:i/>
          <w:sz w:val="20"/>
          <w:szCs w:val="20"/>
        </w:rPr>
        <w:t xml:space="preserve">e </w:t>
      </w:r>
      <w:proofErr w:type="spellStart"/>
      <w:r>
        <w:rPr>
          <w:i/>
          <w:sz w:val="20"/>
          <w:szCs w:val="20"/>
        </w:rPr>
        <w:t>mFC</w:t>
      </w:r>
      <w:proofErr w:type="spellEnd"/>
      <w:r>
        <w:rPr>
          <w:i/>
          <w:sz w:val="20"/>
          <w:szCs w:val="20"/>
        </w:rPr>
        <w:t xml:space="preserve"> clusters. </w:t>
      </w:r>
      <w:ins w:id="106" w:author="Tor Wager" w:date="2015-07-23T13:20:00Z">
        <w:r w:rsidR="007A64D0">
          <w:rPr>
            <w:i/>
            <w:sz w:val="20"/>
            <w:szCs w:val="20"/>
          </w:rPr>
          <w:t>Eac</w:t>
        </w:r>
        <w:commentRangeEnd w:id="105"/>
        <w:r w:rsidR="007A64D0">
          <w:commentReference w:id="105"/>
        </w:r>
        <w:r w:rsidR="007A64D0">
          <w:rPr>
            <w:i/>
            <w:sz w:val="20"/>
            <w:szCs w:val="20"/>
          </w:rPr>
          <w:t>h</w:t>
        </w:r>
      </w:ins>
      <w:del w:id="107" w:author="Tor Wager" w:date="2015-07-23T13:20:00Z">
        <w:r>
          <w:rPr>
            <w:i/>
            <w:sz w:val="20"/>
            <w:szCs w:val="20"/>
          </w:rPr>
          <w:delText>Each</w:delText>
        </w:r>
      </w:del>
      <w:r>
        <w:rPr>
          <w:i/>
          <w:sz w:val="20"/>
          <w:szCs w:val="20"/>
        </w:rPr>
        <w:t xml:space="preserve"> cluster was individually profiled to determine which cognitive functions best predicted its activation in a study. A) Each of the three broad zones we identified showed distinct functional profiles. B) Within e</w:t>
      </w:r>
      <w:commentRangeStart w:id="108"/>
      <w:r>
        <w:rPr>
          <w:i/>
          <w:sz w:val="20"/>
          <w:szCs w:val="20"/>
        </w:rPr>
        <w:t xml:space="preserve">ach zone, </w:t>
      </w:r>
      <w:ins w:id="109" w:author="Tor Wager" w:date="2015-07-23T13:20:00Z">
        <w:r w:rsidR="007A64D0">
          <w:rPr>
            <w:i/>
            <w:sz w:val="20"/>
            <w:szCs w:val="20"/>
          </w:rPr>
          <w:t>eac</w:t>
        </w:r>
        <w:commentRangeEnd w:id="108"/>
        <w:r w:rsidR="007A64D0">
          <w:commentReference w:id="108"/>
        </w:r>
        <w:r w:rsidR="007A64D0">
          <w:rPr>
            <w:i/>
            <w:sz w:val="20"/>
            <w:szCs w:val="20"/>
          </w:rPr>
          <w:t>h</w:t>
        </w:r>
      </w:ins>
      <w:del w:id="110" w:author="Tor Wager" w:date="2015-07-23T13:20:00Z">
        <w:r>
          <w:rPr>
            <w:i/>
            <w:sz w:val="20"/>
            <w:szCs w:val="20"/>
          </w:rPr>
          <w:delText>each</w:delText>
        </w:r>
      </w:del>
      <w:r>
        <w:rPr>
          <w:i/>
          <w:sz w:val="20"/>
          <w:szCs w:val="20"/>
        </w:rPr>
        <w:t xml:space="preserve"> </w:t>
      </w:r>
      <w:proofErr w:type="spellStart"/>
      <w:r>
        <w:rPr>
          <w:i/>
          <w:sz w:val="20"/>
          <w:szCs w:val="20"/>
        </w:rPr>
        <w:t>subregion</w:t>
      </w:r>
      <w:proofErr w:type="spellEnd"/>
      <w:r>
        <w:rPr>
          <w:i/>
          <w:sz w:val="20"/>
          <w:szCs w:val="20"/>
        </w:rPr>
        <w:t xml:space="preserve"> showed subtle differences in functional </w:t>
      </w:r>
      <w:commentRangeStart w:id="111"/>
      <w:r>
        <w:rPr>
          <w:i/>
          <w:sz w:val="20"/>
          <w:szCs w:val="20"/>
        </w:rPr>
        <w:t>specializat</w:t>
      </w:r>
      <w:commentRangeStart w:id="112"/>
      <w:r>
        <w:rPr>
          <w:i/>
          <w:sz w:val="20"/>
          <w:szCs w:val="20"/>
        </w:rPr>
        <w:t>ion</w:t>
      </w:r>
      <w:commentRangeEnd w:id="111"/>
      <w:ins w:id="113" w:author="Tor Wager" w:date="2015-07-23T13:20:00Z">
        <w:r w:rsidR="007A64D0">
          <w:rPr>
            <w:i/>
            <w:sz w:val="20"/>
            <w:szCs w:val="20"/>
          </w:rPr>
          <w:t xml:space="preserve">. </w:t>
        </w:r>
      </w:ins>
      <w:commentRangeEnd w:id="112"/>
      <w:r w:rsidR="007A64D0">
        <w:commentReference w:id="112"/>
      </w:r>
      <w:r w:rsidR="001A28D8">
        <w:rPr>
          <w:rStyle w:val="CommentReference"/>
        </w:rPr>
        <w:commentReference w:id="111"/>
      </w:r>
      <w:del w:id="114" w:author="Tor Wager" w:date="2015-07-23T13:20:00Z">
        <w:r>
          <w:rPr>
            <w:i/>
            <w:sz w:val="20"/>
            <w:szCs w:val="20"/>
          </w:rPr>
          <w:delText xml:space="preserve">. </w:delText>
        </w:r>
      </w:del>
    </w:p>
    <w:p w14:paraId="41965743" w14:textId="77777777" w:rsidR="009E7445" w:rsidRDefault="009E7445">
      <w:pPr>
        <w:pStyle w:val="normal0"/>
        <w:ind w:firstLine="720"/>
      </w:pPr>
    </w:p>
    <w:p w14:paraId="3F9E76A3" w14:textId="77777777" w:rsidR="009E7445" w:rsidRDefault="006B0B75">
      <w:pPr>
        <w:pStyle w:val="normal0"/>
        <w:ind w:firstLine="720"/>
      </w:pPr>
      <w:commentRangeStart w:id="115"/>
      <w:r>
        <w:t>All</w:t>
      </w:r>
      <w:commentRangeEnd w:id="115"/>
      <w:r w:rsidR="00777DE2">
        <w:rPr>
          <w:rStyle w:val="CommentReference"/>
        </w:rPr>
        <w:commentReference w:id="115"/>
      </w:r>
      <w:r>
        <w:t xml:space="preserve"> four </w:t>
      </w:r>
      <w:proofErr w:type="spellStart"/>
      <w:r>
        <w:t>subregions</w:t>
      </w:r>
      <w:proofErr w:type="spellEnd"/>
      <w:r>
        <w:t xml:space="preserve"> of </w:t>
      </w:r>
      <w:proofErr w:type="spellStart"/>
      <w:r>
        <w:t>dACC</w:t>
      </w:r>
      <w:proofErr w:type="spellEnd"/>
      <w:r>
        <w:t xml:space="preserve">/pre-SMA we identified were involved with cognitive control to varying extents, although on average, pre-SMA was more strongly associated with cognitive control. Working memory in particular was strongly associated with pre-SMA--peaking in caudal pre-SMA-- while switching and conflict were more evenly associated with all four </w:t>
      </w:r>
      <w:proofErr w:type="spellStart"/>
      <w:r>
        <w:t>subregions</w:t>
      </w:r>
      <w:proofErr w:type="spellEnd"/>
      <w:r>
        <w:t xml:space="preserve"> in this zone. The sole exception was inhibition, which was more strongly associated with </w:t>
      </w:r>
      <w:proofErr w:type="spellStart"/>
      <w:r>
        <w:t>dACC</w:t>
      </w:r>
      <w:proofErr w:type="spellEnd"/>
      <w:r>
        <w:t xml:space="preserve"> than pre-SMA. </w:t>
      </w:r>
      <w:proofErr w:type="gramStart"/>
      <w:r>
        <w:t xml:space="preserve">Both </w:t>
      </w:r>
      <w:proofErr w:type="spellStart"/>
      <w:r>
        <w:t>dACC</w:t>
      </w:r>
      <w:proofErr w:type="spellEnd"/>
      <w:r>
        <w:t xml:space="preserve"> clusters were further characterized by a strong association with negative affect</w:t>
      </w:r>
      <w:proofErr w:type="gramEnd"/>
      <w:r>
        <w:t xml:space="preserve">. In particular, pain and fear were very strongly associated with caudal aspects of </w:t>
      </w:r>
      <w:proofErr w:type="spellStart"/>
      <w:r>
        <w:t>dACC</w:t>
      </w:r>
      <w:proofErr w:type="spellEnd"/>
      <w:r>
        <w:t xml:space="preserve">; unlike cognitive control, negative affect was fairly specifically associated with </w:t>
      </w:r>
      <w:proofErr w:type="spellStart"/>
      <w:r>
        <w:t>dACC</w:t>
      </w:r>
      <w:proofErr w:type="spellEnd"/>
      <w:r>
        <w:t xml:space="preserve"> and showed very weak associations with pre-SMA. We also found some </w:t>
      </w:r>
      <w:proofErr w:type="spellStart"/>
      <w:r>
        <w:t>rostro</w:t>
      </w:r>
      <w:proofErr w:type="spellEnd"/>
      <w:r>
        <w:t xml:space="preserve">-caudal functional </w:t>
      </w:r>
      <w:r>
        <w:lastRenderedPageBreak/>
        <w:t xml:space="preserve">distinctions in this zone. Only caudal pre-SMA and </w:t>
      </w:r>
      <w:proofErr w:type="spellStart"/>
      <w:r>
        <w:t>dACC</w:t>
      </w:r>
      <w:proofErr w:type="spellEnd"/>
      <w:r>
        <w:t xml:space="preserve"> showed associations with motor function, while the two rostral clusters showed virtually no association. In contrast, rostral pre-SMA and </w:t>
      </w:r>
      <w:proofErr w:type="spellStart"/>
      <w:r>
        <w:t>dACC</w:t>
      </w:r>
      <w:proofErr w:type="spellEnd"/>
      <w:r>
        <w:t xml:space="preserve"> were more involved with decision-making and learning related processes. Finally, all four clusters were also associated with memory encoding and retrieval processes, although this association peaked in rostral pre-SMA. </w:t>
      </w:r>
    </w:p>
    <w:p w14:paraId="3D3A2820" w14:textId="77777777" w:rsidR="009E7445" w:rsidRDefault="009E7445">
      <w:pPr>
        <w:pStyle w:val="normal0"/>
      </w:pPr>
    </w:p>
    <w:p w14:paraId="7B223674" w14:textId="5E1655ED" w:rsidR="009E7445" w:rsidRDefault="006B0B75">
      <w:pPr>
        <w:pStyle w:val="normal0"/>
        <w:ind w:firstLine="720"/>
      </w:pPr>
      <w:r>
        <w:t xml:space="preserve">Medial prefrontal cortex showed a distinct shift away from externally oriented processes, such as cognitive control, motor function and pain, and towards internal, self-oriented processes, such as decision-making, social processing, and episodic memory, </w:t>
      </w:r>
      <w:r w:rsidR="007A64D0">
        <w:t>and</w:t>
      </w:r>
      <w:r>
        <w:t xml:space="preserve"> emotion. Again, the three </w:t>
      </w:r>
      <w:proofErr w:type="spellStart"/>
      <w:r>
        <w:t>subregions</w:t>
      </w:r>
      <w:proofErr w:type="spellEnd"/>
      <w:r>
        <w:t xml:space="preserve"> of this zone showed rather </w:t>
      </w:r>
      <w:commentRangeStart w:id="116"/>
      <w:r>
        <w:t>similar</w:t>
      </w:r>
      <w:commentRangeEnd w:id="116"/>
      <w:r w:rsidR="007A64D0">
        <w:commentReference w:id="116"/>
      </w:r>
      <w:r>
        <w:t xml:space="preserve"> functional specialization patterns; in particular all three regions were similarly involved in emotion and episodic-memory processes. Howeve</w:t>
      </w:r>
      <w:commentRangeStart w:id="117"/>
      <w:r>
        <w:t xml:space="preserve">r, </w:t>
      </w:r>
      <w:proofErr w:type="spellStart"/>
      <w:r>
        <w:t>dmPFC</w:t>
      </w:r>
      <w:proofErr w:type="spellEnd"/>
      <w:r>
        <w:t xml:space="preserve"> was much more strongly associated with social cognition then </w:t>
      </w:r>
      <w:proofErr w:type="spellStart"/>
      <w:r>
        <w:t>rACC</w:t>
      </w:r>
      <w:proofErr w:type="spellEnd"/>
      <w:r>
        <w:t xml:space="preserve"> and even more so than </w:t>
      </w:r>
      <w:commentRangeEnd w:id="117"/>
      <w:r w:rsidR="007A64D0">
        <w:commentReference w:id="117"/>
      </w:r>
      <w:proofErr w:type="spellStart"/>
      <w:r>
        <w:t>vmPFC</w:t>
      </w:r>
      <w:proofErr w:type="spellEnd"/>
      <w:r>
        <w:t xml:space="preserve">. We observed a reverse pattern for reward and decision-making, as these processes were more strongly associated with </w:t>
      </w:r>
      <w:proofErr w:type="spellStart"/>
      <w:r>
        <w:t>vmPFC</w:t>
      </w:r>
      <w:proofErr w:type="spellEnd"/>
      <w:r>
        <w:t xml:space="preserve">, and least associated with </w:t>
      </w:r>
      <w:proofErr w:type="spellStart"/>
      <w:r>
        <w:t>dmPFC</w:t>
      </w:r>
      <w:proofErr w:type="spellEnd"/>
      <w:r>
        <w:t xml:space="preserve">. Finally, memory encoding and retrieval was associated with </w:t>
      </w:r>
      <w:proofErr w:type="spellStart"/>
      <w:r>
        <w:t>dmPFC</w:t>
      </w:r>
      <w:proofErr w:type="spellEnd"/>
      <w:r>
        <w:t xml:space="preserve">, although not as strongly as the association we found in rostral pre-SMA. </w:t>
      </w:r>
    </w:p>
    <w:p w14:paraId="6A8FF062" w14:textId="77777777" w:rsidR="009E7445" w:rsidRDefault="009E7445">
      <w:pPr>
        <w:pStyle w:val="normal0"/>
      </w:pPr>
    </w:p>
    <w:p w14:paraId="2F05BD57" w14:textId="77777777" w:rsidR="009E7445" w:rsidRDefault="006B0B75">
      <w:pPr>
        <w:pStyle w:val="Heading3"/>
      </w:pPr>
      <w:bookmarkStart w:id="118" w:name="h.vmx47fsc7u5x" w:colFirst="0" w:colLast="0"/>
      <w:bookmarkEnd w:id="118"/>
      <w:r>
        <w:t>Functional complexity</w:t>
      </w:r>
    </w:p>
    <w:p w14:paraId="0A3D6F00" w14:textId="73C10A98" w:rsidR="009E7445" w:rsidRDefault="006B0B75">
      <w:pPr>
        <w:pStyle w:val="normal0"/>
        <w:ind w:firstLine="720"/>
      </w:pPr>
      <w:r>
        <w:t xml:space="preserve">Finally, in addition to functionally characterizing regions, we sought to quantify how predictive these </w:t>
      </w:r>
      <w:r w:rsidR="00D65EA5">
        <w:t xml:space="preserve">functional </w:t>
      </w:r>
      <w:r>
        <w:t>profiles of a given region’s activity</w:t>
      </w:r>
      <w:r w:rsidR="00D65EA5">
        <w:t xml:space="preserve"> can be</w:t>
      </w:r>
      <w:r>
        <w:t xml:space="preserve">. That is, given a region’s functional profile, how accurately can we predict if a study will activate that region, and how much information </w:t>
      </w:r>
      <w:proofErr w:type="gramStart"/>
      <w:r>
        <w:t>do</w:t>
      </w:r>
      <w:proofErr w:type="gramEnd"/>
      <w:r>
        <w:t xml:space="preserve"> we need in order to make an accurate prediction? To do so, we trained naive Bayesian classifiers for each region to discriminate</w:t>
      </w:r>
      <w:commentRangeStart w:id="119"/>
      <w:r>
        <w:t xml:space="preserve"> studies that activated a </w:t>
      </w:r>
      <w:r w:rsidR="007A64D0">
        <w:t>regio</w:t>
      </w:r>
      <w:commentRangeEnd w:id="119"/>
      <w:r w:rsidR="007A64D0">
        <w:commentReference w:id="119"/>
      </w:r>
      <w:r w:rsidR="007A64D0">
        <w:t>n</w:t>
      </w:r>
      <w:r>
        <w:t xml:space="preserve"> from studies that did not. In order to determine how many </w:t>
      </w:r>
      <w:r w:rsidR="007A64D0">
        <w:t>psychological topics</w:t>
      </w:r>
      <w:r>
        <w:t xml:space="preserve"> were </w:t>
      </w:r>
      <w:r w:rsidR="007A64D0">
        <w:t>necessary</w:t>
      </w:r>
      <w:r>
        <w:t xml:space="preserve"> to accurately predict activation of each region, we began b</w:t>
      </w:r>
      <w:commentRangeStart w:id="120"/>
      <w:r>
        <w:t xml:space="preserve">y training the classifier using only a single cognitive function, and progressively added functions in order to observe how much </w:t>
      </w:r>
      <w:r w:rsidR="00D65EA5">
        <w:t xml:space="preserve">the </w:t>
      </w:r>
      <w:r>
        <w:t xml:space="preserve">accuracy would increase as a function of the complexity of our </w:t>
      </w:r>
      <w:r w:rsidR="007A64D0">
        <w:t>predic</w:t>
      </w:r>
      <w:commentRangeEnd w:id="120"/>
      <w:r w:rsidR="007A64D0">
        <w:commentReference w:id="120"/>
      </w:r>
      <w:r w:rsidR="007A64D0">
        <w:t>tive</w:t>
      </w:r>
      <w:r>
        <w:t xml:space="preserve"> model (Figure 7A). Not surprisingly, activation of all regions was better predicted as the number of cognitive functions in the model increased, reaching peak performance on average with 27 functions (receiver operating characteristic area under the cu</w:t>
      </w:r>
      <w:commentRangeStart w:id="121"/>
      <w:r>
        <w:t>rve (</w:t>
      </w:r>
      <w:del w:id="122" w:author="Alejandro De La Vega" w:date="2015-07-23T15:54:00Z">
        <w:r w:rsidR="007A64D0" w:rsidDel="00917068">
          <w:delText>auc</w:delText>
        </w:r>
      </w:del>
      <w:r w:rsidR="00D65EA5">
        <w:t>ROC-AUC</w:t>
      </w:r>
      <w:r>
        <w:t>) of 0.612</w:t>
      </w:r>
      <w:commentRangeEnd w:id="121"/>
      <w:r w:rsidR="007A64D0">
        <w:commentReference w:id="121"/>
      </w:r>
      <w:r>
        <w:t>). Eventually, accuracy decreased when too many uni</w:t>
      </w:r>
      <w:commentRangeStart w:id="123"/>
      <w:r>
        <w:t xml:space="preserve">nformative features were added to </w:t>
      </w:r>
      <w:commentRangeEnd w:id="123"/>
      <w:r w:rsidR="007A64D0">
        <w:commentReference w:id="123"/>
      </w:r>
      <w:r>
        <w:t>the model.</w:t>
      </w:r>
    </w:p>
    <w:p w14:paraId="6CBD0669" w14:textId="77777777" w:rsidR="00A004FE" w:rsidRDefault="007A64D0">
      <w:pPr>
        <w:pStyle w:val="normal0"/>
        <w:jc w:val="center"/>
        <w:rPr>
          <w:ins w:id="124" w:author="Tor Wager" w:date="2015-07-23T13:20:00Z"/>
        </w:rPr>
      </w:pPr>
      <w:ins w:id="125" w:author="Tor Wager" w:date="2015-07-23T13:20:00Z">
        <w:r>
          <w:rPr>
            <w:noProof/>
          </w:rPr>
          <w:lastRenderedPageBreak/>
          <w:drawing>
            <wp:inline distT="114300" distB="114300" distL="114300" distR="114300" wp14:anchorId="1F9AD20B" wp14:editId="1178C62B">
              <wp:extent cx="5624513" cy="4220072"/>
              <wp:effectExtent l="0" t="0" r="0" b="0"/>
              <wp:docPr id="21" name="image11.jpg" descr="Figure 6 complexity.jpg"/>
              <wp:cNvGraphicFramePr/>
              <a:graphic xmlns:a="http://schemas.openxmlformats.org/drawingml/2006/main">
                <a:graphicData uri="http://schemas.openxmlformats.org/drawingml/2006/picture">
                  <pic:pic xmlns:pic="http://schemas.openxmlformats.org/drawingml/2006/picture">
                    <pic:nvPicPr>
                      <pic:cNvPr id="0" name="image11.jpg" descr="Figure 6 complexity.jpg"/>
                      <pic:cNvPicPr preferRelativeResize="0"/>
                    </pic:nvPicPr>
                    <pic:blipFill>
                      <a:blip r:embed="rId13"/>
                      <a:srcRect/>
                      <a:stretch>
                        <a:fillRect/>
                      </a:stretch>
                    </pic:blipFill>
                    <pic:spPr>
                      <a:xfrm>
                        <a:off x="0" y="0"/>
                        <a:ext cx="5624513" cy="4220072"/>
                      </a:xfrm>
                      <a:prstGeom prst="rect">
                        <a:avLst/>
                      </a:prstGeom>
                      <a:ln/>
                    </pic:spPr>
                  </pic:pic>
                </a:graphicData>
              </a:graphic>
            </wp:inline>
          </w:drawing>
        </w:r>
      </w:ins>
    </w:p>
    <w:p w14:paraId="2AABE5C7" w14:textId="77777777" w:rsidR="00A004FE" w:rsidRDefault="007A64D0">
      <w:pPr>
        <w:pStyle w:val="normal0"/>
        <w:jc w:val="center"/>
        <w:rPr>
          <w:ins w:id="126" w:author="Tor Wager" w:date="2015-07-23T13:20:00Z"/>
        </w:rPr>
      </w:pPr>
      <w:ins w:id="127" w:author="Tor Wager" w:date="2015-07-23T13:20:00Z">
        <w:r>
          <w:rPr>
            <w:noProof/>
          </w:rPr>
          <w:drawing>
            <wp:inline distT="114300" distB="114300" distL="114300" distR="114300" wp14:anchorId="61570EC0" wp14:editId="63DDBF41">
              <wp:extent cx="6236476" cy="2681288"/>
              <wp:effectExtent l="0" t="0" r="0" b="0"/>
              <wp:docPr id="22" name="image18.jpg" descr="topics_vs_sdi.jpg"/>
              <wp:cNvGraphicFramePr/>
              <a:graphic xmlns:a="http://schemas.openxmlformats.org/drawingml/2006/main">
                <a:graphicData uri="http://schemas.openxmlformats.org/drawingml/2006/picture">
                  <pic:pic xmlns:pic="http://schemas.openxmlformats.org/drawingml/2006/picture">
                    <pic:nvPicPr>
                      <pic:cNvPr id="0" name="image18.jpg" descr="topics_vs_sdi.jpg"/>
                      <pic:cNvPicPr preferRelativeResize="0"/>
                    </pic:nvPicPr>
                    <pic:blipFill>
                      <a:blip r:embed="rId14"/>
                      <a:srcRect/>
                      <a:stretch>
                        <a:fillRect/>
                      </a:stretch>
                    </pic:blipFill>
                    <pic:spPr>
                      <a:xfrm>
                        <a:off x="0" y="0"/>
                        <a:ext cx="6236476" cy="2681288"/>
                      </a:xfrm>
                      <a:prstGeom prst="rect">
                        <a:avLst/>
                      </a:prstGeom>
                      <a:ln/>
                    </pic:spPr>
                  </pic:pic>
                </a:graphicData>
              </a:graphic>
            </wp:inline>
          </w:drawing>
        </w:r>
      </w:ins>
    </w:p>
    <w:p w14:paraId="71D815E9" w14:textId="77777777" w:rsidR="009E7445" w:rsidRDefault="006B0B75">
      <w:pPr>
        <w:pStyle w:val="normal0"/>
        <w:jc w:val="center"/>
        <w:rPr>
          <w:del w:id="128" w:author="Tor Wager" w:date="2015-07-23T13:20:00Z"/>
        </w:rPr>
      </w:pPr>
      <w:del w:id="129" w:author="Tor Wager" w:date="2015-07-23T13:20:00Z">
        <w:r>
          <w:rPr>
            <w:noProof/>
          </w:rPr>
          <w:drawing>
            <wp:inline distT="114300" distB="114300" distL="114300" distR="114300" wp14:anchorId="31D595AF" wp14:editId="69DC360F">
              <wp:extent cx="5624513" cy="4220072"/>
              <wp:effectExtent l="0" t="0" r="0" b="0"/>
              <wp:docPr id="1" name="image13.jpg" descr="Figure 6 complexity.jpg"/>
              <wp:cNvGraphicFramePr/>
              <a:graphic xmlns:a="http://schemas.openxmlformats.org/drawingml/2006/main">
                <a:graphicData uri="http://schemas.openxmlformats.org/drawingml/2006/picture">
                  <pic:pic xmlns:pic="http://schemas.openxmlformats.org/drawingml/2006/picture">
                    <pic:nvPicPr>
                      <pic:cNvPr id="0" name="image13.jpg" descr="Figure 6 complexity.jpg"/>
                      <pic:cNvPicPr preferRelativeResize="0"/>
                    </pic:nvPicPr>
                    <pic:blipFill>
                      <a:blip r:embed="rId13"/>
                      <a:srcRect/>
                      <a:stretch>
                        <a:fillRect/>
                      </a:stretch>
                    </pic:blipFill>
                    <pic:spPr>
                      <a:xfrm>
                        <a:off x="0" y="0"/>
                        <a:ext cx="5624513" cy="4220072"/>
                      </a:xfrm>
                      <a:prstGeom prst="rect">
                        <a:avLst/>
                      </a:prstGeom>
                      <a:ln/>
                    </pic:spPr>
                  </pic:pic>
                </a:graphicData>
              </a:graphic>
            </wp:inline>
          </w:drawing>
        </w:r>
      </w:del>
    </w:p>
    <w:p w14:paraId="09CD6D5B" w14:textId="77777777" w:rsidR="009E7445" w:rsidRDefault="006B0B75">
      <w:pPr>
        <w:pStyle w:val="normal0"/>
        <w:jc w:val="center"/>
        <w:rPr>
          <w:del w:id="130" w:author="Tor Wager" w:date="2015-07-23T13:20:00Z"/>
        </w:rPr>
      </w:pPr>
      <w:del w:id="131" w:author="Tor Wager" w:date="2015-07-23T13:20:00Z">
        <w:r>
          <w:rPr>
            <w:noProof/>
          </w:rPr>
          <w:drawing>
            <wp:inline distT="114300" distB="114300" distL="114300" distR="114300" wp14:anchorId="4012D556" wp14:editId="2D8F0FB2">
              <wp:extent cx="6236476" cy="2681288"/>
              <wp:effectExtent l="0" t="0" r="0" b="0"/>
              <wp:docPr id="11" name="image23.jpg" descr="topics_vs_sdi.jpg"/>
              <wp:cNvGraphicFramePr/>
              <a:graphic xmlns:a="http://schemas.openxmlformats.org/drawingml/2006/main">
                <a:graphicData uri="http://schemas.openxmlformats.org/drawingml/2006/picture">
                  <pic:pic xmlns:pic="http://schemas.openxmlformats.org/drawingml/2006/picture">
                    <pic:nvPicPr>
                      <pic:cNvPr id="0" name="image23.jpg" descr="topics_vs_sdi.jpg"/>
                      <pic:cNvPicPr preferRelativeResize="0"/>
                    </pic:nvPicPr>
                    <pic:blipFill>
                      <a:blip r:embed="rId14"/>
                      <a:srcRect/>
                      <a:stretch>
                        <a:fillRect/>
                      </a:stretch>
                    </pic:blipFill>
                    <pic:spPr>
                      <a:xfrm>
                        <a:off x="0" y="0"/>
                        <a:ext cx="6236476" cy="2681288"/>
                      </a:xfrm>
                      <a:prstGeom prst="rect">
                        <a:avLst/>
                      </a:prstGeom>
                      <a:ln/>
                    </pic:spPr>
                  </pic:pic>
                </a:graphicData>
              </a:graphic>
            </wp:inline>
          </w:drawing>
        </w:r>
      </w:del>
    </w:p>
    <w:p w14:paraId="28E8EA24" w14:textId="0D16F3A5" w:rsidR="009E7445" w:rsidRDefault="006B0B75">
      <w:pPr>
        <w:pStyle w:val="normal0"/>
        <w:tabs>
          <w:tab w:val="left" w:pos="1980"/>
        </w:tabs>
        <w:pPrChange w:id="132" w:author="Alejandro De La Vega" w:date="2015-07-23T15:50:00Z">
          <w:pPr>
            <w:pStyle w:val="normal0"/>
          </w:pPr>
        </w:pPrChange>
      </w:pPr>
      <w:r>
        <w:rPr>
          <w:i/>
          <w:sz w:val="20"/>
          <w:szCs w:val="20"/>
        </w:rPr>
        <w:t xml:space="preserve">Figure 7. Regions of </w:t>
      </w:r>
      <w:proofErr w:type="spellStart"/>
      <w:r>
        <w:rPr>
          <w:i/>
          <w:sz w:val="20"/>
          <w:szCs w:val="20"/>
        </w:rPr>
        <w:t>mFC</w:t>
      </w:r>
      <w:proofErr w:type="spellEnd"/>
      <w:r>
        <w:rPr>
          <w:i/>
          <w:sz w:val="20"/>
          <w:szCs w:val="20"/>
        </w:rPr>
        <w:t xml:space="preserve"> </w:t>
      </w:r>
      <w:commentRangeStart w:id="133"/>
      <w:r>
        <w:rPr>
          <w:i/>
          <w:sz w:val="20"/>
          <w:szCs w:val="20"/>
        </w:rPr>
        <w:t xml:space="preserve">varied widely in </w:t>
      </w:r>
      <w:ins w:id="134" w:author="Tor Wager" w:date="2015-07-23T13:20:00Z">
        <w:r w:rsidR="007A64D0">
          <w:rPr>
            <w:i/>
            <w:sz w:val="20"/>
            <w:szCs w:val="20"/>
          </w:rPr>
          <w:t>function</w:t>
        </w:r>
        <w:commentRangeEnd w:id="133"/>
        <w:r w:rsidR="007A64D0">
          <w:commentReference w:id="133"/>
        </w:r>
        <w:r w:rsidR="007A64D0">
          <w:rPr>
            <w:i/>
            <w:sz w:val="20"/>
            <w:szCs w:val="20"/>
          </w:rPr>
          <w:t>al</w:t>
        </w:r>
      </w:ins>
      <w:del w:id="135" w:author="Tor Wager" w:date="2015-07-23T13:20:00Z">
        <w:r>
          <w:rPr>
            <w:i/>
            <w:sz w:val="20"/>
            <w:szCs w:val="20"/>
          </w:rPr>
          <w:delText>functional</w:delText>
        </w:r>
      </w:del>
      <w:r>
        <w:rPr>
          <w:i/>
          <w:sz w:val="20"/>
          <w:szCs w:val="20"/>
        </w:rPr>
        <w:t xml:space="preserve"> complexity. (Top) As the number of cognitive functions in the model were increased (x-axis) the amount of variance in</w:t>
      </w:r>
      <w:commentRangeStart w:id="136"/>
      <w:r>
        <w:rPr>
          <w:i/>
          <w:sz w:val="20"/>
          <w:szCs w:val="20"/>
        </w:rPr>
        <w:t xml:space="preserve"> activity that </w:t>
      </w:r>
      <w:ins w:id="137" w:author="Tor Wager" w:date="2015-07-23T13:20:00Z">
        <w:r w:rsidR="007A64D0">
          <w:rPr>
            <w:i/>
            <w:sz w:val="20"/>
            <w:szCs w:val="20"/>
          </w:rPr>
          <w:t>c</w:t>
        </w:r>
        <w:commentRangeEnd w:id="136"/>
        <w:r w:rsidR="007A64D0">
          <w:commentReference w:id="136"/>
        </w:r>
        <w:r w:rsidR="007A64D0">
          <w:rPr>
            <w:i/>
            <w:sz w:val="20"/>
            <w:szCs w:val="20"/>
          </w:rPr>
          <w:t>ould</w:t>
        </w:r>
      </w:ins>
      <w:del w:id="138" w:author="Tor Wager" w:date="2015-07-23T13:20:00Z">
        <w:r>
          <w:rPr>
            <w:i/>
            <w:sz w:val="20"/>
            <w:szCs w:val="20"/>
          </w:rPr>
          <w:delText>could</w:delText>
        </w:r>
      </w:del>
      <w:r>
        <w:rPr>
          <w:i/>
          <w:sz w:val="20"/>
          <w:szCs w:val="20"/>
        </w:rPr>
        <w:t xml:space="preserve"> be explained (y-axis) also increased for all regions. However, regions</w:t>
      </w:r>
      <w:commentRangeStart w:id="139"/>
      <w:r>
        <w:rPr>
          <w:i/>
          <w:sz w:val="20"/>
          <w:szCs w:val="20"/>
        </w:rPr>
        <w:t xml:space="preserve"> varied in </w:t>
      </w:r>
      <w:ins w:id="140" w:author="Tor Wager" w:date="2015-07-23T13:20:00Z">
        <w:r w:rsidR="007A64D0">
          <w:rPr>
            <w:i/>
            <w:sz w:val="20"/>
            <w:szCs w:val="20"/>
          </w:rPr>
          <w:t>t</w:t>
        </w:r>
        <w:commentRangeEnd w:id="139"/>
        <w:r w:rsidR="007A64D0">
          <w:commentReference w:id="139"/>
        </w:r>
        <w:r w:rsidR="007A64D0">
          <w:rPr>
            <w:i/>
            <w:sz w:val="20"/>
            <w:szCs w:val="20"/>
          </w:rPr>
          <w:t>he</w:t>
        </w:r>
      </w:ins>
      <w:del w:id="141" w:author="Tor Wager" w:date="2015-07-23T13:20:00Z">
        <w:r>
          <w:rPr>
            <w:i/>
            <w:sz w:val="20"/>
            <w:szCs w:val="20"/>
          </w:rPr>
          <w:delText>the</w:delText>
        </w:r>
      </w:del>
      <w:r>
        <w:rPr>
          <w:i/>
          <w:sz w:val="20"/>
          <w:szCs w:val="20"/>
        </w:rPr>
        <w:t xml:space="preserve"> number of topics required to reach maximum discriminability.</w:t>
      </w:r>
      <w:ins w:id="142" w:author="Marie Banich" w:date="2015-07-22T12:51:00Z">
        <w:r w:rsidR="00D65EA5">
          <w:rPr>
            <w:i/>
            <w:sz w:val="20"/>
            <w:szCs w:val="20"/>
          </w:rPr>
          <w:t xml:space="preserve">  The circles on each line </w:t>
        </w:r>
        <w:proofErr w:type="gramStart"/>
        <w:r w:rsidR="00D65EA5">
          <w:rPr>
            <w:i/>
            <w:sz w:val="20"/>
            <w:szCs w:val="20"/>
          </w:rPr>
          <w:t>represent……</w:t>
        </w:r>
      </w:ins>
      <w:proofErr w:type="gramEnd"/>
      <w:del w:id="143" w:author="Tor Wager" w:date="2015-07-23T13:20:00Z">
        <w:r>
          <w:rPr>
            <w:i/>
            <w:sz w:val="20"/>
            <w:szCs w:val="20"/>
          </w:rPr>
          <w:delText xml:space="preserve"> </w:delText>
        </w:r>
      </w:del>
      <w:r>
        <w:rPr>
          <w:i/>
          <w:sz w:val="20"/>
          <w:szCs w:val="20"/>
        </w:rPr>
        <w:t>(Bottom Left) Number of topics t</w:t>
      </w:r>
      <w:commentRangeStart w:id="144"/>
      <w:r>
        <w:rPr>
          <w:i/>
          <w:sz w:val="20"/>
          <w:szCs w:val="20"/>
        </w:rPr>
        <w:t>o reach near-</w:t>
      </w:r>
      <w:ins w:id="145" w:author="Tor Wager" w:date="2015-07-23T13:20:00Z">
        <w:r w:rsidR="007A64D0">
          <w:rPr>
            <w:i/>
            <w:sz w:val="20"/>
            <w:szCs w:val="20"/>
          </w:rPr>
          <w:t>ma</w:t>
        </w:r>
        <w:commentRangeEnd w:id="144"/>
        <w:r w:rsidR="007A64D0">
          <w:commentReference w:id="144"/>
        </w:r>
        <w:r w:rsidR="007A64D0">
          <w:rPr>
            <w:i/>
            <w:sz w:val="20"/>
            <w:szCs w:val="20"/>
          </w:rPr>
          <w:t>ximum</w:t>
        </w:r>
      </w:ins>
      <w:del w:id="146" w:author="Tor Wager" w:date="2015-07-23T13:20:00Z">
        <w:r>
          <w:rPr>
            <w:i/>
            <w:sz w:val="20"/>
            <w:szCs w:val="20"/>
          </w:rPr>
          <w:delText>maximum</w:delText>
        </w:r>
      </w:del>
      <w:r>
        <w:rPr>
          <w:i/>
          <w:sz w:val="20"/>
          <w:szCs w:val="20"/>
        </w:rPr>
        <w:t xml:space="preserve"> discriminability plotted on a sagittal brain slice for each region. </w:t>
      </w:r>
      <w:commentRangeStart w:id="147"/>
      <w:r>
        <w:rPr>
          <w:i/>
          <w:sz w:val="20"/>
          <w:szCs w:val="20"/>
        </w:rPr>
        <w:t>(Bottom Right) Shannon's’ diversity index was applied to each region's functional profiles as a comparison, resulting in a different approximation of functional complexity.</w:t>
      </w:r>
      <w:commentRangeEnd w:id="147"/>
      <w:r>
        <w:commentReference w:id="147"/>
      </w:r>
    </w:p>
    <w:p w14:paraId="0A6B35C2" w14:textId="0DAB5C7E" w:rsidR="009E7445" w:rsidRDefault="006B0B75">
      <w:pPr>
        <w:pStyle w:val="normal0"/>
        <w:ind w:firstLine="720"/>
      </w:pPr>
      <w:r>
        <w:lastRenderedPageBreak/>
        <w:t xml:space="preserve">However, </w:t>
      </w:r>
      <w:proofErr w:type="spellStart"/>
      <w:r>
        <w:t>mFC</w:t>
      </w:r>
      <w:proofErr w:type="spellEnd"/>
      <w:r>
        <w:t xml:space="preserve"> regions varied in two key aspects</w:t>
      </w:r>
      <w:r w:rsidR="00D65EA5">
        <w:t xml:space="preserve"> of these metrics</w:t>
      </w:r>
      <w:r>
        <w:t xml:space="preserve">: maximum </w:t>
      </w:r>
      <w:proofErr w:type="spellStart"/>
      <w:r w:rsidR="007A64D0">
        <w:t>discriminabilityr</w:t>
      </w:r>
      <w:proofErr w:type="spellEnd"/>
      <w:r>
        <w:t>, and the number of topics required to reach this maximum. The maximum discriminability reflects how well overall a region’s function is explained by the cognitive ontology we employed</w:t>
      </w:r>
      <w:r w:rsidR="00D65EA5">
        <w:t>,</w:t>
      </w:r>
      <w:r>
        <w:t xml:space="preserve"> while the number of topics required to reach this maximum reflects the complexity of function observed in each region. Regions in pre-SMA and in particular </w:t>
      </w:r>
      <w:proofErr w:type="spellStart"/>
      <w:r>
        <w:t>dACC</w:t>
      </w:r>
      <w:proofErr w:type="spellEnd"/>
      <w:r>
        <w:t xml:space="preserve"> reached generally lower discriminability, perhaps indicating that the current cognitive ontology does not accurately describe their function. Caudal SMA also failed to reach very high level of discriminability, perhaps because motoric function is inherent to many tasks, yet often not discussed as a key aspect of the task. Conversely, regions in </w:t>
      </w:r>
      <w:proofErr w:type="spellStart"/>
      <w:r>
        <w:t>mPFC</w:t>
      </w:r>
      <w:proofErr w:type="spellEnd"/>
      <w:r>
        <w:t xml:space="preserve">, and in particular </w:t>
      </w:r>
      <w:proofErr w:type="spellStart"/>
      <w:r>
        <w:t>vmPFC</w:t>
      </w:r>
      <w:proofErr w:type="spellEnd"/>
      <w:r>
        <w:t xml:space="preserve">, reached greater level of discriminability, suggesting </w:t>
      </w:r>
      <w:r w:rsidR="00D65EA5">
        <w:t xml:space="preserve">that our </w:t>
      </w:r>
      <w:r>
        <w:t xml:space="preserve">cognitive ontology better explains </w:t>
      </w:r>
      <w:r w:rsidR="00D65EA5">
        <w:t xml:space="preserve">the </w:t>
      </w:r>
      <w:r w:rsidR="007A64D0">
        <w:t>function</w:t>
      </w:r>
      <w:r w:rsidR="00D65EA5">
        <w:t>s supported by each of these regions</w:t>
      </w:r>
      <w:r>
        <w:t xml:space="preserve">. </w:t>
      </w:r>
    </w:p>
    <w:p w14:paraId="4DF9FC50" w14:textId="4A4F60D7" w:rsidR="009E7445" w:rsidRPr="00254899" w:rsidRDefault="006B0B75">
      <w:pPr>
        <w:pStyle w:val="normal0"/>
        <w:ind w:firstLine="720"/>
        <w:rPr>
          <w:rPrChange w:id="148" w:author="Alejandro De La Vega" w:date="2015-07-23T15:55:00Z">
            <w:rPr/>
          </w:rPrChange>
        </w:rPr>
      </w:pPr>
      <w:r>
        <w:t xml:space="preserve">Regions in </w:t>
      </w:r>
      <w:proofErr w:type="spellStart"/>
      <w:r>
        <w:t>mFC</w:t>
      </w:r>
      <w:proofErr w:type="spellEnd"/>
      <w:r>
        <w:t xml:space="preserve"> varied greatly in the number of topics required to reach </w:t>
      </w:r>
      <w:r w:rsidR="00454DAB">
        <w:t xml:space="preserve">the </w:t>
      </w:r>
      <w:r>
        <w:t xml:space="preserve">maximum discriminability level, a property we termed ‘functional complexity’ (Figure 7B). Caudal SMA required the fewest number of topics to reach its modest maximum discriminability level; in fact, we are able to discriminate activity in </w:t>
      </w:r>
      <w:proofErr w:type="spellStart"/>
      <w:r>
        <w:t>SMAc</w:t>
      </w:r>
      <w:proofErr w:type="spellEnd"/>
      <w:r>
        <w:t xml:space="preserve"> well above chance using only a single topic: motor function. At the other end of the spectrum, </w:t>
      </w:r>
      <w:proofErr w:type="spellStart"/>
      <w:r>
        <w:t>rACC</w:t>
      </w:r>
      <w:proofErr w:type="spellEnd"/>
      <w:r>
        <w:t xml:space="preserve"> and rostral </w:t>
      </w:r>
      <w:proofErr w:type="spellStart"/>
      <w:r>
        <w:t>dACC</w:t>
      </w:r>
      <w:proofErr w:type="spellEnd"/>
      <w:r>
        <w:t xml:space="preserve"> required a greater number of topics to reach maximum discriminability, suggesting a complex model of cognitive function is required to accurately </w:t>
      </w:r>
      <w:r w:rsidRPr="00254899">
        <w:t xml:space="preserve">predict if </w:t>
      </w:r>
      <w:r w:rsidR="00454DAB" w:rsidRPr="00254899">
        <w:t>these two regions are li</w:t>
      </w:r>
      <w:r w:rsidR="00454DAB" w:rsidRPr="00075CF7">
        <w:t xml:space="preserve">kely </w:t>
      </w:r>
      <w:proofErr w:type="spellStart"/>
      <w:r w:rsidR="007A64D0" w:rsidRPr="00075CF7">
        <w:t>active</w:t>
      </w:r>
      <w:r w:rsidR="00454DAB" w:rsidRPr="008928F3">
        <w:t>to</w:t>
      </w:r>
      <w:proofErr w:type="spellEnd"/>
      <w:r w:rsidR="00454DAB" w:rsidRPr="008928F3">
        <w:t xml:space="preserve"> be activated</w:t>
      </w:r>
      <w:r w:rsidRPr="008928F3">
        <w:t xml:space="preserve"> in </w:t>
      </w:r>
      <w:r w:rsidR="007A64D0" w:rsidRPr="008928F3">
        <w:t>a</w:t>
      </w:r>
      <w:r w:rsidR="00454DAB" w:rsidRPr="008928F3">
        <w:t>ny given</w:t>
      </w:r>
      <w:r w:rsidRPr="008928F3">
        <w:t xml:space="preserve"> study. </w:t>
      </w:r>
    </w:p>
    <w:p w14:paraId="0A5162AE" w14:textId="4211F7C1" w:rsidR="009E7445" w:rsidRPr="00254899" w:rsidRDefault="006B0B75">
      <w:pPr>
        <w:pStyle w:val="normal0"/>
        <w:ind w:firstLine="720"/>
      </w:pPr>
      <w:r w:rsidRPr="00254899">
        <w:rPr>
          <w:rPrChange w:id="149" w:author="Alejandro De La Vega" w:date="2015-07-23T15:55:00Z">
            <w:rPr/>
          </w:rPrChange>
        </w:rPr>
        <w:t xml:space="preserve">Next, we compared our results to a measure of functional diversity previously applied to meta-analytic functional profiles, </w:t>
      </w:r>
      <w:del w:id="150" w:author="Marie Banich" w:date="2015-07-22T12:54:00Z">
        <w:r w:rsidRPr="00254899" w:rsidDel="00454DAB">
          <w:rPr>
            <w:rPrChange w:id="151" w:author="Alejandro De La Vega" w:date="2015-07-23T15:55:00Z">
              <w:rPr/>
            </w:rPrChange>
          </w:rPr>
          <w:delText xml:space="preserve">shannon’s </w:delText>
        </w:r>
      </w:del>
      <w:ins w:id="152" w:author="Marie Banich" w:date="2015-07-22T12:54:00Z">
        <w:r w:rsidR="00454DAB" w:rsidRPr="00254899">
          <w:rPr>
            <w:rPrChange w:id="153" w:author="Alejandro De La Vega" w:date="2015-07-23T15:55:00Z">
              <w:rPr/>
            </w:rPrChange>
          </w:rPr>
          <w:t xml:space="preserve">Shannon’s </w:t>
        </w:r>
      </w:ins>
      <w:del w:id="154" w:author="Marie Banich" w:date="2015-07-22T12:54:00Z">
        <w:r w:rsidRPr="00254899" w:rsidDel="00454DAB">
          <w:rPr>
            <w:rPrChange w:id="155" w:author="Alejandro De La Vega" w:date="2015-07-23T15:55:00Z">
              <w:rPr/>
            </w:rPrChange>
          </w:rPr>
          <w:delText xml:space="preserve">diversity </w:delText>
        </w:r>
      </w:del>
      <w:ins w:id="156" w:author="Marie Banich" w:date="2015-07-22T12:54:00Z">
        <w:r w:rsidR="00454DAB" w:rsidRPr="00254899">
          <w:rPr>
            <w:rPrChange w:id="157" w:author="Alejandro De La Vega" w:date="2015-07-23T15:55:00Z">
              <w:rPr/>
            </w:rPrChange>
          </w:rPr>
          <w:t xml:space="preserve">Diversity </w:t>
        </w:r>
      </w:ins>
      <w:del w:id="158" w:author="Marie Banich" w:date="2015-07-22T12:54:00Z">
        <w:r w:rsidRPr="00254899" w:rsidDel="00454DAB">
          <w:rPr>
            <w:rPrChange w:id="159" w:author="Alejandro De La Vega" w:date="2015-07-23T15:55:00Z">
              <w:rPr/>
            </w:rPrChange>
          </w:rPr>
          <w:delText xml:space="preserve">index </w:delText>
        </w:r>
      </w:del>
      <w:ins w:id="160" w:author="Marie Banich" w:date="2015-07-22T12:54:00Z">
        <w:r w:rsidR="00454DAB" w:rsidRPr="00254899">
          <w:rPr>
            <w:rPrChange w:id="161" w:author="Alejandro De La Vega" w:date="2015-07-23T15:55:00Z">
              <w:rPr/>
            </w:rPrChange>
          </w:rPr>
          <w:t xml:space="preserve">Index </w:t>
        </w:r>
      </w:ins>
      <w:r w:rsidRPr="00254899">
        <w:rPr>
          <w:rPrChange w:id="162" w:author="Alejandro De La Vega" w:date="2015-07-23T15:55:00Z">
            <w:rPr/>
          </w:rPrChange>
        </w:rPr>
        <w:t xml:space="preserve">(SDI) (Anderson et al., 20xx). We applied SDI to our functional specialization profiles and found that pre-SMA showed the greatest diversity, while </w:t>
      </w:r>
      <w:proofErr w:type="spellStart"/>
      <w:r w:rsidRPr="00254899">
        <w:rPr>
          <w:rPrChange w:id="163" w:author="Alejandro De La Vega" w:date="2015-07-23T15:55:00Z">
            <w:rPr/>
          </w:rPrChange>
        </w:rPr>
        <w:t>vmPFC</w:t>
      </w:r>
      <w:proofErr w:type="spellEnd"/>
      <w:r w:rsidRPr="00254899">
        <w:rPr>
          <w:rPrChange w:id="164" w:author="Alejandro De La Vega" w:date="2015-07-23T15:55:00Z">
            <w:rPr/>
          </w:rPrChange>
        </w:rPr>
        <w:t xml:space="preserve"> showed low diversity, consistent with previous </w:t>
      </w:r>
      <w:commentRangeStart w:id="165"/>
      <w:r w:rsidRPr="00254899">
        <w:rPr>
          <w:rPrChange w:id="166" w:author="Alejandro De La Vega" w:date="2015-07-23T15:55:00Z">
            <w:rPr/>
          </w:rPrChange>
        </w:rPr>
        <w:t>findings</w:t>
      </w:r>
      <w:commentRangeEnd w:id="165"/>
      <w:r w:rsidR="00454DAB" w:rsidRPr="00254899">
        <w:rPr>
          <w:rPrChange w:id="167" w:author="Alejandro De La Vega" w:date="2015-07-23T15:55:00Z">
            <w:rPr>
              <w:rStyle w:val="CommentReference"/>
            </w:rPr>
          </w:rPrChange>
        </w:rPr>
        <w:commentReference w:id="165"/>
      </w:r>
      <w:r w:rsidRPr="00254899">
        <w:t xml:space="preserve"> (Anderson et al., 20xx). SDI differed from functional complexity dramatically across many regions. All clusters in </w:t>
      </w:r>
      <w:proofErr w:type="spellStart"/>
      <w:r w:rsidRPr="00254899">
        <w:t>mPFC</w:t>
      </w:r>
      <w:proofErr w:type="spellEnd"/>
      <w:r w:rsidRPr="00254899">
        <w:t xml:space="preserve">, including </w:t>
      </w:r>
      <w:proofErr w:type="spellStart"/>
      <w:r w:rsidRPr="00254899">
        <w:t>rACC</w:t>
      </w:r>
      <w:proofErr w:type="spellEnd"/>
      <w:r w:rsidRPr="00254899">
        <w:t xml:space="preserve"> and </w:t>
      </w:r>
      <w:proofErr w:type="spellStart"/>
      <w:r w:rsidRPr="00254899">
        <w:t>dmPFC</w:t>
      </w:r>
      <w:proofErr w:type="spellEnd"/>
      <w:r w:rsidRPr="00254899">
        <w:t xml:space="preserve">, showed low diversity indexes; however, </w:t>
      </w:r>
      <w:proofErr w:type="spellStart"/>
      <w:r w:rsidRPr="00254899">
        <w:t>rACC</w:t>
      </w:r>
      <w:proofErr w:type="spellEnd"/>
      <w:r w:rsidRPr="00254899">
        <w:t xml:space="preserve"> was found to have the greatest amount of functional complexity </w:t>
      </w:r>
      <w:commentRangeStart w:id="168"/>
      <w:r w:rsidRPr="00254899">
        <w:t>in our previous analysis</w:t>
      </w:r>
      <w:commentRangeEnd w:id="168"/>
      <w:r w:rsidR="00454DAB" w:rsidRPr="00254899">
        <w:rPr>
          <w:rPrChange w:id="169" w:author="Alejandro De La Vega" w:date="2015-07-23T15:55:00Z">
            <w:rPr>
              <w:rStyle w:val="CommentReference"/>
            </w:rPr>
          </w:rPrChange>
        </w:rPr>
        <w:commentReference w:id="168"/>
      </w:r>
      <w:r w:rsidRPr="00254899">
        <w:t xml:space="preserve">. Caudal SMA also showed surprisingly high SDI, despite only requiring very few cognitive functions to predict its activity. Finally, caudal </w:t>
      </w:r>
      <w:proofErr w:type="spellStart"/>
      <w:r w:rsidRPr="00254899">
        <w:t>dACC</w:t>
      </w:r>
      <w:proofErr w:type="spellEnd"/>
      <w:r w:rsidRPr="00254899">
        <w:t xml:space="preserve"> showed very high SDI, although we were able to predict its activity with relatively few cognitive </w:t>
      </w:r>
      <w:commentRangeStart w:id="170"/>
      <w:r w:rsidRPr="00254899">
        <w:t>functions</w:t>
      </w:r>
      <w:commentRangeEnd w:id="170"/>
      <w:r w:rsidR="00454DAB" w:rsidRPr="00254899">
        <w:rPr>
          <w:rPrChange w:id="171" w:author="Alejandro De La Vega" w:date="2015-07-23T15:55:00Z">
            <w:rPr>
              <w:rStyle w:val="CommentReference"/>
            </w:rPr>
          </w:rPrChange>
        </w:rPr>
        <w:commentReference w:id="170"/>
      </w:r>
      <w:r w:rsidRPr="00254899">
        <w:t xml:space="preserve">. </w:t>
      </w:r>
    </w:p>
    <w:p w14:paraId="6F4369FA" w14:textId="77777777" w:rsidR="009E7445" w:rsidRPr="00075CF7" w:rsidRDefault="006B0B75">
      <w:pPr>
        <w:pStyle w:val="Heading1"/>
      </w:pPr>
      <w:bookmarkStart w:id="172" w:name="h.tyjcwt" w:colFirst="0" w:colLast="0"/>
      <w:bookmarkEnd w:id="172"/>
      <w:r w:rsidRPr="00075CF7">
        <w:t>Discussion</w:t>
      </w:r>
    </w:p>
    <w:p w14:paraId="08458194" w14:textId="71B7D431" w:rsidR="009E7445" w:rsidRPr="008928F3" w:rsidRDefault="006B0B75">
      <w:pPr>
        <w:pStyle w:val="normal0"/>
        <w:ind w:firstLine="720"/>
      </w:pPr>
      <w:r w:rsidRPr="008928F3">
        <w:t xml:space="preserve">In the current study, we applied a data-driven approach to a large-scale database of ~10,000 fMRI studies to identify and functionally characterize separable regions </w:t>
      </w:r>
      <w:proofErr w:type="spellStart"/>
      <w:r w:rsidR="007A64D0" w:rsidRPr="008928F3">
        <w:t>in</w:t>
      </w:r>
      <w:r w:rsidR="00835CCB" w:rsidRPr="008928F3">
        <w:t>of</w:t>
      </w:r>
      <w:proofErr w:type="spellEnd"/>
      <w:r w:rsidRPr="008928F3">
        <w:t xml:space="preserve"> medial frontal cortex. On the basis of </w:t>
      </w:r>
      <w:proofErr w:type="spellStart"/>
      <w:r w:rsidRPr="008928F3">
        <w:t>coactivation</w:t>
      </w:r>
      <w:proofErr w:type="spellEnd"/>
      <w:r w:rsidRPr="008928F3">
        <w:t xml:space="preserve"> patterns with the rest of the brain, we identified three distinct zones in </w:t>
      </w:r>
      <w:proofErr w:type="spellStart"/>
      <w:r w:rsidRPr="008928F3">
        <w:t>mFC</w:t>
      </w:r>
      <w:proofErr w:type="spellEnd"/>
      <w:r w:rsidRPr="008928F3">
        <w:t>: supplementary motor area (SMA), pre-SMA / dorsal anterior cingulate (</w:t>
      </w:r>
      <w:proofErr w:type="spellStart"/>
      <w:r w:rsidRPr="008928F3">
        <w:t>dACC</w:t>
      </w:r>
      <w:proofErr w:type="spellEnd"/>
      <w:r w:rsidRPr="008928F3">
        <w:t>), and medial prefrontal cortex (</w:t>
      </w:r>
      <w:proofErr w:type="spellStart"/>
      <w:r w:rsidRPr="008928F3">
        <w:t>mPFC</w:t>
      </w:r>
      <w:proofErr w:type="spellEnd"/>
      <w:r w:rsidRPr="008928F3">
        <w:t xml:space="preserve">). These zones further broke down into nine </w:t>
      </w:r>
      <w:proofErr w:type="spellStart"/>
      <w:r w:rsidRPr="008928F3">
        <w:t>subregions</w:t>
      </w:r>
      <w:proofErr w:type="spellEnd"/>
      <w:r w:rsidRPr="008928F3">
        <w:t xml:space="preserve"> corresponding </w:t>
      </w:r>
      <w:r w:rsidR="00835CCB" w:rsidRPr="008928F3">
        <w:t xml:space="preserve">to divisions observed in </w:t>
      </w:r>
      <w:r w:rsidRPr="008928F3">
        <w:t xml:space="preserve">previous </w:t>
      </w:r>
      <w:proofErr w:type="spellStart"/>
      <w:r w:rsidRPr="008928F3">
        <w:t>cytoarchitectonic</w:t>
      </w:r>
      <w:proofErr w:type="spellEnd"/>
      <w:r w:rsidRPr="008928F3">
        <w:t xml:space="preserve"> work. We then performed an analysis to find which cognitive functions best discriminate activity in each of these clusters, and found that the three broad zones we identified corresponded with large shifts in functional specialization, </w:t>
      </w:r>
      <w:r w:rsidR="00835CCB" w:rsidRPr="008928F3">
        <w:t xml:space="preserve">and that </w:t>
      </w:r>
      <w:r w:rsidRPr="008928F3">
        <w:t xml:space="preserve">the nine </w:t>
      </w:r>
      <w:proofErr w:type="spellStart"/>
      <w:r w:rsidRPr="008928F3">
        <w:t>subregions</w:t>
      </w:r>
      <w:proofErr w:type="spellEnd"/>
      <w:r w:rsidRPr="008928F3">
        <w:t xml:space="preserve"> revealed distinct, but subtle fine-grained specialization. Finally, we quantified the heterogeneity of function found in each of these regions, and found wide variability in this measure of functional complexity. Below, we discuss the results for each functional zone separately, and conclude with limitations and future directions of large-scale meta-</w:t>
      </w:r>
      <w:r w:rsidR="008928F3">
        <w:t>analysis.</w:t>
      </w:r>
      <w:del w:id="173" w:author="Alejandro De La Vega" w:date="2015-07-23T16:02:00Z">
        <w:r w:rsidRPr="008928F3" w:rsidDel="00FF40DC">
          <w:delText>.</w:delText>
        </w:r>
      </w:del>
    </w:p>
    <w:p w14:paraId="6D88B1A7" w14:textId="77777777" w:rsidR="009E7445" w:rsidRDefault="009E7445">
      <w:pPr>
        <w:pStyle w:val="normal0"/>
      </w:pPr>
    </w:p>
    <w:p w14:paraId="301437EC" w14:textId="77777777" w:rsidR="009E7445" w:rsidRDefault="006B0B75">
      <w:pPr>
        <w:pStyle w:val="normal0"/>
      </w:pPr>
      <w:r>
        <w:rPr>
          <w:b/>
          <w:i/>
        </w:rPr>
        <w:t>Supplementary Motor Area</w:t>
      </w:r>
    </w:p>
    <w:p w14:paraId="12B23413" w14:textId="0FCDB033" w:rsidR="009E7445" w:rsidRDefault="006B0B75">
      <w:pPr>
        <w:pStyle w:val="normal0"/>
        <w:ind w:firstLine="720"/>
      </w:pPr>
      <w:r>
        <w:t xml:space="preserve">Consistent with prior </w:t>
      </w:r>
      <w:proofErr w:type="spellStart"/>
      <w:r>
        <w:t>cytoarchitectonic</w:t>
      </w:r>
      <w:proofErr w:type="spellEnd"/>
      <w:r>
        <w:t xml:space="preserve"> (Vogt et al., 2005, </w:t>
      </w:r>
      <w:proofErr w:type="spellStart"/>
      <w:r>
        <w:t>Vorobiev</w:t>
      </w:r>
      <w:proofErr w:type="spellEnd"/>
      <w:r>
        <w:t xml:space="preserve"> et al., 1998; </w:t>
      </w:r>
      <w:proofErr w:type="spellStart"/>
      <w:r>
        <w:t>Luppino</w:t>
      </w:r>
      <w:proofErr w:type="spellEnd"/>
      <w:r>
        <w:t xml:space="preserve">, 1993), </w:t>
      </w:r>
      <w:proofErr w:type="spellStart"/>
      <w:r>
        <w:t>tractography</w:t>
      </w:r>
      <w:proofErr w:type="spellEnd"/>
      <w:r>
        <w:t xml:space="preserve"> (Klein </w:t>
      </w:r>
      <w:r w:rsidR="00254899">
        <w:t xml:space="preserve">et al </w:t>
      </w:r>
      <w:proofErr w:type="gramStart"/>
      <w:r w:rsidR="00254899">
        <w:t>)</w:t>
      </w:r>
      <w:r>
        <w:t>and</w:t>
      </w:r>
      <w:proofErr w:type="gramEnd"/>
      <w:r>
        <w:t xml:space="preserve"> </w:t>
      </w:r>
      <w:r w:rsidR="00835CCB">
        <w:t xml:space="preserve">parcellations based on </w:t>
      </w:r>
      <w:r>
        <w:t xml:space="preserve">resting-state functional connectivity (Kim et </w:t>
      </w:r>
      <w:proofErr w:type="spellStart"/>
      <w:r w:rsidR="00254899">
        <w:t>et</w:t>
      </w:r>
      <w:proofErr w:type="spellEnd"/>
      <w:r w:rsidR="00254899">
        <w:t xml:space="preserve"> al.,)</w:t>
      </w:r>
      <w:r>
        <w:t>, SMA cluster delineated from pre-SMA a few millimeters rostral of the VCA line. Moreover, consistent with more fine</w:t>
      </w:r>
      <w:r w:rsidR="00835CCB">
        <w:t>-</w:t>
      </w:r>
      <w:r>
        <w:t xml:space="preserve">grained </w:t>
      </w:r>
      <w:proofErr w:type="spellStart"/>
      <w:r>
        <w:t>cytoarchitectonic</w:t>
      </w:r>
      <w:proofErr w:type="spellEnd"/>
      <w:r>
        <w:t xml:space="preserve"> evidence, we find that SMA breaks down into rostral and caudal subdivisions, both of which show strong </w:t>
      </w:r>
      <w:proofErr w:type="spellStart"/>
      <w:r>
        <w:t>coactivation</w:t>
      </w:r>
      <w:proofErr w:type="spellEnd"/>
      <w:r>
        <w:t xml:space="preserve"> with regions important for motoric output (e.g. thalamus, somatosensory and primary motor cortex). </w:t>
      </w:r>
      <w:r>
        <w:rPr>
          <w:color w:val="252525"/>
        </w:rPr>
        <w:t xml:space="preserve">Functionally, both rostral and caudal SMA are strongly implicated in motoric processing--consistent with direct </w:t>
      </w:r>
      <w:proofErr w:type="spellStart"/>
      <w:r>
        <w:rPr>
          <w:color w:val="252525"/>
        </w:rPr>
        <w:t>corticospinal</w:t>
      </w:r>
      <w:proofErr w:type="spellEnd"/>
      <w:r>
        <w:rPr>
          <w:color w:val="252525"/>
        </w:rPr>
        <w:t xml:space="preserve"> connections observed in tracing studies (Hutchins, Martino, &amp; </w:t>
      </w:r>
      <w:proofErr w:type="spellStart"/>
      <w:r>
        <w:rPr>
          <w:color w:val="252525"/>
        </w:rPr>
        <w:t>Strick</w:t>
      </w:r>
      <w:proofErr w:type="spellEnd"/>
      <w:r>
        <w:rPr>
          <w:color w:val="252525"/>
        </w:rPr>
        <w:t>, 1988</w:t>
      </w:r>
      <w:r w:rsidR="007A64D0">
        <w:rPr>
          <w:color w:val="252525"/>
        </w:rPr>
        <w:t>)-</w:t>
      </w:r>
      <w:proofErr w:type="gramStart"/>
      <w:r w:rsidR="007A64D0">
        <w:rPr>
          <w:color w:val="252525"/>
        </w:rPr>
        <w:t>-</w:t>
      </w:r>
      <w:r w:rsidR="00835CCB">
        <w:rPr>
          <w:color w:val="252525"/>
        </w:rPr>
        <w:t xml:space="preserve"> </w:t>
      </w:r>
      <w:r>
        <w:rPr>
          <w:color w:val="252525"/>
        </w:rPr>
        <w:t xml:space="preserve"> and</w:t>
      </w:r>
      <w:proofErr w:type="gramEnd"/>
      <w:r>
        <w:rPr>
          <w:color w:val="252525"/>
        </w:rPr>
        <w:t xml:space="preserve"> show scant associations with higher</w:t>
      </w:r>
      <w:r w:rsidR="00835CCB">
        <w:rPr>
          <w:color w:val="252525"/>
        </w:rPr>
        <w:t>-</w:t>
      </w:r>
      <w:r>
        <w:rPr>
          <w:color w:val="252525"/>
        </w:rPr>
        <w:t xml:space="preserve">level cognitive processes. This functional zone </w:t>
      </w:r>
      <w:r w:rsidR="00835CCB">
        <w:rPr>
          <w:color w:val="252525"/>
        </w:rPr>
        <w:t xml:space="preserve">shows </w:t>
      </w:r>
      <w:r>
        <w:rPr>
          <w:color w:val="252525"/>
        </w:rPr>
        <w:t xml:space="preserve">strong </w:t>
      </w:r>
      <w:proofErr w:type="spellStart"/>
      <w:r>
        <w:rPr>
          <w:color w:val="252525"/>
        </w:rPr>
        <w:t>coactivation</w:t>
      </w:r>
      <w:proofErr w:type="spellEnd"/>
      <w:r>
        <w:rPr>
          <w:color w:val="252525"/>
        </w:rPr>
        <w:t xml:space="preserve"> with lateral motor cortices, consistent with its central role in motor function. </w:t>
      </w:r>
      <w:r w:rsidR="00835CCB">
        <w:rPr>
          <w:color w:val="252525"/>
        </w:rPr>
        <w:t xml:space="preserve">Motor functions strongly characterize studies that active </w:t>
      </w:r>
      <w:r>
        <w:rPr>
          <w:color w:val="252525"/>
        </w:rPr>
        <w:t xml:space="preserve">Caudal SMA, </w:t>
      </w:r>
      <w:r w:rsidR="00835CCB">
        <w:rPr>
          <w:color w:val="252525"/>
        </w:rPr>
        <w:t xml:space="preserve">as this region shows </w:t>
      </w:r>
      <w:r>
        <w:rPr>
          <w:color w:val="252525"/>
        </w:rPr>
        <w:t xml:space="preserve">low functional complexity and </w:t>
      </w:r>
      <w:proofErr w:type="spellStart"/>
      <w:r>
        <w:rPr>
          <w:color w:val="252525"/>
        </w:rPr>
        <w:t>coactivation</w:t>
      </w:r>
      <w:proofErr w:type="spellEnd"/>
      <w:r>
        <w:rPr>
          <w:color w:val="252525"/>
        </w:rPr>
        <w:t xml:space="preserve"> </w:t>
      </w:r>
      <w:r w:rsidR="00835CCB">
        <w:rPr>
          <w:color w:val="252525"/>
        </w:rPr>
        <w:t xml:space="preserve">that is relatively restricted to </w:t>
      </w:r>
      <w:r>
        <w:rPr>
          <w:color w:val="252525"/>
        </w:rPr>
        <w:t xml:space="preserve">other motor regions. Rostral SMA, on the other hand, </w:t>
      </w:r>
      <w:r w:rsidR="00835CCB">
        <w:rPr>
          <w:color w:val="252525"/>
        </w:rPr>
        <w:t xml:space="preserve">shows </w:t>
      </w:r>
      <w:r>
        <w:rPr>
          <w:color w:val="252525"/>
        </w:rPr>
        <w:t xml:space="preserve">greater </w:t>
      </w:r>
      <w:proofErr w:type="spellStart"/>
      <w:r>
        <w:rPr>
          <w:color w:val="252525"/>
        </w:rPr>
        <w:t>coactivation</w:t>
      </w:r>
      <w:proofErr w:type="spellEnd"/>
      <w:r>
        <w:rPr>
          <w:color w:val="252525"/>
        </w:rPr>
        <w:t xml:space="preserve"> with regions supporting high-level cognitive processes, such as parietal cortex</w:t>
      </w:r>
      <w:r w:rsidR="00835CCB">
        <w:rPr>
          <w:color w:val="252525"/>
        </w:rPr>
        <w:t xml:space="preserve">.  It also exhibited </w:t>
      </w:r>
      <w:r>
        <w:rPr>
          <w:color w:val="252525"/>
        </w:rPr>
        <w:t xml:space="preserve">greater functional complexity </w:t>
      </w:r>
      <w:r w:rsidR="00835CCB">
        <w:rPr>
          <w:color w:val="252525"/>
        </w:rPr>
        <w:t xml:space="preserve">as </w:t>
      </w:r>
      <w:proofErr w:type="gramStart"/>
      <w:r>
        <w:rPr>
          <w:color w:val="252525"/>
        </w:rPr>
        <w:t xml:space="preserve">its </w:t>
      </w:r>
      <w:r w:rsidR="00835CCB">
        <w:rPr>
          <w:color w:val="252525"/>
        </w:rPr>
        <w:t>activates</w:t>
      </w:r>
      <w:proofErr w:type="gramEnd"/>
      <w:r w:rsidR="00835CCB">
        <w:rPr>
          <w:color w:val="252525"/>
        </w:rPr>
        <w:t xml:space="preserve"> </w:t>
      </w:r>
      <w:proofErr w:type="spellStart"/>
      <w:r w:rsidR="007A64D0">
        <w:rPr>
          <w:color w:val="252525"/>
        </w:rPr>
        <w:t>more</w:t>
      </w:r>
      <w:r w:rsidR="00835CCB">
        <w:rPr>
          <w:color w:val="252525"/>
        </w:rPr>
        <w:t>when</w:t>
      </w:r>
      <w:proofErr w:type="spellEnd"/>
      <w:r w:rsidR="00835CCB">
        <w:rPr>
          <w:color w:val="252525"/>
        </w:rPr>
        <w:t xml:space="preserve"> studies are tapping</w:t>
      </w:r>
      <w:r>
        <w:rPr>
          <w:color w:val="252525"/>
        </w:rPr>
        <w:t xml:space="preserve"> cognitive processes such as ‘language’. These findings suggest that </w:t>
      </w:r>
      <w:proofErr w:type="spellStart"/>
      <w:r>
        <w:rPr>
          <w:color w:val="252525"/>
        </w:rPr>
        <w:t>while</w:t>
      </w:r>
      <w:r w:rsidR="00835CCB">
        <w:rPr>
          <w:color w:val="252525"/>
        </w:rPr>
        <w:t>caudal</w:t>
      </w:r>
      <w:proofErr w:type="spellEnd"/>
      <w:r w:rsidR="00835CCB">
        <w:rPr>
          <w:color w:val="252525"/>
        </w:rPr>
        <w:t xml:space="preserve"> </w:t>
      </w:r>
      <w:r>
        <w:rPr>
          <w:color w:val="252525"/>
        </w:rPr>
        <w:t>SMA is relatively specifically engaged with motoric processing, rostral aspects of SMA may be important for supporting some aspects of higher</w:t>
      </w:r>
      <w:ins w:id="174" w:author="Marie Banich" w:date="2015-07-22T13:04:00Z">
        <w:r w:rsidR="00835CCB">
          <w:rPr>
            <w:color w:val="252525"/>
          </w:rPr>
          <w:t>-</w:t>
        </w:r>
      </w:ins>
      <w:del w:id="175" w:author="Marie Banich" w:date="2015-07-22T13:04:00Z">
        <w:r w:rsidDel="00835CCB">
          <w:rPr>
            <w:color w:val="252525"/>
          </w:rPr>
          <w:delText xml:space="preserve"> </w:delText>
        </w:r>
      </w:del>
      <w:r>
        <w:rPr>
          <w:color w:val="252525"/>
        </w:rPr>
        <w:t xml:space="preserve">level cognitive processes. </w:t>
      </w:r>
    </w:p>
    <w:p w14:paraId="5984807D" w14:textId="77777777" w:rsidR="009E7445" w:rsidRDefault="009E7445">
      <w:pPr>
        <w:pStyle w:val="normal0"/>
        <w:ind w:firstLine="720"/>
      </w:pPr>
    </w:p>
    <w:p w14:paraId="4B420F1B" w14:textId="77777777" w:rsidR="009E7445" w:rsidRDefault="006B0B75">
      <w:pPr>
        <w:pStyle w:val="normal0"/>
      </w:pPr>
      <w:proofErr w:type="gramStart"/>
      <w:r>
        <w:rPr>
          <w:b/>
          <w:color w:val="252525"/>
        </w:rPr>
        <w:t>pre</w:t>
      </w:r>
      <w:proofErr w:type="gramEnd"/>
      <w:r>
        <w:rPr>
          <w:b/>
          <w:color w:val="252525"/>
        </w:rPr>
        <w:t>-SMA and dorsal ACC</w:t>
      </w:r>
    </w:p>
    <w:p w14:paraId="404A5487" w14:textId="66367973" w:rsidR="009E7445" w:rsidRDefault="006B0B75">
      <w:pPr>
        <w:pStyle w:val="normal0"/>
        <w:ind w:firstLine="720"/>
      </w:pPr>
      <w:r>
        <w:rPr>
          <w:color w:val="252525"/>
          <w:highlight w:val="white"/>
        </w:rPr>
        <w:t xml:space="preserve">Our results </w:t>
      </w:r>
      <w:r w:rsidR="00297B97">
        <w:rPr>
          <w:color w:val="252525"/>
          <w:highlight w:val="white"/>
        </w:rPr>
        <w:t xml:space="preserve">are consistent with the idea that the </w:t>
      </w:r>
      <w:proofErr w:type="spellStart"/>
      <w:r w:rsidR="00297B97">
        <w:rPr>
          <w:color w:val="252525"/>
          <w:highlight w:val="white"/>
        </w:rPr>
        <w:t>broad</w:t>
      </w:r>
      <w:r>
        <w:rPr>
          <w:color w:val="252525"/>
          <w:highlight w:val="white"/>
        </w:rPr>
        <w:t>pre</w:t>
      </w:r>
      <w:proofErr w:type="spellEnd"/>
      <w:r>
        <w:rPr>
          <w:color w:val="252525"/>
          <w:highlight w:val="white"/>
        </w:rPr>
        <w:t xml:space="preserve">-SMA / dorsal ACC </w:t>
      </w:r>
      <w:r w:rsidR="00297B97">
        <w:rPr>
          <w:color w:val="252525"/>
          <w:highlight w:val="white"/>
        </w:rPr>
        <w:t xml:space="preserve">zone is involved in both </w:t>
      </w:r>
      <w:r>
        <w:rPr>
          <w:color w:val="252525"/>
          <w:highlight w:val="white"/>
        </w:rPr>
        <w:t xml:space="preserve">cognitive </w:t>
      </w:r>
      <w:r w:rsidR="00297B97">
        <w:rPr>
          <w:color w:val="252525"/>
          <w:highlight w:val="white"/>
        </w:rPr>
        <w:t>as well as affective processes.  Nonetheless</w:t>
      </w:r>
      <w:r>
        <w:rPr>
          <w:color w:val="252525"/>
          <w:highlight w:val="white"/>
        </w:rPr>
        <w:t xml:space="preserve">, </w:t>
      </w:r>
      <w:r w:rsidR="00297B97">
        <w:rPr>
          <w:color w:val="252525"/>
          <w:highlight w:val="white"/>
        </w:rPr>
        <w:t>our analysis provides</w:t>
      </w:r>
      <w:r>
        <w:rPr>
          <w:color w:val="252525"/>
          <w:highlight w:val="white"/>
        </w:rPr>
        <w:t xml:space="preserve"> evidence that these disparate processes are supported by different </w:t>
      </w:r>
      <w:proofErr w:type="spellStart"/>
      <w:r>
        <w:rPr>
          <w:color w:val="252525"/>
          <w:highlight w:val="white"/>
        </w:rPr>
        <w:t>subregions</w:t>
      </w:r>
      <w:proofErr w:type="spellEnd"/>
      <w:r>
        <w:rPr>
          <w:color w:val="252525"/>
          <w:highlight w:val="white"/>
        </w:rPr>
        <w:t xml:space="preserve"> </w:t>
      </w:r>
      <w:r w:rsidR="00297B97">
        <w:rPr>
          <w:color w:val="252525"/>
          <w:highlight w:val="white"/>
        </w:rPr>
        <w:t xml:space="preserve">within </w:t>
      </w:r>
      <w:r>
        <w:rPr>
          <w:color w:val="252525"/>
          <w:highlight w:val="white"/>
        </w:rPr>
        <w:t xml:space="preserve">this functional zone.  As a whole, this zone </w:t>
      </w:r>
      <w:r w:rsidR="005E1249">
        <w:rPr>
          <w:color w:val="252525"/>
          <w:highlight w:val="white"/>
        </w:rPr>
        <w:t xml:space="preserve">is </w:t>
      </w:r>
      <w:r>
        <w:rPr>
          <w:color w:val="252525"/>
          <w:highlight w:val="white"/>
        </w:rPr>
        <w:t xml:space="preserve">primarily associated with various aspects of cognitive control processes, including working memory, conflict, and to a lesser extent switching and inhibition. These findings are consistent with this zone’s strong </w:t>
      </w:r>
      <w:proofErr w:type="spellStart"/>
      <w:r>
        <w:rPr>
          <w:color w:val="252525"/>
          <w:highlight w:val="white"/>
        </w:rPr>
        <w:t>coactivation</w:t>
      </w:r>
      <w:proofErr w:type="spellEnd"/>
      <w:r>
        <w:rPr>
          <w:color w:val="252525"/>
          <w:highlight w:val="white"/>
        </w:rPr>
        <w:t xml:space="preserve"> with regions in the </w:t>
      </w:r>
      <w:proofErr w:type="spellStart"/>
      <w:r>
        <w:rPr>
          <w:color w:val="252525"/>
          <w:highlight w:val="white"/>
        </w:rPr>
        <w:t>frontoparietal</w:t>
      </w:r>
      <w:proofErr w:type="spellEnd"/>
      <w:r>
        <w:rPr>
          <w:color w:val="252525"/>
          <w:highlight w:val="white"/>
        </w:rPr>
        <w:t xml:space="preserve"> control network, such a lateral prefrontal cortex and superior parietal cortex (cite). This zone also showed very strong </w:t>
      </w:r>
      <w:proofErr w:type="spellStart"/>
      <w:r>
        <w:rPr>
          <w:color w:val="252525"/>
          <w:highlight w:val="white"/>
        </w:rPr>
        <w:t>coactivation</w:t>
      </w:r>
      <w:proofErr w:type="spellEnd"/>
      <w:r>
        <w:rPr>
          <w:color w:val="252525"/>
          <w:highlight w:val="white"/>
        </w:rPr>
        <w:t xml:space="preserve"> with dorsal anterior </w:t>
      </w:r>
      <w:proofErr w:type="gramStart"/>
      <w:r>
        <w:rPr>
          <w:color w:val="252525"/>
          <w:highlight w:val="white"/>
        </w:rPr>
        <w:t>insula,</w:t>
      </w:r>
      <w:proofErr w:type="gramEnd"/>
      <w:r>
        <w:rPr>
          <w:color w:val="252525"/>
          <w:highlight w:val="white"/>
        </w:rPr>
        <w:t xml:space="preserve"> consistent with previous claims that this region is part of a </w:t>
      </w:r>
      <w:proofErr w:type="spellStart"/>
      <w:r>
        <w:rPr>
          <w:color w:val="252525"/>
          <w:highlight w:val="white"/>
        </w:rPr>
        <w:t>cingulo-opercular</w:t>
      </w:r>
      <w:proofErr w:type="spellEnd"/>
      <w:r>
        <w:rPr>
          <w:color w:val="252525"/>
          <w:highlight w:val="white"/>
        </w:rPr>
        <w:t xml:space="preserve"> network that supports aspects of cognitive control (cite). </w:t>
      </w:r>
      <w:r w:rsidR="005E1249">
        <w:rPr>
          <w:color w:val="252525"/>
          <w:highlight w:val="white"/>
        </w:rPr>
        <w:t>On the other hand</w:t>
      </w:r>
      <w:r>
        <w:rPr>
          <w:color w:val="252525"/>
          <w:highlight w:val="white"/>
        </w:rPr>
        <w:t xml:space="preserve">, pre-SMA / </w:t>
      </w:r>
      <w:proofErr w:type="spellStart"/>
      <w:r>
        <w:rPr>
          <w:color w:val="252525"/>
          <w:highlight w:val="white"/>
        </w:rPr>
        <w:t>dACC</w:t>
      </w:r>
      <w:proofErr w:type="spellEnd"/>
      <w:r>
        <w:rPr>
          <w:color w:val="252525"/>
          <w:highlight w:val="white"/>
        </w:rPr>
        <w:t xml:space="preserve"> was also associated </w:t>
      </w:r>
      <w:proofErr w:type="spellStart"/>
      <w:r>
        <w:rPr>
          <w:color w:val="252525"/>
          <w:highlight w:val="white"/>
        </w:rPr>
        <w:t>with</w:t>
      </w:r>
      <w:r w:rsidR="005E1249">
        <w:rPr>
          <w:color w:val="252525"/>
          <w:highlight w:val="white"/>
        </w:rPr>
        <w:t>affective</w:t>
      </w:r>
      <w:proofErr w:type="spellEnd"/>
      <w:r w:rsidR="005E1249">
        <w:rPr>
          <w:color w:val="252525"/>
          <w:highlight w:val="white"/>
        </w:rPr>
        <w:t xml:space="preserve"> processes, </w:t>
      </w:r>
      <w:r>
        <w:rPr>
          <w:color w:val="252525"/>
          <w:highlight w:val="white"/>
        </w:rPr>
        <w:t xml:space="preserve">in particular pain, and decision-making processes that are more often attributed to more anterior portions of medial frontal cortex. </w:t>
      </w:r>
    </w:p>
    <w:p w14:paraId="7E999116" w14:textId="6191986E" w:rsidR="009E7445" w:rsidRDefault="006B0B75">
      <w:pPr>
        <w:pStyle w:val="normal0"/>
        <w:ind w:firstLine="720"/>
      </w:pPr>
      <w:r>
        <w:rPr>
          <w:color w:val="252525"/>
          <w:highlight w:val="white"/>
        </w:rPr>
        <w:t xml:space="preserve">However, our results indicate that this broad functional </w:t>
      </w:r>
      <w:r w:rsidR="005E1249">
        <w:rPr>
          <w:color w:val="252525"/>
          <w:highlight w:val="white"/>
        </w:rPr>
        <w:t>pre-SMA/</w:t>
      </w:r>
      <w:proofErr w:type="spellStart"/>
      <w:r w:rsidR="005E1249">
        <w:rPr>
          <w:color w:val="252525"/>
          <w:highlight w:val="white"/>
        </w:rPr>
        <w:t>dACC</w:t>
      </w:r>
      <w:proofErr w:type="spellEnd"/>
      <w:r w:rsidR="005E1249">
        <w:rPr>
          <w:color w:val="252525"/>
          <w:highlight w:val="white"/>
        </w:rPr>
        <w:t xml:space="preserve"> </w:t>
      </w:r>
      <w:r>
        <w:rPr>
          <w:color w:val="252525"/>
          <w:highlight w:val="white"/>
        </w:rPr>
        <w:t>zone is composed of</w:t>
      </w:r>
      <w:r w:rsidR="005E1249">
        <w:rPr>
          <w:color w:val="252525"/>
          <w:highlight w:val="white"/>
        </w:rPr>
        <w:t xml:space="preserve"> at least four </w:t>
      </w:r>
      <w:proofErr w:type="spellStart"/>
      <w:r>
        <w:rPr>
          <w:color w:val="252525"/>
          <w:highlight w:val="white"/>
        </w:rPr>
        <w:t>subregions</w:t>
      </w:r>
      <w:proofErr w:type="spellEnd"/>
      <w:r>
        <w:rPr>
          <w:color w:val="252525"/>
          <w:highlight w:val="white"/>
        </w:rPr>
        <w:t xml:space="preserve"> with distinct patterns of functional </w:t>
      </w:r>
      <w:proofErr w:type="spellStart"/>
      <w:r>
        <w:rPr>
          <w:color w:val="252525"/>
          <w:highlight w:val="white"/>
        </w:rPr>
        <w:t>coactivation</w:t>
      </w:r>
      <w:proofErr w:type="spellEnd"/>
      <w:r>
        <w:rPr>
          <w:color w:val="252525"/>
          <w:highlight w:val="white"/>
        </w:rPr>
        <w:t xml:space="preserve"> and specialization: caudal and rostral pre-SMA and caudal and rostral </w:t>
      </w:r>
      <w:proofErr w:type="spellStart"/>
      <w:r>
        <w:rPr>
          <w:color w:val="252525"/>
          <w:highlight w:val="white"/>
        </w:rPr>
        <w:t>dACC</w:t>
      </w:r>
      <w:proofErr w:type="spellEnd"/>
      <w:r>
        <w:rPr>
          <w:color w:val="252525"/>
          <w:highlight w:val="white"/>
        </w:rPr>
        <w:t xml:space="preserve">. These </w:t>
      </w:r>
      <w:r w:rsidR="006158D2">
        <w:rPr>
          <w:color w:val="252525"/>
          <w:highlight w:val="white"/>
        </w:rPr>
        <w:t xml:space="preserve">subdivisions </w:t>
      </w:r>
      <w:r>
        <w:rPr>
          <w:color w:val="252525"/>
          <w:highlight w:val="white"/>
        </w:rPr>
        <w:t xml:space="preserve">are consistent with extensive </w:t>
      </w:r>
      <w:proofErr w:type="spellStart"/>
      <w:r>
        <w:rPr>
          <w:color w:val="252525"/>
          <w:highlight w:val="white"/>
        </w:rPr>
        <w:t>cytoarchitectonic</w:t>
      </w:r>
      <w:proofErr w:type="spellEnd"/>
      <w:r>
        <w:rPr>
          <w:color w:val="252525"/>
          <w:highlight w:val="white"/>
        </w:rPr>
        <w:t xml:space="preserve"> work in monkeys and humans (cite, cite </w:t>
      </w:r>
      <w:proofErr w:type="spellStart"/>
      <w:r>
        <w:rPr>
          <w:color w:val="252525"/>
          <w:highlight w:val="white"/>
        </w:rPr>
        <w:t>cite</w:t>
      </w:r>
      <w:proofErr w:type="spellEnd"/>
      <w:r>
        <w:rPr>
          <w:color w:val="252525"/>
          <w:highlight w:val="white"/>
        </w:rPr>
        <w:t xml:space="preserve">) indicating that caudal </w:t>
      </w:r>
      <w:proofErr w:type="spellStart"/>
      <w:r>
        <w:rPr>
          <w:color w:val="252525"/>
          <w:highlight w:val="white"/>
        </w:rPr>
        <w:t>dACC</w:t>
      </w:r>
      <w:proofErr w:type="spellEnd"/>
      <w:r>
        <w:rPr>
          <w:color w:val="252525"/>
          <w:highlight w:val="white"/>
        </w:rPr>
        <w:t xml:space="preserve"> and rostral </w:t>
      </w:r>
      <w:proofErr w:type="spellStart"/>
      <w:r>
        <w:rPr>
          <w:color w:val="252525"/>
          <w:highlight w:val="white"/>
        </w:rPr>
        <w:t>dACC</w:t>
      </w:r>
      <w:proofErr w:type="spellEnd"/>
      <w:r>
        <w:rPr>
          <w:color w:val="252525"/>
          <w:highlight w:val="white"/>
        </w:rPr>
        <w:t xml:space="preserve"> (also known as anterior and posterior </w:t>
      </w:r>
      <w:proofErr w:type="spellStart"/>
      <w:r>
        <w:rPr>
          <w:color w:val="252525"/>
          <w:highlight w:val="white"/>
        </w:rPr>
        <w:t>midcingulate</w:t>
      </w:r>
      <w:proofErr w:type="spellEnd"/>
      <w:r>
        <w:rPr>
          <w:color w:val="252525"/>
          <w:highlight w:val="white"/>
        </w:rPr>
        <w:t xml:space="preserve"> cortex) show distinct cellular organization and demarcate from pre-SMA along the cingulate sulcus. Our functional specialization analysis indicates that although all four regions support cognitive control to some extent, pre-SMA is much more strongly associated with most aspects cognitive control-- in particular working memory and conflict. This</w:t>
      </w:r>
      <w:ins w:id="176" w:author="Alejandro De La Vega" w:date="2015-07-23T15:56:00Z">
        <w:r w:rsidR="00254899">
          <w:rPr>
            <w:color w:val="252525"/>
            <w:highlight w:val="white"/>
          </w:rPr>
          <w:t xml:space="preserve"> </w:t>
        </w:r>
      </w:ins>
      <w:r w:rsidR="006158D2">
        <w:rPr>
          <w:color w:val="252525"/>
          <w:highlight w:val="white"/>
        </w:rPr>
        <w:t xml:space="preserve">pattern </w:t>
      </w:r>
      <w:r>
        <w:rPr>
          <w:color w:val="252525"/>
          <w:highlight w:val="white"/>
        </w:rPr>
        <w:t xml:space="preserve">is consistent with our finding that both pre-SMA clusters--but in particular rostral pre-SMA-- </w:t>
      </w:r>
      <w:r w:rsidR="006158D2">
        <w:rPr>
          <w:color w:val="252525"/>
          <w:highlight w:val="white"/>
        </w:rPr>
        <w:t xml:space="preserve">shows </w:t>
      </w:r>
      <w:r>
        <w:rPr>
          <w:color w:val="252525"/>
          <w:highlight w:val="white"/>
        </w:rPr>
        <w:t xml:space="preserve">greater </w:t>
      </w:r>
      <w:proofErr w:type="spellStart"/>
      <w:r>
        <w:rPr>
          <w:color w:val="252525"/>
          <w:highlight w:val="white"/>
        </w:rPr>
        <w:lastRenderedPageBreak/>
        <w:t>coactivation</w:t>
      </w:r>
      <w:proofErr w:type="spellEnd"/>
      <w:r>
        <w:rPr>
          <w:color w:val="252525"/>
          <w:highlight w:val="white"/>
        </w:rPr>
        <w:t xml:space="preserve"> with regions in the </w:t>
      </w:r>
      <w:proofErr w:type="spellStart"/>
      <w:r>
        <w:rPr>
          <w:color w:val="252525"/>
          <w:highlight w:val="white"/>
        </w:rPr>
        <w:t>frontoparietal</w:t>
      </w:r>
      <w:proofErr w:type="spellEnd"/>
      <w:r>
        <w:rPr>
          <w:color w:val="252525"/>
          <w:highlight w:val="white"/>
        </w:rPr>
        <w:t xml:space="preserve"> control network (e.g. IFG, IFJ, and IPL). On the </w:t>
      </w:r>
      <w:r w:rsidR="00254899">
        <w:rPr>
          <w:color w:val="252525"/>
          <w:highlight w:val="white"/>
        </w:rPr>
        <w:t>contrary,</w:t>
      </w:r>
      <w:r>
        <w:rPr>
          <w:color w:val="252525"/>
          <w:highlight w:val="white"/>
        </w:rPr>
        <w:t xml:space="preserve"> activity in </w:t>
      </w:r>
      <w:proofErr w:type="spellStart"/>
      <w:r>
        <w:rPr>
          <w:color w:val="252525"/>
          <w:highlight w:val="white"/>
        </w:rPr>
        <w:t>dACC</w:t>
      </w:r>
      <w:proofErr w:type="spellEnd"/>
      <w:r>
        <w:rPr>
          <w:color w:val="252525"/>
          <w:highlight w:val="white"/>
        </w:rPr>
        <w:t xml:space="preserve"> </w:t>
      </w:r>
      <w:r w:rsidR="006158D2">
        <w:rPr>
          <w:color w:val="252525"/>
          <w:highlight w:val="white"/>
        </w:rPr>
        <w:t xml:space="preserve">is </w:t>
      </w:r>
      <w:r>
        <w:rPr>
          <w:color w:val="252525"/>
          <w:highlight w:val="white"/>
        </w:rPr>
        <w:t xml:space="preserve">much more strongly associated with affective processes (e.g. fear, reward, and in particular, pain). Caudal </w:t>
      </w:r>
      <w:proofErr w:type="spellStart"/>
      <w:r>
        <w:rPr>
          <w:color w:val="252525"/>
          <w:highlight w:val="white"/>
        </w:rPr>
        <w:t>dACC</w:t>
      </w:r>
      <w:proofErr w:type="spellEnd"/>
      <w:r>
        <w:rPr>
          <w:color w:val="252525"/>
          <w:highlight w:val="white"/>
        </w:rPr>
        <w:t xml:space="preserve"> in particular </w:t>
      </w:r>
      <w:r w:rsidR="006158D2">
        <w:rPr>
          <w:color w:val="252525"/>
          <w:highlight w:val="white"/>
        </w:rPr>
        <w:t xml:space="preserve">is activated by studies that examine </w:t>
      </w:r>
      <w:r>
        <w:rPr>
          <w:color w:val="252525"/>
          <w:highlight w:val="white"/>
        </w:rPr>
        <w:t xml:space="preserve">pain and fear, consistent with its robust </w:t>
      </w:r>
      <w:proofErr w:type="spellStart"/>
      <w:r>
        <w:rPr>
          <w:color w:val="252525"/>
          <w:highlight w:val="white"/>
        </w:rPr>
        <w:t>coactivation</w:t>
      </w:r>
      <w:proofErr w:type="spellEnd"/>
      <w:r>
        <w:rPr>
          <w:color w:val="252525"/>
          <w:highlight w:val="white"/>
        </w:rPr>
        <w:t xml:space="preserve"> with subcortical regions--in particular the thalamus-- and other cortical regions known to be important for pain processing, such as SII (cite </w:t>
      </w:r>
      <w:proofErr w:type="spellStart"/>
      <w:r>
        <w:rPr>
          <w:color w:val="252525"/>
          <w:highlight w:val="white"/>
        </w:rPr>
        <w:t>cite</w:t>
      </w:r>
      <w:proofErr w:type="spellEnd"/>
      <w:r>
        <w:rPr>
          <w:color w:val="252525"/>
          <w:highlight w:val="white"/>
        </w:rPr>
        <w:t xml:space="preserve">). </w:t>
      </w:r>
    </w:p>
    <w:p w14:paraId="645FF539" w14:textId="4F5A4AAB" w:rsidR="009E7445" w:rsidRDefault="006B0B75">
      <w:pPr>
        <w:pStyle w:val="normal0"/>
        <w:ind w:firstLine="720"/>
      </w:pPr>
      <w:r>
        <w:rPr>
          <w:color w:val="252525"/>
          <w:highlight w:val="white"/>
        </w:rPr>
        <w:t xml:space="preserve">The dissociation between pre-SMA and </w:t>
      </w:r>
      <w:proofErr w:type="spellStart"/>
      <w:r>
        <w:rPr>
          <w:color w:val="252525"/>
          <w:highlight w:val="white"/>
        </w:rPr>
        <w:t>dACC</w:t>
      </w:r>
      <w:proofErr w:type="spellEnd"/>
      <w:r>
        <w:rPr>
          <w:color w:val="252525"/>
          <w:highlight w:val="white"/>
        </w:rPr>
        <w:t xml:space="preserve"> found in our data suggests that existing models of cognitive control underspecify the functional topography </w:t>
      </w:r>
      <w:proofErr w:type="spellStart"/>
      <w:r w:rsidR="007A64D0">
        <w:rPr>
          <w:color w:val="252525"/>
          <w:highlight w:val="white"/>
        </w:rPr>
        <w:t>dACC</w:t>
      </w:r>
      <w:proofErr w:type="spellEnd"/>
      <w:r w:rsidR="007A64D0">
        <w:rPr>
          <w:color w:val="252525"/>
          <w:highlight w:val="white"/>
        </w:rPr>
        <w:t xml:space="preserve">, </w:t>
      </w:r>
      <w:proofErr w:type="spellStart"/>
      <w:r w:rsidR="007A64D0">
        <w:rPr>
          <w:color w:val="252525"/>
          <w:highlight w:val="white"/>
        </w:rPr>
        <w:t>and</w:t>
      </w:r>
      <w:r w:rsidR="00EB1A5D">
        <w:rPr>
          <w:color w:val="252525"/>
          <w:highlight w:val="white"/>
        </w:rPr>
        <w:t>of</w:t>
      </w:r>
      <w:proofErr w:type="spellEnd"/>
      <w:r w:rsidR="00EB1A5D">
        <w:rPr>
          <w:color w:val="252525"/>
          <w:highlight w:val="white"/>
        </w:rPr>
        <w:t xml:space="preserve"> the medial prefrontal </w:t>
      </w:r>
      <w:proofErr w:type="spellStart"/>
      <w:r w:rsidR="00EB1A5D">
        <w:rPr>
          <w:color w:val="252525"/>
          <w:highlight w:val="white"/>
        </w:rPr>
        <w:t>cortexin</w:t>
      </w:r>
      <w:proofErr w:type="spellEnd"/>
      <w:r w:rsidR="00EB1A5D">
        <w:rPr>
          <w:color w:val="252525"/>
          <w:highlight w:val="white"/>
        </w:rPr>
        <w:t xml:space="preserve"> cases may </w:t>
      </w:r>
      <w:r>
        <w:rPr>
          <w:color w:val="252525"/>
          <w:highlight w:val="white"/>
        </w:rPr>
        <w:t xml:space="preserve">misattribute functions to </w:t>
      </w:r>
      <w:proofErr w:type="spellStart"/>
      <w:r>
        <w:rPr>
          <w:color w:val="252525"/>
          <w:highlight w:val="white"/>
        </w:rPr>
        <w:t>dACC</w:t>
      </w:r>
      <w:proofErr w:type="spellEnd"/>
      <w:r>
        <w:rPr>
          <w:color w:val="252525"/>
          <w:highlight w:val="white"/>
        </w:rPr>
        <w:t xml:space="preserve">, when in fact they are likely supported by pre-SMA proper. For example, many influential theories of cognitive motoric control consider </w:t>
      </w:r>
      <w:proofErr w:type="spellStart"/>
      <w:r>
        <w:rPr>
          <w:color w:val="252525"/>
          <w:highlight w:val="white"/>
        </w:rPr>
        <w:t>dACC</w:t>
      </w:r>
      <w:proofErr w:type="spellEnd"/>
      <w:r>
        <w:rPr>
          <w:color w:val="252525"/>
          <w:highlight w:val="white"/>
        </w:rPr>
        <w:t xml:space="preserve"> to be the region primarily responsible for the integration of affective signals with motoric control to detect conflict (</w:t>
      </w:r>
      <w:proofErr w:type="spellStart"/>
      <w:r>
        <w:rPr>
          <w:color w:val="252525"/>
          <w:highlight w:val="white"/>
        </w:rPr>
        <w:t>Botvnick</w:t>
      </w:r>
      <w:proofErr w:type="spellEnd"/>
      <w:r>
        <w:rPr>
          <w:color w:val="252525"/>
          <w:highlight w:val="white"/>
        </w:rPr>
        <w:t xml:space="preserve"> et al., 2001, 2004) and define pre</w:t>
      </w:r>
      <w:r>
        <w:rPr>
          <w:color w:val="252525"/>
        </w:rPr>
        <w:t xml:space="preserve">-SMA as primarily responsible for the modulation of motoric plans (cite). However, concerns have previously been raised that macaques primarily show conflict related activity in pre-SMA and not </w:t>
      </w:r>
      <w:proofErr w:type="spellStart"/>
      <w:r>
        <w:rPr>
          <w:color w:val="252525"/>
        </w:rPr>
        <w:t>dACC</w:t>
      </w:r>
      <w:proofErr w:type="spellEnd"/>
      <w:r>
        <w:rPr>
          <w:color w:val="252525"/>
        </w:rPr>
        <w:t xml:space="preserve">, unlike humans (Nakamura, </w:t>
      </w:r>
      <w:proofErr w:type="spellStart"/>
      <w:r>
        <w:rPr>
          <w:color w:val="252525"/>
        </w:rPr>
        <w:t>Roesch</w:t>
      </w:r>
      <w:proofErr w:type="spellEnd"/>
      <w:r>
        <w:rPr>
          <w:color w:val="252525"/>
        </w:rPr>
        <w:t xml:space="preserve"> &amp; Olson, 2005; </w:t>
      </w:r>
      <w:proofErr w:type="spellStart"/>
      <w:r>
        <w:rPr>
          <w:color w:val="252525"/>
        </w:rPr>
        <w:t>Rushworth</w:t>
      </w:r>
      <w:proofErr w:type="spellEnd"/>
      <w:r>
        <w:rPr>
          <w:color w:val="252525"/>
        </w:rPr>
        <w:t xml:space="preserve">, Walton, </w:t>
      </w:r>
      <w:proofErr w:type="spellStart"/>
      <w:r>
        <w:rPr>
          <w:color w:val="252525"/>
        </w:rPr>
        <w:t>Kennerley</w:t>
      </w:r>
      <w:proofErr w:type="spellEnd"/>
      <w:r>
        <w:rPr>
          <w:color w:val="252525"/>
        </w:rPr>
        <w:t xml:space="preserve">, Bannerman et al., 2004; Cole, </w:t>
      </w:r>
      <w:proofErr w:type="spellStart"/>
      <w:r>
        <w:rPr>
          <w:color w:val="252525"/>
        </w:rPr>
        <w:t>Yeung</w:t>
      </w:r>
      <w:proofErr w:type="spellEnd"/>
      <w:r>
        <w:rPr>
          <w:color w:val="252525"/>
        </w:rPr>
        <w:t xml:space="preserve">, </w:t>
      </w:r>
      <w:proofErr w:type="spellStart"/>
      <w:r>
        <w:rPr>
          <w:color w:val="252525"/>
        </w:rPr>
        <w:t>Freiwald</w:t>
      </w:r>
      <w:proofErr w:type="spellEnd"/>
      <w:r>
        <w:rPr>
          <w:color w:val="252525"/>
        </w:rPr>
        <w:t xml:space="preserve">, &amp; </w:t>
      </w:r>
      <w:proofErr w:type="spellStart"/>
      <w:r>
        <w:rPr>
          <w:color w:val="252525"/>
        </w:rPr>
        <w:t>Botvinick</w:t>
      </w:r>
      <w:proofErr w:type="spellEnd"/>
      <w:r>
        <w:rPr>
          <w:color w:val="252525"/>
        </w:rPr>
        <w:t>, 2009). Our results suggest that human conflict</w:t>
      </w:r>
      <w:r w:rsidR="00EB1A5D">
        <w:rPr>
          <w:color w:val="252525"/>
        </w:rPr>
        <w:t>-</w:t>
      </w:r>
      <w:r>
        <w:rPr>
          <w:color w:val="252525"/>
        </w:rPr>
        <w:t xml:space="preserve">related activity is also most associated pre-SMA proper, not </w:t>
      </w:r>
      <w:proofErr w:type="spellStart"/>
      <w:r>
        <w:rPr>
          <w:color w:val="252525"/>
        </w:rPr>
        <w:t>dACC</w:t>
      </w:r>
      <w:proofErr w:type="spellEnd"/>
      <w:r>
        <w:rPr>
          <w:color w:val="252525"/>
        </w:rPr>
        <w:t xml:space="preserve">; rostral pre-SMA is the region we found to be most strongly </w:t>
      </w:r>
      <w:r w:rsidR="00EB1A5D">
        <w:rPr>
          <w:color w:val="252525"/>
        </w:rPr>
        <w:t xml:space="preserve">co-activated </w:t>
      </w:r>
      <w:r>
        <w:rPr>
          <w:color w:val="252525"/>
        </w:rPr>
        <w:t xml:space="preserve">with the rest of the </w:t>
      </w:r>
      <w:proofErr w:type="spellStart"/>
      <w:r>
        <w:rPr>
          <w:color w:val="252525"/>
        </w:rPr>
        <w:t>frontoparietal</w:t>
      </w:r>
      <w:proofErr w:type="spellEnd"/>
      <w:r>
        <w:rPr>
          <w:color w:val="252525"/>
        </w:rPr>
        <w:t xml:space="preserve"> control network </w:t>
      </w:r>
      <w:proofErr w:type="spellStart"/>
      <w:r>
        <w:rPr>
          <w:color w:val="252525"/>
        </w:rPr>
        <w:t>and</w:t>
      </w:r>
      <w:r w:rsidR="00EB1A5D">
        <w:rPr>
          <w:color w:val="252525"/>
        </w:rPr>
        <w:t>is</w:t>
      </w:r>
      <w:proofErr w:type="spellEnd"/>
      <w:r w:rsidR="00EB1A5D">
        <w:rPr>
          <w:color w:val="252525"/>
        </w:rPr>
        <w:t xml:space="preserve"> the region that </w:t>
      </w:r>
      <w:r w:rsidR="00091C3F">
        <w:rPr>
          <w:color w:val="252525"/>
        </w:rPr>
        <w:t xml:space="preserve">specifically become actives in studies of </w:t>
      </w:r>
      <w:r>
        <w:rPr>
          <w:color w:val="252525"/>
        </w:rPr>
        <w:t xml:space="preserve">conflict processing. In fact, we also find that that rostral pre-SMA </w:t>
      </w:r>
      <w:r w:rsidR="00091C3F">
        <w:rPr>
          <w:color w:val="252525"/>
        </w:rPr>
        <w:t>shows activation in studies examining</w:t>
      </w:r>
      <w:r>
        <w:rPr>
          <w:color w:val="252525"/>
        </w:rPr>
        <w:t xml:space="preserve"> decision-making, and showed no </w:t>
      </w:r>
      <w:r w:rsidR="00091C3F">
        <w:rPr>
          <w:color w:val="252525"/>
        </w:rPr>
        <w:t xml:space="preserve">particular </w:t>
      </w:r>
      <w:r>
        <w:rPr>
          <w:color w:val="252525"/>
        </w:rPr>
        <w:t xml:space="preserve">association with </w:t>
      </w:r>
      <w:r w:rsidR="00091C3F">
        <w:rPr>
          <w:color w:val="252525"/>
        </w:rPr>
        <w:t xml:space="preserve">studies examining </w:t>
      </w:r>
      <w:r>
        <w:rPr>
          <w:color w:val="252525"/>
        </w:rPr>
        <w:t xml:space="preserve">motor function, suggesting this </w:t>
      </w:r>
      <w:r w:rsidR="007A64D0">
        <w:rPr>
          <w:color w:val="252525"/>
        </w:rPr>
        <w:t>region</w:t>
      </w:r>
      <w:r w:rsidR="00091C3F">
        <w:rPr>
          <w:color w:val="252525"/>
        </w:rPr>
        <w:t>’s function</w:t>
      </w:r>
      <w:r>
        <w:rPr>
          <w:color w:val="252525"/>
        </w:rPr>
        <w:t xml:space="preserve"> may be best </w:t>
      </w:r>
      <w:r w:rsidR="00091C3F">
        <w:rPr>
          <w:color w:val="252525"/>
        </w:rPr>
        <w:t xml:space="preserve">characterized as related </w:t>
      </w:r>
      <w:r>
        <w:rPr>
          <w:color w:val="252525"/>
        </w:rPr>
        <w:t xml:space="preserve">to non-motor decision conflict. </w:t>
      </w:r>
    </w:p>
    <w:p w14:paraId="504F6BD7" w14:textId="7565ABD1" w:rsidR="009E7445" w:rsidRDefault="006B0B75">
      <w:pPr>
        <w:pStyle w:val="normal0"/>
        <w:ind w:firstLine="720"/>
      </w:pPr>
      <w:r>
        <w:rPr>
          <w:color w:val="252525"/>
          <w:highlight w:val="white"/>
        </w:rPr>
        <w:t xml:space="preserve">Furthermore, while our findings support the idea that </w:t>
      </w:r>
      <w:r w:rsidR="00091C3F">
        <w:rPr>
          <w:color w:val="252525"/>
          <w:highlight w:val="white"/>
        </w:rPr>
        <w:t xml:space="preserve">the larger </w:t>
      </w:r>
      <w:r>
        <w:rPr>
          <w:color w:val="252525"/>
          <w:highlight w:val="white"/>
        </w:rPr>
        <w:t xml:space="preserve">pre-SMA / </w:t>
      </w:r>
      <w:proofErr w:type="spellStart"/>
      <w:r>
        <w:rPr>
          <w:color w:val="252525"/>
          <w:highlight w:val="white"/>
        </w:rPr>
        <w:t>dACC</w:t>
      </w:r>
      <w:proofErr w:type="spellEnd"/>
      <w:r>
        <w:rPr>
          <w:color w:val="252525"/>
          <w:highlight w:val="white"/>
        </w:rPr>
        <w:t xml:space="preserve"> </w:t>
      </w:r>
      <w:r w:rsidR="00091C3F">
        <w:rPr>
          <w:color w:val="252525"/>
          <w:highlight w:val="white"/>
        </w:rPr>
        <w:t>zone activates during studies examining</w:t>
      </w:r>
      <w:r>
        <w:rPr>
          <w:color w:val="252525"/>
          <w:highlight w:val="white"/>
        </w:rPr>
        <w:t xml:space="preserve"> negative affect and cognitive control (</w:t>
      </w:r>
      <w:proofErr w:type="spellStart"/>
      <w:r>
        <w:rPr>
          <w:color w:val="252525"/>
          <w:highlight w:val="white"/>
        </w:rPr>
        <w:t>Shackman</w:t>
      </w:r>
      <w:proofErr w:type="spellEnd"/>
      <w:r>
        <w:rPr>
          <w:color w:val="252525"/>
          <w:highlight w:val="white"/>
        </w:rPr>
        <w:t xml:space="preserve"> et al., 2012), the overlap between these processes is not as neat as previously thought. In fact, rostral pre-SMA, the region most strongly </w:t>
      </w:r>
      <w:r w:rsidR="00091C3F">
        <w:rPr>
          <w:color w:val="252525"/>
          <w:highlight w:val="white"/>
        </w:rPr>
        <w:t>activated specifically in studies examining</w:t>
      </w:r>
      <w:r>
        <w:rPr>
          <w:color w:val="252525"/>
          <w:highlight w:val="white"/>
        </w:rPr>
        <w:t xml:space="preserve"> conflict, is very weakly associated with </w:t>
      </w:r>
      <w:r w:rsidR="00091C3F">
        <w:rPr>
          <w:color w:val="252525"/>
          <w:highlight w:val="white"/>
        </w:rPr>
        <w:t xml:space="preserve">studies related to </w:t>
      </w:r>
      <w:r>
        <w:rPr>
          <w:color w:val="252525"/>
          <w:highlight w:val="white"/>
        </w:rPr>
        <w:t xml:space="preserve">negative affect. While our data cannot directly speak to the integration of disparate signals in the brain, one possibility is that the integration of negative affect and cognitive control occurs exclusively in </w:t>
      </w:r>
      <w:proofErr w:type="spellStart"/>
      <w:r>
        <w:rPr>
          <w:color w:val="252525"/>
          <w:highlight w:val="white"/>
        </w:rPr>
        <w:t>dACC</w:t>
      </w:r>
      <w:proofErr w:type="spellEnd"/>
      <w:r>
        <w:rPr>
          <w:color w:val="252525"/>
          <w:highlight w:val="white"/>
        </w:rPr>
        <w:t xml:space="preserve"> proper. Under that hypothesis, pre-SMA </w:t>
      </w:r>
      <w:commentRangeStart w:id="177"/>
      <w:r>
        <w:rPr>
          <w:color w:val="252525"/>
          <w:highlight w:val="white"/>
        </w:rPr>
        <w:t xml:space="preserve">receives </w:t>
      </w:r>
      <w:commentRangeEnd w:id="177"/>
      <w:r w:rsidR="00091C3F">
        <w:rPr>
          <w:rStyle w:val="CommentReference"/>
        </w:rPr>
        <w:commentReference w:id="177"/>
      </w:r>
      <w:r>
        <w:rPr>
          <w:color w:val="252525"/>
          <w:highlight w:val="white"/>
        </w:rPr>
        <w:t>a non-affective conflict signal</w:t>
      </w:r>
      <w:ins w:id="178" w:author="Marie Banich" w:date="2015-07-22T16:59:00Z">
        <w:r w:rsidR="00091C3F">
          <w:rPr>
            <w:color w:val="252525"/>
            <w:highlight w:val="white"/>
          </w:rPr>
          <w:t>,</w:t>
        </w:r>
      </w:ins>
      <w:r>
        <w:rPr>
          <w:color w:val="252525"/>
          <w:highlight w:val="white"/>
        </w:rPr>
        <w:t xml:space="preserve"> which is then integrated with high-level goals represented in lateral prefrontal </w:t>
      </w:r>
      <w:commentRangeStart w:id="179"/>
      <w:r>
        <w:rPr>
          <w:color w:val="252525"/>
          <w:highlight w:val="white"/>
        </w:rPr>
        <w:t>cortex</w:t>
      </w:r>
      <w:commentRangeEnd w:id="179"/>
      <w:r>
        <w:commentReference w:id="179"/>
      </w:r>
      <w:r>
        <w:rPr>
          <w:color w:val="252525"/>
          <w:highlight w:val="white"/>
        </w:rPr>
        <w:t xml:space="preserve">. </w:t>
      </w:r>
    </w:p>
    <w:p w14:paraId="11E8F2AC" w14:textId="77777777" w:rsidR="009E7445" w:rsidRDefault="009E7445">
      <w:pPr>
        <w:pStyle w:val="normal0"/>
        <w:ind w:firstLine="720"/>
      </w:pPr>
    </w:p>
    <w:p w14:paraId="30B2629D" w14:textId="77777777" w:rsidR="009E7445" w:rsidRDefault="006B0B75">
      <w:pPr>
        <w:pStyle w:val="normal0"/>
      </w:pPr>
      <w:r>
        <w:rPr>
          <w:b/>
        </w:rPr>
        <w:t>Medial prefrontal cortex</w:t>
      </w:r>
    </w:p>
    <w:p w14:paraId="467DE85E" w14:textId="2B5A0191" w:rsidR="009E7445" w:rsidRDefault="006B0B75">
      <w:pPr>
        <w:pStyle w:val="normal0"/>
        <w:ind w:firstLine="720"/>
      </w:pPr>
      <w:r>
        <w:t xml:space="preserve">At the most anterior portion of medial frontal cortex, we identified a medial prefrontal cortex zone characterized by strong </w:t>
      </w:r>
      <w:proofErr w:type="spellStart"/>
      <w:r>
        <w:t>coactivation</w:t>
      </w:r>
      <w:proofErr w:type="spellEnd"/>
      <w:r>
        <w:t xml:space="preserve"> with subcortical regions, such as the amygdala and nucleus </w:t>
      </w:r>
      <w:proofErr w:type="spellStart"/>
      <w:r>
        <w:t>accumbens</w:t>
      </w:r>
      <w:proofErr w:type="spellEnd"/>
      <w:r>
        <w:t xml:space="preserve">. This zone showed a fairly distinct pattern of functional specialization, being primarily associated with </w:t>
      </w:r>
      <w:r w:rsidR="00ED6D9E">
        <w:t xml:space="preserve">studies involving </w:t>
      </w:r>
      <w:r>
        <w:t xml:space="preserve">social cognition, emotion, reward, and decision-making. </w:t>
      </w:r>
      <w:r w:rsidR="00ED6D9E">
        <w:t xml:space="preserve">This medial </w:t>
      </w:r>
      <w:r>
        <w:t xml:space="preserve">prefrontal </w:t>
      </w:r>
      <w:r w:rsidR="00ED6D9E">
        <w:t xml:space="preserve">zone </w:t>
      </w:r>
      <w:r>
        <w:t xml:space="preserve">broke down further into three </w:t>
      </w:r>
      <w:proofErr w:type="spellStart"/>
      <w:r>
        <w:t>subregions</w:t>
      </w:r>
      <w:proofErr w:type="spellEnd"/>
      <w:r>
        <w:t>: a dorsal parcel (</w:t>
      </w:r>
      <w:proofErr w:type="spellStart"/>
      <w:r>
        <w:t>dmPFC</w:t>
      </w:r>
      <w:proofErr w:type="spellEnd"/>
      <w:r>
        <w:t>), a middle cluster primarily situation in rostral anterior cingulate cortex (</w:t>
      </w:r>
      <w:proofErr w:type="spellStart"/>
      <w:r>
        <w:t>rACC</w:t>
      </w:r>
      <w:proofErr w:type="spellEnd"/>
      <w:r>
        <w:t>), and a ventral cluster (</w:t>
      </w:r>
      <w:proofErr w:type="spellStart"/>
      <w:r>
        <w:t>vmPFC</w:t>
      </w:r>
      <w:proofErr w:type="spellEnd"/>
      <w:r>
        <w:t xml:space="preserve">). The three regions were similarly </w:t>
      </w:r>
      <w:r w:rsidR="00ED6D9E">
        <w:t xml:space="preserve">associated </w:t>
      </w:r>
      <w:r>
        <w:t xml:space="preserve">with both emotion and episodic memory, suggesting these two processes rely on the entire medial prefrontal cortex. However, </w:t>
      </w:r>
      <w:r w:rsidR="00ED6D9E">
        <w:t xml:space="preserve">studies involving </w:t>
      </w:r>
      <w:r>
        <w:t xml:space="preserve">social cognition </w:t>
      </w:r>
      <w:r w:rsidR="00ED6D9E">
        <w:t xml:space="preserve">were </w:t>
      </w:r>
      <w:r>
        <w:t xml:space="preserve">associated far more strongly with </w:t>
      </w:r>
      <w:proofErr w:type="spellStart"/>
      <w:r>
        <w:t>dmPFC</w:t>
      </w:r>
      <w:proofErr w:type="spellEnd"/>
      <w:r>
        <w:t xml:space="preserve">, consistent with a long line of studies (cite </w:t>
      </w:r>
      <w:proofErr w:type="spellStart"/>
      <w:r>
        <w:t>cite</w:t>
      </w:r>
      <w:proofErr w:type="spellEnd"/>
      <w:r>
        <w:t>). This</w:t>
      </w:r>
      <w:r w:rsidR="00254899">
        <w:t xml:space="preserve"> </w:t>
      </w:r>
      <w:r w:rsidR="00ED6D9E">
        <w:t xml:space="preserve">finding </w:t>
      </w:r>
      <w:r>
        <w:t xml:space="preserve">was also consistent with </w:t>
      </w:r>
      <w:proofErr w:type="spellStart"/>
      <w:r>
        <w:lastRenderedPageBreak/>
        <w:t>dmPFC’s</w:t>
      </w:r>
      <w:proofErr w:type="spellEnd"/>
      <w:r>
        <w:t xml:space="preserve"> strong </w:t>
      </w:r>
      <w:proofErr w:type="spellStart"/>
      <w:r>
        <w:t>coactivation</w:t>
      </w:r>
      <w:proofErr w:type="spellEnd"/>
      <w:r>
        <w:t xml:space="preserve"> with </w:t>
      </w:r>
      <w:proofErr w:type="spellStart"/>
      <w:r>
        <w:t>temporoparietal</w:t>
      </w:r>
      <w:proofErr w:type="spellEnd"/>
      <w:r>
        <w:t xml:space="preserve"> junction, another key region implicated in social cognition. However, </w:t>
      </w:r>
      <w:r w:rsidR="00ED6D9E">
        <w:t xml:space="preserve">activation associated with studies that examined </w:t>
      </w:r>
      <w:r>
        <w:t xml:space="preserve">social cognition </w:t>
      </w:r>
      <w:r w:rsidR="00ED6D9E">
        <w:t xml:space="preserve">were </w:t>
      </w:r>
      <w:r>
        <w:t xml:space="preserve">not isolated to </w:t>
      </w:r>
      <w:proofErr w:type="spellStart"/>
      <w:r>
        <w:t>dmPFC</w:t>
      </w:r>
      <w:proofErr w:type="spellEnd"/>
      <w:r>
        <w:t xml:space="preserve">, as activity in </w:t>
      </w:r>
      <w:proofErr w:type="spellStart"/>
      <w:r>
        <w:t>rACC</w:t>
      </w:r>
      <w:proofErr w:type="spellEnd"/>
      <w:r>
        <w:t xml:space="preserve">, and to a lesser extent, </w:t>
      </w:r>
      <w:proofErr w:type="spellStart"/>
      <w:r>
        <w:t>vmPFC</w:t>
      </w:r>
      <w:proofErr w:type="spellEnd"/>
      <w:r>
        <w:t xml:space="preserve"> </w:t>
      </w:r>
      <w:r w:rsidR="00ED6D9E">
        <w:t xml:space="preserve">were </w:t>
      </w:r>
      <w:r>
        <w:t xml:space="preserve">also predicted by </w:t>
      </w:r>
      <w:r w:rsidR="00ED6D9E">
        <w:t xml:space="preserve">studies involving </w:t>
      </w:r>
      <w:r>
        <w:t xml:space="preserve">social cognition, suggesting this process is distributed throughout </w:t>
      </w:r>
      <w:proofErr w:type="spellStart"/>
      <w:r>
        <w:t>mPFC</w:t>
      </w:r>
      <w:proofErr w:type="spellEnd"/>
      <w:r>
        <w:t>. In contrast,</w:t>
      </w:r>
      <w:ins w:id="180" w:author="Alejandro De La Vega" w:date="2015-07-23T15:56:00Z">
        <w:r w:rsidR="00254899">
          <w:t xml:space="preserve"> </w:t>
        </w:r>
      </w:ins>
      <w:r w:rsidR="00ED6D9E">
        <w:t xml:space="preserve">studies involving </w:t>
      </w:r>
      <w:r>
        <w:t xml:space="preserve">affective processes, such as reward, fear and decision-making were primarily associated with ventral </w:t>
      </w:r>
      <w:proofErr w:type="spellStart"/>
      <w:r>
        <w:t>mPFC</w:t>
      </w:r>
      <w:proofErr w:type="spellEnd"/>
      <w:r>
        <w:t xml:space="preserve"> and to a lesser extent </w:t>
      </w:r>
      <w:proofErr w:type="spellStart"/>
      <w:r>
        <w:t>rACC</w:t>
      </w:r>
      <w:proofErr w:type="spellEnd"/>
      <w:r>
        <w:t xml:space="preserve">. Consistent with this finding, </w:t>
      </w:r>
      <w:proofErr w:type="spellStart"/>
      <w:r>
        <w:t>vmPFC</w:t>
      </w:r>
      <w:proofErr w:type="spellEnd"/>
      <w:r>
        <w:t xml:space="preserve"> showed strong </w:t>
      </w:r>
      <w:proofErr w:type="spellStart"/>
      <w:r>
        <w:t>coactivation</w:t>
      </w:r>
      <w:proofErr w:type="spellEnd"/>
      <w:r>
        <w:t xml:space="preserve"> with subcortical regions known to be important in affect-- nucleus </w:t>
      </w:r>
      <w:proofErr w:type="spellStart"/>
      <w:r>
        <w:t>accumbens</w:t>
      </w:r>
      <w:proofErr w:type="spellEnd"/>
      <w:r>
        <w:t xml:space="preserve">, amygdala (cite, cite, cite). </w:t>
      </w:r>
    </w:p>
    <w:p w14:paraId="674834FD" w14:textId="7ADA6099" w:rsidR="009E7445" w:rsidRDefault="006B0B75">
      <w:pPr>
        <w:pStyle w:val="normal0"/>
        <w:ind w:firstLine="720"/>
      </w:pPr>
      <w:r>
        <w:t xml:space="preserve">Across all three of </w:t>
      </w:r>
      <w:proofErr w:type="spellStart"/>
      <w:r>
        <w:t>mPFC</w:t>
      </w:r>
      <w:proofErr w:type="spellEnd"/>
      <w:r>
        <w:t xml:space="preserve"> </w:t>
      </w:r>
      <w:proofErr w:type="spellStart"/>
      <w:r>
        <w:t>subregions</w:t>
      </w:r>
      <w:proofErr w:type="spellEnd"/>
      <w:r>
        <w:t xml:space="preserve">, we were able to predict their activation relatively accurately based on the cognitive functions described in fMRI studies. </w:t>
      </w:r>
      <w:commentRangeStart w:id="181"/>
      <w:r>
        <w:t xml:space="preserve">In fact, we reached the highest maximum accuracy in these three regions, </w:t>
      </w:r>
      <w:commentRangeEnd w:id="181"/>
      <w:r w:rsidR="004E3585">
        <w:rPr>
          <w:rStyle w:val="CommentReference"/>
        </w:rPr>
        <w:commentReference w:id="181"/>
      </w:r>
      <w:r>
        <w:t xml:space="preserve">suggesting the cognitive ontology we employed explains activity in these regions quite well. However, these regions varied substantially in the number of topics required to reach high classification accuracy. On one end, </w:t>
      </w:r>
      <w:proofErr w:type="spellStart"/>
      <w:r>
        <w:t>dmPFC</w:t>
      </w:r>
      <w:proofErr w:type="spellEnd"/>
      <w:r>
        <w:t xml:space="preserve"> required among the lowest number of topics</w:t>
      </w:r>
      <w:ins w:id="182" w:author="Marie Banich" w:date="2015-07-22T17:08:00Z">
        <w:r w:rsidR="006C7026">
          <w:t xml:space="preserve"> (N=</w:t>
        </w:r>
        <w:proofErr w:type="spellStart"/>
        <w:r w:rsidR="006C7026">
          <w:t>x_</w:t>
        </w:r>
      </w:ins>
      <w:r>
        <w:t>to</w:t>
      </w:r>
      <w:proofErr w:type="spellEnd"/>
      <w:r>
        <w:t xml:space="preserve"> reach maximum accuracy, suggesting this region is involved with a fairly circumscribed set of cognitive functions. </w:t>
      </w:r>
      <w:proofErr w:type="spellStart"/>
      <w:r>
        <w:t>vmPFC</w:t>
      </w:r>
      <w:proofErr w:type="spellEnd"/>
      <w:r>
        <w:t xml:space="preserve"> required a greater but still limited number to reach high accuracy</w:t>
      </w:r>
      <w:ins w:id="183" w:author="Tor Wager" w:date="2015-07-23T13:20:00Z">
        <w:r w:rsidR="007A64D0">
          <w:t>,</w:t>
        </w:r>
      </w:ins>
      <w:ins w:id="184" w:author="Marie Banich" w:date="2015-07-22T17:08:00Z">
        <w:r w:rsidR="006C7026">
          <w:t xml:space="preserve"> (N=y_</w:t>
        </w:r>
      </w:ins>
      <w:r>
        <w:t xml:space="preserve"> perhaps suggesting </w:t>
      </w:r>
      <w:proofErr w:type="spellStart"/>
      <w:r>
        <w:t>vmPFC</w:t>
      </w:r>
      <w:proofErr w:type="spellEnd"/>
      <w:r>
        <w:t xml:space="preserve"> is involved in a variety of affective processes, but is restricted to that </w:t>
      </w:r>
      <w:commentRangeStart w:id="185"/>
      <w:r>
        <w:t>domain of cognition</w:t>
      </w:r>
      <w:commentRangeEnd w:id="185"/>
      <w:r w:rsidR="006C7026">
        <w:rPr>
          <w:rStyle w:val="CommentReference"/>
        </w:rPr>
        <w:commentReference w:id="185"/>
      </w:r>
      <w:r>
        <w:t xml:space="preserve">. </w:t>
      </w:r>
      <w:proofErr w:type="spellStart"/>
      <w:r>
        <w:t>rACC</w:t>
      </w:r>
      <w:proofErr w:type="spellEnd"/>
      <w:r>
        <w:t xml:space="preserve"> was on the extreme, requiring the most number of topics</w:t>
      </w:r>
      <w:ins w:id="186" w:author="Marie Banich" w:date="2015-07-22T17:09:00Z">
        <w:r w:rsidR="006C7026">
          <w:t xml:space="preserve"> (N=z_</w:t>
        </w:r>
      </w:ins>
      <w:r>
        <w:t xml:space="preserve"> to reach high accuracy. </w:t>
      </w:r>
      <w:proofErr w:type="spellStart"/>
      <w:r>
        <w:t>rACC</w:t>
      </w:r>
      <w:proofErr w:type="spellEnd"/>
      <w:r>
        <w:t xml:space="preserve"> was not strongly associated with any one cognitive function, suggesting that </w:t>
      </w:r>
      <w:proofErr w:type="spellStart"/>
      <w:r>
        <w:t>rACC</w:t>
      </w:r>
      <w:proofErr w:type="spellEnd"/>
      <w:r>
        <w:t xml:space="preserve"> may be involved in </w:t>
      </w:r>
      <w:r w:rsidR="006C7026">
        <w:t xml:space="preserve">numerous </w:t>
      </w:r>
      <w:r>
        <w:t xml:space="preserve">core processes that </w:t>
      </w:r>
      <w:r w:rsidR="006C7026">
        <w:t xml:space="preserve">are tapped during the performance of </w:t>
      </w:r>
      <w:r>
        <w:t xml:space="preserve">many tasks and processes. This </w:t>
      </w:r>
      <w:proofErr w:type="spellStart"/>
      <w:r>
        <w:t>rACC</w:t>
      </w:r>
      <w:proofErr w:type="spellEnd"/>
      <w:r>
        <w:t xml:space="preserve"> region we identified, located in the middle of medial prefrontal cortex, may be the same region that has been previously identified as a “hub” or “rich club” in the default network, and </w:t>
      </w:r>
      <w:r w:rsidR="006C7026">
        <w:t xml:space="preserve">is </w:t>
      </w:r>
      <w:proofErr w:type="spellStart"/>
      <w:r>
        <w:t>hypothesised</w:t>
      </w:r>
      <w:proofErr w:type="spellEnd"/>
      <w:r>
        <w:t xml:space="preserve"> to perform domain-general information integration (Andrews-Hanna et al., 2010; van den </w:t>
      </w:r>
      <w:proofErr w:type="spellStart"/>
      <w:r>
        <w:t>Huevel</w:t>
      </w:r>
      <w:proofErr w:type="spellEnd"/>
      <w:r>
        <w:t xml:space="preserve"> &amp; </w:t>
      </w:r>
      <w:proofErr w:type="spellStart"/>
      <w:r>
        <w:t>Sprons</w:t>
      </w:r>
      <w:proofErr w:type="spellEnd"/>
      <w:r>
        <w:t xml:space="preserve">, 2011). </w:t>
      </w:r>
      <w:commentRangeStart w:id="187"/>
      <w:r>
        <w:t xml:space="preserve">Further cross-modal research with meta-analytic data and resting state fMRI is necessary to better pin down the dynamics that result in a region with high functional complexity. </w:t>
      </w:r>
      <w:commentRangeEnd w:id="187"/>
      <w:r w:rsidR="006C7026">
        <w:rPr>
          <w:rStyle w:val="CommentReference"/>
        </w:rPr>
        <w:commentReference w:id="187"/>
      </w:r>
    </w:p>
    <w:p w14:paraId="5825BBC1" w14:textId="77777777" w:rsidR="009E7445" w:rsidRDefault="009E7445">
      <w:pPr>
        <w:pStyle w:val="normal0"/>
        <w:ind w:firstLine="720"/>
      </w:pPr>
    </w:p>
    <w:p w14:paraId="3AA0BFE4" w14:textId="77777777" w:rsidR="009E7445" w:rsidRDefault="009E7445">
      <w:pPr>
        <w:pStyle w:val="normal0"/>
      </w:pPr>
    </w:p>
    <w:p w14:paraId="43EE736E" w14:textId="77777777" w:rsidR="009E7445" w:rsidRDefault="009E7445">
      <w:pPr>
        <w:pStyle w:val="normal0"/>
      </w:pPr>
    </w:p>
    <w:p w14:paraId="2DCF287D" w14:textId="77777777" w:rsidR="009E7445" w:rsidRDefault="009E7445">
      <w:pPr>
        <w:pStyle w:val="normal0"/>
      </w:pPr>
    </w:p>
    <w:p w14:paraId="7F5121F7" w14:textId="77777777" w:rsidR="009E7445" w:rsidRDefault="006B0B75">
      <w:pPr>
        <w:pStyle w:val="normal0"/>
      </w:pPr>
      <w:commentRangeStart w:id="188"/>
      <w:r>
        <w:rPr>
          <w:b/>
          <w:i/>
        </w:rPr>
        <w:t>Limitations</w:t>
      </w:r>
      <w:commentRangeEnd w:id="188"/>
      <w:r w:rsidR="005749C4">
        <w:rPr>
          <w:rStyle w:val="CommentReference"/>
        </w:rPr>
        <w:commentReference w:id="188"/>
      </w:r>
    </w:p>
    <w:p w14:paraId="02B05743" w14:textId="05912945" w:rsidR="001D55BF" w:rsidRDefault="006B0B75">
      <w:pPr>
        <w:pStyle w:val="normal0"/>
        <w:ind w:firstLine="720"/>
        <w:rPr>
          <w:ins w:id="189" w:author="Marie Banich" w:date="2015-07-22T17:18:00Z"/>
        </w:rPr>
      </w:pPr>
      <w:r>
        <w:t xml:space="preserve">While our large-scale meta-analytic approach to revealing </w:t>
      </w:r>
      <w:proofErr w:type="spellStart"/>
      <w:r>
        <w:t>mFC</w:t>
      </w:r>
      <w:proofErr w:type="spellEnd"/>
      <w:r>
        <w:t xml:space="preserve"> function allows us to comprehensively synthesize a plethora of fMRI findings, there are several limitations. Primarily, the quality of the data in </w:t>
      </w:r>
      <w:proofErr w:type="spellStart"/>
      <w:r>
        <w:t>Neurosynth</w:t>
      </w:r>
      <w:proofErr w:type="spellEnd"/>
      <w:r>
        <w:t xml:space="preserve"> is inherently limited due to its automatically generated nature. Since</w:t>
      </w:r>
      <w:ins w:id="190" w:author="Alejandro De La Vega" w:date="2015-07-23T15:57:00Z">
        <w:r w:rsidR="00254899">
          <w:t xml:space="preserve"> </w:t>
        </w:r>
      </w:ins>
      <w:r w:rsidR="0061345F">
        <w:t xml:space="preserve">activation </w:t>
      </w:r>
      <w:r>
        <w:t xml:space="preserve">coordinates are automatically mined from papers, </w:t>
      </w:r>
      <w:commentRangeStart w:id="191"/>
      <w:r>
        <w:t>errors are likely to occur</w:t>
      </w:r>
      <w:commentRangeEnd w:id="191"/>
      <w:r w:rsidR="0061345F">
        <w:rPr>
          <w:rStyle w:val="CommentReference"/>
        </w:rPr>
        <w:commentReference w:id="191"/>
      </w:r>
      <w:r>
        <w:t xml:space="preserve">. Moreover, </w:t>
      </w:r>
      <w:r w:rsidRPr="00254899">
        <w:t>the cognitive ontology we employ is data-derived from the semantic content of papers,</w:t>
      </w:r>
      <w:r>
        <w:t xml:space="preserve"> and thus </w:t>
      </w:r>
      <w:r w:rsidR="0061345F">
        <w:t xml:space="preserve">is not driven by </w:t>
      </w:r>
      <w:r>
        <w:t xml:space="preserve">theoretical </w:t>
      </w:r>
      <w:r w:rsidR="0061345F">
        <w:t xml:space="preserve">models </w:t>
      </w:r>
      <w:r>
        <w:t xml:space="preserve">that may be critical in discriminating the activity of certain regions. Nonetheless, our </w:t>
      </w:r>
      <w:proofErr w:type="spellStart"/>
      <w:r>
        <w:t>coactivation</w:t>
      </w:r>
      <w:proofErr w:type="spellEnd"/>
      <w:ins w:id="192" w:author="Marie Banich" w:date="2015-07-22T17:17:00Z">
        <w:r w:rsidR="0061345F">
          <w:t>-</w:t>
        </w:r>
      </w:ins>
      <w:r>
        <w:t xml:space="preserve">based parcellations are surprisingly consistent with </w:t>
      </w:r>
      <w:proofErr w:type="spellStart"/>
      <w:r>
        <w:t>neuroscientific</w:t>
      </w:r>
      <w:proofErr w:type="spellEnd"/>
      <w:r>
        <w:t xml:space="preserve"> knowledge and detailed studies from other modalities (e.g. resting-state fMRI,</w:t>
      </w:r>
      <w:ins w:id="193" w:author="Marie Banich" w:date="2015-07-22T17:17:00Z">
        <w:r w:rsidR="001D55BF">
          <w:t xml:space="preserve"> </w:t>
        </w:r>
      </w:ins>
      <w:r>
        <w:t xml:space="preserve">cytology), suggesting that the sheer number of studies in the database </w:t>
      </w:r>
      <w:commentRangeStart w:id="194"/>
      <w:r>
        <w:t>is able to ameliorate some of these concerns</w:t>
      </w:r>
      <w:commentRangeEnd w:id="194"/>
      <w:r w:rsidR="001D55BF">
        <w:rPr>
          <w:rStyle w:val="CommentReference"/>
        </w:rPr>
        <w:commentReference w:id="194"/>
      </w:r>
      <w:r>
        <w:t>. Future application of more sophisticated data-mining techniques on both the activation estimates and semantic information may further improve this situation</w:t>
      </w:r>
      <w:ins w:id="195" w:author="Tor Wager" w:date="2015-07-23T13:20:00Z">
        <w:r w:rsidR="007A64D0">
          <w:t xml:space="preserve">. </w:t>
        </w:r>
      </w:ins>
    </w:p>
    <w:p w14:paraId="669109C6" w14:textId="26AFF122" w:rsidR="009E7445" w:rsidRDefault="006B0B75">
      <w:pPr>
        <w:pStyle w:val="normal0"/>
        <w:ind w:firstLine="720"/>
      </w:pPr>
      <w:r>
        <w:lastRenderedPageBreak/>
        <w:t xml:space="preserve">Second, the </w:t>
      </w:r>
      <w:commentRangeStart w:id="196"/>
      <w:r>
        <w:t xml:space="preserve">cognitive ontology </w:t>
      </w:r>
      <w:commentRangeEnd w:id="196"/>
      <w:r w:rsidR="001D55BF">
        <w:rPr>
          <w:rStyle w:val="CommentReference"/>
        </w:rPr>
        <w:commentReference w:id="196"/>
      </w:r>
      <w:r>
        <w:t>that we derived using topic modeling is relatively simple</w:t>
      </w:r>
      <w:r w:rsidR="001D55BF">
        <w:t xml:space="preserve">, as it is </w:t>
      </w:r>
      <w:r>
        <w:t xml:space="preserve">based purely on </w:t>
      </w:r>
      <w:r w:rsidR="001D55BF">
        <w:t xml:space="preserve">the frequency of </w:t>
      </w:r>
      <w:r>
        <w:t xml:space="preserve">terms-- and is unable to distill more nuanced </w:t>
      </w:r>
      <w:commentRangeStart w:id="197"/>
      <w:r>
        <w:t>differences between cognitive processes</w:t>
      </w:r>
      <w:commentRangeEnd w:id="197"/>
      <w:r w:rsidR="001D55BF">
        <w:rPr>
          <w:rStyle w:val="CommentReference"/>
        </w:rPr>
        <w:commentReference w:id="197"/>
      </w:r>
      <w:r>
        <w:t xml:space="preserve">. Creating a more fine-grained ontology, of course, is very difficult and will take targeted efforts to improve. Similarly, </w:t>
      </w:r>
      <w:commentRangeStart w:id="198"/>
      <w:r>
        <w:t xml:space="preserve">due to the lack of data sharing found in the fMRI literature, </w:t>
      </w:r>
      <w:commentRangeEnd w:id="198"/>
      <w:r w:rsidR="005749C4">
        <w:rPr>
          <w:rStyle w:val="CommentReference"/>
        </w:rPr>
        <w:commentReference w:id="198"/>
      </w:r>
      <w:r>
        <w:t xml:space="preserve">we’ve had to rely on only the peak reported coordinates in fMRI papers. </w:t>
      </w:r>
      <w:commentRangeStart w:id="199"/>
      <w:r>
        <w:t>While many of these limitations are overcome by the sheer number of studies in the database</w:t>
      </w:r>
      <w:commentRangeEnd w:id="199"/>
      <w:r w:rsidR="005749C4">
        <w:rPr>
          <w:rStyle w:val="CommentReference"/>
        </w:rPr>
        <w:commentReference w:id="199"/>
      </w:r>
      <w:r>
        <w:t xml:space="preserve">--many more than what is found in hand-curated databases-- large-scale data mining efforts such as these will be greatly helped by the future proliferation of data-sharing in our community. </w:t>
      </w:r>
      <w:commentRangeStart w:id="200"/>
      <w:r>
        <w:t>Large</w:t>
      </w:r>
      <w:r w:rsidR="00113948">
        <w:t>-</w:t>
      </w:r>
      <w:r>
        <w:t xml:space="preserve">scale </w:t>
      </w:r>
      <w:commentRangeEnd w:id="200"/>
      <w:r w:rsidR="00113948">
        <w:rPr>
          <w:rStyle w:val="CommentReference"/>
        </w:rPr>
        <w:commentReference w:id="200"/>
      </w:r>
      <w:r>
        <w:t>hand</w:t>
      </w:r>
      <w:r w:rsidR="00113948">
        <w:t>-</w:t>
      </w:r>
      <w:r>
        <w:t xml:space="preserve">curated meta-analyses that encompass a wider range of domains may also help in the ability to more accurately categorize the processes present in studies (e.g. Lindquist, Wager, </w:t>
      </w:r>
      <w:proofErr w:type="spellStart"/>
      <w:r>
        <w:t>Kober</w:t>
      </w:r>
      <w:proofErr w:type="spellEnd"/>
      <w:r>
        <w:t xml:space="preserve">, Bliss-Moreau, &amp; Barrett, 2012). </w:t>
      </w:r>
    </w:p>
    <w:p w14:paraId="6530D34F" w14:textId="39A57805" w:rsidR="009E7445" w:rsidRDefault="006B0B75">
      <w:pPr>
        <w:pStyle w:val="normal0"/>
        <w:ind w:firstLine="720"/>
        <w:rPr>
          <w:ins w:id="201" w:author="Marie Banich" w:date="2015-07-22T17:23:00Z"/>
        </w:rPr>
      </w:pPr>
      <w:r>
        <w:t xml:space="preserve"> Moreover, as with any meta-analysis of fMRI data, our approach is limited by the low spatial resolution of fMRI and the inability to disentangle individual differences in anatomy across subjects. </w:t>
      </w:r>
      <w:commentRangeStart w:id="202"/>
      <w:r>
        <w:t xml:space="preserve">In particular, it is difficult to precisely localize each of our clusters onto </w:t>
      </w:r>
      <w:proofErr w:type="spellStart"/>
      <w:r>
        <w:t>gyri</w:t>
      </w:r>
      <w:proofErr w:type="spellEnd"/>
      <w:r>
        <w:t xml:space="preserve"> and sulci; this is particularly problematic in dorsal ACC, where BA 32’ lies only a few millimeters dorsal of BA 24, and shows particularly large anatomical variation across humans (</w:t>
      </w:r>
      <w:proofErr w:type="spellStart"/>
      <w:r>
        <w:t>Paus</w:t>
      </w:r>
      <w:proofErr w:type="spellEnd"/>
      <w:r>
        <w:t xml:space="preserve"> et al., 2011, Cole t al., XXX). </w:t>
      </w:r>
      <w:commentRangeEnd w:id="202"/>
      <w:r w:rsidR="00113948">
        <w:rPr>
          <w:rStyle w:val="CommentReference"/>
        </w:rPr>
        <w:commentReference w:id="202"/>
      </w:r>
      <w:r>
        <w:t xml:space="preserve">While only advances in radiology will improve the spatial resolution of fMRI, </w:t>
      </w:r>
      <w:commentRangeStart w:id="203"/>
      <w:r>
        <w:t xml:space="preserve">the open sharing of fMRI </w:t>
      </w:r>
      <w:proofErr w:type="gramStart"/>
      <w:r>
        <w:t>accompanied  with</w:t>
      </w:r>
      <w:proofErr w:type="gramEnd"/>
      <w:r>
        <w:t xml:space="preserve"> useful metadata (e.g. expert knowledge) will certainly have a large impact on the quality of large-scale meta-analyses that can be conducted. </w:t>
      </w:r>
      <w:commentRangeEnd w:id="203"/>
      <w:r w:rsidR="00113948">
        <w:rPr>
          <w:rStyle w:val="CommentReference"/>
        </w:rPr>
        <w:commentReference w:id="203"/>
      </w:r>
      <w:r>
        <w:t>We suggest that given the levels of classification we are able to achieve with relatively noisy data, applying similar approaches to higher quality data will result in precise estimates of functional specialization in the future. Moreover, if these data include individual subject anatomical information, it will be possible to better understand the organization of medial frontal cortex, and in particular those regions with variable anatomy such as pre-SMA/</w:t>
      </w:r>
      <w:proofErr w:type="spellStart"/>
      <w:r>
        <w:t>dACC</w:t>
      </w:r>
      <w:proofErr w:type="spellEnd"/>
      <w:r>
        <w:t xml:space="preserve">. </w:t>
      </w:r>
    </w:p>
    <w:p w14:paraId="4E66BE53" w14:textId="77777777" w:rsidR="00113948" w:rsidRDefault="00113948">
      <w:pPr>
        <w:pStyle w:val="normal0"/>
        <w:ind w:firstLine="720"/>
        <w:rPr>
          <w:ins w:id="204" w:author="Marie Banich" w:date="2015-07-22T17:23:00Z"/>
        </w:rPr>
      </w:pPr>
    </w:p>
    <w:p w14:paraId="0C2D5A17" w14:textId="177F8F04" w:rsidR="009E7445" w:rsidRDefault="00113948">
      <w:pPr>
        <w:pStyle w:val="normal0"/>
      </w:pPr>
      <w:commentRangeStart w:id="205"/>
      <w:ins w:id="206" w:author="Marie Banich" w:date="2015-07-22T17:23:00Z">
        <w:r>
          <w:t>CONCLUSION</w:t>
        </w:r>
        <w:commentRangeEnd w:id="205"/>
        <w:r>
          <w:rPr>
            <w:rStyle w:val="CommentReference"/>
          </w:rPr>
          <w:commentReference w:id="205"/>
        </w:r>
      </w:ins>
      <w:r w:rsidR="006B0B75">
        <w:br w:type="page"/>
      </w:r>
    </w:p>
    <w:p w14:paraId="42E5D090" w14:textId="77777777" w:rsidR="009E7445" w:rsidRDefault="009E7445">
      <w:pPr>
        <w:pStyle w:val="Heading3"/>
      </w:pPr>
      <w:bookmarkStart w:id="208" w:name="h.8cemomyy1tsy" w:colFirst="0" w:colLast="0"/>
      <w:bookmarkEnd w:id="208"/>
    </w:p>
    <w:p w14:paraId="057F0499" w14:textId="77777777" w:rsidR="009E7445" w:rsidRDefault="006B0B75">
      <w:pPr>
        <w:pStyle w:val="Heading2"/>
      </w:pPr>
      <w:bookmarkStart w:id="209" w:name="h.ujkwzglydrdx" w:colFirst="0" w:colLast="0"/>
      <w:bookmarkEnd w:id="209"/>
      <w:r>
        <w:t>Methods</w:t>
      </w:r>
    </w:p>
    <w:p w14:paraId="74E024B7" w14:textId="77777777" w:rsidR="009E7445" w:rsidRDefault="006B0B75">
      <w:pPr>
        <w:pStyle w:val="Heading3"/>
      </w:pPr>
      <w:bookmarkStart w:id="210" w:name="h.ftj0x48s1a72" w:colFirst="0" w:colLast="0"/>
      <w:bookmarkEnd w:id="210"/>
      <w:r>
        <w:t>Neuroimaging Database</w:t>
      </w:r>
    </w:p>
    <w:p w14:paraId="55ED7717" w14:textId="549F4E59" w:rsidR="009E7445" w:rsidRDefault="006B0B75">
      <w:pPr>
        <w:pStyle w:val="normal0"/>
        <w:spacing w:after="160"/>
      </w:pPr>
      <w:r>
        <w:rPr>
          <w:color w:val="333333"/>
          <w:highlight w:val="white"/>
        </w:rPr>
        <w:t xml:space="preserve">We analyzed the </w:t>
      </w:r>
      <w:proofErr w:type="spellStart"/>
      <w:r>
        <w:rPr>
          <w:color w:val="333333"/>
          <w:highlight w:val="white"/>
        </w:rPr>
        <w:t>Neurosynth</w:t>
      </w:r>
      <w:proofErr w:type="spellEnd"/>
      <w:r>
        <w:rPr>
          <w:color w:val="333333"/>
          <w:highlight w:val="white"/>
        </w:rPr>
        <w:t xml:space="preserve"> database (neurosynth.org; </w:t>
      </w:r>
      <w:proofErr w:type="spellStart"/>
      <w:r>
        <w:rPr>
          <w:color w:val="333333"/>
          <w:highlight w:val="white"/>
        </w:rPr>
        <w:t>Yarkoni</w:t>
      </w:r>
      <w:proofErr w:type="spellEnd"/>
      <w:r>
        <w:rPr>
          <w:color w:val="333333"/>
          <w:highlight w:val="white"/>
        </w:rPr>
        <w:t xml:space="preserve"> et al., 2011), a repository of 9,721 fMRI studies and over 350,000 activations. Each observation in the database contains the peak activations for all contrasts reported in a study’s table as well as the frequency of all of the words in the article abstract. Activations were smoothed using a 6mm </w:t>
      </w:r>
      <w:del w:id="211" w:author="Marie Banich" w:date="2015-07-23T07:17:00Z">
        <w:r w:rsidDel="00574B72">
          <w:rPr>
            <w:color w:val="333333"/>
            <w:highlight w:val="white"/>
          </w:rPr>
          <w:delText xml:space="preserve">gaussian </w:delText>
        </w:r>
      </w:del>
      <w:ins w:id="212" w:author="Marie Banich" w:date="2015-07-23T07:17:00Z">
        <w:r w:rsidR="00574B72">
          <w:rPr>
            <w:color w:val="333333"/>
            <w:highlight w:val="white"/>
          </w:rPr>
          <w:t xml:space="preserve">Gaussian </w:t>
        </w:r>
      </w:ins>
      <w:r>
        <w:rPr>
          <w:color w:val="333333"/>
          <w:highlight w:val="white"/>
        </w:rPr>
        <w:t>kernel.</w:t>
      </w:r>
    </w:p>
    <w:p w14:paraId="11FE9BE1" w14:textId="77777777" w:rsidR="009E7445" w:rsidRDefault="006B0B75">
      <w:pPr>
        <w:pStyle w:val="Heading3"/>
        <w:spacing w:after="160"/>
      </w:pPr>
      <w:bookmarkStart w:id="213" w:name="h.8c5gvistio4s" w:colFirst="0" w:colLast="0"/>
      <w:bookmarkEnd w:id="213"/>
      <w:r>
        <w:t xml:space="preserve">Medial frontal cortex </w:t>
      </w:r>
      <w:proofErr w:type="spellStart"/>
      <w:r>
        <w:t>coactivation</w:t>
      </w:r>
      <w:proofErr w:type="spellEnd"/>
      <w:r>
        <w:t xml:space="preserve"> clustering</w:t>
      </w:r>
    </w:p>
    <w:p w14:paraId="6FAEB724" w14:textId="3FDE0B6C" w:rsidR="009E7445" w:rsidRDefault="006B0B75">
      <w:pPr>
        <w:pStyle w:val="normal0"/>
        <w:spacing w:after="160"/>
      </w:pPr>
      <w:r>
        <w:rPr>
          <w:color w:val="333333"/>
          <w:highlight w:val="white"/>
        </w:rPr>
        <w:t xml:space="preserve">To find separable regions in medial frontal cortex, we clustered individual voxels inside of a medial frontal cortex mask based on their </w:t>
      </w:r>
      <w:proofErr w:type="spellStart"/>
      <w:r>
        <w:rPr>
          <w:color w:val="333333"/>
          <w:highlight w:val="white"/>
        </w:rPr>
        <w:t>coactivation</w:t>
      </w:r>
      <w:proofErr w:type="spellEnd"/>
      <w:r>
        <w:rPr>
          <w:color w:val="333333"/>
          <w:highlight w:val="white"/>
        </w:rPr>
        <w:t xml:space="preserve"> with voxels in the rest of the brain. First, we defined a medial frontal cortex volume of interest mask in standard Montreal Neurological Institute (MNI) to select the appropriate voxels. </w:t>
      </w:r>
      <w:r w:rsidR="00254899">
        <w:rPr>
          <w:color w:val="333333"/>
          <w:highlight w:val="white"/>
        </w:rPr>
        <w:t xml:space="preserve">We </w:t>
      </w:r>
      <w:r>
        <w:rPr>
          <w:color w:val="333333"/>
          <w:highlight w:val="white"/>
        </w:rPr>
        <w:t xml:space="preserve">used </w:t>
      </w:r>
      <w:proofErr w:type="spellStart"/>
      <w:r>
        <w:rPr>
          <w:color w:val="333333"/>
          <w:highlight w:val="white"/>
        </w:rPr>
        <w:t>FSLView</w:t>
      </w:r>
      <w:proofErr w:type="spellEnd"/>
      <w:r>
        <w:rPr>
          <w:color w:val="333333"/>
          <w:highlight w:val="white"/>
        </w:rPr>
        <w:t xml:space="preserve"> to create a mask of voxels with greater than 30% probability of being grey matter according to the Harvard-Oxford anatomical atlas. Next, we excluded all voxels that were more than 10mm from the midline of the brain in the X dimension, as a way to exclude grey matter voxels on the lateral surface of the brain. We also excluded voxels that were posterior to central sulcus (Y &lt; -22) and voxels that were ventral to </w:t>
      </w:r>
      <w:proofErr w:type="spellStart"/>
      <w:r>
        <w:rPr>
          <w:color w:val="333333"/>
          <w:highlight w:val="white"/>
        </w:rPr>
        <w:t>vmPFC</w:t>
      </w:r>
      <w:proofErr w:type="spellEnd"/>
      <w:r>
        <w:rPr>
          <w:color w:val="333333"/>
          <w:highlight w:val="white"/>
        </w:rPr>
        <w:t xml:space="preserve"> (Z &lt; -32), such as temporal cortices, resulting in a somewhat liberal mask of medial frontal cortex. Next, we took this somewhat liberal mask and excluded voxels that showed very low activation in the database (less than 80 studies per voxel). </w:t>
      </w:r>
    </w:p>
    <w:p w14:paraId="1CB4C6F5" w14:textId="1B97DA75" w:rsidR="009E7445" w:rsidRDefault="006B0B75">
      <w:pPr>
        <w:pStyle w:val="normal0"/>
        <w:spacing w:after="160"/>
      </w:pPr>
      <w:r>
        <w:rPr>
          <w:color w:val="333333"/>
          <w:highlight w:val="white"/>
        </w:rPr>
        <w:t xml:space="preserve">Next, we calculated the correlation between each medial frontal cortex voxel with the rest of the brain across studies. As this would result in a very large </w:t>
      </w:r>
      <w:proofErr w:type="gramStart"/>
      <w:r>
        <w:rPr>
          <w:color w:val="333333"/>
          <w:highlight w:val="white"/>
        </w:rPr>
        <w:t>matrix which</w:t>
      </w:r>
      <w:proofErr w:type="gramEnd"/>
      <w:r>
        <w:rPr>
          <w:color w:val="333333"/>
          <w:highlight w:val="white"/>
        </w:rPr>
        <w:t xml:space="preserve"> would be computationally difficult to cluster, we first reduced the dimensionality of the rest of the brain using principal components analysis. We applied </w:t>
      </w:r>
      <w:r>
        <w:rPr>
          <w:color w:val="1D1F22"/>
          <w:highlight w:val="white"/>
        </w:rPr>
        <w:t>principal component analysis using randomized singular value decomposition</w:t>
      </w:r>
      <w:r>
        <w:rPr>
          <w:color w:val="333333"/>
          <w:highlight w:val="white"/>
        </w:rPr>
        <w:t xml:space="preserve"> to the matrix containing activation of every voxel in the brain across all studies (228453 voxels x 9721 studies) to reduce it to 100 components (100 voxels x 9721 studies). Then, for each voxel in the </w:t>
      </w:r>
      <w:proofErr w:type="spellStart"/>
      <w:r>
        <w:rPr>
          <w:color w:val="333333"/>
          <w:highlight w:val="white"/>
        </w:rPr>
        <w:t>mFC</w:t>
      </w:r>
      <w:proofErr w:type="spellEnd"/>
      <w:r>
        <w:rPr>
          <w:color w:val="333333"/>
          <w:highlight w:val="white"/>
        </w:rPr>
        <w:t xml:space="preserve"> mask, we computed the correlation distance of every voxel in </w:t>
      </w:r>
      <w:proofErr w:type="spellStart"/>
      <w:r>
        <w:rPr>
          <w:color w:val="333333"/>
          <w:highlight w:val="white"/>
        </w:rPr>
        <w:t>mFC</w:t>
      </w:r>
      <w:proofErr w:type="spellEnd"/>
      <w:r>
        <w:rPr>
          <w:color w:val="333333"/>
          <w:highlight w:val="white"/>
        </w:rPr>
        <w:t xml:space="preserve"> with each PCA component defined as </w:t>
      </w:r>
      <w:r w:rsidR="007A64D0">
        <w:rPr>
          <w:noProof/>
        </w:rPr>
        <w:drawing>
          <wp:inline distT="114300" distB="114300" distL="114300" distR="114300" wp14:anchorId="3CA5A6C5" wp14:editId="39FBA96F">
            <wp:extent cx="1657350" cy="361950"/>
            <wp:effectExtent l="0" t="0" r="0" b="0"/>
            <wp:docPr id="23" name="image16.png" descr="1 - \frac{(u - \bar{u}) \cdot (v - \bar{v})}         {{||(u - \bar{u})||}_2 {||(v - \bar{v})||}_2}"/>
            <wp:cNvGraphicFramePr/>
            <a:graphic xmlns:a="http://schemas.openxmlformats.org/drawingml/2006/main">
              <a:graphicData uri="http://schemas.openxmlformats.org/drawingml/2006/picture">
                <pic:pic xmlns:pic="http://schemas.openxmlformats.org/drawingml/2006/picture">
                  <pic:nvPicPr>
                    <pic:cNvPr id="0" name="image16.png" descr="1 - \frac{(u - \bar{u}) \cdot (v - \bar{v})}         {{||(u - \bar{u})||}_2 {||(v - \bar{v})||}_2}"/>
                    <pic:cNvPicPr preferRelativeResize="0"/>
                  </pic:nvPicPr>
                  <pic:blipFill>
                    <a:blip r:embed="rId15"/>
                    <a:srcRect/>
                    <a:stretch>
                      <a:fillRect/>
                    </a:stretch>
                  </pic:blipFill>
                  <pic:spPr>
                    <a:xfrm>
                      <a:off x="0" y="0"/>
                      <a:ext cx="1657350" cy="361950"/>
                    </a:xfrm>
                    <a:prstGeom prst="rect">
                      <a:avLst/>
                    </a:prstGeom>
                    <a:ln/>
                  </pic:spPr>
                </pic:pic>
              </a:graphicData>
            </a:graphic>
          </wp:inline>
        </w:drawing>
      </w:r>
      <w:r>
        <w:rPr>
          <w:color w:val="333333"/>
          <w:highlight w:val="white"/>
        </w:rPr>
        <w:t xml:space="preserve">, where </w:t>
      </w:r>
      <w:r>
        <w:rPr>
          <w:i/>
          <w:color w:val="333333"/>
          <w:highlight w:val="white"/>
        </w:rPr>
        <w:t>u</w:t>
      </w:r>
      <w:r>
        <w:rPr>
          <w:color w:val="333333"/>
          <w:highlight w:val="white"/>
        </w:rPr>
        <w:t xml:space="preserve"> is a </w:t>
      </w:r>
      <w:proofErr w:type="spellStart"/>
      <w:r>
        <w:rPr>
          <w:color w:val="333333"/>
          <w:highlight w:val="white"/>
        </w:rPr>
        <w:t>mFC</w:t>
      </w:r>
      <w:proofErr w:type="spellEnd"/>
      <w:r>
        <w:rPr>
          <w:color w:val="333333"/>
          <w:highlight w:val="white"/>
        </w:rPr>
        <w:t xml:space="preserve"> voxels and </w:t>
      </w:r>
      <w:r>
        <w:rPr>
          <w:i/>
          <w:color w:val="333333"/>
          <w:highlight w:val="white"/>
        </w:rPr>
        <w:t xml:space="preserve">v </w:t>
      </w:r>
      <w:r>
        <w:rPr>
          <w:color w:val="333333"/>
          <w:highlight w:val="white"/>
        </w:rPr>
        <w:t xml:space="preserve">is a whole-brain PCA component, resulting in a </w:t>
      </w:r>
      <w:proofErr w:type="spellStart"/>
      <w:r>
        <w:rPr>
          <w:color w:val="333333"/>
          <w:highlight w:val="white"/>
        </w:rPr>
        <w:t>mFC</w:t>
      </w:r>
      <w:proofErr w:type="spellEnd"/>
      <w:r>
        <w:rPr>
          <w:color w:val="333333"/>
          <w:highlight w:val="white"/>
        </w:rPr>
        <w:t xml:space="preserve"> distance matrix.</w:t>
      </w:r>
    </w:p>
    <w:p w14:paraId="5E41679D" w14:textId="5688026C" w:rsidR="009E7445" w:rsidRDefault="00254899">
      <w:pPr>
        <w:pStyle w:val="normal0"/>
        <w:spacing w:after="160"/>
      </w:pPr>
      <w:r>
        <w:rPr>
          <w:color w:val="333333"/>
          <w:highlight w:val="white"/>
        </w:rPr>
        <w:t>We</w:t>
      </w:r>
      <w:r w:rsidR="006B0B75">
        <w:rPr>
          <w:color w:val="333333"/>
          <w:highlight w:val="white"/>
        </w:rPr>
        <w:t xml:space="preserve"> used k-means clustering to group </w:t>
      </w:r>
      <w:proofErr w:type="spellStart"/>
      <w:r w:rsidR="006B0B75">
        <w:rPr>
          <w:color w:val="333333"/>
          <w:highlight w:val="white"/>
        </w:rPr>
        <w:t>mFC</w:t>
      </w:r>
      <w:proofErr w:type="spellEnd"/>
      <w:r w:rsidR="006B0B75">
        <w:rPr>
          <w:color w:val="333333"/>
          <w:highlight w:val="white"/>
        </w:rPr>
        <w:t xml:space="preserve"> voxels, as this algorithm is computationally efficient, commonly used, and </w:t>
      </w:r>
      <w:proofErr w:type="gramStart"/>
      <w:r w:rsidR="006B0B75">
        <w:rPr>
          <w:color w:val="333333"/>
          <w:highlight w:val="white"/>
        </w:rPr>
        <w:t>shows</w:t>
      </w:r>
      <w:proofErr w:type="gramEnd"/>
      <w:r w:rsidR="006B0B75">
        <w:rPr>
          <w:color w:val="333333"/>
          <w:highlight w:val="white"/>
        </w:rPr>
        <w:t xml:space="preserve"> high goodness of fit and reproducibility (</w:t>
      </w:r>
      <w:proofErr w:type="spellStart"/>
      <w:r w:rsidR="006B0B75">
        <w:rPr>
          <w:color w:val="333333"/>
          <w:highlight w:val="white"/>
        </w:rPr>
        <w:t>Thirion</w:t>
      </w:r>
      <w:proofErr w:type="spellEnd"/>
      <w:r w:rsidR="006B0B75">
        <w:rPr>
          <w:color w:val="333333"/>
          <w:highlight w:val="white"/>
        </w:rPr>
        <w:t xml:space="preserve">, </w:t>
      </w:r>
      <w:proofErr w:type="spellStart"/>
      <w:r w:rsidR="006B0B75">
        <w:rPr>
          <w:color w:val="333333"/>
          <w:highlight w:val="white"/>
        </w:rPr>
        <w:t>Varoquaux</w:t>
      </w:r>
      <w:proofErr w:type="spellEnd"/>
      <w:r w:rsidR="006B0B75">
        <w:rPr>
          <w:color w:val="333333"/>
          <w:highlight w:val="white"/>
        </w:rPr>
        <w:t xml:space="preserve">, </w:t>
      </w:r>
      <w:proofErr w:type="spellStart"/>
      <w:r w:rsidR="006B0B75">
        <w:rPr>
          <w:color w:val="333333"/>
          <w:highlight w:val="white"/>
        </w:rPr>
        <w:t>Dohmatob</w:t>
      </w:r>
      <w:proofErr w:type="spellEnd"/>
      <w:r w:rsidR="006B0B75">
        <w:rPr>
          <w:color w:val="333333"/>
          <w:highlight w:val="white"/>
        </w:rPr>
        <w:t xml:space="preserve">, &amp; </w:t>
      </w:r>
      <w:proofErr w:type="spellStart"/>
      <w:r w:rsidR="006B0B75">
        <w:rPr>
          <w:color w:val="333333"/>
          <w:highlight w:val="white"/>
        </w:rPr>
        <w:t>Poline</w:t>
      </w:r>
      <w:proofErr w:type="spellEnd"/>
      <w:r w:rsidR="006B0B75">
        <w:rPr>
          <w:color w:val="333333"/>
          <w:highlight w:val="white"/>
        </w:rPr>
        <w:t>, 2014). We then</w:t>
      </w:r>
      <w:r w:rsidR="00C94550">
        <w:rPr>
          <w:color w:val="333333"/>
          <w:highlight w:val="white"/>
        </w:rPr>
        <w:t xml:space="preserve"> used</w:t>
      </w:r>
      <w:r w:rsidR="006B0B75">
        <w:rPr>
          <w:color w:val="333333"/>
          <w:highlight w:val="white"/>
        </w:rPr>
        <w:t xml:space="preserve"> </w:t>
      </w:r>
      <w:proofErr w:type="spellStart"/>
      <w:r w:rsidR="006B0B75">
        <w:rPr>
          <w:color w:val="333333"/>
          <w:highlight w:val="white"/>
        </w:rPr>
        <w:t>scit</w:t>
      </w:r>
      <w:proofErr w:type="spellEnd"/>
      <w:r w:rsidR="006B0B75">
        <w:rPr>
          <w:color w:val="333333"/>
          <w:highlight w:val="white"/>
        </w:rPr>
        <w:t xml:space="preserve">-kit </w:t>
      </w:r>
      <w:proofErr w:type="spellStart"/>
      <w:r w:rsidR="006B0B75">
        <w:rPr>
          <w:color w:val="333333"/>
          <w:highlight w:val="white"/>
        </w:rPr>
        <w:t>learn’s</w:t>
      </w:r>
      <w:proofErr w:type="spellEnd"/>
      <w:r w:rsidR="006B0B75">
        <w:rPr>
          <w:color w:val="333333"/>
          <w:highlight w:val="white"/>
        </w:rPr>
        <w:t xml:space="preserve"> implementation of k-means clustering to the </w:t>
      </w:r>
      <w:proofErr w:type="spellStart"/>
      <w:r w:rsidR="006B0B75">
        <w:rPr>
          <w:color w:val="333333"/>
          <w:highlight w:val="white"/>
        </w:rPr>
        <w:t>mFC</w:t>
      </w:r>
      <w:proofErr w:type="spellEnd"/>
      <w:r w:rsidR="006B0B75">
        <w:rPr>
          <w:color w:val="333333"/>
          <w:highlight w:val="white"/>
        </w:rPr>
        <w:t xml:space="preserve"> distance matrix using the k-means++ initialization procedure. The k-means algorithm was run </w:t>
      </w:r>
      <w:r w:rsidR="006B0B75">
        <w:rPr>
          <w:color w:val="1D1F22"/>
          <w:highlight w:val="white"/>
        </w:rPr>
        <w:t xml:space="preserve">10 times on different centroid seeds and the best output of these consecutive runs was selected in terms of inertia to avoid local minima. </w:t>
      </w:r>
    </w:p>
    <w:p w14:paraId="0E30DE3C" w14:textId="77777777" w:rsidR="009E7445" w:rsidRDefault="006B0B75">
      <w:pPr>
        <w:pStyle w:val="normal0"/>
        <w:spacing w:after="160"/>
      </w:pPr>
      <w:r>
        <w:rPr>
          <w:color w:val="333333"/>
          <w:highlight w:val="white"/>
        </w:rPr>
        <w:t xml:space="preserve">Because structure-to-function mappings can be identified at multiple scales, with potentially different (but equally valid) results, we conducted our analyses at multiple levels of spatial resolution. </w:t>
      </w:r>
      <w:proofErr w:type="gramStart"/>
      <w:r>
        <w:rPr>
          <w:color w:val="333333"/>
          <w:highlight w:val="white"/>
        </w:rPr>
        <w:t xml:space="preserve">We </w:t>
      </w:r>
      <w:proofErr w:type="spellStart"/>
      <w:r>
        <w:rPr>
          <w:color w:val="333333"/>
          <w:highlight w:val="white"/>
        </w:rPr>
        <w:t>parcellated</w:t>
      </w:r>
      <w:proofErr w:type="spellEnd"/>
      <w:r>
        <w:rPr>
          <w:color w:val="333333"/>
          <w:highlight w:val="white"/>
        </w:rPr>
        <w:t xml:space="preserve"> the </w:t>
      </w:r>
      <w:proofErr w:type="spellStart"/>
      <w:r>
        <w:rPr>
          <w:color w:val="333333"/>
          <w:highlight w:val="white"/>
        </w:rPr>
        <w:t>mFC</w:t>
      </w:r>
      <w:proofErr w:type="spellEnd"/>
      <w:r>
        <w:rPr>
          <w:color w:val="333333"/>
          <w:highlight w:val="white"/>
        </w:rPr>
        <w:t xml:space="preserve"> into 2 through 15 regions.</w:t>
      </w:r>
      <w:proofErr w:type="gramEnd"/>
      <w:r>
        <w:rPr>
          <w:color w:val="333333"/>
          <w:highlight w:val="white"/>
        </w:rPr>
        <w:t xml:space="preserve"> Identifying the ‘correct’ number of clusters is arguably an intractable problem, since the optimality of a given clustering depends in </w:t>
      </w:r>
      <w:r>
        <w:rPr>
          <w:color w:val="333333"/>
          <w:highlight w:val="white"/>
        </w:rPr>
        <w:lastRenderedPageBreak/>
        <w:t xml:space="preserve">large part on investigators’ goals, the preferred level of analysis, and the nature and dimensionality of the available data (for discussion, see </w:t>
      </w:r>
      <w:proofErr w:type="spellStart"/>
      <w:r>
        <w:rPr>
          <w:color w:val="333333"/>
          <w:highlight w:val="white"/>
        </w:rPr>
        <w:t>Poldrack</w:t>
      </w:r>
      <w:proofErr w:type="spellEnd"/>
      <w:r>
        <w:rPr>
          <w:color w:val="333333"/>
          <w:highlight w:val="white"/>
        </w:rPr>
        <w:t xml:space="preserve"> and </w:t>
      </w:r>
      <w:proofErr w:type="spellStart"/>
      <w:r>
        <w:rPr>
          <w:color w:val="333333"/>
          <w:highlight w:val="white"/>
        </w:rPr>
        <w:t>Yarkoni</w:t>
      </w:r>
      <w:proofErr w:type="spellEnd"/>
      <w:r>
        <w:rPr>
          <w:color w:val="333333"/>
          <w:highlight w:val="white"/>
        </w:rPr>
        <w:t xml:space="preserve">, in press). However, in the interest of pragmatism, we attempted to objectively select the number of clusters using the silhouette score, a measure of within-cluster cohesion. Solutions that minimized the average distance between voxels within each cluster received a greater score. </w:t>
      </w:r>
      <w:r>
        <w:rPr>
          <w:color w:val="1D1F22"/>
          <w:highlight w:val="white"/>
        </w:rPr>
        <w:t xml:space="preserve">The silhouette coefficient was defined as </w:t>
      </w:r>
      <w:r>
        <w:rPr>
          <w:color w:val="222222"/>
          <w:sz w:val="24"/>
          <w:szCs w:val="24"/>
          <w:shd w:val="clear" w:color="auto" w:fill="ECF0F3"/>
        </w:rPr>
        <w:t xml:space="preserve">(b - a) / </w:t>
      </w:r>
      <w:proofErr w:type="gramStart"/>
      <w:r>
        <w:rPr>
          <w:color w:val="222222"/>
          <w:sz w:val="24"/>
          <w:szCs w:val="24"/>
          <w:shd w:val="clear" w:color="auto" w:fill="ECF0F3"/>
        </w:rPr>
        <w:t>max(</w:t>
      </w:r>
      <w:proofErr w:type="gramEnd"/>
      <w:r>
        <w:rPr>
          <w:color w:val="222222"/>
          <w:sz w:val="24"/>
          <w:szCs w:val="24"/>
          <w:shd w:val="clear" w:color="auto" w:fill="ECF0F3"/>
        </w:rPr>
        <w:t>a, b)</w:t>
      </w:r>
      <w:r>
        <w:rPr>
          <w:color w:val="1D1F22"/>
          <w:highlight w:val="white"/>
        </w:rPr>
        <w:t xml:space="preserve">, where a is the mean intra-cluster distance and </w:t>
      </w:r>
      <w:r>
        <w:rPr>
          <w:color w:val="222222"/>
          <w:sz w:val="24"/>
          <w:szCs w:val="24"/>
          <w:shd w:val="clear" w:color="auto" w:fill="ECF0F3"/>
        </w:rPr>
        <w:t>b</w:t>
      </w:r>
      <w:r>
        <w:rPr>
          <w:color w:val="1D1F22"/>
          <w:highlight w:val="white"/>
        </w:rPr>
        <w:t xml:space="preserve"> is the distance between a sample and the nearest cluster that the sample is not a part of. </w:t>
      </w:r>
      <w:commentRangeStart w:id="214"/>
      <w:r>
        <w:rPr>
          <w:color w:val="1D1F22"/>
          <w:highlight w:val="white"/>
        </w:rPr>
        <w:t>Higher scores indicate tighter clustering of the data</w:t>
      </w:r>
      <w:commentRangeEnd w:id="214"/>
      <w:r w:rsidR="00C94550">
        <w:rPr>
          <w:rStyle w:val="CommentReference"/>
        </w:rPr>
        <w:commentReference w:id="214"/>
      </w:r>
      <w:r>
        <w:rPr>
          <w:color w:val="1D1F22"/>
          <w:highlight w:val="white"/>
        </w:rPr>
        <w:t xml:space="preserve">.  </w:t>
      </w:r>
    </w:p>
    <w:p w14:paraId="03CA625E" w14:textId="77777777" w:rsidR="009E7445" w:rsidRDefault="006B0B75">
      <w:pPr>
        <w:pStyle w:val="normal0"/>
        <w:spacing w:after="160"/>
      </w:pPr>
      <w:r>
        <w:rPr>
          <w:color w:val="1D1F22"/>
          <w:highlight w:val="white"/>
        </w:rPr>
        <w:t xml:space="preserve">However, because it is unclear what should be considered a significant silhouette score, we used a permutation procedure previously employed by our group (cite TOR) to infer if a given clustering solution was warranted. For each possible solution between 2 and 15 clusters, we permuted the columns of the </w:t>
      </w:r>
      <w:commentRangeStart w:id="215"/>
      <w:r>
        <w:rPr>
          <w:color w:val="1D1F22"/>
          <w:highlight w:val="white"/>
        </w:rPr>
        <w:t>whole-brain x studies matrix</w:t>
      </w:r>
      <w:commentRangeEnd w:id="215"/>
      <w:r w:rsidR="00C94550">
        <w:rPr>
          <w:rStyle w:val="CommentReference"/>
        </w:rPr>
        <w:commentReference w:id="215"/>
      </w:r>
      <w:r>
        <w:rPr>
          <w:color w:val="1D1F22"/>
          <w:highlight w:val="white"/>
        </w:rPr>
        <w:t xml:space="preserve"> as well as the </w:t>
      </w:r>
      <w:commentRangeStart w:id="216"/>
      <w:proofErr w:type="spellStart"/>
      <w:r>
        <w:rPr>
          <w:color w:val="1D1F22"/>
          <w:highlight w:val="white"/>
        </w:rPr>
        <w:t>mFC</w:t>
      </w:r>
      <w:proofErr w:type="spellEnd"/>
      <w:r>
        <w:rPr>
          <w:color w:val="1D1F22"/>
          <w:highlight w:val="white"/>
        </w:rPr>
        <w:t xml:space="preserve"> VOI voxels x studies matrix</w:t>
      </w:r>
      <w:commentRangeEnd w:id="216"/>
      <w:r w:rsidR="00C94550">
        <w:rPr>
          <w:rStyle w:val="CommentReference"/>
        </w:rPr>
        <w:commentReference w:id="216"/>
      </w:r>
      <w:r>
        <w:rPr>
          <w:color w:val="1D1F22"/>
          <w:highlight w:val="white"/>
        </w:rPr>
        <w:t xml:space="preserve">. We then re-applied the clustering algorithm, and re-calculated the silhouette score. This was repeated </w:t>
      </w:r>
      <w:commentRangeStart w:id="217"/>
      <w:r>
        <w:rPr>
          <w:b/>
          <w:color w:val="1D1F22"/>
          <w:highlight w:val="white"/>
        </w:rPr>
        <w:t>XX</w:t>
      </w:r>
      <w:r>
        <w:rPr>
          <w:color w:val="1D1F22"/>
          <w:highlight w:val="white"/>
        </w:rPr>
        <w:t xml:space="preserve"> </w:t>
      </w:r>
      <w:commentRangeEnd w:id="217"/>
      <w:r w:rsidR="008D2D8B">
        <w:rPr>
          <w:rStyle w:val="CommentReference"/>
        </w:rPr>
        <w:commentReference w:id="217"/>
      </w:r>
      <w:r>
        <w:rPr>
          <w:color w:val="1D1F22"/>
          <w:highlight w:val="white"/>
        </w:rPr>
        <w:t xml:space="preserve">times for each number of clusters, resulting in a null-hypothesis distribution of silhouette scores for each </w:t>
      </w:r>
      <w:r>
        <w:rPr>
          <w:i/>
          <w:color w:val="1D1F22"/>
          <w:highlight w:val="white"/>
        </w:rPr>
        <w:t>k</w:t>
      </w:r>
      <w:r>
        <w:rPr>
          <w:color w:val="1D1F22"/>
          <w:highlight w:val="white"/>
        </w:rPr>
        <w:t>. Estimating the null distribution of silhouette scores allowed us to calculate a Z-score for the silhouette scor</w:t>
      </w:r>
      <w:bookmarkStart w:id="218" w:name="_GoBack"/>
      <w:bookmarkEnd w:id="218"/>
      <w:r>
        <w:rPr>
          <w:color w:val="1D1F22"/>
          <w:highlight w:val="white"/>
        </w:rPr>
        <w:t>e based on our observed data clustering solutions. Figure S1 shows the silhouette score for each clustering solution and below it the silhouette scores of the null-distribution. All clustering solutions were very significant (all z-scores were greater than XX), and the null-distribution stayed relatively stationary as the number of clusters increased.</w:t>
      </w:r>
    </w:p>
    <w:p w14:paraId="062C56F7" w14:textId="77777777" w:rsidR="009E7445" w:rsidRDefault="006B0B75">
      <w:pPr>
        <w:pStyle w:val="normal0"/>
        <w:spacing w:after="160"/>
      </w:pPr>
      <w:r>
        <w:rPr>
          <w:color w:val="1D1F22"/>
          <w:highlight w:val="white"/>
        </w:rPr>
        <w:t xml:space="preserve">Given the high statistical significance of all clustering solutions, we qualitatively assessed the silhouette scores of our real clustering solutions. Silhouette scores reached </w:t>
      </w:r>
      <w:proofErr w:type="gramStart"/>
      <w:r>
        <w:rPr>
          <w:color w:val="1D1F22"/>
          <w:highlight w:val="white"/>
        </w:rPr>
        <w:t>a local maxima</w:t>
      </w:r>
      <w:proofErr w:type="gramEnd"/>
      <w:r>
        <w:rPr>
          <w:color w:val="1D1F22"/>
          <w:highlight w:val="white"/>
        </w:rPr>
        <w:t xml:space="preserve"> with three clusters, suggesting that this simple organizational scheme explained a surprisingly high amount of the data. Silhouette scores then dipped and reached another local maxima using nine clusters. </w:t>
      </w:r>
      <w:proofErr w:type="gramStart"/>
      <w:r>
        <w:rPr>
          <w:color w:val="1D1F22"/>
          <w:highlight w:val="white"/>
        </w:rPr>
        <w:t>Beyond nine clusters, silhouette scores marginally increased, but in our estimation not sufficiently so to warrant the increase in complexity in the clustering solutions.</w:t>
      </w:r>
      <w:proofErr w:type="gramEnd"/>
      <w:r>
        <w:rPr>
          <w:color w:val="1D1F22"/>
          <w:highlight w:val="white"/>
        </w:rPr>
        <w:t xml:space="preserve"> Thus, we selected three and nine regions as the most useful clustering solutions, but note that solutions with 12 and 14 regions also showed high silhouette scores, and sensible solutions, thus we include them as a supplement (Figure SII). </w:t>
      </w:r>
    </w:p>
    <w:p w14:paraId="6E10F8A7" w14:textId="77777777" w:rsidR="009E7445" w:rsidRDefault="006B0B75">
      <w:pPr>
        <w:pStyle w:val="Heading3"/>
        <w:spacing w:after="160"/>
      </w:pPr>
      <w:bookmarkStart w:id="219" w:name="h.pvjtzs2bcz3n" w:colFirst="0" w:colLast="0"/>
      <w:bookmarkEnd w:id="219"/>
      <w:proofErr w:type="spellStart"/>
      <w:r>
        <w:t>Coactivation</w:t>
      </w:r>
      <w:proofErr w:type="spellEnd"/>
      <w:r>
        <w:t xml:space="preserve"> profiles of </w:t>
      </w:r>
      <w:proofErr w:type="spellStart"/>
      <w:r>
        <w:t>mFC</w:t>
      </w:r>
      <w:proofErr w:type="spellEnd"/>
      <w:r>
        <w:t xml:space="preserve"> clusters</w:t>
      </w:r>
    </w:p>
    <w:p w14:paraId="1C1FFDFB" w14:textId="77777777" w:rsidR="009E7445" w:rsidRDefault="006B0B75">
      <w:pPr>
        <w:pStyle w:val="normal0"/>
        <w:spacing w:after="160"/>
      </w:pPr>
      <w:r>
        <w:rPr>
          <w:color w:val="333333"/>
          <w:highlight w:val="white"/>
        </w:rPr>
        <w:t xml:space="preserve">To calculate </w:t>
      </w:r>
      <w:proofErr w:type="spellStart"/>
      <w:r>
        <w:rPr>
          <w:color w:val="333333"/>
          <w:highlight w:val="white"/>
        </w:rPr>
        <w:t>coactivation</w:t>
      </w:r>
      <w:proofErr w:type="spellEnd"/>
      <w:r>
        <w:rPr>
          <w:color w:val="333333"/>
          <w:highlight w:val="white"/>
        </w:rPr>
        <w:t xml:space="preserve"> profiles of each cluster, we performed a whole-brain meta-analysis of studies that activated each </w:t>
      </w:r>
      <w:proofErr w:type="spellStart"/>
      <w:r>
        <w:rPr>
          <w:color w:val="333333"/>
          <w:highlight w:val="white"/>
        </w:rPr>
        <w:t>mFC</w:t>
      </w:r>
      <w:proofErr w:type="spellEnd"/>
      <w:r>
        <w:rPr>
          <w:color w:val="333333"/>
          <w:highlight w:val="white"/>
        </w:rPr>
        <w:t xml:space="preserve"> parcel. This analysis resulted in a whole-brain map indicated the extent to which voxels activated in the studies that activated each </w:t>
      </w:r>
      <w:proofErr w:type="spellStart"/>
      <w:r>
        <w:rPr>
          <w:color w:val="333333"/>
          <w:highlight w:val="white"/>
        </w:rPr>
        <w:t>mFC</w:t>
      </w:r>
      <w:proofErr w:type="spellEnd"/>
      <w:r>
        <w:rPr>
          <w:color w:val="333333"/>
          <w:highlight w:val="white"/>
        </w:rPr>
        <w:t xml:space="preserve"> parcel. We selected studies that activated at least 25% of voxels in a given parcel and then performed a forward-inference meta-analysis. See the section below on meta-analysis for more details on the procedure. </w:t>
      </w:r>
    </w:p>
    <w:p w14:paraId="125F3B76" w14:textId="1F1B2036" w:rsidR="009E7445" w:rsidRDefault="006B0B75">
      <w:pPr>
        <w:pStyle w:val="normal0"/>
        <w:spacing w:after="160"/>
      </w:pPr>
      <w:r>
        <w:rPr>
          <w:color w:val="333333"/>
          <w:highlight w:val="white"/>
        </w:rPr>
        <w:t>For the three</w:t>
      </w:r>
      <w:ins w:id="220" w:author="Marie Banich" w:date="2015-07-23T07:24:00Z">
        <w:r w:rsidR="00C94550">
          <w:rPr>
            <w:color w:val="333333"/>
            <w:highlight w:val="white"/>
          </w:rPr>
          <w:t>-</w:t>
        </w:r>
      </w:ins>
      <w:r>
        <w:rPr>
          <w:color w:val="333333"/>
          <w:highlight w:val="white"/>
        </w:rPr>
        <w:t xml:space="preserve">cluster solution, we visualized whole-brain </w:t>
      </w:r>
      <w:proofErr w:type="spellStart"/>
      <w:r>
        <w:rPr>
          <w:color w:val="333333"/>
          <w:highlight w:val="white"/>
        </w:rPr>
        <w:t>coactivation</w:t>
      </w:r>
      <w:proofErr w:type="spellEnd"/>
      <w:r>
        <w:rPr>
          <w:color w:val="333333"/>
          <w:highlight w:val="white"/>
        </w:rPr>
        <w:t xml:space="preserve"> across the brain using axial slices. To reduce the complexity of this map, we </w:t>
      </w:r>
      <w:proofErr w:type="spellStart"/>
      <w:r>
        <w:rPr>
          <w:color w:val="333333"/>
          <w:highlight w:val="white"/>
        </w:rPr>
        <w:t>thresholded</w:t>
      </w:r>
      <w:proofErr w:type="spellEnd"/>
      <w:r>
        <w:rPr>
          <w:color w:val="333333"/>
          <w:highlight w:val="white"/>
        </w:rPr>
        <w:t xml:space="preserve"> the </w:t>
      </w:r>
      <w:proofErr w:type="spellStart"/>
      <w:r>
        <w:rPr>
          <w:color w:val="333333"/>
          <w:highlight w:val="white"/>
        </w:rPr>
        <w:t>coactivation</w:t>
      </w:r>
      <w:proofErr w:type="spellEnd"/>
      <w:r>
        <w:rPr>
          <w:color w:val="333333"/>
          <w:highlight w:val="white"/>
        </w:rPr>
        <w:t xml:space="preserve"> maps using </w:t>
      </w:r>
      <w:ins w:id="221" w:author="Marie Banich" w:date="2015-07-23T07:24:00Z">
        <w:r w:rsidR="00C94550">
          <w:rPr>
            <w:color w:val="333333"/>
            <w:highlight w:val="white"/>
          </w:rPr>
          <w:t xml:space="preserve">the </w:t>
        </w:r>
      </w:ins>
      <w:r>
        <w:rPr>
          <w:color w:val="333333"/>
          <w:highlight w:val="white"/>
        </w:rPr>
        <w:t>false discovery rate. For the nine</w:t>
      </w:r>
      <w:ins w:id="222" w:author="Marie Banich" w:date="2015-07-23T07:24:00Z">
        <w:r w:rsidR="00C94550">
          <w:rPr>
            <w:color w:val="333333"/>
            <w:highlight w:val="white"/>
          </w:rPr>
          <w:t>-</w:t>
        </w:r>
      </w:ins>
      <w:r>
        <w:rPr>
          <w:color w:val="333333"/>
          <w:highlight w:val="white"/>
        </w:rPr>
        <w:t xml:space="preserve">cluster solution, it was challenging to visualize many clusters across the entire brain. Instead, we employed a ROI based approach, in which we calculated the mean </w:t>
      </w:r>
      <w:proofErr w:type="spellStart"/>
      <w:r>
        <w:rPr>
          <w:color w:val="333333"/>
          <w:highlight w:val="white"/>
        </w:rPr>
        <w:t>coactivation</w:t>
      </w:r>
      <w:proofErr w:type="spellEnd"/>
      <w:r>
        <w:rPr>
          <w:color w:val="333333"/>
          <w:highlight w:val="white"/>
        </w:rPr>
        <w:t xml:space="preserve"> for ROIs across the brain with each </w:t>
      </w:r>
      <w:proofErr w:type="spellStart"/>
      <w:r>
        <w:rPr>
          <w:color w:val="333333"/>
          <w:highlight w:val="white"/>
        </w:rPr>
        <w:t>mFC</w:t>
      </w:r>
      <w:proofErr w:type="spellEnd"/>
      <w:r>
        <w:rPr>
          <w:color w:val="333333"/>
          <w:highlight w:val="white"/>
        </w:rPr>
        <w:t xml:space="preserve"> parcel, and visually </w:t>
      </w:r>
      <w:r>
        <w:rPr>
          <w:color w:val="333333"/>
          <w:highlight w:val="white"/>
        </w:rPr>
        <w:lastRenderedPageBreak/>
        <w:t xml:space="preserve">represented the </w:t>
      </w:r>
      <w:proofErr w:type="spellStart"/>
      <w:r>
        <w:rPr>
          <w:color w:val="333333"/>
          <w:highlight w:val="white"/>
        </w:rPr>
        <w:t>coactivation</w:t>
      </w:r>
      <w:proofErr w:type="spellEnd"/>
      <w:r>
        <w:rPr>
          <w:color w:val="333333"/>
          <w:highlight w:val="white"/>
        </w:rPr>
        <w:t xml:space="preserve"> in a heat map (Figure 4). First, we generated 40 whole-brain ROIs the same k-means clustering approach outlined above applied to a whole-brain MNI mask; 40 regions were used because they struck a balance between anatomical specificity and interpretability, approximating the number of regions in </w:t>
      </w:r>
      <w:proofErr w:type="spellStart"/>
      <w:r>
        <w:rPr>
          <w:color w:val="333333"/>
          <w:highlight w:val="white"/>
        </w:rPr>
        <w:t>Brodmann’s</w:t>
      </w:r>
      <w:proofErr w:type="spellEnd"/>
      <w:r>
        <w:rPr>
          <w:color w:val="333333"/>
          <w:highlight w:val="white"/>
        </w:rPr>
        <w:t xml:space="preserve"> classic anatomical divisions. </w:t>
      </w:r>
      <w:proofErr w:type="spellStart"/>
      <w:proofErr w:type="gramStart"/>
      <w:r>
        <w:rPr>
          <w:color w:val="333333"/>
          <w:highlight w:val="white"/>
        </w:rPr>
        <w:t>mFC</w:t>
      </w:r>
      <w:proofErr w:type="spellEnd"/>
      <w:proofErr w:type="gramEnd"/>
      <w:r>
        <w:rPr>
          <w:color w:val="333333"/>
          <w:highlight w:val="white"/>
        </w:rPr>
        <w:t xml:space="preserve"> clusters were removed from the whole brain ROIs, so as to examine connectivity of the </w:t>
      </w:r>
      <w:proofErr w:type="spellStart"/>
      <w:r>
        <w:rPr>
          <w:color w:val="333333"/>
          <w:highlight w:val="white"/>
        </w:rPr>
        <w:t>mFC</w:t>
      </w:r>
      <w:proofErr w:type="spellEnd"/>
      <w:r>
        <w:rPr>
          <w:color w:val="333333"/>
          <w:highlight w:val="white"/>
        </w:rPr>
        <w:t xml:space="preserve"> specifically with the rest of the brain. This process resulted in 34 regions, and the mean </w:t>
      </w:r>
      <w:proofErr w:type="spellStart"/>
      <w:r>
        <w:rPr>
          <w:color w:val="333333"/>
          <w:highlight w:val="white"/>
        </w:rPr>
        <w:t>coactivation</w:t>
      </w:r>
      <w:proofErr w:type="spellEnd"/>
      <w:r>
        <w:rPr>
          <w:color w:val="333333"/>
          <w:highlight w:val="white"/>
        </w:rPr>
        <w:t xml:space="preserve"> between </w:t>
      </w:r>
      <w:proofErr w:type="spellStart"/>
      <w:r>
        <w:rPr>
          <w:color w:val="333333"/>
          <w:highlight w:val="white"/>
        </w:rPr>
        <w:t>mFC</w:t>
      </w:r>
      <w:proofErr w:type="spellEnd"/>
      <w:r>
        <w:rPr>
          <w:color w:val="333333"/>
          <w:highlight w:val="white"/>
        </w:rPr>
        <w:t xml:space="preserve"> regions and each ROI was calculated by masking the whole-brain </w:t>
      </w:r>
      <w:proofErr w:type="spellStart"/>
      <w:r>
        <w:rPr>
          <w:color w:val="333333"/>
          <w:highlight w:val="white"/>
        </w:rPr>
        <w:t>coactivation</w:t>
      </w:r>
      <w:proofErr w:type="spellEnd"/>
      <w:r>
        <w:rPr>
          <w:color w:val="333333"/>
          <w:highlight w:val="white"/>
        </w:rPr>
        <w:t xml:space="preserve"> matrix we calculated above. </w:t>
      </w:r>
    </w:p>
    <w:p w14:paraId="6A78D6F6" w14:textId="77777777" w:rsidR="009E7445" w:rsidRDefault="006B0B75">
      <w:pPr>
        <w:pStyle w:val="Heading3"/>
        <w:keepNext w:val="0"/>
        <w:keepLines w:val="0"/>
        <w:spacing w:before="0" w:after="160"/>
      </w:pPr>
      <w:bookmarkStart w:id="223" w:name="h.hzi400pibk7u" w:colFirst="0" w:colLast="0"/>
      <w:bookmarkEnd w:id="223"/>
      <w:r>
        <w:t>Topic modeling</w:t>
      </w:r>
    </w:p>
    <w:p w14:paraId="38DB84F1" w14:textId="77777777" w:rsidR="009E7445" w:rsidRDefault="006B0B75">
      <w:pPr>
        <w:pStyle w:val="normal0"/>
      </w:pPr>
      <w:r>
        <w:rPr>
          <w:color w:val="333333"/>
          <w:highlight w:val="white"/>
        </w:rPr>
        <w:t xml:space="preserve">Although the term-based meta-analysis maps in </w:t>
      </w:r>
      <w:proofErr w:type="spellStart"/>
      <w:r>
        <w:rPr>
          <w:color w:val="333333"/>
          <w:highlight w:val="white"/>
        </w:rPr>
        <w:t>Neurosynth</w:t>
      </w:r>
      <w:proofErr w:type="spellEnd"/>
      <w:r>
        <w:rPr>
          <w:color w:val="333333"/>
          <w:highlight w:val="white"/>
        </w:rPr>
        <w:t xml:space="preserve"> closely resemble the results of manual meta-analyses of the same concepts (e.g. </w:t>
      </w:r>
      <w:proofErr w:type="spellStart"/>
      <w:r>
        <w:rPr>
          <w:color w:val="333333"/>
          <w:highlight w:val="white"/>
        </w:rPr>
        <w:t>Yarkoni</w:t>
      </w:r>
      <w:proofErr w:type="spellEnd"/>
      <w:r>
        <w:rPr>
          <w:color w:val="333333"/>
          <w:highlight w:val="white"/>
        </w:rPr>
        <w:t xml:space="preserve"> et al., 2011; </w:t>
      </w:r>
      <w:proofErr w:type="spellStart"/>
      <w:r>
        <w:rPr>
          <w:color w:val="333333"/>
          <w:highlight w:val="white"/>
        </w:rPr>
        <w:t>Bartra</w:t>
      </w:r>
      <w:proofErr w:type="spellEnd"/>
      <w:r>
        <w:rPr>
          <w:color w:val="333333"/>
          <w:highlight w:val="white"/>
        </w:rPr>
        <w:t xml:space="preserve">, McGuire &amp; </w:t>
      </w:r>
      <w:proofErr w:type="spellStart"/>
      <w:r>
        <w:rPr>
          <w:color w:val="333333"/>
          <w:highlight w:val="white"/>
        </w:rPr>
        <w:t>Kable</w:t>
      </w:r>
      <w:proofErr w:type="spellEnd"/>
      <w:r>
        <w:rPr>
          <w:color w:val="333333"/>
          <w:highlight w:val="white"/>
        </w:rPr>
        <w:t xml:space="preserve"> 2013), there is a high degree of redundancy between terms (e.g. ‘episodes’ and ‘episodic’) and potential ambiguity as to the meaning of an individual word out of context (e.g. ‘memory’ can indicate working memory or episodic memory). To remedy this dilemma, we employed a reduced semantic representation of the latent conceptual structure underlying the neuroimaging literature: a set of 60 topics derived using latent </w:t>
      </w:r>
      <w:proofErr w:type="spellStart"/>
      <w:r>
        <w:rPr>
          <w:color w:val="333333"/>
          <w:highlight w:val="white"/>
        </w:rPr>
        <w:t>dirichlet</w:t>
      </w:r>
      <w:proofErr w:type="spellEnd"/>
      <w:r>
        <w:rPr>
          <w:color w:val="333333"/>
          <w:highlight w:val="white"/>
        </w:rPr>
        <w:t xml:space="preserve"> allocation </w:t>
      </w:r>
      <w:proofErr w:type="gramStart"/>
      <w:r>
        <w:rPr>
          <w:color w:val="333333"/>
          <w:highlight w:val="white"/>
        </w:rPr>
        <w:t>topic-modeling</w:t>
      </w:r>
      <w:proofErr w:type="gramEnd"/>
      <w:r>
        <w:rPr>
          <w:color w:val="333333"/>
          <w:highlight w:val="white"/>
        </w:rPr>
        <w:t>. This procedure was identical to that used in a previous paper (</w:t>
      </w:r>
      <w:proofErr w:type="spellStart"/>
      <w:r>
        <w:rPr>
          <w:color w:val="333333"/>
          <w:highlight w:val="white"/>
        </w:rPr>
        <w:t>Poldrack</w:t>
      </w:r>
      <w:proofErr w:type="spellEnd"/>
      <w:r>
        <w:rPr>
          <w:color w:val="333333"/>
          <w:highlight w:val="white"/>
        </w:rPr>
        <w:t xml:space="preserve">, Mumford, Schonberg, </w:t>
      </w:r>
      <w:proofErr w:type="spellStart"/>
      <w:r>
        <w:rPr>
          <w:color w:val="333333"/>
          <w:highlight w:val="white"/>
        </w:rPr>
        <w:t>Kalar</w:t>
      </w:r>
      <w:proofErr w:type="spellEnd"/>
      <w:r>
        <w:rPr>
          <w:color w:val="333333"/>
          <w:highlight w:val="white"/>
        </w:rPr>
        <w:t xml:space="preserve">, Barman, &amp; </w:t>
      </w:r>
      <w:proofErr w:type="spellStart"/>
      <w:r>
        <w:rPr>
          <w:color w:val="333333"/>
          <w:highlight w:val="white"/>
        </w:rPr>
        <w:t>Yarkoni</w:t>
      </w:r>
      <w:proofErr w:type="spellEnd"/>
      <w:r>
        <w:rPr>
          <w:color w:val="333333"/>
          <w:highlight w:val="white"/>
        </w:rPr>
        <w:t xml:space="preserve">, 2012), except for the use of a smaller number of topics and a much larger version of the </w:t>
      </w:r>
      <w:proofErr w:type="spellStart"/>
      <w:r>
        <w:rPr>
          <w:color w:val="333333"/>
          <w:highlight w:val="white"/>
        </w:rPr>
        <w:t>Neurosynth</w:t>
      </w:r>
      <w:proofErr w:type="spellEnd"/>
      <w:r>
        <w:rPr>
          <w:color w:val="333333"/>
          <w:highlight w:val="white"/>
        </w:rPr>
        <w:t xml:space="preserve"> database. </w:t>
      </w:r>
      <w:commentRangeStart w:id="224"/>
      <w:r>
        <w:rPr>
          <w:color w:val="333333"/>
          <w:highlight w:val="white"/>
        </w:rPr>
        <w:t xml:space="preserve">The generative topic model derives 60 independent topics from the co-occurrence across studies of all words occurring in the abstracts of studies in the </w:t>
      </w:r>
      <w:proofErr w:type="spellStart"/>
      <w:r>
        <w:rPr>
          <w:color w:val="333333"/>
          <w:highlight w:val="white"/>
        </w:rPr>
        <w:t>Neurosynth</w:t>
      </w:r>
      <w:proofErr w:type="spellEnd"/>
      <w:r>
        <w:rPr>
          <w:color w:val="333333"/>
          <w:highlight w:val="white"/>
        </w:rPr>
        <w:t xml:space="preserve"> database. Each resulting topic loads onto individual words to a varying extent, facilitating the interpretation of topics; for example, a working memory topic loads highest on the words 'memory, WM, load', while an episodic memory topic loads on 'memory, retrieval, events'. Note that both topics highly load on the word “memory”, but the meaning of this word is disambiguated because it is contextualized by other word that strongly load onto that topic. </w:t>
      </w:r>
      <w:commentRangeEnd w:id="224"/>
      <w:r w:rsidR="00C94550">
        <w:rPr>
          <w:rStyle w:val="CommentReference"/>
        </w:rPr>
        <w:commentReference w:id="224"/>
      </w:r>
      <w:r>
        <w:rPr>
          <w:color w:val="333333"/>
          <w:highlight w:val="white"/>
        </w:rPr>
        <w:t xml:space="preserve">Likewise, as each topic maps onto individual studies to a varying extent, the topic model facilitates the categorization of the cognitive phenomena studied across fMRI studies; for example, a study that maps highly onto a topic described by the words 'control, inhibition, conflict’ is likely to be examining cognitive control. Out of the 60 generated topics, 25 represented non-cognitive semantic topics, such as the nature of the subject population (e.g. gender, special populations) and methods (e.g., words such as “images”, “voxels”. In order to focus on the cognitive predictors of brain activity, we identified these topics and excluded them from all analyses (see Appendix for a list of included and excluded topics). </w:t>
      </w:r>
    </w:p>
    <w:p w14:paraId="5887E8C4" w14:textId="77777777" w:rsidR="009E7445" w:rsidRDefault="006B0B75">
      <w:pPr>
        <w:pStyle w:val="Heading3"/>
        <w:spacing w:after="160"/>
      </w:pPr>
      <w:bookmarkStart w:id="225" w:name="h.8y1suy7cin8l" w:colFirst="0" w:colLast="0"/>
      <w:bookmarkEnd w:id="225"/>
      <w:r>
        <w:t>Reverse and forward inference meta-analysis</w:t>
      </w:r>
    </w:p>
    <w:p w14:paraId="70F99186" w14:textId="77777777" w:rsidR="009E7445" w:rsidRDefault="006B0B75">
      <w:pPr>
        <w:pStyle w:val="normal0"/>
      </w:pPr>
      <w:r>
        <w:t xml:space="preserve">To demonstrate the importance of appropriately controlling for variation in activation specificity, we conducted topic-based meta-analyses using forward and reverse inference. </w:t>
      </w:r>
      <w:proofErr w:type="gramStart"/>
      <w:r>
        <w:t xml:space="preserve">To perform a reverse </w:t>
      </w:r>
      <w:commentRangeStart w:id="226"/>
      <w:commentRangeStart w:id="227"/>
      <w:r>
        <w:t>inference</w:t>
      </w:r>
      <w:commentRangeEnd w:id="226"/>
      <w:r>
        <w:commentReference w:id="226"/>
      </w:r>
      <w:commentRangeEnd w:id="227"/>
      <w:r w:rsidR="00C94550">
        <w:rPr>
          <w:rStyle w:val="CommentReference"/>
        </w:rPr>
        <w:commentReference w:id="227"/>
      </w:r>
      <w:r>
        <w:t>.</w:t>
      </w:r>
      <w:proofErr w:type="gramEnd"/>
      <w:r>
        <w:t xml:space="preserve"> </w:t>
      </w:r>
    </w:p>
    <w:p w14:paraId="3150B838" w14:textId="77777777" w:rsidR="009E7445" w:rsidRDefault="009E7445">
      <w:pPr>
        <w:pStyle w:val="normal0"/>
        <w:spacing w:after="160"/>
      </w:pPr>
    </w:p>
    <w:p w14:paraId="00B7FD9C" w14:textId="77777777" w:rsidR="009E7445" w:rsidRDefault="006B0B75">
      <w:pPr>
        <w:pStyle w:val="Heading3"/>
        <w:spacing w:after="160"/>
      </w:pPr>
      <w:bookmarkStart w:id="228" w:name="h.3yrjoxkkqysn" w:colFirst="0" w:colLast="0"/>
      <w:bookmarkEnd w:id="228"/>
      <w:r>
        <w:t>Meta-analytic functional specialization</w:t>
      </w:r>
    </w:p>
    <w:p w14:paraId="2D89052B" w14:textId="77777777" w:rsidR="009E7445" w:rsidRDefault="006B0B75">
      <w:pPr>
        <w:pStyle w:val="normal0"/>
        <w:spacing w:after="160"/>
      </w:pPr>
      <w:r>
        <w:rPr>
          <w:color w:val="333333"/>
          <w:highlight w:val="white"/>
        </w:rPr>
        <w:t xml:space="preserve">For each cluster, we built a linear model to predict whether activity in that region would be reported by an fMRI study based on the semantic content of the words used to describe the </w:t>
      </w:r>
      <w:r>
        <w:rPr>
          <w:color w:val="333333"/>
          <w:highlight w:val="white"/>
        </w:rPr>
        <w:lastRenderedPageBreak/>
        <w:t>focus of that fMRI study. This procedure allowed us to generate functional profiles that describe which cognitive functions best predicted the activity of each region, and how well fMRI activity can be explained by the cognitive ontology present in the body of fMRI studies at the meta-analytic level. Below, we describe each step of our approach.</w:t>
      </w:r>
    </w:p>
    <w:p w14:paraId="7C97FEA3" w14:textId="064A3944" w:rsidR="009E7445" w:rsidRDefault="006B0B75">
      <w:pPr>
        <w:pStyle w:val="normal0"/>
        <w:spacing w:after="160"/>
      </w:pPr>
      <w:proofErr w:type="gramStart"/>
      <w:r>
        <w:rPr>
          <w:i/>
          <w:color w:val="333333"/>
          <w:highlight w:val="white"/>
        </w:rPr>
        <w:t>Predictive modeling of activity using cognitive functions.</w:t>
      </w:r>
      <w:proofErr w:type="gramEnd"/>
      <w:r>
        <w:rPr>
          <w:i/>
          <w:color w:val="333333"/>
          <w:highlight w:val="white"/>
        </w:rPr>
        <w:t xml:space="preserve"> </w:t>
      </w:r>
      <w:r>
        <w:rPr>
          <w:color w:val="333333"/>
          <w:highlight w:val="white"/>
        </w:rPr>
        <w:t xml:space="preserve">We generated functional profiles of </w:t>
      </w:r>
      <w:proofErr w:type="spellStart"/>
      <w:r>
        <w:rPr>
          <w:color w:val="333333"/>
          <w:highlight w:val="white"/>
        </w:rPr>
        <w:t>mFC</w:t>
      </w:r>
      <w:proofErr w:type="spellEnd"/>
      <w:r>
        <w:rPr>
          <w:color w:val="333333"/>
          <w:highlight w:val="white"/>
        </w:rPr>
        <w:t xml:space="preserve"> regions by determining which cognitive functions best predicted each </w:t>
      </w:r>
      <w:proofErr w:type="spellStart"/>
      <w:r>
        <w:rPr>
          <w:color w:val="333333"/>
          <w:highlight w:val="white"/>
        </w:rPr>
        <w:t>mFC</w:t>
      </w:r>
      <w:proofErr w:type="spellEnd"/>
      <w:r>
        <w:rPr>
          <w:color w:val="333333"/>
          <w:highlight w:val="white"/>
        </w:rPr>
        <w:t xml:space="preserve"> region’s activity across fMRI studies. First, we selected two sets of studies: studies that activated a given parcel--defined as activating at least 5% of voxels in the parcel-- and studies that did not--defined as activating </w:t>
      </w:r>
      <w:r w:rsidR="00D0739B">
        <w:rPr>
          <w:color w:val="333333"/>
          <w:highlight w:val="white"/>
        </w:rPr>
        <w:t xml:space="preserve">absolutely </w:t>
      </w:r>
      <w:r>
        <w:rPr>
          <w:color w:val="333333"/>
          <w:highlight w:val="white"/>
        </w:rPr>
        <w:t xml:space="preserve">no voxels in the parcel. For each parcel, we trained a naive Bayes classifier to discriminate these two sets of studies based on the semantic content of the studies herein. We chose naive Bayes because we have previously had success applying this algorithm to </w:t>
      </w:r>
      <w:proofErr w:type="spellStart"/>
      <w:r>
        <w:rPr>
          <w:color w:val="333333"/>
          <w:highlight w:val="white"/>
        </w:rPr>
        <w:t>Neurosynth</w:t>
      </w:r>
      <w:proofErr w:type="spellEnd"/>
      <w:r>
        <w:rPr>
          <w:color w:val="333333"/>
          <w:highlight w:val="white"/>
        </w:rPr>
        <w:t xml:space="preserve"> data in the past (</w:t>
      </w:r>
      <w:proofErr w:type="spellStart"/>
      <w:r>
        <w:rPr>
          <w:color w:val="333333"/>
          <w:highlight w:val="white"/>
        </w:rPr>
        <w:t>Yarkoni</w:t>
      </w:r>
      <w:proofErr w:type="spellEnd"/>
      <w:r>
        <w:rPr>
          <w:color w:val="333333"/>
          <w:highlight w:val="white"/>
        </w:rPr>
        <w:t xml:space="preserve"> et al., 2011), and has been shown to perform well on many types of data (cite </w:t>
      </w:r>
      <w:proofErr w:type="spellStart"/>
      <w:r>
        <w:rPr>
          <w:color w:val="333333"/>
          <w:highlight w:val="white"/>
        </w:rPr>
        <w:t>cite</w:t>
      </w:r>
      <w:proofErr w:type="spellEnd"/>
      <w:r>
        <w:rPr>
          <w:color w:val="333333"/>
          <w:highlight w:val="white"/>
        </w:rPr>
        <w:t xml:space="preserve">). In addition, naive Bayes classifiers require almost no tuning of parameters to achieve a high level of performance, decreasing the likelihood </w:t>
      </w:r>
      <w:r w:rsidR="00D0739B">
        <w:rPr>
          <w:color w:val="333333"/>
          <w:highlight w:val="white"/>
        </w:rPr>
        <w:t>of an</w:t>
      </w:r>
      <w:r>
        <w:rPr>
          <w:color w:val="333333"/>
          <w:highlight w:val="white"/>
        </w:rPr>
        <w:t xml:space="preserve"> </w:t>
      </w:r>
      <w:proofErr w:type="spellStart"/>
      <w:r>
        <w:rPr>
          <w:color w:val="333333"/>
          <w:highlight w:val="white"/>
        </w:rPr>
        <w:t>overfit</w:t>
      </w:r>
      <w:proofErr w:type="spellEnd"/>
      <w:r>
        <w:rPr>
          <w:color w:val="333333"/>
          <w:highlight w:val="white"/>
        </w:rPr>
        <w:t xml:space="preserve"> </w:t>
      </w:r>
      <w:r w:rsidR="00D0739B">
        <w:rPr>
          <w:color w:val="333333"/>
          <w:highlight w:val="white"/>
        </w:rPr>
        <w:t xml:space="preserve">of </w:t>
      </w:r>
      <w:r>
        <w:rPr>
          <w:color w:val="333333"/>
          <w:highlight w:val="white"/>
        </w:rPr>
        <w:t xml:space="preserve">the model to </w:t>
      </w:r>
      <w:r w:rsidR="00D0739B">
        <w:rPr>
          <w:color w:val="333333"/>
          <w:highlight w:val="white"/>
        </w:rPr>
        <w:t xml:space="preserve">the </w:t>
      </w:r>
      <w:r>
        <w:rPr>
          <w:color w:val="333333"/>
          <w:highlight w:val="white"/>
        </w:rPr>
        <w:t xml:space="preserve">data. </w:t>
      </w:r>
    </w:p>
    <w:p w14:paraId="6E10AB82" w14:textId="6918A3FD" w:rsidR="009E7445" w:rsidRDefault="006B0B75">
      <w:pPr>
        <w:pStyle w:val="normal0"/>
        <w:spacing w:after="160"/>
      </w:pPr>
      <w:r>
        <w:rPr>
          <w:color w:val="333333"/>
          <w:highlight w:val="white"/>
        </w:rPr>
        <w:t>We assessed our models’ ability to predict if an unseen study activated a region, given the content of the study. In other words, if we know what cognitive topic a study is about, how well can we predict if it activates a specific region? We employed 4-fold cross validation to test the generalization of our models. Models were fitted on 3/4ths of studies and tested on the remaining studies. This procedure was repeated four times, circulating over the studies so that the model was trained and tested on the entire dataset. The mean score across the 4-fold tests were used as the final measure of performance. We scored the models by calculating the area under the receiver operating characteristic, (</w:t>
      </w:r>
      <w:r w:rsidR="00CA29CD">
        <w:rPr>
          <w:color w:val="333333"/>
          <w:highlight w:val="white"/>
        </w:rPr>
        <w:t>AUC-ROC</w:t>
      </w:r>
      <w:r>
        <w:rPr>
          <w:color w:val="333333"/>
          <w:highlight w:val="white"/>
        </w:rPr>
        <w:t xml:space="preserve">) a summary metric of classification performance that take into account both sensitivity and specificity. Furthermore, </w:t>
      </w:r>
      <w:r w:rsidR="00CA29CD">
        <w:rPr>
          <w:color w:val="333333"/>
          <w:highlight w:val="white"/>
        </w:rPr>
        <w:t>AUC-ROC</w:t>
      </w:r>
      <w:r>
        <w:rPr>
          <w:color w:val="333333"/>
          <w:highlight w:val="white"/>
        </w:rPr>
        <w:t xml:space="preserve"> is not detrimentally affected by unbalanced </w:t>
      </w:r>
      <w:proofErr w:type="gramStart"/>
      <w:r>
        <w:rPr>
          <w:color w:val="333333"/>
          <w:highlight w:val="white"/>
        </w:rPr>
        <w:t>data, that</w:t>
      </w:r>
      <w:proofErr w:type="gramEnd"/>
      <w:r>
        <w:rPr>
          <w:color w:val="333333"/>
          <w:highlight w:val="white"/>
        </w:rPr>
        <w:t xml:space="preserve"> is the number of observations in each class. This was particularly important because each region varied in the ratio of studies that activated it to the studies that did not, and we wanted to ensure that our measure of performance was not driven by this variation. </w:t>
      </w:r>
    </w:p>
    <w:p w14:paraId="10909F3A" w14:textId="30FFF49E" w:rsidR="009E7445" w:rsidRDefault="006B0B75">
      <w:pPr>
        <w:pStyle w:val="normal0"/>
        <w:spacing w:after="160"/>
      </w:pPr>
      <w:r>
        <w:rPr>
          <w:color w:val="333333"/>
          <w:highlight w:val="white"/>
        </w:rPr>
        <w:t xml:space="preserve">To generate functional specialization profiles, we extracted from the naive Bayes models a critical piece of information the model uses for classification: the average loading of each cognitive function to each class. That is, we extracted the average loading of each cognitive topic to the set of studies that activated each region, and the average loading to studies that did not activate each region. We then subtracted </w:t>
      </w:r>
      <w:r w:rsidR="00CA29CD">
        <w:rPr>
          <w:color w:val="333333"/>
          <w:highlight w:val="white"/>
        </w:rPr>
        <w:t xml:space="preserve">the </w:t>
      </w:r>
      <w:r>
        <w:rPr>
          <w:color w:val="333333"/>
          <w:highlight w:val="white"/>
        </w:rPr>
        <w:t xml:space="preserve">mean loading for the ‘active’ class from the ‘inactive’ class, </w:t>
      </w:r>
      <w:r w:rsidR="007A64D0">
        <w:rPr>
          <w:color w:val="333333"/>
          <w:highlight w:val="white"/>
        </w:rPr>
        <w:t xml:space="preserve">how </w:t>
      </w:r>
      <w:proofErr w:type="spellStart"/>
      <w:r w:rsidR="00CA29CD">
        <w:rPr>
          <w:color w:val="333333"/>
          <w:highlight w:val="white"/>
        </w:rPr>
        <w:t>yieldinga</w:t>
      </w:r>
      <w:proofErr w:type="spellEnd"/>
      <w:r w:rsidR="00CA29CD">
        <w:rPr>
          <w:color w:val="333333"/>
          <w:highlight w:val="white"/>
        </w:rPr>
        <w:t xml:space="preserve"> measure of </w:t>
      </w:r>
      <w:r>
        <w:rPr>
          <w:color w:val="333333"/>
          <w:highlight w:val="white"/>
        </w:rPr>
        <w:t xml:space="preserve">the expression </w:t>
      </w:r>
      <w:r w:rsidR="00CA29CD">
        <w:rPr>
          <w:color w:val="333333"/>
          <w:highlight w:val="white"/>
        </w:rPr>
        <w:t xml:space="preserve">of a given </w:t>
      </w:r>
      <w:r>
        <w:rPr>
          <w:color w:val="333333"/>
          <w:highlight w:val="white"/>
        </w:rPr>
        <w:t xml:space="preserve">cognitive function </w:t>
      </w:r>
      <w:r w:rsidR="00CA29CD">
        <w:rPr>
          <w:color w:val="333333"/>
          <w:highlight w:val="white"/>
        </w:rPr>
        <w:t>for a</w:t>
      </w:r>
      <w:r>
        <w:rPr>
          <w:color w:val="333333"/>
          <w:highlight w:val="white"/>
        </w:rPr>
        <w:t xml:space="preserve"> given parcel. We </w:t>
      </w:r>
      <w:proofErr w:type="spellStart"/>
      <w:r w:rsidR="007A64D0">
        <w:rPr>
          <w:color w:val="333333"/>
          <w:highlight w:val="white"/>
        </w:rPr>
        <w:t>z</w:t>
      </w:r>
      <w:r w:rsidR="00CA29CD">
        <w:rPr>
          <w:color w:val="333333"/>
          <w:highlight w:val="white"/>
        </w:rPr>
        <w:t>Z</w:t>
      </w:r>
      <w:proofErr w:type="spellEnd"/>
      <w:r>
        <w:rPr>
          <w:color w:val="333333"/>
          <w:highlight w:val="white"/>
        </w:rPr>
        <w:t xml:space="preserve">-scored this measure across regions to make the magnitude of this difference more easily interpretable, and used these ‘weights’ to generate the plots in figure 5. </w:t>
      </w:r>
    </w:p>
    <w:p w14:paraId="1739376F" w14:textId="77777777" w:rsidR="009E7445" w:rsidRDefault="006B0B75">
      <w:pPr>
        <w:pStyle w:val="normal0"/>
        <w:spacing w:after="160"/>
      </w:pPr>
      <w:r>
        <w:rPr>
          <w:i/>
          <w:color w:val="333333"/>
          <w:highlight w:val="white"/>
        </w:rPr>
        <w:t xml:space="preserve">Functional complexity. </w:t>
      </w:r>
      <w:r>
        <w:t xml:space="preserve">We quantified the complexity of function in order to determine if </w:t>
      </w:r>
      <w:proofErr w:type="spellStart"/>
      <w:r>
        <w:t>mFC</w:t>
      </w:r>
      <w:proofErr w:type="spellEnd"/>
      <w:r>
        <w:t xml:space="preserve"> regions are involved in a diverse range of cognitive functions. We operationalized regions with </w:t>
      </w:r>
      <w:proofErr w:type="spellStart"/>
      <w:r>
        <w:t>heterogenous</w:t>
      </w:r>
      <w:proofErr w:type="spellEnd"/>
      <w:r>
        <w:t xml:space="preserve"> function as those that required a larger number of topics to accurately predict their activity, while regions with more homogenous function are those that would require fewer topics to correctly classify.  We started by fitting the simplest possible model and attempting to predict activity for each region only using the topic that had the greatest weight in the complete </w:t>
      </w:r>
      <w:r>
        <w:lastRenderedPageBreak/>
        <w:t xml:space="preserve">model. We then assessed the benefit of including additional topics by sequentially adding topics as predictors (up to 35) to the model in order of their importance in the full model. </w:t>
      </w:r>
    </w:p>
    <w:p w14:paraId="09105C1E" w14:textId="77777777" w:rsidR="009E7445" w:rsidRDefault="006B0B75">
      <w:pPr>
        <w:pStyle w:val="normal0"/>
        <w:spacing w:after="160"/>
      </w:pPr>
      <w:proofErr w:type="gramStart"/>
      <w:r>
        <w:rPr>
          <w:i/>
        </w:rPr>
        <w:t>Machine learning algorithms</w:t>
      </w:r>
      <w:r>
        <w:t>.</w:t>
      </w:r>
      <w:proofErr w:type="gramEnd"/>
      <w:r>
        <w:t xml:space="preserve"> </w:t>
      </w:r>
      <w:proofErr w:type="spellStart"/>
      <w:r>
        <w:t>Scikit</w:t>
      </w:r>
      <w:proofErr w:type="spellEnd"/>
      <w:r>
        <w:t xml:space="preserve">-learn (CITE </w:t>
      </w:r>
      <w:proofErr w:type="spellStart"/>
      <w:r>
        <w:t>CITE</w:t>
      </w:r>
      <w:proofErr w:type="spellEnd"/>
      <w:r>
        <w:t xml:space="preserve">), a python </w:t>
      </w:r>
      <w:proofErr w:type="gramStart"/>
      <w:r>
        <w:t>machine learning</w:t>
      </w:r>
      <w:proofErr w:type="gramEnd"/>
      <w:r>
        <w:t xml:space="preserve"> module, was used for all machine learning analyses in this study (PCA, k-means clustering, naive Bayes classification). </w:t>
      </w:r>
    </w:p>
    <w:p w14:paraId="53AAA69E" w14:textId="77777777" w:rsidR="009E7445" w:rsidRDefault="009E7445">
      <w:pPr>
        <w:pStyle w:val="normal0"/>
        <w:spacing w:after="160"/>
      </w:pPr>
    </w:p>
    <w:p w14:paraId="54C6CC52" w14:textId="77777777" w:rsidR="009E7445" w:rsidRDefault="006B0B75">
      <w:pPr>
        <w:pStyle w:val="normal0"/>
      </w:pPr>
      <w:r>
        <w:br w:type="page"/>
      </w:r>
    </w:p>
    <w:p w14:paraId="69994638" w14:textId="77777777" w:rsidR="009E7445" w:rsidRDefault="009E7445">
      <w:pPr>
        <w:pStyle w:val="normal0"/>
        <w:spacing w:after="160"/>
      </w:pPr>
    </w:p>
    <w:p w14:paraId="3827C9C8" w14:textId="77777777" w:rsidR="009E7445" w:rsidRDefault="006B0B75">
      <w:pPr>
        <w:pStyle w:val="Title"/>
        <w:spacing w:after="160"/>
      </w:pPr>
      <w:bookmarkStart w:id="229" w:name="h.tfbchimqq9jy" w:colFirst="0" w:colLast="0"/>
      <w:bookmarkEnd w:id="229"/>
      <w:r>
        <w:t>Supplemental Information</w:t>
      </w:r>
    </w:p>
    <w:p w14:paraId="6974C5A9" w14:textId="66582A56" w:rsidR="009E7445" w:rsidRDefault="007A64D0">
      <w:pPr>
        <w:pStyle w:val="Title"/>
        <w:spacing w:after="160"/>
      </w:pPr>
      <w:bookmarkStart w:id="230" w:name="h.a53xcvepfobu" w:colFirst="0" w:colLast="0"/>
      <w:bookmarkEnd w:id="230"/>
      <w:ins w:id="231" w:author="Tor Wager" w:date="2015-07-23T13:20:00Z">
        <w:r>
          <w:rPr>
            <w:noProof/>
          </w:rPr>
          <w:drawing>
            <wp:inline distT="114300" distB="114300" distL="114300" distR="114300" wp14:anchorId="03D56971" wp14:editId="2D3ABB77">
              <wp:extent cx="4667250" cy="4648200"/>
              <wp:effectExtent l="0" t="0" r="0" b="0"/>
              <wp:docPr id="24" name="image20.jpg" descr="S1.jpeg"/>
              <wp:cNvGraphicFramePr/>
              <a:graphic xmlns:a="http://schemas.openxmlformats.org/drawingml/2006/main">
                <a:graphicData uri="http://schemas.openxmlformats.org/drawingml/2006/picture">
                  <pic:pic xmlns:pic="http://schemas.openxmlformats.org/drawingml/2006/picture">
                    <pic:nvPicPr>
                      <pic:cNvPr id="0" name="image20.jpg" descr="S1.jpeg"/>
                      <pic:cNvPicPr preferRelativeResize="0"/>
                    </pic:nvPicPr>
                    <pic:blipFill>
                      <a:blip r:embed="rId16"/>
                      <a:srcRect/>
                      <a:stretch>
                        <a:fillRect/>
                      </a:stretch>
                    </pic:blipFill>
                    <pic:spPr>
                      <a:xfrm>
                        <a:off x="0" y="0"/>
                        <a:ext cx="4667250" cy="4648200"/>
                      </a:xfrm>
                      <a:prstGeom prst="rect">
                        <a:avLst/>
                      </a:prstGeom>
                      <a:ln/>
                    </pic:spPr>
                  </pic:pic>
                </a:graphicData>
              </a:graphic>
            </wp:inline>
          </w:drawing>
        </w:r>
      </w:ins>
      <w:commentRangeStart w:id="232"/>
      <w:commentRangeEnd w:id="232"/>
      <w:r w:rsidR="006B0B75">
        <w:commentReference w:id="232"/>
      </w:r>
    </w:p>
    <w:p w14:paraId="3FCFD397" w14:textId="5F5D1662" w:rsidR="009E7445" w:rsidRDefault="006B0B75">
      <w:pPr>
        <w:pStyle w:val="normal0"/>
        <w:spacing w:after="160"/>
      </w:pPr>
      <w:proofErr w:type="gramStart"/>
      <w:r>
        <w:t>Supplemental Figure 1.</w:t>
      </w:r>
      <w:proofErr w:type="gramEnd"/>
      <w:r>
        <w:t xml:space="preserve"> Silhouette scores of clustering solutions. Silhouette scores of clusters derived from observe</w:t>
      </w:r>
      <w:commentRangeStart w:id="233"/>
      <w:r>
        <w:t xml:space="preserve">d data are </w:t>
      </w:r>
      <w:r w:rsidR="007A64D0">
        <w:t>show</w:t>
      </w:r>
      <w:commentRangeEnd w:id="233"/>
      <w:r w:rsidR="007A64D0">
        <w:commentReference w:id="233"/>
      </w:r>
      <w:r w:rsidR="007A64D0">
        <w:t>n</w:t>
      </w:r>
      <w:r>
        <w:t xml:space="preserve"> in green. Permuted silhouette scores (XX permutations) are shown in blue and represent the null-hypothesis. </w:t>
      </w:r>
    </w:p>
    <w:p w14:paraId="04E25E3D" w14:textId="3BDB8F2B" w:rsidR="00CB6A82" w:rsidRDefault="006B0B75" w:rsidP="00254899">
      <w:pPr>
        <w:pStyle w:val="normal0"/>
        <w:rPr>
          <w:ins w:id="234" w:author="Alejandro De La Vega" w:date="2015-07-23T15:51:00Z"/>
        </w:rPr>
      </w:pPr>
      <w:r>
        <w:br w:type="page"/>
      </w:r>
    </w:p>
    <w:p w14:paraId="48B8F44D" w14:textId="6A03E293" w:rsidR="00CB6A82" w:rsidRDefault="00CB6A82" w:rsidP="00CB6A82">
      <w:pPr>
        <w:pStyle w:val="Heading2"/>
      </w:pPr>
      <w:proofErr w:type="gramStart"/>
      <w:r>
        <w:lastRenderedPageBreak/>
        <w:t>Supplemental Table 1.</w:t>
      </w:r>
      <w:proofErr w:type="gramEnd"/>
      <w:r>
        <w:t xml:space="preserve"> Topics derived from topic modeling.</w:t>
      </w:r>
    </w:p>
    <w:p w14:paraId="7867A5C7" w14:textId="77777777" w:rsidR="00CB6A82" w:rsidRDefault="00CB6A82" w:rsidP="00CB6A82">
      <w:pPr>
        <w:pStyle w:val="Heading2"/>
      </w:pPr>
      <w:r>
        <w:t>Cognitive Topics</w:t>
      </w:r>
    </w:p>
    <w:p w14:paraId="3B4FBE8D" w14:textId="77777777" w:rsidR="00CB6A82" w:rsidRDefault="00CB6A82" w:rsidP="00CB6A82">
      <w:pPr>
        <w:pStyle w:val="normal0"/>
      </w:pPr>
      <w:proofErr w:type="gramStart"/>
      <w:r>
        <w:t>Name of topics as given by authors in left columns.</w:t>
      </w:r>
      <w:proofErr w:type="gramEnd"/>
      <w:r>
        <w:t xml:space="preserve"> Topics used in primary figures are italicized.</w:t>
      </w:r>
    </w:p>
    <w:tbl>
      <w:tblPr>
        <w:tblW w:w="9360" w:type="dxa"/>
        <w:tblLayout w:type="fixed"/>
        <w:tblLook w:val="0600" w:firstRow="0" w:lastRow="0" w:firstColumn="0" w:lastColumn="0" w:noHBand="1" w:noVBand="1"/>
      </w:tblPr>
      <w:tblGrid>
        <w:gridCol w:w="1860"/>
        <w:gridCol w:w="1275"/>
        <w:gridCol w:w="1515"/>
        <w:gridCol w:w="1725"/>
        <w:gridCol w:w="1455"/>
        <w:gridCol w:w="1530"/>
      </w:tblGrid>
      <w:tr w:rsidR="00CB6A82" w14:paraId="79BE0196" w14:textId="77777777" w:rsidTr="009D3C20">
        <w:trPr>
          <w:trHeight w:val="500"/>
        </w:trPr>
        <w:tc>
          <w:tcPr>
            <w:tcW w:w="1860" w:type="dxa"/>
          </w:tcPr>
          <w:p w14:paraId="7D4DF96A" w14:textId="77777777" w:rsidR="00CB6A82" w:rsidRDefault="00CB6A82" w:rsidP="009D3C20">
            <w:pPr>
              <w:pStyle w:val="normal0"/>
              <w:widowControl w:val="0"/>
              <w:spacing w:line="240" w:lineRule="auto"/>
            </w:pPr>
            <w:r>
              <w:rPr>
                <w:b/>
              </w:rPr>
              <w:t>Topic Name</w:t>
            </w:r>
          </w:p>
        </w:tc>
        <w:tc>
          <w:tcPr>
            <w:tcW w:w="7500" w:type="dxa"/>
            <w:gridSpan w:val="5"/>
          </w:tcPr>
          <w:p w14:paraId="336661AD" w14:textId="77777777" w:rsidR="00CB6A82" w:rsidRDefault="00CB6A82" w:rsidP="009D3C20">
            <w:pPr>
              <w:pStyle w:val="normal0"/>
              <w:widowControl w:val="0"/>
              <w:spacing w:line="240" w:lineRule="auto"/>
              <w:jc w:val="center"/>
            </w:pPr>
            <w:r>
              <w:rPr>
                <w:b/>
              </w:rPr>
              <w:t>Five highest loading words</w:t>
            </w:r>
          </w:p>
        </w:tc>
      </w:tr>
      <w:tr w:rsidR="00CB6A82" w14:paraId="5CBF66CF" w14:textId="77777777" w:rsidTr="009D3C20">
        <w:tc>
          <w:tcPr>
            <w:tcW w:w="1860" w:type="dxa"/>
          </w:tcPr>
          <w:p w14:paraId="094FCC3C" w14:textId="77777777" w:rsidR="00CB6A82" w:rsidRDefault="00CB6A82" w:rsidP="009D3C20">
            <w:pPr>
              <w:pStyle w:val="normal0"/>
              <w:widowControl w:val="0"/>
              <w:spacing w:line="240" w:lineRule="auto"/>
            </w:pPr>
            <w:proofErr w:type="gramStart"/>
            <w:r>
              <w:t>stress</w:t>
            </w:r>
            <w:proofErr w:type="gramEnd"/>
          </w:p>
        </w:tc>
        <w:tc>
          <w:tcPr>
            <w:tcW w:w="1275" w:type="dxa"/>
          </w:tcPr>
          <w:p w14:paraId="555ACD46" w14:textId="77777777" w:rsidR="00CB6A82" w:rsidRDefault="00CB6A82" w:rsidP="009D3C20">
            <w:pPr>
              <w:pStyle w:val="normal0"/>
              <w:widowControl w:val="0"/>
              <w:spacing w:line="240" w:lineRule="auto"/>
            </w:pPr>
            <w:proofErr w:type="gramStart"/>
            <w:r>
              <w:t>stress</w:t>
            </w:r>
            <w:proofErr w:type="gramEnd"/>
          </w:p>
        </w:tc>
        <w:tc>
          <w:tcPr>
            <w:tcW w:w="1515" w:type="dxa"/>
          </w:tcPr>
          <w:p w14:paraId="1781C81B" w14:textId="77777777" w:rsidR="00CB6A82" w:rsidRDefault="00CB6A82" w:rsidP="009D3C20">
            <w:pPr>
              <w:pStyle w:val="normal0"/>
              <w:widowControl w:val="0"/>
              <w:spacing w:line="240" w:lineRule="auto"/>
            </w:pPr>
            <w:proofErr w:type="gramStart"/>
            <w:r>
              <w:t>awareness</w:t>
            </w:r>
            <w:proofErr w:type="gramEnd"/>
          </w:p>
        </w:tc>
        <w:tc>
          <w:tcPr>
            <w:tcW w:w="1725" w:type="dxa"/>
          </w:tcPr>
          <w:p w14:paraId="68E666D5" w14:textId="77777777" w:rsidR="00CB6A82" w:rsidRDefault="00CB6A82" w:rsidP="009D3C20">
            <w:pPr>
              <w:pStyle w:val="normal0"/>
              <w:widowControl w:val="0"/>
              <w:spacing w:line="240" w:lineRule="auto"/>
            </w:pPr>
            <w:proofErr w:type="gramStart"/>
            <w:r>
              <w:t>experience</w:t>
            </w:r>
            <w:proofErr w:type="gramEnd"/>
          </w:p>
        </w:tc>
        <w:tc>
          <w:tcPr>
            <w:tcW w:w="1455" w:type="dxa"/>
          </w:tcPr>
          <w:p w14:paraId="6A03EDF7" w14:textId="77777777" w:rsidR="00CB6A82" w:rsidRDefault="00CB6A82" w:rsidP="009D3C20">
            <w:pPr>
              <w:pStyle w:val="normal0"/>
              <w:widowControl w:val="0"/>
              <w:spacing w:line="240" w:lineRule="auto"/>
            </w:pPr>
            <w:proofErr w:type="gramStart"/>
            <w:r>
              <w:t>conscious</w:t>
            </w:r>
            <w:proofErr w:type="gramEnd"/>
          </w:p>
        </w:tc>
        <w:tc>
          <w:tcPr>
            <w:tcW w:w="1530" w:type="dxa"/>
          </w:tcPr>
          <w:p w14:paraId="33CD0ED9" w14:textId="77777777" w:rsidR="00CB6A82" w:rsidRDefault="00CB6A82" w:rsidP="009D3C20">
            <w:pPr>
              <w:pStyle w:val="normal0"/>
              <w:widowControl w:val="0"/>
              <w:spacing w:line="240" w:lineRule="auto"/>
            </w:pPr>
            <w:proofErr w:type="gramStart"/>
            <w:r>
              <w:t>cortisol</w:t>
            </w:r>
            <w:proofErr w:type="gramEnd"/>
          </w:p>
        </w:tc>
      </w:tr>
      <w:tr w:rsidR="00CB6A82" w14:paraId="2E51DCBE" w14:textId="77777777" w:rsidTr="009D3C20">
        <w:tc>
          <w:tcPr>
            <w:tcW w:w="1860" w:type="dxa"/>
          </w:tcPr>
          <w:p w14:paraId="35D7F415" w14:textId="77777777" w:rsidR="00CB6A82" w:rsidRDefault="00CB6A82" w:rsidP="009D3C20">
            <w:pPr>
              <w:pStyle w:val="normal0"/>
              <w:widowControl w:val="0"/>
              <w:spacing w:line="240" w:lineRule="auto"/>
            </w:pPr>
            <w:proofErr w:type="gramStart"/>
            <w:r>
              <w:rPr>
                <w:i/>
              </w:rPr>
              <w:t>eye</w:t>
            </w:r>
            <w:proofErr w:type="gramEnd"/>
            <w:r>
              <w:rPr>
                <w:i/>
              </w:rPr>
              <w:t xml:space="preserve"> movements</w:t>
            </w:r>
          </w:p>
        </w:tc>
        <w:tc>
          <w:tcPr>
            <w:tcW w:w="1275" w:type="dxa"/>
          </w:tcPr>
          <w:p w14:paraId="38BB9E26" w14:textId="77777777" w:rsidR="00CB6A82" w:rsidRDefault="00CB6A82" w:rsidP="009D3C20">
            <w:pPr>
              <w:pStyle w:val="normal0"/>
              <w:widowControl w:val="0"/>
              <w:spacing w:line="240" w:lineRule="auto"/>
            </w:pPr>
            <w:proofErr w:type="gramStart"/>
            <w:r>
              <w:t>eye</w:t>
            </w:r>
            <w:proofErr w:type="gramEnd"/>
          </w:p>
        </w:tc>
        <w:tc>
          <w:tcPr>
            <w:tcW w:w="1515" w:type="dxa"/>
          </w:tcPr>
          <w:p w14:paraId="10AEED73" w14:textId="77777777" w:rsidR="00CB6A82" w:rsidRDefault="00CB6A82" w:rsidP="009D3C20">
            <w:pPr>
              <w:pStyle w:val="normal0"/>
              <w:widowControl w:val="0"/>
              <w:spacing w:line="240" w:lineRule="auto"/>
            </w:pPr>
            <w:proofErr w:type="gramStart"/>
            <w:r>
              <w:t>gaze</w:t>
            </w:r>
            <w:proofErr w:type="gramEnd"/>
          </w:p>
        </w:tc>
        <w:tc>
          <w:tcPr>
            <w:tcW w:w="1725" w:type="dxa"/>
          </w:tcPr>
          <w:p w14:paraId="21D81FDC" w14:textId="77777777" w:rsidR="00CB6A82" w:rsidRDefault="00CB6A82" w:rsidP="009D3C20">
            <w:pPr>
              <w:pStyle w:val="normal0"/>
              <w:widowControl w:val="0"/>
              <w:spacing w:line="240" w:lineRule="auto"/>
            </w:pPr>
            <w:proofErr w:type="gramStart"/>
            <w:r>
              <w:t>movements</w:t>
            </w:r>
            <w:proofErr w:type="gramEnd"/>
          </w:p>
        </w:tc>
        <w:tc>
          <w:tcPr>
            <w:tcW w:w="1455" w:type="dxa"/>
          </w:tcPr>
          <w:p w14:paraId="7B4AEE8B" w14:textId="77777777" w:rsidR="00CB6A82" w:rsidRDefault="00CB6A82" w:rsidP="009D3C20">
            <w:pPr>
              <w:pStyle w:val="normal0"/>
              <w:widowControl w:val="0"/>
              <w:spacing w:line="240" w:lineRule="auto"/>
            </w:pPr>
            <w:proofErr w:type="gramStart"/>
            <w:r>
              <w:t>eyes</w:t>
            </w:r>
            <w:proofErr w:type="gramEnd"/>
          </w:p>
        </w:tc>
        <w:tc>
          <w:tcPr>
            <w:tcW w:w="1530" w:type="dxa"/>
          </w:tcPr>
          <w:p w14:paraId="04AE5079" w14:textId="77777777" w:rsidR="00CB6A82" w:rsidRDefault="00CB6A82" w:rsidP="009D3C20">
            <w:pPr>
              <w:pStyle w:val="normal0"/>
              <w:widowControl w:val="0"/>
              <w:spacing w:line="240" w:lineRule="auto"/>
            </w:pPr>
            <w:proofErr w:type="gramStart"/>
            <w:r>
              <w:t>visual</w:t>
            </w:r>
            <w:proofErr w:type="gramEnd"/>
          </w:p>
        </w:tc>
      </w:tr>
      <w:tr w:rsidR="00CB6A82" w14:paraId="67DAE56E" w14:textId="77777777" w:rsidTr="009D3C20">
        <w:tc>
          <w:tcPr>
            <w:tcW w:w="1860" w:type="dxa"/>
          </w:tcPr>
          <w:p w14:paraId="158E3400" w14:textId="77777777" w:rsidR="00CB6A82" w:rsidRDefault="00CB6A82" w:rsidP="009D3C20">
            <w:pPr>
              <w:pStyle w:val="normal0"/>
              <w:widowControl w:val="0"/>
              <w:spacing w:line="240" w:lineRule="auto"/>
            </w:pPr>
            <w:proofErr w:type="gramStart"/>
            <w:r>
              <w:rPr>
                <w:i/>
              </w:rPr>
              <w:t>decision</w:t>
            </w:r>
            <w:proofErr w:type="gramEnd"/>
            <w:r>
              <w:rPr>
                <w:i/>
              </w:rPr>
              <w:t>-making</w:t>
            </w:r>
          </w:p>
        </w:tc>
        <w:tc>
          <w:tcPr>
            <w:tcW w:w="1275" w:type="dxa"/>
          </w:tcPr>
          <w:p w14:paraId="0B6DA8B6" w14:textId="77777777" w:rsidR="00CB6A82" w:rsidRDefault="00CB6A82" w:rsidP="009D3C20">
            <w:pPr>
              <w:pStyle w:val="normal0"/>
              <w:widowControl w:val="0"/>
              <w:spacing w:line="240" w:lineRule="auto"/>
            </w:pPr>
            <w:proofErr w:type="gramStart"/>
            <w:r>
              <w:t>decision</w:t>
            </w:r>
            <w:proofErr w:type="gramEnd"/>
          </w:p>
        </w:tc>
        <w:tc>
          <w:tcPr>
            <w:tcW w:w="1515" w:type="dxa"/>
          </w:tcPr>
          <w:p w14:paraId="08EE1740" w14:textId="77777777" w:rsidR="00CB6A82" w:rsidRDefault="00CB6A82" w:rsidP="009D3C20">
            <w:pPr>
              <w:pStyle w:val="normal0"/>
              <w:widowControl w:val="0"/>
              <w:spacing w:line="240" w:lineRule="auto"/>
            </w:pPr>
            <w:proofErr w:type="gramStart"/>
            <w:r>
              <w:t>choice</w:t>
            </w:r>
            <w:proofErr w:type="gramEnd"/>
          </w:p>
        </w:tc>
        <w:tc>
          <w:tcPr>
            <w:tcW w:w="1725" w:type="dxa"/>
          </w:tcPr>
          <w:p w14:paraId="30FEB084" w14:textId="77777777" w:rsidR="00CB6A82" w:rsidRDefault="00CB6A82" w:rsidP="009D3C20">
            <w:pPr>
              <w:pStyle w:val="normal0"/>
              <w:widowControl w:val="0"/>
              <w:spacing w:line="240" w:lineRule="auto"/>
            </w:pPr>
            <w:proofErr w:type="gramStart"/>
            <w:r>
              <w:t>risk</w:t>
            </w:r>
            <w:proofErr w:type="gramEnd"/>
          </w:p>
        </w:tc>
        <w:tc>
          <w:tcPr>
            <w:tcW w:w="1455" w:type="dxa"/>
          </w:tcPr>
          <w:p w14:paraId="35C68F9F" w14:textId="77777777" w:rsidR="00CB6A82" w:rsidRDefault="00CB6A82" w:rsidP="009D3C20">
            <w:pPr>
              <w:pStyle w:val="normal0"/>
              <w:widowControl w:val="0"/>
              <w:spacing w:line="240" w:lineRule="auto"/>
            </w:pPr>
            <w:proofErr w:type="gramStart"/>
            <w:r>
              <w:t>decisions</w:t>
            </w:r>
            <w:proofErr w:type="gramEnd"/>
          </w:p>
        </w:tc>
        <w:tc>
          <w:tcPr>
            <w:tcW w:w="1530" w:type="dxa"/>
          </w:tcPr>
          <w:p w14:paraId="1D808E2C" w14:textId="77777777" w:rsidR="00CB6A82" w:rsidRDefault="00CB6A82" w:rsidP="009D3C20">
            <w:pPr>
              <w:pStyle w:val="normal0"/>
              <w:widowControl w:val="0"/>
              <w:spacing w:line="240" w:lineRule="auto"/>
            </w:pPr>
            <w:proofErr w:type="gramStart"/>
            <w:r>
              <w:t>choices</w:t>
            </w:r>
            <w:proofErr w:type="gramEnd"/>
          </w:p>
        </w:tc>
      </w:tr>
      <w:tr w:rsidR="00CB6A82" w14:paraId="15B6E32A" w14:textId="77777777" w:rsidTr="009D3C20">
        <w:tc>
          <w:tcPr>
            <w:tcW w:w="1860" w:type="dxa"/>
          </w:tcPr>
          <w:p w14:paraId="53A096AF" w14:textId="77777777" w:rsidR="00CB6A82" w:rsidRDefault="00CB6A82" w:rsidP="009D3C20">
            <w:pPr>
              <w:pStyle w:val="normal0"/>
              <w:widowControl w:val="0"/>
              <w:spacing w:line="240" w:lineRule="auto"/>
            </w:pPr>
            <w:proofErr w:type="gramStart"/>
            <w:r>
              <w:t>reasoning</w:t>
            </w:r>
            <w:proofErr w:type="gramEnd"/>
          </w:p>
        </w:tc>
        <w:tc>
          <w:tcPr>
            <w:tcW w:w="1275" w:type="dxa"/>
          </w:tcPr>
          <w:p w14:paraId="52C19CBA" w14:textId="77777777" w:rsidR="00CB6A82" w:rsidRDefault="00CB6A82" w:rsidP="009D3C20">
            <w:pPr>
              <w:pStyle w:val="normal0"/>
              <w:widowControl w:val="0"/>
              <w:spacing w:line="240" w:lineRule="auto"/>
            </w:pPr>
            <w:proofErr w:type="gramStart"/>
            <w:r>
              <w:t>reasoning</w:t>
            </w:r>
            <w:proofErr w:type="gramEnd"/>
          </w:p>
        </w:tc>
        <w:tc>
          <w:tcPr>
            <w:tcW w:w="1515" w:type="dxa"/>
          </w:tcPr>
          <w:p w14:paraId="68A66DA6" w14:textId="77777777" w:rsidR="00CB6A82" w:rsidRDefault="00CB6A82" w:rsidP="009D3C20">
            <w:pPr>
              <w:pStyle w:val="normal0"/>
              <w:widowControl w:val="0"/>
              <w:spacing w:line="240" w:lineRule="auto"/>
            </w:pPr>
            <w:proofErr w:type="gramStart"/>
            <w:r>
              <w:t>rule</w:t>
            </w:r>
            <w:proofErr w:type="gramEnd"/>
          </w:p>
        </w:tc>
        <w:tc>
          <w:tcPr>
            <w:tcW w:w="1725" w:type="dxa"/>
          </w:tcPr>
          <w:p w14:paraId="53C97097" w14:textId="77777777" w:rsidR="00CB6A82" w:rsidRDefault="00CB6A82" w:rsidP="009D3C20">
            <w:pPr>
              <w:pStyle w:val="normal0"/>
              <w:widowControl w:val="0"/>
              <w:spacing w:line="240" w:lineRule="auto"/>
            </w:pPr>
            <w:proofErr w:type="gramStart"/>
            <w:r>
              <w:t>rules</w:t>
            </w:r>
            <w:proofErr w:type="gramEnd"/>
          </w:p>
        </w:tc>
        <w:tc>
          <w:tcPr>
            <w:tcW w:w="1455" w:type="dxa"/>
          </w:tcPr>
          <w:p w14:paraId="71F13149" w14:textId="77777777" w:rsidR="00CB6A82" w:rsidRDefault="00CB6A82" w:rsidP="009D3C20">
            <w:pPr>
              <w:pStyle w:val="normal0"/>
              <w:widowControl w:val="0"/>
              <w:spacing w:line="240" w:lineRule="auto"/>
            </w:pPr>
            <w:proofErr w:type="gramStart"/>
            <w:r>
              <w:t>intelligence</w:t>
            </w:r>
            <w:proofErr w:type="gramEnd"/>
          </w:p>
        </w:tc>
        <w:tc>
          <w:tcPr>
            <w:tcW w:w="1530" w:type="dxa"/>
          </w:tcPr>
          <w:p w14:paraId="4CFCB4F4" w14:textId="77777777" w:rsidR="00CB6A82" w:rsidRDefault="00CB6A82" w:rsidP="009D3C20">
            <w:pPr>
              <w:pStyle w:val="normal0"/>
              <w:widowControl w:val="0"/>
              <w:spacing w:line="240" w:lineRule="auto"/>
            </w:pPr>
            <w:proofErr w:type="gramStart"/>
            <w:r>
              <w:t>complexity</w:t>
            </w:r>
            <w:proofErr w:type="gramEnd"/>
          </w:p>
        </w:tc>
      </w:tr>
      <w:tr w:rsidR="00CB6A82" w14:paraId="690D8145" w14:textId="77777777" w:rsidTr="009D3C20">
        <w:tc>
          <w:tcPr>
            <w:tcW w:w="1860" w:type="dxa"/>
          </w:tcPr>
          <w:p w14:paraId="243572AA" w14:textId="77777777" w:rsidR="00CB6A82" w:rsidRDefault="00CB6A82" w:rsidP="009D3C20">
            <w:pPr>
              <w:pStyle w:val="normal0"/>
              <w:widowControl w:val="0"/>
              <w:spacing w:line="240" w:lineRule="auto"/>
            </w:pPr>
            <w:proofErr w:type="gramStart"/>
            <w:r>
              <w:t>sensory</w:t>
            </w:r>
            <w:proofErr w:type="gramEnd"/>
          </w:p>
        </w:tc>
        <w:tc>
          <w:tcPr>
            <w:tcW w:w="1275" w:type="dxa"/>
          </w:tcPr>
          <w:p w14:paraId="317CA446" w14:textId="77777777" w:rsidR="00CB6A82" w:rsidRDefault="00CB6A82" w:rsidP="009D3C20">
            <w:pPr>
              <w:pStyle w:val="normal0"/>
              <w:widowControl w:val="0"/>
              <w:spacing w:line="240" w:lineRule="auto"/>
            </w:pPr>
            <w:proofErr w:type="gramStart"/>
            <w:r>
              <w:t>visual</w:t>
            </w:r>
            <w:proofErr w:type="gramEnd"/>
          </w:p>
        </w:tc>
        <w:tc>
          <w:tcPr>
            <w:tcW w:w="1515" w:type="dxa"/>
          </w:tcPr>
          <w:p w14:paraId="15B6D3F8" w14:textId="77777777" w:rsidR="00CB6A82" w:rsidRDefault="00CB6A82" w:rsidP="009D3C20">
            <w:pPr>
              <w:pStyle w:val="normal0"/>
              <w:widowControl w:val="0"/>
              <w:spacing w:line="240" w:lineRule="auto"/>
            </w:pPr>
            <w:proofErr w:type="gramStart"/>
            <w:r>
              <w:t>auditory</w:t>
            </w:r>
            <w:proofErr w:type="gramEnd"/>
          </w:p>
        </w:tc>
        <w:tc>
          <w:tcPr>
            <w:tcW w:w="1725" w:type="dxa"/>
          </w:tcPr>
          <w:p w14:paraId="21EE8FF6" w14:textId="77777777" w:rsidR="00CB6A82" w:rsidRDefault="00CB6A82" w:rsidP="009D3C20">
            <w:pPr>
              <w:pStyle w:val="normal0"/>
              <w:widowControl w:val="0"/>
              <w:spacing w:line="240" w:lineRule="auto"/>
            </w:pPr>
            <w:proofErr w:type="gramStart"/>
            <w:r>
              <w:t>sensory</w:t>
            </w:r>
            <w:proofErr w:type="gramEnd"/>
          </w:p>
        </w:tc>
        <w:tc>
          <w:tcPr>
            <w:tcW w:w="1455" w:type="dxa"/>
          </w:tcPr>
          <w:p w14:paraId="5815930D" w14:textId="77777777" w:rsidR="00CB6A82" w:rsidRDefault="00CB6A82" w:rsidP="009D3C20">
            <w:pPr>
              <w:pStyle w:val="normal0"/>
              <w:widowControl w:val="0"/>
              <w:spacing w:line="240" w:lineRule="auto"/>
            </w:pPr>
            <w:proofErr w:type="gramStart"/>
            <w:r>
              <w:t>modality</w:t>
            </w:r>
            <w:proofErr w:type="gramEnd"/>
          </w:p>
        </w:tc>
        <w:tc>
          <w:tcPr>
            <w:tcW w:w="1530" w:type="dxa"/>
          </w:tcPr>
          <w:p w14:paraId="4EB74CE3" w14:textId="77777777" w:rsidR="00CB6A82" w:rsidRDefault="00CB6A82" w:rsidP="009D3C20">
            <w:pPr>
              <w:pStyle w:val="normal0"/>
              <w:widowControl w:val="0"/>
              <w:spacing w:line="240" w:lineRule="auto"/>
            </w:pPr>
            <w:proofErr w:type="gramStart"/>
            <w:r>
              <w:t>integration</w:t>
            </w:r>
            <w:proofErr w:type="gramEnd"/>
          </w:p>
        </w:tc>
      </w:tr>
      <w:tr w:rsidR="00CB6A82" w14:paraId="0A7DF987" w14:textId="77777777" w:rsidTr="009D3C20">
        <w:tc>
          <w:tcPr>
            <w:tcW w:w="1860" w:type="dxa"/>
          </w:tcPr>
          <w:p w14:paraId="462527FB" w14:textId="77777777" w:rsidR="00CB6A82" w:rsidRDefault="00CB6A82" w:rsidP="009D3C20">
            <w:pPr>
              <w:pStyle w:val="normal0"/>
              <w:widowControl w:val="0"/>
              <w:spacing w:line="240" w:lineRule="auto"/>
            </w:pPr>
            <w:proofErr w:type="gramStart"/>
            <w:r>
              <w:t>spatial</w:t>
            </w:r>
            <w:proofErr w:type="gramEnd"/>
          </w:p>
        </w:tc>
        <w:tc>
          <w:tcPr>
            <w:tcW w:w="1275" w:type="dxa"/>
          </w:tcPr>
          <w:p w14:paraId="1A7BA1F3" w14:textId="77777777" w:rsidR="00CB6A82" w:rsidRDefault="00CB6A82" w:rsidP="009D3C20">
            <w:pPr>
              <w:pStyle w:val="normal0"/>
              <w:widowControl w:val="0"/>
              <w:spacing w:line="240" w:lineRule="auto"/>
            </w:pPr>
            <w:proofErr w:type="gramStart"/>
            <w:r>
              <w:t>spatial</w:t>
            </w:r>
            <w:proofErr w:type="gramEnd"/>
          </w:p>
        </w:tc>
        <w:tc>
          <w:tcPr>
            <w:tcW w:w="1515" w:type="dxa"/>
          </w:tcPr>
          <w:p w14:paraId="1400B1FC" w14:textId="77777777" w:rsidR="00CB6A82" w:rsidRDefault="00CB6A82" w:rsidP="009D3C20">
            <w:pPr>
              <w:pStyle w:val="normal0"/>
              <w:widowControl w:val="0"/>
              <w:spacing w:line="240" w:lineRule="auto"/>
            </w:pPr>
            <w:proofErr w:type="gramStart"/>
            <w:r>
              <w:t>location</w:t>
            </w:r>
            <w:proofErr w:type="gramEnd"/>
          </w:p>
        </w:tc>
        <w:tc>
          <w:tcPr>
            <w:tcW w:w="1725" w:type="dxa"/>
          </w:tcPr>
          <w:p w14:paraId="79B8C7B1" w14:textId="77777777" w:rsidR="00CB6A82" w:rsidRDefault="00CB6A82" w:rsidP="009D3C20">
            <w:pPr>
              <w:pStyle w:val="normal0"/>
              <w:widowControl w:val="0"/>
              <w:spacing w:line="240" w:lineRule="auto"/>
            </w:pPr>
            <w:proofErr w:type="gramStart"/>
            <w:r>
              <w:t>mental</w:t>
            </w:r>
            <w:proofErr w:type="gramEnd"/>
          </w:p>
        </w:tc>
        <w:tc>
          <w:tcPr>
            <w:tcW w:w="1455" w:type="dxa"/>
          </w:tcPr>
          <w:p w14:paraId="40D1C584" w14:textId="77777777" w:rsidR="00CB6A82" w:rsidRDefault="00CB6A82" w:rsidP="009D3C20">
            <w:pPr>
              <w:pStyle w:val="normal0"/>
              <w:widowControl w:val="0"/>
              <w:spacing w:line="240" w:lineRule="auto"/>
            </w:pPr>
            <w:proofErr w:type="gramStart"/>
            <w:r>
              <w:t>space</w:t>
            </w:r>
            <w:proofErr w:type="gramEnd"/>
          </w:p>
        </w:tc>
        <w:tc>
          <w:tcPr>
            <w:tcW w:w="1530" w:type="dxa"/>
          </w:tcPr>
          <w:p w14:paraId="4A93284D" w14:textId="77777777" w:rsidR="00CB6A82" w:rsidRDefault="00CB6A82" w:rsidP="009D3C20">
            <w:pPr>
              <w:pStyle w:val="normal0"/>
              <w:widowControl w:val="0"/>
              <w:spacing w:line="240" w:lineRule="auto"/>
            </w:pPr>
            <w:proofErr w:type="gramStart"/>
            <w:r>
              <w:t>virtual</w:t>
            </w:r>
            <w:proofErr w:type="gramEnd"/>
          </w:p>
        </w:tc>
      </w:tr>
      <w:tr w:rsidR="00CB6A82" w14:paraId="72413244" w14:textId="77777777" w:rsidTr="009D3C20">
        <w:tc>
          <w:tcPr>
            <w:tcW w:w="1860" w:type="dxa"/>
          </w:tcPr>
          <w:p w14:paraId="1DDA6492" w14:textId="77777777" w:rsidR="00CB6A82" w:rsidRDefault="00CB6A82" w:rsidP="009D3C20">
            <w:pPr>
              <w:pStyle w:val="normal0"/>
              <w:widowControl w:val="0"/>
              <w:spacing w:line="240" w:lineRule="auto"/>
            </w:pPr>
            <w:proofErr w:type="gramStart"/>
            <w:r>
              <w:t>repetition</w:t>
            </w:r>
            <w:proofErr w:type="gramEnd"/>
            <w:r>
              <w:t xml:space="preserve"> priming</w:t>
            </w:r>
          </w:p>
        </w:tc>
        <w:tc>
          <w:tcPr>
            <w:tcW w:w="1275" w:type="dxa"/>
          </w:tcPr>
          <w:p w14:paraId="5E50F52D" w14:textId="77777777" w:rsidR="00CB6A82" w:rsidRDefault="00CB6A82" w:rsidP="009D3C20">
            <w:pPr>
              <w:pStyle w:val="normal0"/>
              <w:widowControl w:val="0"/>
              <w:spacing w:line="240" w:lineRule="auto"/>
            </w:pPr>
            <w:proofErr w:type="gramStart"/>
            <w:r>
              <w:t>repetition</w:t>
            </w:r>
            <w:proofErr w:type="gramEnd"/>
          </w:p>
        </w:tc>
        <w:tc>
          <w:tcPr>
            <w:tcW w:w="1515" w:type="dxa"/>
          </w:tcPr>
          <w:p w14:paraId="62DAABC4" w14:textId="77777777" w:rsidR="00CB6A82" w:rsidRDefault="00CB6A82" w:rsidP="009D3C20">
            <w:pPr>
              <w:pStyle w:val="normal0"/>
              <w:widowControl w:val="0"/>
              <w:spacing w:line="240" w:lineRule="auto"/>
            </w:pPr>
            <w:proofErr w:type="gramStart"/>
            <w:r>
              <w:t>priming</w:t>
            </w:r>
            <w:proofErr w:type="gramEnd"/>
          </w:p>
        </w:tc>
        <w:tc>
          <w:tcPr>
            <w:tcW w:w="1725" w:type="dxa"/>
          </w:tcPr>
          <w:p w14:paraId="79FC7809" w14:textId="77777777" w:rsidR="00CB6A82" w:rsidRDefault="00CB6A82" w:rsidP="009D3C20">
            <w:pPr>
              <w:pStyle w:val="normal0"/>
              <w:widowControl w:val="0"/>
              <w:spacing w:line="240" w:lineRule="auto"/>
            </w:pPr>
            <w:proofErr w:type="gramStart"/>
            <w:r>
              <w:t>hearing</w:t>
            </w:r>
            <w:proofErr w:type="gramEnd"/>
          </w:p>
        </w:tc>
        <w:tc>
          <w:tcPr>
            <w:tcW w:w="1455" w:type="dxa"/>
          </w:tcPr>
          <w:p w14:paraId="6595D872" w14:textId="77777777" w:rsidR="00CB6A82" w:rsidRDefault="00CB6A82" w:rsidP="009D3C20">
            <w:pPr>
              <w:pStyle w:val="normal0"/>
              <w:widowControl w:val="0"/>
              <w:spacing w:line="240" w:lineRule="auto"/>
            </w:pPr>
            <w:proofErr w:type="gramStart"/>
            <w:r>
              <w:t>repeated</w:t>
            </w:r>
            <w:proofErr w:type="gramEnd"/>
          </w:p>
        </w:tc>
        <w:tc>
          <w:tcPr>
            <w:tcW w:w="1530" w:type="dxa"/>
          </w:tcPr>
          <w:p w14:paraId="409D6BE6" w14:textId="77777777" w:rsidR="00CB6A82" w:rsidRDefault="00CB6A82" w:rsidP="009D3C20">
            <w:pPr>
              <w:pStyle w:val="normal0"/>
              <w:widowControl w:val="0"/>
              <w:spacing w:line="240" w:lineRule="auto"/>
            </w:pPr>
            <w:proofErr w:type="gramStart"/>
            <w:r>
              <w:t>suppression</w:t>
            </w:r>
            <w:proofErr w:type="gramEnd"/>
          </w:p>
        </w:tc>
      </w:tr>
      <w:tr w:rsidR="00CB6A82" w14:paraId="41EFC070" w14:textId="77777777" w:rsidTr="009D3C20">
        <w:tc>
          <w:tcPr>
            <w:tcW w:w="1860" w:type="dxa"/>
          </w:tcPr>
          <w:p w14:paraId="4A324121" w14:textId="77777777" w:rsidR="00CB6A82" w:rsidRDefault="00CB6A82" w:rsidP="009D3C20">
            <w:pPr>
              <w:pStyle w:val="normal0"/>
              <w:widowControl w:val="0"/>
              <w:spacing w:line="240" w:lineRule="auto"/>
            </w:pPr>
            <w:proofErr w:type="gramStart"/>
            <w:r>
              <w:t>feature</w:t>
            </w:r>
            <w:proofErr w:type="gramEnd"/>
            <w:r>
              <w:t xml:space="preserve"> detection</w:t>
            </w:r>
          </w:p>
        </w:tc>
        <w:tc>
          <w:tcPr>
            <w:tcW w:w="1275" w:type="dxa"/>
          </w:tcPr>
          <w:p w14:paraId="04F97485" w14:textId="77777777" w:rsidR="00CB6A82" w:rsidRDefault="00CB6A82" w:rsidP="009D3C20">
            <w:pPr>
              <w:pStyle w:val="normal0"/>
              <w:widowControl w:val="0"/>
              <w:spacing w:line="240" w:lineRule="auto"/>
            </w:pPr>
            <w:proofErr w:type="gramStart"/>
            <w:r>
              <w:t>visual</w:t>
            </w:r>
            <w:proofErr w:type="gramEnd"/>
          </w:p>
        </w:tc>
        <w:tc>
          <w:tcPr>
            <w:tcW w:w="1515" w:type="dxa"/>
          </w:tcPr>
          <w:p w14:paraId="70F7CA83" w14:textId="77777777" w:rsidR="00CB6A82" w:rsidRDefault="00CB6A82" w:rsidP="009D3C20">
            <w:pPr>
              <w:pStyle w:val="normal0"/>
              <w:widowControl w:val="0"/>
              <w:spacing w:line="240" w:lineRule="auto"/>
            </w:pPr>
            <w:proofErr w:type="gramStart"/>
            <w:r>
              <w:t>category</w:t>
            </w:r>
            <w:proofErr w:type="gramEnd"/>
          </w:p>
        </w:tc>
        <w:tc>
          <w:tcPr>
            <w:tcW w:w="1725" w:type="dxa"/>
          </w:tcPr>
          <w:p w14:paraId="6D20E645" w14:textId="77777777" w:rsidR="00CB6A82" w:rsidRDefault="00CB6A82" w:rsidP="009D3C20">
            <w:pPr>
              <w:pStyle w:val="normal0"/>
              <w:widowControl w:val="0"/>
              <w:spacing w:line="240" w:lineRule="auto"/>
            </w:pPr>
            <w:proofErr w:type="gramStart"/>
            <w:r>
              <w:t>adaptation</w:t>
            </w:r>
            <w:proofErr w:type="gramEnd"/>
          </w:p>
        </w:tc>
        <w:tc>
          <w:tcPr>
            <w:tcW w:w="1455" w:type="dxa"/>
          </w:tcPr>
          <w:p w14:paraId="222EC773" w14:textId="77777777" w:rsidR="00CB6A82" w:rsidRDefault="00CB6A82" w:rsidP="009D3C20">
            <w:pPr>
              <w:pStyle w:val="normal0"/>
              <w:widowControl w:val="0"/>
              <w:spacing w:line="240" w:lineRule="auto"/>
            </w:pPr>
            <w:proofErr w:type="gramStart"/>
            <w:r>
              <w:t>color</w:t>
            </w:r>
            <w:proofErr w:type="gramEnd"/>
          </w:p>
        </w:tc>
        <w:tc>
          <w:tcPr>
            <w:tcW w:w="1530" w:type="dxa"/>
          </w:tcPr>
          <w:p w14:paraId="77A64D48" w14:textId="77777777" w:rsidR="00CB6A82" w:rsidRDefault="00CB6A82" w:rsidP="009D3C20">
            <w:pPr>
              <w:pStyle w:val="normal0"/>
              <w:widowControl w:val="0"/>
              <w:spacing w:line="240" w:lineRule="auto"/>
            </w:pPr>
            <w:proofErr w:type="gramStart"/>
            <w:r>
              <w:t>features</w:t>
            </w:r>
            <w:proofErr w:type="gramEnd"/>
          </w:p>
        </w:tc>
      </w:tr>
      <w:tr w:rsidR="00CB6A82" w14:paraId="3A813FF4" w14:textId="77777777" w:rsidTr="009D3C20">
        <w:tc>
          <w:tcPr>
            <w:tcW w:w="1860" w:type="dxa"/>
          </w:tcPr>
          <w:p w14:paraId="25B65724" w14:textId="77777777" w:rsidR="00CB6A82" w:rsidRDefault="00CB6A82" w:rsidP="009D3C20">
            <w:pPr>
              <w:pStyle w:val="normal0"/>
              <w:widowControl w:val="0"/>
              <w:spacing w:line="240" w:lineRule="auto"/>
            </w:pPr>
            <w:proofErr w:type="gramStart"/>
            <w:r>
              <w:rPr>
                <w:i/>
              </w:rPr>
              <w:t>episodic</w:t>
            </w:r>
            <w:proofErr w:type="gramEnd"/>
            <w:r>
              <w:rPr>
                <w:i/>
              </w:rPr>
              <w:t xml:space="preserve"> memory</w:t>
            </w:r>
          </w:p>
        </w:tc>
        <w:tc>
          <w:tcPr>
            <w:tcW w:w="1275" w:type="dxa"/>
          </w:tcPr>
          <w:p w14:paraId="5F39BA5F" w14:textId="77777777" w:rsidR="00CB6A82" w:rsidRDefault="00CB6A82" w:rsidP="009D3C20">
            <w:pPr>
              <w:pStyle w:val="normal0"/>
              <w:widowControl w:val="0"/>
              <w:spacing w:line="240" w:lineRule="auto"/>
            </w:pPr>
            <w:proofErr w:type="gramStart"/>
            <w:r>
              <w:t>memory</w:t>
            </w:r>
            <w:proofErr w:type="gramEnd"/>
          </w:p>
        </w:tc>
        <w:tc>
          <w:tcPr>
            <w:tcW w:w="1515" w:type="dxa"/>
          </w:tcPr>
          <w:p w14:paraId="44AFB47D" w14:textId="77777777" w:rsidR="00CB6A82" w:rsidRDefault="00CB6A82" w:rsidP="009D3C20">
            <w:pPr>
              <w:pStyle w:val="normal0"/>
              <w:widowControl w:val="0"/>
              <w:spacing w:line="240" w:lineRule="auto"/>
            </w:pPr>
            <w:proofErr w:type="gramStart"/>
            <w:r>
              <w:t>events</w:t>
            </w:r>
            <w:proofErr w:type="gramEnd"/>
          </w:p>
        </w:tc>
        <w:tc>
          <w:tcPr>
            <w:tcW w:w="1725" w:type="dxa"/>
          </w:tcPr>
          <w:p w14:paraId="23AC016B" w14:textId="77777777" w:rsidR="00CB6A82" w:rsidRDefault="00CB6A82" w:rsidP="009D3C20">
            <w:pPr>
              <w:pStyle w:val="normal0"/>
              <w:widowControl w:val="0"/>
              <w:spacing w:line="240" w:lineRule="auto"/>
            </w:pPr>
            <w:proofErr w:type="gramStart"/>
            <w:r>
              <w:t>imagery</w:t>
            </w:r>
            <w:proofErr w:type="gramEnd"/>
          </w:p>
        </w:tc>
        <w:tc>
          <w:tcPr>
            <w:tcW w:w="1455" w:type="dxa"/>
          </w:tcPr>
          <w:p w14:paraId="18BF2FD4" w14:textId="77777777" w:rsidR="00CB6A82" w:rsidRDefault="00CB6A82" w:rsidP="009D3C20">
            <w:pPr>
              <w:pStyle w:val="normal0"/>
              <w:widowControl w:val="0"/>
              <w:spacing w:line="240" w:lineRule="auto"/>
            </w:pPr>
            <w:proofErr w:type="gramStart"/>
            <w:r>
              <w:t>autobiographical</w:t>
            </w:r>
            <w:proofErr w:type="gramEnd"/>
          </w:p>
        </w:tc>
        <w:tc>
          <w:tcPr>
            <w:tcW w:w="1530" w:type="dxa"/>
          </w:tcPr>
          <w:p w14:paraId="799A9634" w14:textId="77777777" w:rsidR="00CB6A82" w:rsidRDefault="00CB6A82" w:rsidP="009D3C20">
            <w:pPr>
              <w:pStyle w:val="normal0"/>
              <w:widowControl w:val="0"/>
              <w:spacing w:line="240" w:lineRule="auto"/>
            </w:pPr>
            <w:proofErr w:type="gramStart"/>
            <w:r>
              <w:t>retrieval</w:t>
            </w:r>
            <w:proofErr w:type="gramEnd"/>
          </w:p>
        </w:tc>
      </w:tr>
      <w:tr w:rsidR="00CB6A82" w14:paraId="25B5EBEA" w14:textId="77777777" w:rsidTr="009D3C20">
        <w:tc>
          <w:tcPr>
            <w:tcW w:w="1860" w:type="dxa"/>
          </w:tcPr>
          <w:p w14:paraId="0B7F3F3F" w14:textId="77777777" w:rsidR="00CB6A82" w:rsidRDefault="00CB6A82" w:rsidP="009D3C20">
            <w:pPr>
              <w:pStyle w:val="normal0"/>
              <w:widowControl w:val="0"/>
              <w:spacing w:line="240" w:lineRule="auto"/>
            </w:pPr>
            <w:proofErr w:type="gramStart"/>
            <w:r>
              <w:t>object</w:t>
            </w:r>
            <w:proofErr w:type="gramEnd"/>
            <w:r>
              <w:t xml:space="preserve"> recognition</w:t>
            </w:r>
          </w:p>
        </w:tc>
        <w:tc>
          <w:tcPr>
            <w:tcW w:w="1275" w:type="dxa"/>
          </w:tcPr>
          <w:p w14:paraId="2BAA11EE" w14:textId="77777777" w:rsidR="00CB6A82" w:rsidRDefault="00CB6A82" w:rsidP="009D3C20">
            <w:pPr>
              <w:pStyle w:val="normal0"/>
              <w:widowControl w:val="0"/>
              <w:spacing w:line="240" w:lineRule="auto"/>
            </w:pPr>
            <w:proofErr w:type="gramStart"/>
            <w:r>
              <w:t>object</w:t>
            </w:r>
            <w:proofErr w:type="gramEnd"/>
          </w:p>
        </w:tc>
        <w:tc>
          <w:tcPr>
            <w:tcW w:w="1515" w:type="dxa"/>
          </w:tcPr>
          <w:p w14:paraId="367E9A39" w14:textId="77777777" w:rsidR="00CB6A82" w:rsidRDefault="00CB6A82" w:rsidP="009D3C20">
            <w:pPr>
              <w:pStyle w:val="normal0"/>
              <w:widowControl w:val="0"/>
              <w:spacing w:line="240" w:lineRule="auto"/>
            </w:pPr>
            <w:proofErr w:type="gramStart"/>
            <w:r>
              <w:t>objects</w:t>
            </w:r>
            <w:proofErr w:type="gramEnd"/>
          </w:p>
        </w:tc>
        <w:tc>
          <w:tcPr>
            <w:tcW w:w="1725" w:type="dxa"/>
          </w:tcPr>
          <w:p w14:paraId="31EF507A" w14:textId="77777777" w:rsidR="00CB6A82" w:rsidRDefault="00CB6A82" w:rsidP="009D3C20">
            <w:pPr>
              <w:pStyle w:val="normal0"/>
              <w:widowControl w:val="0"/>
              <w:spacing w:line="240" w:lineRule="auto"/>
            </w:pPr>
            <w:proofErr w:type="gramStart"/>
            <w:r>
              <w:t>visual</w:t>
            </w:r>
            <w:proofErr w:type="gramEnd"/>
          </w:p>
        </w:tc>
        <w:tc>
          <w:tcPr>
            <w:tcW w:w="1455" w:type="dxa"/>
          </w:tcPr>
          <w:p w14:paraId="44EF3502" w14:textId="77777777" w:rsidR="00CB6A82" w:rsidRDefault="00CB6A82" w:rsidP="009D3C20">
            <w:pPr>
              <w:pStyle w:val="normal0"/>
              <w:widowControl w:val="0"/>
              <w:spacing w:line="240" w:lineRule="auto"/>
            </w:pPr>
            <w:proofErr w:type="gramStart"/>
            <w:r>
              <w:t>recognition</w:t>
            </w:r>
            <w:proofErr w:type="gramEnd"/>
          </w:p>
        </w:tc>
        <w:tc>
          <w:tcPr>
            <w:tcW w:w="1530" w:type="dxa"/>
          </w:tcPr>
          <w:p w14:paraId="27D15BA7" w14:textId="77777777" w:rsidR="00CB6A82" w:rsidRDefault="00CB6A82" w:rsidP="009D3C20">
            <w:pPr>
              <w:pStyle w:val="normal0"/>
              <w:widowControl w:val="0"/>
              <w:spacing w:line="240" w:lineRule="auto"/>
            </w:pPr>
            <w:proofErr w:type="gramStart"/>
            <w:r>
              <w:t>familiar</w:t>
            </w:r>
            <w:proofErr w:type="gramEnd"/>
          </w:p>
        </w:tc>
      </w:tr>
      <w:tr w:rsidR="00CB6A82" w14:paraId="16D584C4" w14:textId="77777777" w:rsidTr="009D3C20">
        <w:tc>
          <w:tcPr>
            <w:tcW w:w="1860" w:type="dxa"/>
          </w:tcPr>
          <w:p w14:paraId="4F28261B" w14:textId="77777777" w:rsidR="00CB6A82" w:rsidRDefault="00CB6A82" w:rsidP="009D3C20">
            <w:pPr>
              <w:pStyle w:val="normal0"/>
              <w:widowControl w:val="0"/>
              <w:spacing w:line="240" w:lineRule="auto"/>
            </w:pPr>
            <w:proofErr w:type="gramStart"/>
            <w:r>
              <w:rPr>
                <w:i/>
              </w:rPr>
              <w:t>motor</w:t>
            </w:r>
            <w:proofErr w:type="gramEnd"/>
            <w:r>
              <w:rPr>
                <w:i/>
              </w:rPr>
              <w:t xml:space="preserve"> function</w:t>
            </w:r>
          </w:p>
        </w:tc>
        <w:tc>
          <w:tcPr>
            <w:tcW w:w="1275" w:type="dxa"/>
          </w:tcPr>
          <w:p w14:paraId="524AB931" w14:textId="77777777" w:rsidR="00CB6A82" w:rsidRDefault="00CB6A82" w:rsidP="009D3C20">
            <w:pPr>
              <w:pStyle w:val="normal0"/>
              <w:widowControl w:val="0"/>
              <w:spacing w:line="240" w:lineRule="auto"/>
            </w:pPr>
            <w:proofErr w:type="gramStart"/>
            <w:r>
              <w:t>motor</w:t>
            </w:r>
            <w:proofErr w:type="gramEnd"/>
          </w:p>
        </w:tc>
        <w:tc>
          <w:tcPr>
            <w:tcW w:w="1515" w:type="dxa"/>
          </w:tcPr>
          <w:p w14:paraId="17AF6F69" w14:textId="77777777" w:rsidR="00CB6A82" w:rsidRDefault="00CB6A82" w:rsidP="009D3C20">
            <w:pPr>
              <w:pStyle w:val="normal0"/>
              <w:widowControl w:val="0"/>
              <w:spacing w:line="240" w:lineRule="auto"/>
            </w:pPr>
            <w:proofErr w:type="gramStart"/>
            <w:r>
              <w:t>movement</w:t>
            </w:r>
            <w:proofErr w:type="gramEnd"/>
          </w:p>
        </w:tc>
        <w:tc>
          <w:tcPr>
            <w:tcW w:w="1725" w:type="dxa"/>
          </w:tcPr>
          <w:p w14:paraId="4051C41F" w14:textId="77777777" w:rsidR="00CB6A82" w:rsidRDefault="00CB6A82" w:rsidP="009D3C20">
            <w:pPr>
              <w:pStyle w:val="normal0"/>
              <w:widowControl w:val="0"/>
              <w:spacing w:line="240" w:lineRule="auto"/>
            </w:pPr>
            <w:proofErr w:type="gramStart"/>
            <w:r>
              <w:t>movements</w:t>
            </w:r>
            <w:proofErr w:type="gramEnd"/>
          </w:p>
        </w:tc>
        <w:tc>
          <w:tcPr>
            <w:tcW w:w="1455" w:type="dxa"/>
          </w:tcPr>
          <w:p w14:paraId="1BDD9CD9" w14:textId="77777777" w:rsidR="00CB6A82" w:rsidRDefault="00CB6A82" w:rsidP="009D3C20">
            <w:pPr>
              <w:pStyle w:val="normal0"/>
              <w:widowControl w:val="0"/>
              <w:spacing w:line="240" w:lineRule="auto"/>
            </w:pPr>
            <w:proofErr w:type="gramStart"/>
            <w:r>
              <w:t>sensorimotor</w:t>
            </w:r>
            <w:proofErr w:type="gramEnd"/>
          </w:p>
        </w:tc>
        <w:tc>
          <w:tcPr>
            <w:tcW w:w="1530" w:type="dxa"/>
          </w:tcPr>
          <w:p w14:paraId="1FD70487" w14:textId="77777777" w:rsidR="00CB6A82" w:rsidRDefault="00CB6A82" w:rsidP="009D3C20">
            <w:pPr>
              <w:pStyle w:val="normal0"/>
              <w:widowControl w:val="0"/>
              <w:spacing w:line="240" w:lineRule="auto"/>
            </w:pPr>
            <w:proofErr w:type="gramStart"/>
            <w:r>
              <w:t>primary</w:t>
            </w:r>
            <w:proofErr w:type="gramEnd"/>
          </w:p>
        </w:tc>
      </w:tr>
      <w:tr w:rsidR="00CB6A82" w14:paraId="2156DF0C" w14:textId="77777777" w:rsidTr="009D3C20">
        <w:tc>
          <w:tcPr>
            <w:tcW w:w="1860" w:type="dxa"/>
          </w:tcPr>
          <w:p w14:paraId="1852FEE4" w14:textId="77777777" w:rsidR="00CB6A82" w:rsidRDefault="00CB6A82" w:rsidP="009D3C20">
            <w:pPr>
              <w:pStyle w:val="normal0"/>
              <w:widowControl w:val="0"/>
              <w:spacing w:line="240" w:lineRule="auto"/>
            </w:pPr>
            <w:proofErr w:type="gramStart"/>
            <w:r>
              <w:t>attention</w:t>
            </w:r>
            <w:proofErr w:type="gramEnd"/>
          </w:p>
        </w:tc>
        <w:tc>
          <w:tcPr>
            <w:tcW w:w="1275" w:type="dxa"/>
          </w:tcPr>
          <w:p w14:paraId="43092055" w14:textId="77777777" w:rsidR="00CB6A82" w:rsidRDefault="00CB6A82" w:rsidP="009D3C20">
            <w:pPr>
              <w:pStyle w:val="normal0"/>
              <w:widowControl w:val="0"/>
              <w:spacing w:line="240" w:lineRule="auto"/>
            </w:pPr>
            <w:proofErr w:type="gramStart"/>
            <w:r>
              <w:t>attention</w:t>
            </w:r>
            <w:proofErr w:type="gramEnd"/>
          </w:p>
        </w:tc>
        <w:tc>
          <w:tcPr>
            <w:tcW w:w="1515" w:type="dxa"/>
          </w:tcPr>
          <w:p w14:paraId="502A3CDD" w14:textId="77777777" w:rsidR="00CB6A82" w:rsidRDefault="00CB6A82" w:rsidP="009D3C20">
            <w:pPr>
              <w:pStyle w:val="normal0"/>
              <w:widowControl w:val="0"/>
              <w:spacing w:line="240" w:lineRule="auto"/>
            </w:pPr>
            <w:proofErr w:type="spellStart"/>
            <w:proofErr w:type="gramStart"/>
            <w:r>
              <w:t>attentional</w:t>
            </w:r>
            <w:proofErr w:type="spellEnd"/>
            <w:proofErr w:type="gramEnd"/>
          </w:p>
        </w:tc>
        <w:tc>
          <w:tcPr>
            <w:tcW w:w="1725" w:type="dxa"/>
          </w:tcPr>
          <w:p w14:paraId="7F6DB7E8" w14:textId="77777777" w:rsidR="00CB6A82" w:rsidRDefault="00CB6A82" w:rsidP="009D3C20">
            <w:pPr>
              <w:pStyle w:val="normal0"/>
              <w:widowControl w:val="0"/>
              <w:spacing w:line="240" w:lineRule="auto"/>
            </w:pPr>
            <w:proofErr w:type="gramStart"/>
            <w:r>
              <w:t>visual</w:t>
            </w:r>
            <w:proofErr w:type="gramEnd"/>
          </w:p>
        </w:tc>
        <w:tc>
          <w:tcPr>
            <w:tcW w:w="1455" w:type="dxa"/>
          </w:tcPr>
          <w:p w14:paraId="2F354661" w14:textId="77777777" w:rsidR="00CB6A82" w:rsidRDefault="00CB6A82" w:rsidP="009D3C20">
            <w:pPr>
              <w:pStyle w:val="normal0"/>
              <w:widowControl w:val="0"/>
              <w:spacing w:line="240" w:lineRule="auto"/>
            </w:pPr>
            <w:proofErr w:type="gramStart"/>
            <w:r>
              <w:t>spatial</w:t>
            </w:r>
            <w:proofErr w:type="gramEnd"/>
          </w:p>
        </w:tc>
        <w:tc>
          <w:tcPr>
            <w:tcW w:w="1530" w:type="dxa"/>
          </w:tcPr>
          <w:p w14:paraId="29D9BDE6" w14:textId="77777777" w:rsidR="00CB6A82" w:rsidRDefault="00CB6A82" w:rsidP="009D3C20">
            <w:pPr>
              <w:pStyle w:val="normal0"/>
              <w:widowControl w:val="0"/>
              <w:spacing w:line="240" w:lineRule="auto"/>
            </w:pPr>
            <w:proofErr w:type="gramStart"/>
            <w:r>
              <w:t>target</w:t>
            </w:r>
            <w:proofErr w:type="gramEnd"/>
          </w:p>
        </w:tc>
      </w:tr>
      <w:tr w:rsidR="00CB6A82" w14:paraId="477E55C2" w14:textId="77777777" w:rsidTr="009D3C20">
        <w:tc>
          <w:tcPr>
            <w:tcW w:w="1860" w:type="dxa"/>
          </w:tcPr>
          <w:p w14:paraId="1CB79592" w14:textId="77777777" w:rsidR="00CB6A82" w:rsidRDefault="00CB6A82" w:rsidP="009D3C20">
            <w:pPr>
              <w:pStyle w:val="normal0"/>
              <w:widowControl w:val="0"/>
              <w:spacing w:line="240" w:lineRule="auto"/>
            </w:pPr>
            <w:proofErr w:type="gramStart"/>
            <w:r>
              <w:t>learning</w:t>
            </w:r>
            <w:proofErr w:type="gramEnd"/>
          </w:p>
        </w:tc>
        <w:tc>
          <w:tcPr>
            <w:tcW w:w="1275" w:type="dxa"/>
          </w:tcPr>
          <w:p w14:paraId="49F1BD15" w14:textId="77777777" w:rsidR="00CB6A82" w:rsidRDefault="00CB6A82" w:rsidP="009D3C20">
            <w:pPr>
              <w:pStyle w:val="normal0"/>
              <w:widowControl w:val="0"/>
              <w:spacing w:line="240" w:lineRule="auto"/>
            </w:pPr>
            <w:proofErr w:type="gramStart"/>
            <w:r>
              <w:t>learning</w:t>
            </w:r>
            <w:proofErr w:type="gramEnd"/>
          </w:p>
        </w:tc>
        <w:tc>
          <w:tcPr>
            <w:tcW w:w="1515" w:type="dxa"/>
          </w:tcPr>
          <w:p w14:paraId="59EFAD90" w14:textId="77777777" w:rsidR="00CB6A82" w:rsidRDefault="00CB6A82" w:rsidP="009D3C20">
            <w:pPr>
              <w:pStyle w:val="normal0"/>
              <w:widowControl w:val="0"/>
              <w:spacing w:line="240" w:lineRule="auto"/>
            </w:pPr>
            <w:proofErr w:type="gramStart"/>
            <w:r>
              <w:t>training</w:t>
            </w:r>
            <w:proofErr w:type="gramEnd"/>
          </w:p>
        </w:tc>
        <w:tc>
          <w:tcPr>
            <w:tcW w:w="1725" w:type="dxa"/>
          </w:tcPr>
          <w:p w14:paraId="5AE24C78" w14:textId="77777777" w:rsidR="00CB6A82" w:rsidRDefault="00CB6A82" w:rsidP="009D3C20">
            <w:pPr>
              <w:pStyle w:val="normal0"/>
              <w:widowControl w:val="0"/>
              <w:spacing w:line="240" w:lineRule="auto"/>
            </w:pPr>
            <w:proofErr w:type="gramStart"/>
            <w:r>
              <w:t>performance</w:t>
            </w:r>
            <w:proofErr w:type="gramEnd"/>
          </w:p>
        </w:tc>
        <w:tc>
          <w:tcPr>
            <w:tcW w:w="1455" w:type="dxa"/>
          </w:tcPr>
          <w:p w14:paraId="369C8BA9" w14:textId="77777777" w:rsidR="00CB6A82" w:rsidRDefault="00CB6A82" w:rsidP="009D3C20">
            <w:pPr>
              <w:pStyle w:val="normal0"/>
              <w:widowControl w:val="0"/>
              <w:spacing w:line="240" w:lineRule="auto"/>
            </w:pPr>
            <w:proofErr w:type="gramStart"/>
            <w:r>
              <w:t>practice</w:t>
            </w:r>
            <w:proofErr w:type="gramEnd"/>
          </w:p>
        </w:tc>
        <w:tc>
          <w:tcPr>
            <w:tcW w:w="1530" w:type="dxa"/>
          </w:tcPr>
          <w:p w14:paraId="2EA693BC" w14:textId="77777777" w:rsidR="00CB6A82" w:rsidRDefault="00CB6A82" w:rsidP="009D3C20">
            <w:pPr>
              <w:pStyle w:val="normal0"/>
              <w:widowControl w:val="0"/>
              <w:spacing w:line="240" w:lineRule="auto"/>
            </w:pPr>
            <w:proofErr w:type="gramStart"/>
            <w:r>
              <w:t>sequence</w:t>
            </w:r>
            <w:proofErr w:type="gramEnd"/>
          </w:p>
        </w:tc>
      </w:tr>
      <w:tr w:rsidR="00CB6A82" w14:paraId="6C622E44" w14:textId="77777777" w:rsidTr="009D3C20">
        <w:tc>
          <w:tcPr>
            <w:tcW w:w="1860" w:type="dxa"/>
          </w:tcPr>
          <w:p w14:paraId="54ACD1BC" w14:textId="77777777" w:rsidR="00CB6A82" w:rsidRDefault="00CB6A82" w:rsidP="009D3C20">
            <w:pPr>
              <w:pStyle w:val="normal0"/>
              <w:widowControl w:val="0"/>
              <w:spacing w:line="240" w:lineRule="auto"/>
            </w:pPr>
            <w:proofErr w:type="gramStart"/>
            <w:r>
              <w:rPr>
                <w:i/>
              </w:rPr>
              <w:t>social</w:t>
            </w:r>
            <w:proofErr w:type="gramEnd"/>
            <w:r>
              <w:rPr>
                <w:i/>
              </w:rPr>
              <w:t xml:space="preserve"> cognition</w:t>
            </w:r>
          </w:p>
        </w:tc>
        <w:tc>
          <w:tcPr>
            <w:tcW w:w="1275" w:type="dxa"/>
          </w:tcPr>
          <w:p w14:paraId="04F70679" w14:textId="77777777" w:rsidR="00CB6A82" w:rsidRDefault="00CB6A82" w:rsidP="009D3C20">
            <w:pPr>
              <w:pStyle w:val="normal0"/>
              <w:widowControl w:val="0"/>
              <w:spacing w:line="240" w:lineRule="auto"/>
            </w:pPr>
            <w:proofErr w:type="gramStart"/>
            <w:r>
              <w:t>social</w:t>
            </w:r>
            <w:proofErr w:type="gramEnd"/>
          </w:p>
        </w:tc>
        <w:tc>
          <w:tcPr>
            <w:tcW w:w="1515" w:type="dxa"/>
          </w:tcPr>
          <w:p w14:paraId="13BFF606" w14:textId="77777777" w:rsidR="00CB6A82" w:rsidRDefault="00CB6A82" w:rsidP="009D3C20">
            <w:pPr>
              <w:pStyle w:val="normal0"/>
              <w:widowControl w:val="0"/>
              <w:spacing w:line="240" w:lineRule="auto"/>
            </w:pPr>
            <w:proofErr w:type="gramStart"/>
            <w:r>
              <w:t>empathy</w:t>
            </w:r>
            <w:proofErr w:type="gramEnd"/>
          </w:p>
        </w:tc>
        <w:tc>
          <w:tcPr>
            <w:tcW w:w="1725" w:type="dxa"/>
          </w:tcPr>
          <w:p w14:paraId="464E0225" w14:textId="77777777" w:rsidR="00CB6A82" w:rsidRDefault="00CB6A82" w:rsidP="009D3C20">
            <w:pPr>
              <w:pStyle w:val="normal0"/>
              <w:widowControl w:val="0"/>
              <w:spacing w:line="240" w:lineRule="auto"/>
            </w:pPr>
            <w:proofErr w:type="gramStart"/>
            <w:r>
              <w:t>moral</w:t>
            </w:r>
            <w:proofErr w:type="gramEnd"/>
          </w:p>
        </w:tc>
        <w:tc>
          <w:tcPr>
            <w:tcW w:w="1455" w:type="dxa"/>
          </w:tcPr>
          <w:p w14:paraId="39B52799" w14:textId="77777777" w:rsidR="00CB6A82" w:rsidRDefault="00CB6A82" w:rsidP="009D3C20">
            <w:pPr>
              <w:pStyle w:val="normal0"/>
              <w:widowControl w:val="0"/>
              <w:spacing w:line="240" w:lineRule="auto"/>
            </w:pPr>
            <w:proofErr w:type="gramStart"/>
            <w:r>
              <w:t>person</w:t>
            </w:r>
            <w:proofErr w:type="gramEnd"/>
          </w:p>
        </w:tc>
        <w:tc>
          <w:tcPr>
            <w:tcW w:w="1530" w:type="dxa"/>
          </w:tcPr>
          <w:p w14:paraId="75BCF078" w14:textId="77777777" w:rsidR="00CB6A82" w:rsidRDefault="00CB6A82" w:rsidP="009D3C20">
            <w:pPr>
              <w:pStyle w:val="normal0"/>
              <w:widowControl w:val="0"/>
              <w:spacing w:line="240" w:lineRule="auto"/>
            </w:pPr>
            <w:proofErr w:type="gramStart"/>
            <w:r>
              <w:t>judgments</w:t>
            </w:r>
            <w:proofErr w:type="gramEnd"/>
          </w:p>
        </w:tc>
      </w:tr>
      <w:tr w:rsidR="00CB6A82" w14:paraId="10ED4683" w14:textId="77777777" w:rsidTr="009D3C20">
        <w:tc>
          <w:tcPr>
            <w:tcW w:w="1860" w:type="dxa"/>
          </w:tcPr>
          <w:p w14:paraId="0D95DE84" w14:textId="77777777" w:rsidR="00CB6A82" w:rsidRDefault="00CB6A82" w:rsidP="009D3C20">
            <w:pPr>
              <w:pStyle w:val="normal0"/>
              <w:widowControl w:val="0"/>
              <w:spacing w:line="240" w:lineRule="auto"/>
            </w:pPr>
            <w:proofErr w:type="spellStart"/>
            <w:proofErr w:type="gramStart"/>
            <w:r>
              <w:t>tms</w:t>
            </w:r>
            <w:proofErr w:type="spellEnd"/>
            <w:proofErr w:type="gramEnd"/>
            <w:r>
              <w:t>/stimulation</w:t>
            </w:r>
          </w:p>
        </w:tc>
        <w:tc>
          <w:tcPr>
            <w:tcW w:w="1275" w:type="dxa"/>
          </w:tcPr>
          <w:p w14:paraId="49863283" w14:textId="77777777" w:rsidR="00CB6A82" w:rsidRDefault="00CB6A82" w:rsidP="009D3C20">
            <w:pPr>
              <w:pStyle w:val="normal0"/>
              <w:widowControl w:val="0"/>
              <w:spacing w:line="240" w:lineRule="auto"/>
            </w:pPr>
            <w:proofErr w:type="gramStart"/>
            <w:r>
              <w:t>stimulation</w:t>
            </w:r>
            <w:proofErr w:type="gramEnd"/>
          </w:p>
        </w:tc>
        <w:tc>
          <w:tcPr>
            <w:tcW w:w="1515" w:type="dxa"/>
          </w:tcPr>
          <w:p w14:paraId="3C4CAD26" w14:textId="77777777" w:rsidR="00CB6A82" w:rsidRDefault="00CB6A82" w:rsidP="009D3C20">
            <w:pPr>
              <w:pStyle w:val="normal0"/>
              <w:widowControl w:val="0"/>
              <w:spacing w:line="240" w:lineRule="auto"/>
            </w:pPr>
            <w:proofErr w:type="gramStart"/>
            <w:r>
              <w:t>somatosensory</w:t>
            </w:r>
            <w:proofErr w:type="gramEnd"/>
          </w:p>
        </w:tc>
        <w:tc>
          <w:tcPr>
            <w:tcW w:w="1725" w:type="dxa"/>
          </w:tcPr>
          <w:p w14:paraId="649B514F" w14:textId="77777777" w:rsidR="00CB6A82" w:rsidRDefault="00CB6A82" w:rsidP="009D3C20">
            <w:pPr>
              <w:pStyle w:val="normal0"/>
              <w:widowControl w:val="0"/>
              <w:spacing w:line="240" w:lineRule="auto"/>
            </w:pPr>
            <w:proofErr w:type="spellStart"/>
            <w:proofErr w:type="gramStart"/>
            <w:r>
              <w:t>tms</w:t>
            </w:r>
            <w:proofErr w:type="spellEnd"/>
            <w:proofErr w:type="gramEnd"/>
          </w:p>
        </w:tc>
        <w:tc>
          <w:tcPr>
            <w:tcW w:w="1455" w:type="dxa"/>
          </w:tcPr>
          <w:p w14:paraId="358B40FB" w14:textId="77777777" w:rsidR="00CB6A82" w:rsidRDefault="00CB6A82" w:rsidP="009D3C20">
            <w:pPr>
              <w:pStyle w:val="normal0"/>
              <w:widowControl w:val="0"/>
              <w:spacing w:line="240" w:lineRule="auto"/>
            </w:pPr>
            <w:proofErr w:type="gramStart"/>
            <w:r>
              <w:t>primary</w:t>
            </w:r>
            <w:proofErr w:type="gramEnd"/>
          </w:p>
        </w:tc>
        <w:tc>
          <w:tcPr>
            <w:tcW w:w="1530" w:type="dxa"/>
          </w:tcPr>
          <w:p w14:paraId="3A48ABA2" w14:textId="77777777" w:rsidR="00CB6A82" w:rsidRDefault="00CB6A82" w:rsidP="009D3C20">
            <w:pPr>
              <w:pStyle w:val="normal0"/>
              <w:widowControl w:val="0"/>
              <w:spacing w:line="240" w:lineRule="auto"/>
            </w:pPr>
            <w:proofErr w:type="gramStart"/>
            <w:r>
              <w:t>tactile</w:t>
            </w:r>
            <w:proofErr w:type="gramEnd"/>
          </w:p>
        </w:tc>
      </w:tr>
      <w:tr w:rsidR="00CB6A82" w14:paraId="45B33805" w14:textId="77777777" w:rsidTr="009D3C20">
        <w:tc>
          <w:tcPr>
            <w:tcW w:w="1860" w:type="dxa"/>
          </w:tcPr>
          <w:p w14:paraId="79B6CF33" w14:textId="77777777" w:rsidR="00CB6A82" w:rsidRDefault="00CB6A82" w:rsidP="009D3C20">
            <w:pPr>
              <w:pStyle w:val="normal0"/>
              <w:widowControl w:val="0"/>
              <w:spacing w:line="240" w:lineRule="auto"/>
            </w:pPr>
            <w:proofErr w:type="gramStart"/>
            <w:r>
              <w:t>mathematics</w:t>
            </w:r>
            <w:proofErr w:type="gramEnd"/>
          </w:p>
        </w:tc>
        <w:tc>
          <w:tcPr>
            <w:tcW w:w="1275" w:type="dxa"/>
          </w:tcPr>
          <w:p w14:paraId="7537DFE5" w14:textId="77777777" w:rsidR="00CB6A82" w:rsidRDefault="00CB6A82" w:rsidP="009D3C20">
            <w:pPr>
              <w:pStyle w:val="normal0"/>
              <w:widowControl w:val="0"/>
              <w:spacing w:line="240" w:lineRule="auto"/>
            </w:pPr>
            <w:proofErr w:type="gramStart"/>
            <w:r>
              <w:t>arithmetic</w:t>
            </w:r>
            <w:proofErr w:type="gramEnd"/>
          </w:p>
        </w:tc>
        <w:tc>
          <w:tcPr>
            <w:tcW w:w="1515" w:type="dxa"/>
          </w:tcPr>
          <w:p w14:paraId="7B954481" w14:textId="77777777" w:rsidR="00CB6A82" w:rsidRDefault="00CB6A82" w:rsidP="009D3C20">
            <w:pPr>
              <w:pStyle w:val="normal0"/>
              <w:widowControl w:val="0"/>
              <w:spacing w:line="240" w:lineRule="auto"/>
            </w:pPr>
            <w:proofErr w:type="gramStart"/>
            <w:r>
              <w:t>numerical</w:t>
            </w:r>
            <w:proofErr w:type="gramEnd"/>
          </w:p>
        </w:tc>
        <w:tc>
          <w:tcPr>
            <w:tcW w:w="1725" w:type="dxa"/>
          </w:tcPr>
          <w:p w14:paraId="287213DB" w14:textId="77777777" w:rsidR="00CB6A82" w:rsidRDefault="00CB6A82" w:rsidP="009D3C20">
            <w:pPr>
              <w:pStyle w:val="normal0"/>
              <w:widowControl w:val="0"/>
              <w:spacing w:line="240" w:lineRule="auto"/>
            </w:pPr>
            <w:proofErr w:type="gramStart"/>
            <w:r>
              <w:t>mental</w:t>
            </w:r>
            <w:proofErr w:type="gramEnd"/>
          </w:p>
        </w:tc>
        <w:tc>
          <w:tcPr>
            <w:tcW w:w="1455" w:type="dxa"/>
          </w:tcPr>
          <w:p w14:paraId="3B70904D" w14:textId="77777777" w:rsidR="00CB6A82" w:rsidRDefault="00CB6A82" w:rsidP="009D3C20">
            <w:pPr>
              <w:pStyle w:val="normal0"/>
              <w:widowControl w:val="0"/>
              <w:spacing w:line="240" w:lineRule="auto"/>
            </w:pPr>
            <w:proofErr w:type="gramStart"/>
            <w:r>
              <w:t>magnitude</w:t>
            </w:r>
            <w:proofErr w:type="gramEnd"/>
          </w:p>
        </w:tc>
        <w:tc>
          <w:tcPr>
            <w:tcW w:w="1530" w:type="dxa"/>
          </w:tcPr>
          <w:p w14:paraId="685CA858" w14:textId="77777777" w:rsidR="00CB6A82" w:rsidRDefault="00CB6A82" w:rsidP="009D3C20">
            <w:pPr>
              <w:pStyle w:val="normal0"/>
              <w:widowControl w:val="0"/>
              <w:spacing w:line="240" w:lineRule="auto"/>
            </w:pPr>
            <w:proofErr w:type="gramStart"/>
            <w:r>
              <w:t>calculation</w:t>
            </w:r>
            <w:proofErr w:type="gramEnd"/>
          </w:p>
        </w:tc>
      </w:tr>
      <w:tr w:rsidR="00CB6A82" w14:paraId="6BDA032B" w14:textId="77777777" w:rsidTr="009D3C20">
        <w:tc>
          <w:tcPr>
            <w:tcW w:w="1860" w:type="dxa"/>
          </w:tcPr>
          <w:p w14:paraId="077901EB" w14:textId="77777777" w:rsidR="00CB6A82" w:rsidRDefault="00CB6A82" w:rsidP="009D3C20">
            <w:pPr>
              <w:pStyle w:val="normal0"/>
              <w:widowControl w:val="0"/>
              <w:spacing w:line="240" w:lineRule="auto"/>
            </w:pPr>
            <w:proofErr w:type="gramStart"/>
            <w:r>
              <w:t>sentence</w:t>
            </w:r>
            <w:proofErr w:type="gramEnd"/>
            <w:r>
              <w:t xml:space="preserve"> comprehension</w:t>
            </w:r>
          </w:p>
        </w:tc>
        <w:tc>
          <w:tcPr>
            <w:tcW w:w="1275" w:type="dxa"/>
          </w:tcPr>
          <w:p w14:paraId="484B4FA4" w14:textId="77777777" w:rsidR="00CB6A82" w:rsidRDefault="00CB6A82" w:rsidP="009D3C20">
            <w:pPr>
              <w:pStyle w:val="normal0"/>
              <w:widowControl w:val="0"/>
              <w:spacing w:line="240" w:lineRule="auto"/>
            </w:pPr>
            <w:proofErr w:type="gramStart"/>
            <w:r>
              <w:t>sentences</w:t>
            </w:r>
            <w:proofErr w:type="gramEnd"/>
          </w:p>
        </w:tc>
        <w:tc>
          <w:tcPr>
            <w:tcW w:w="1515" w:type="dxa"/>
          </w:tcPr>
          <w:p w14:paraId="0C3B140F" w14:textId="77777777" w:rsidR="00CB6A82" w:rsidRDefault="00CB6A82" w:rsidP="009D3C20">
            <w:pPr>
              <w:pStyle w:val="normal0"/>
              <w:widowControl w:val="0"/>
              <w:spacing w:line="240" w:lineRule="auto"/>
            </w:pPr>
            <w:proofErr w:type="gramStart"/>
            <w:r>
              <w:t>comprehension</w:t>
            </w:r>
            <w:proofErr w:type="gramEnd"/>
          </w:p>
        </w:tc>
        <w:tc>
          <w:tcPr>
            <w:tcW w:w="1725" w:type="dxa"/>
          </w:tcPr>
          <w:p w14:paraId="517D2FE2" w14:textId="77777777" w:rsidR="00CB6A82" w:rsidRDefault="00CB6A82" w:rsidP="009D3C20">
            <w:pPr>
              <w:pStyle w:val="normal0"/>
              <w:widowControl w:val="0"/>
              <w:spacing w:line="240" w:lineRule="auto"/>
            </w:pPr>
            <w:proofErr w:type="gramStart"/>
            <w:r>
              <w:t>sentence</w:t>
            </w:r>
            <w:proofErr w:type="gramEnd"/>
          </w:p>
        </w:tc>
        <w:tc>
          <w:tcPr>
            <w:tcW w:w="1455" w:type="dxa"/>
          </w:tcPr>
          <w:p w14:paraId="4AA2BFED" w14:textId="77777777" w:rsidR="00CB6A82" w:rsidRDefault="00CB6A82" w:rsidP="009D3C20">
            <w:pPr>
              <w:pStyle w:val="normal0"/>
              <w:widowControl w:val="0"/>
              <w:spacing w:line="240" w:lineRule="auto"/>
            </w:pPr>
            <w:proofErr w:type="gramStart"/>
            <w:r>
              <w:t>language</w:t>
            </w:r>
            <w:proofErr w:type="gramEnd"/>
          </w:p>
        </w:tc>
        <w:tc>
          <w:tcPr>
            <w:tcW w:w="1530" w:type="dxa"/>
          </w:tcPr>
          <w:p w14:paraId="60A9C43B" w14:textId="77777777" w:rsidR="00CB6A82" w:rsidRDefault="00CB6A82" w:rsidP="009D3C20">
            <w:pPr>
              <w:pStyle w:val="normal0"/>
              <w:widowControl w:val="0"/>
              <w:spacing w:line="240" w:lineRule="auto"/>
            </w:pPr>
            <w:proofErr w:type="gramStart"/>
            <w:r>
              <w:t>syntactic</w:t>
            </w:r>
            <w:proofErr w:type="gramEnd"/>
          </w:p>
        </w:tc>
      </w:tr>
      <w:tr w:rsidR="00CB6A82" w14:paraId="0F6B1D1E" w14:textId="77777777" w:rsidTr="009D3C20">
        <w:trPr>
          <w:trHeight w:val="420"/>
        </w:trPr>
        <w:tc>
          <w:tcPr>
            <w:tcW w:w="1860" w:type="dxa"/>
          </w:tcPr>
          <w:p w14:paraId="25B86C81" w14:textId="77777777" w:rsidR="00CB6A82" w:rsidRDefault="00CB6A82" w:rsidP="009D3C20">
            <w:pPr>
              <w:pStyle w:val="normal0"/>
              <w:widowControl w:val="0"/>
              <w:spacing w:line="240" w:lineRule="auto"/>
            </w:pPr>
            <w:proofErr w:type="gramStart"/>
            <w:r>
              <w:rPr>
                <w:i/>
              </w:rPr>
              <w:t>reward</w:t>
            </w:r>
            <w:proofErr w:type="gramEnd"/>
          </w:p>
        </w:tc>
        <w:tc>
          <w:tcPr>
            <w:tcW w:w="1275" w:type="dxa"/>
          </w:tcPr>
          <w:p w14:paraId="2F274949" w14:textId="77777777" w:rsidR="00CB6A82" w:rsidRDefault="00CB6A82" w:rsidP="009D3C20">
            <w:pPr>
              <w:pStyle w:val="normal0"/>
              <w:widowControl w:val="0"/>
              <w:spacing w:line="240" w:lineRule="auto"/>
            </w:pPr>
            <w:proofErr w:type="gramStart"/>
            <w:r>
              <w:t>reward</w:t>
            </w:r>
            <w:proofErr w:type="gramEnd"/>
          </w:p>
        </w:tc>
        <w:tc>
          <w:tcPr>
            <w:tcW w:w="1515" w:type="dxa"/>
          </w:tcPr>
          <w:p w14:paraId="113346BF" w14:textId="77777777" w:rsidR="00CB6A82" w:rsidRDefault="00CB6A82" w:rsidP="009D3C20">
            <w:pPr>
              <w:pStyle w:val="normal0"/>
              <w:widowControl w:val="0"/>
              <w:spacing w:line="240" w:lineRule="auto"/>
            </w:pPr>
            <w:proofErr w:type="gramStart"/>
            <w:r>
              <w:t>anticipation</w:t>
            </w:r>
            <w:proofErr w:type="gramEnd"/>
          </w:p>
        </w:tc>
        <w:tc>
          <w:tcPr>
            <w:tcW w:w="1725" w:type="dxa"/>
          </w:tcPr>
          <w:p w14:paraId="772DBCF7" w14:textId="77777777" w:rsidR="00CB6A82" w:rsidRDefault="00CB6A82" w:rsidP="009D3C20">
            <w:pPr>
              <w:pStyle w:val="normal0"/>
              <w:widowControl w:val="0"/>
              <w:spacing w:line="240" w:lineRule="auto"/>
            </w:pPr>
            <w:proofErr w:type="gramStart"/>
            <w:r>
              <w:t>monetary</w:t>
            </w:r>
            <w:proofErr w:type="gramEnd"/>
          </w:p>
        </w:tc>
        <w:tc>
          <w:tcPr>
            <w:tcW w:w="1455" w:type="dxa"/>
          </w:tcPr>
          <w:p w14:paraId="30B736AF" w14:textId="77777777" w:rsidR="00CB6A82" w:rsidRDefault="00CB6A82" w:rsidP="009D3C20">
            <w:pPr>
              <w:pStyle w:val="normal0"/>
              <w:widowControl w:val="0"/>
              <w:spacing w:line="240" w:lineRule="auto"/>
            </w:pPr>
            <w:proofErr w:type="gramStart"/>
            <w:r>
              <w:t>responses</w:t>
            </w:r>
            <w:proofErr w:type="gramEnd"/>
          </w:p>
        </w:tc>
        <w:tc>
          <w:tcPr>
            <w:tcW w:w="1530" w:type="dxa"/>
          </w:tcPr>
          <w:p w14:paraId="7FB9A13A" w14:textId="77777777" w:rsidR="00CB6A82" w:rsidRDefault="00CB6A82" w:rsidP="009D3C20">
            <w:pPr>
              <w:pStyle w:val="normal0"/>
              <w:widowControl w:val="0"/>
              <w:spacing w:line="240" w:lineRule="auto"/>
            </w:pPr>
            <w:proofErr w:type="gramStart"/>
            <w:r>
              <w:t>rewards</w:t>
            </w:r>
            <w:proofErr w:type="gramEnd"/>
          </w:p>
        </w:tc>
      </w:tr>
      <w:tr w:rsidR="00CB6A82" w14:paraId="5B2943F0" w14:textId="77777777" w:rsidTr="009D3C20">
        <w:tc>
          <w:tcPr>
            <w:tcW w:w="1860" w:type="dxa"/>
          </w:tcPr>
          <w:p w14:paraId="1B48C2DF" w14:textId="77777777" w:rsidR="00CB6A82" w:rsidRDefault="00CB6A82" w:rsidP="009D3C20">
            <w:pPr>
              <w:pStyle w:val="normal0"/>
              <w:widowControl w:val="0"/>
              <w:spacing w:line="240" w:lineRule="auto"/>
            </w:pPr>
            <w:proofErr w:type="gramStart"/>
            <w:r>
              <w:t>error</w:t>
            </w:r>
            <w:proofErr w:type="gramEnd"/>
            <w:r>
              <w:t xml:space="preserve"> processing</w:t>
            </w:r>
          </w:p>
        </w:tc>
        <w:tc>
          <w:tcPr>
            <w:tcW w:w="1275" w:type="dxa"/>
          </w:tcPr>
          <w:p w14:paraId="5168969D" w14:textId="77777777" w:rsidR="00CB6A82" w:rsidRDefault="00CB6A82" w:rsidP="009D3C20">
            <w:pPr>
              <w:pStyle w:val="normal0"/>
              <w:widowControl w:val="0"/>
              <w:spacing w:line="240" w:lineRule="auto"/>
            </w:pPr>
            <w:proofErr w:type="gramStart"/>
            <w:r>
              <w:t>feedback</w:t>
            </w:r>
            <w:proofErr w:type="gramEnd"/>
          </w:p>
        </w:tc>
        <w:tc>
          <w:tcPr>
            <w:tcW w:w="1515" w:type="dxa"/>
          </w:tcPr>
          <w:p w14:paraId="3466E851" w14:textId="77777777" w:rsidR="00CB6A82" w:rsidRDefault="00CB6A82" w:rsidP="009D3C20">
            <w:pPr>
              <w:pStyle w:val="normal0"/>
              <w:widowControl w:val="0"/>
              <w:spacing w:line="240" w:lineRule="auto"/>
            </w:pPr>
            <w:proofErr w:type="gramStart"/>
            <w:r>
              <w:t>error</w:t>
            </w:r>
            <w:proofErr w:type="gramEnd"/>
          </w:p>
        </w:tc>
        <w:tc>
          <w:tcPr>
            <w:tcW w:w="1725" w:type="dxa"/>
          </w:tcPr>
          <w:p w14:paraId="6AEB38C0" w14:textId="77777777" w:rsidR="00CB6A82" w:rsidRDefault="00CB6A82" w:rsidP="009D3C20">
            <w:pPr>
              <w:pStyle w:val="normal0"/>
              <w:widowControl w:val="0"/>
              <w:spacing w:line="240" w:lineRule="auto"/>
            </w:pPr>
            <w:proofErr w:type="gramStart"/>
            <w:r>
              <w:t>learning</w:t>
            </w:r>
            <w:proofErr w:type="gramEnd"/>
          </w:p>
        </w:tc>
        <w:tc>
          <w:tcPr>
            <w:tcW w:w="1455" w:type="dxa"/>
          </w:tcPr>
          <w:p w14:paraId="5CED08F9" w14:textId="77777777" w:rsidR="00CB6A82" w:rsidRDefault="00CB6A82" w:rsidP="009D3C20">
            <w:pPr>
              <w:pStyle w:val="normal0"/>
              <w:widowControl w:val="0"/>
              <w:spacing w:line="240" w:lineRule="auto"/>
            </w:pPr>
            <w:proofErr w:type="gramStart"/>
            <w:r>
              <w:t>errors</w:t>
            </w:r>
            <w:proofErr w:type="gramEnd"/>
          </w:p>
        </w:tc>
        <w:tc>
          <w:tcPr>
            <w:tcW w:w="1530" w:type="dxa"/>
          </w:tcPr>
          <w:p w14:paraId="0C7E0F9A" w14:textId="77777777" w:rsidR="00CB6A82" w:rsidRDefault="00CB6A82" w:rsidP="009D3C20">
            <w:pPr>
              <w:pStyle w:val="normal0"/>
              <w:widowControl w:val="0"/>
              <w:spacing w:line="240" w:lineRule="auto"/>
            </w:pPr>
            <w:proofErr w:type="gramStart"/>
            <w:r>
              <w:t>prediction</w:t>
            </w:r>
            <w:proofErr w:type="gramEnd"/>
          </w:p>
        </w:tc>
      </w:tr>
      <w:tr w:rsidR="00CB6A82" w14:paraId="4C201580" w14:textId="77777777" w:rsidTr="009D3C20">
        <w:tc>
          <w:tcPr>
            <w:tcW w:w="1860" w:type="dxa"/>
          </w:tcPr>
          <w:p w14:paraId="5920227B" w14:textId="77777777" w:rsidR="00CB6A82" w:rsidRDefault="00CB6A82" w:rsidP="009D3C20">
            <w:pPr>
              <w:pStyle w:val="normal0"/>
              <w:widowControl w:val="0"/>
              <w:spacing w:line="240" w:lineRule="auto"/>
            </w:pPr>
            <w:proofErr w:type="gramStart"/>
            <w:r>
              <w:rPr>
                <w:i/>
              </w:rPr>
              <w:t>switching</w:t>
            </w:r>
            <w:proofErr w:type="gramEnd"/>
          </w:p>
        </w:tc>
        <w:tc>
          <w:tcPr>
            <w:tcW w:w="1275" w:type="dxa"/>
          </w:tcPr>
          <w:p w14:paraId="40D7AFC9" w14:textId="77777777" w:rsidR="00CB6A82" w:rsidRDefault="00CB6A82" w:rsidP="009D3C20">
            <w:pPr>
              <w:pStyle w:val="normal0"/>
              <w:widowControl w:val="0"/>
              <w:spacing w:line="240" w:lineRule="auto"/>
            </w:pPr>
            <w:proofErr w:type="gramStart"/>
            <w:r>
              <w:t>cues</w:t>
            </w:r>
            <w:proofErr w:type="gramEnd"/>
          </w:p>
        </w:tc>
        <w:tc>
          <w:tcPr>
            <w:tcW w:w="1515" w:type="dxa"/>
          </w:tcPr>
          <w:p w14:paraId="2D7F8976" w14:textId="77777777" w:rsidR="00CB6A82" w:rsidRDefault="00CB6A82" w:rsidP="009D3C20">
            <w:pPr>
              <w:pStyle w:val="normal0"/>
              <w:widowControl w:val="0"/>
              <w:spacing w:line="240" w:lineRule="auto"/>
            </w:pPr>
            <w:proofErr w:type="gramStart"/>
            <w:r>
              <w:t>target</w:t>
            </w:r>
            <w:proofErr w:type="gramEnd"/>
          </w:p>
        </w:tc>
        <w:tc>
          <w:tcPr>
            <w:tcW w:w="1725" w:type="dxa"/>
          </w:tcPr>
          <w:p w14:paraId="10C94CBC" w14:textId="77777777" w:rsidR="00CB6A82" w:rsidRDefault="00CB6A82" w:rsidP="009D3C20">
            <w:pPr>
              <w:pStyle w:val="normal0"/>
              <w:widowControl w:val="0"/>
              <w:spacing w:line="240" w:lineRule="auto"/>
            </w:pPr>
            <w:proofErr w:type="gramStart"/>
            <w:r>
              <w:t>trials</w:t>
            </w:r>
            <w:proofErr w:type="gramEnd"/>
          </w:p>
        </w:tc>
        <w:tc>
          <w:tcPr>
            <w:tcW w:w="1455" w:type="dxa"/>
          </w:tcPr>
          <w:p w14:paraId="15918C1C" w14:textId="77777777" w:rsidR="00CB6A82" w:rsidRDefault="00CB6A82" w:rsidP="009D3C20">
            <w:pPr>
              <w:pStyle w:val="normal0"/>
              <w:widowControl w:val="0"/>
              <w:spacing w:line="240" w:lineRule="auto"/>
            </w:pPr>
            <w:proofErr w:type="gramStart"/>
            <w:r>
              <w:t>cue</w:t>
            </w:r>
            <w:proofErr w:type="gramEnd"/>
          </w:p>
        </w:tc>
        <w:tc>
          <w:tcPr>
            <w:tcW w:w="1530" w:type="dxa"/>
          </w:tcPr>
          <w:p w14:paraId="0BB8D069" w14:textId="77777777" w:rsidR="00CB6A82" w:rsidRDefault="00CB6A82" w:rsidP="009D3C20">
            <w:pPr>
              <w:pStyle w:val="normal0"/>
              <w:widowControl w:val="0"/>
              <w:spacing w:line="240" w:lineRule="auto"/>
            </w:pPr>
            <w:proofErr w:type="gramStart"/>
            <w:r>
              <w:t>switching</w:t>
            </w:r>
            <w:proofErr w:type="gramEnd"/>
          </w:p>
        </w:tc>
      </w:tr>
      <w:tr w:rsidR="00CB6A82" w14:paraId="5CD373FE" w14:textId="77777777" w:rsidTr="009D3C20">
        <w:tc>
          <w:tcPr>
            <w:tcW w:w="1860" w:type="dxa"/>
          </w:tcPr>
          <w:p w14:paraId="05E5A2AD" w14:textId="77777777" w:rsidR="00CB6A82" w:rsidRDefault="00CB6A82" w:rsidP="009D3C20">
            <w:pPr>
              <w:pStyle w:val="normal0"/>
              <w:widowControl w:val="0"/>
              <w:spacing w:line="240" w:lineRule="auto"/>
            </w:pPr>
            <w:proofErr w:type="gramStart"/>
            <w:r>
              <w:t>audition</w:t>
            </w:r>
            <w:proofErr w:type="gramEnd"/>
          </w:p>
        </w:tc>
        <w:tc>
          <w:tcPr>
            <w:tcW w:w="1275" w:type="dxa"/>
          </w:tcPr>
          <w:p w14:paraId="559E6BC9" w14:textId="77777777" w:rsidR="00CB6A82" w:rsidRDefault="00CB6A82" w:rsidP="009D3C20">
            <w:pPr>
              <w:pStyle w:val="normal0"/>
              <w:widowControl w:val="0"/>
              <w:spacing w:line="240" w:lineRule="auto"/>
            </w:pPr>
            <w:proofErr w:type="gramStart"/>
            <w:r>
              <w:t>auditory</w:t>
            </w:r>
            <w:proofErr w:type="gramEnd"/>
          </w:p>
        </w:tc>
        <w:tc>
          <w:tcPr>
            <w:tcW w:w="1515" w:type="dxa"/>
          </w:tcPr>
          <w:p w14:paraId="3999ECEA" w14:textId="77777777" w:rsidR="00CB6A82" w:rsidRDefault="00CB6A82" w:rsidP="009D3C20">
            <w:pPr>
              <w:pStyle w:val="normal0"/>
              <w:widowControl w:val="0"/>
              <w:spacing w:line="240" w:lineRule="auto"/>
            </w:pPr>
            <w:proofErr w:type="gramStart"/>
            <w:r>
              <w:t>speech</w:t>
            </w:r>
            <w:proofErr w:type="gramEnd"/>
          </w:p>
        </w:tc>
        <w:tc>
          <w:tcPr>
            <w:tcW w:w="1725" w:type="dxa"/>
          </w:tcPr>
          <w:p w14:paraId="6122A040" w14:textId="77777777" w:rsidR="00CB6A82" w:rsidRDefault="00CB6A82" w:rsidP="009D3C20">
            <w:pPr>
              <w:pStyle w:val="normal0"/>
              <w:widowControl w:val="0"/>
              <w:spacing w:line="240" w:lineRule="auto"/>
            </w:pPr>
            <w:proofErr w:type="gramStart"/>
            <w:r>
              <w:t>sounds</w:t>
            </w:r>
            <w:proofErr w:type="gramEnd"/>
          </w:p>
        </w:tc>
        <w:tc>
          <w:tcPr>
            <w:tcW w:w="1455" w:type="dxa"/>
          </w:tcPr>
          <w:p w14:paraId="086AAFE3" w14:textId="77777777" w:rsidR="00CB6A82" w:rsidRDefault="00CB6A82" w:rsidP="009D3C20">
            <w:pPr>
              <w:pStyle w:val="normal0"/>
              <w:widowControl w:val="0"/>
              <w:spacing w:line="240" w:lineRule="auto"/>
            </w:pPr>
            <w:proofErr w:type="gramStart"/>
            <w:r>
              <w:t>music</w:t>
            </w:r>
            <w:proofErr w:type="gramEnd"/>
          </w:p>
        </w:tc>
        <w:tc>
          <w:tcPr>
            <w:tcW w:w="1530" w:type="dxa"/>
          </w:tcPr>
          <w:p w14:paraId="7FEA5BDF" w14:textId="77777777" w:rsidR="00CB6A82" w:rsidRDefault="00CB6A82" w:rsidP="009D3C20">
            <w:pPr>
              <w:pStyle w:val="normal0"/>
              <w:widowControl w:val="0"/>
              <w:spacing w:line="240" w:lineRule="auto"/>
            </w:pPr>
            <w:proofErr w:type="gramStart"/>
            <w:r>
              <w:t>sound</w:t>
            </w:r>
            <w:proofErr w:type="gramEnd"/>
          </w:p>
        </w:tc>
      </w:tr>
      <w:tr w:rsidR="00CB6A82" w14:paraId="4E6B1C4D" w14:textId="77777777" w:rsidTr="009D3C20">
        <w:tc>
          <w:tcPr>
            <w:tcW w:w="1860" w:type="dxa"/>
          </w:tcPr>
          <w:p w14:paraId="3715CC63" w14:textId="77777777" w:rsidR="00CB6A82" w:rsidRDefault="00CB6A82" w:rsidP="009D3C20">
            <w:pPr>
              <w:pStyle w:val="normal0"/>
              <w:widowControl w:val="0"/>
              <w:spacing w:line="240" w:lineRule="auto"/>
            </w:pPr>
            <w:proofErr w:type="gramStart"/>
            <w:r>
              <w:rPr>
                <w:i/>
              </w:rPr>
              <w:t>emotion</w:t>
            </w:r>
            <w:proofErr w:type="gramEnd"/>
          </w:p>
        </w:tc>
        <w:tc>
          <w:tcPr>
            <w:tcW w:w="1275" w:type="dxa"/>
          </w:tcPr>
          <w:p w14:paraId="5A4EC822" w14:textId="77777777" w:rsidR="00CB6A82" w:rsidRDefault="00CB6A82" w:rsidP="009D3C20">
            <w:pPr>
              <w:pStyle w:val="normal0"/>
              <w:widowControl w:val="0"/>
              <w:spacing w:line="240" w:lineRule="auto"/>
            </w:pPr>
            <w:proofErr w:type="gramStart"/>
            <w:r>
              <w:t>emotional</w:t>
            </w:r>
            <w:proofErr w:type="gramEnd"/>
          </w:p>
        </w:tc>
        <w:tc>
          <w:tcPr>
            <w:tcW w:w="1515" w:type="dxa"/>
          </w:tcPr>
          <w:p w14:paraId="1B6095D9" w14:textId="77777777" w:rsidR="00CB6A82" w:rsidRDefault="00CB6A82" w:rsidP="009D3C20">
            <w:pPr>
              <w:pStyle w:val="normal0"/>
              <w:widowControl w:val="0"/>
              <w:spacing w:line="240" w:lineRule="auto"/>
            </w:pPr>
            <w:proofErr w:type="gramStart"/>
            <w:r>
              <w:t>emotion</w:t>
            </w:r>
            <w:proofErr w:type="gramEnd"/>
          </w:p>
        </w:tc>
        <w:tc>
          <w:tcPr>
            <w:tcW w:w="1725" w:type="dxa"/>
          </w:tcPr>
          <w:p w14:paraId="636162F9" w14:textId="77777777" w:rsidR="00CB6A82" w:rsidRDefault="00CB6A82" w:rsidP="009D3C20">
            <w:pPr>
              <w:pStyle w:val="normal0"/>
              <w:widowControl w:val="0"/>
              <w:spacing w:line="240" w:lineRule="auto"/>
            </w:pPr>
            <w:proofErr w:type="gramStart"/>
            <w:r>
              <w:t>negative</w:t>
            </w:r>
            <w:proofErr w:type="gramEnd"/>
          </w:p>
        </w:tc>
        <w:tc>
          <w:tcPr>
            <w:tcW w:w="1455" w:type="dxa"/>
          </w:tcPr>
          <w:p w14:paraId="2A1ECCB1" w14:textId="77777777" w:rsidR="00CB6A82" w:rsidRDefault="00CB6A82" w:rsidP="009D3C20">
            <w:pPr>
              <w:pStyle w:val="normal0"/>
              <w:widowControl w:val="0"/>
              <w:spacing w:line="240" w:lineRule="auto"/>
            </w:pPr>
            <w:proofErr w:type="gramStart"/>
            <w:r>
              <w:t>neutral</w:t>
            </w:r>
            <w:proofErr w:type="gramEnd"/>
          </w:p>
        </w:tc>
        <w:tc>
          <w:tcPr>
            <w:tcW w:w="1530" w:type="dxa"/>
          </w:tcPr>
          <w:p w14:paraId="7A9F5ACB" w14:textId="77777777" w:rsidR="00CB6A82" w:rsidRDefault="00CB6A82" w:rsidP="009D3C20">
            <w:pPr>
              <w:pStyle w:val="normal0"/>
              <w:widowControl w:val="0"/>
              <w:spacing w:line="240" w:lineRule="auto"/>
            </w:pPr>
            <w:proofErr w:type="gramStart"/>
            <w:r>
              <w:t>facial</w:t>
            </w:r>
            <w:proofErr w:type="gramEnd"/>
          </w:p>
        </w:tc>
      </w:tr>
      <w:tr w:rsidR="00CB6A82" w14:paraId="43338330" w14:textId="77777777" w:rsidTr="009D3C20">
        <w:tc>
          <w:tcPr>
            <w:tcW w:w="1860" w:type="dxa"/>
          </w:tcPr>
          <w:p w14:paraId="7E2987DE" w14:textId="77777777" w:rsidR="00CB6A82" w:rsidRDefault="00CB6A82" w:rsidP="009D3C20">
            <w:pPr>
              <w:pStyle w:val="normal0"/>
              <w:widowControl w:val="0"/>
              <w:spacing w:line="240" w:lineRule="auto"/>
            </w:pPr>
            <w:proofErr w:type="gramStart"/>
            <w:r>
              <w:t>language</w:t>
            </w:r>
            <w:proofErr w:type="gramEnd"/>
          </w:p>
        </w:tc>
        <w:tc>
          <w:tcPr>
            <w:tcW w:w="1275" w:type="dxa"/>
          </w:tcPr>
          <w:p w14:paraId="1A4E3DF2" w14:textId="77777777" w:rsidR="00CB6A82" w:rsidRDefault="00CB6A82" w:rsidP="009D3C20">
            <w:pPr>
              <w:pStyle w:val="normal0"/>
              <w:widowControl w:val="0"/>
              <w:spacing w:line="240" w:lineRule="auto"/>
            </w:pPr>
            <w:proofErr w:type="gramStart"/>
            <w:r>
              <w:t>language</w:t>
            </w:r>
            <w:proofErr w:type="gramEnd"/>
          </w:p>
        </w:tc>
        <w:tc>
          <w:tcPr>
            <w:tcW w:w="1515" w:type="dxa"/>
          </w:tcPr>
          <w:p w14:paraId="46AB2EC7" w14:textId="77777777" w:rsidR="00CB6A82" w:rsidRDefault="00CB6A82" w:rsidP="009D3C20">
            <w:pPr>
              <w:pStyle w:val="normal0"/>
              <w:widowControl w:val="0"/>
              <w:spacing w:line="240" w:lineRule="auto"/>
            </w:pPr>
            <w:proofErr w:type="gramStart"/>
            <w:r>
              <w:t>speech</w:t>
            </w:r>
            <w:proofErr w:type="gramEnd"/>
          </w:p>
        </w:tc>
        <w:tc>
          <w:tcPr>
            <w:tcW w:w="1725" w:type="dxa"/>
          </w:tcPr>
          <w:p w14:paraId="302E552C" w14:textId="77777777" w:rsidR="00CB6A82" w:rsidRDefault="00CB6A82" w:rsidP="009D3C20">
            <w:pPr>
              <w:pStyle w:val="normal0"/>
              <w:widowControl w:val="0"/>
              <w:spacing w:line="240" w:lineRule="auto"/>
            </w:pPr>
            <w:proofErr w:type="gramStart"/>
            <w:r>
              <w:t>production</w:t>
            </w:r>
            <w:proofErr w:type="gramEnd"/>
          </w:p>
        </w:tc>
        <w:tc>
          <w:tcPr>
            <w:tcW w:w="1455" w:type="dxa"/>
          </w:tcPr>
          <w:p w14:paraId="7C863A65" w14:textId="77777777" w:rsidR="00CB6A82" w:rsidRDefault="00CB6A82" w:rsidP="009D3C20">
            <w:pPr>
              <w:pStyle w:val="normal0"/>
              <w:widowControl w:val="0"/>
              <w:spacing w:line="240" w:lineRule="auto"/>
            </w:pPr>
            <w:proofErr w:type="gramStart"/>
            <w:r>
              <w:t>fluency</w:t>
            </w:r>
            <w:proofErr w:type="gramEnd"/>
          </w:p>
        </w:tc>
        <w:tc>
          <w:tcPr>
            <w:tcW w:w="1530" w:type="dxa"/>
          </w:tcPr>
          <w:p w14:paraId="447B247C" w14:textId="77777777" w:rsidR="00CB6A82" w:rsidRDefault="00CB6A82" w:rsidP="009D3C20">
            <w:pPr>
              <w:pStyle w:val="normal0"/>
              <w:widowControl w:val="0"/>
              <w:spacing w:line="240" w:lineRule="auto"/>
            </w:pPr>
            <w:proofErr w:type="gramStart"/>
            <w:r>
              <w:t>asymmetry</w:t>
            </w:r>
            <w:proofErr w:type="gramEnd"/>
          </w:p>
        </w:tc>
      </w:tr>
      <w:tr w:rsidR="00CB6A82" w14:paraId="2993149D" w14:textId="77777777" w:rsidTr="009D3C20">
        <w:tc>
          <w:tcPr>
            <w:tcW w:w="1860" w:type="dxa"/>
          </w:tcPr>
          <w:p w14:paraId="2A3C8F9F" w14:textId="77777777" w:rsidR="00CB6A82" w:rsidRDefault="00CB6A82" w:rsidP="009D3C20">
            <w:pPr>
              <w:pStyle w:val="normal0"/>
              <w:widowControl w:val="0"/>
              <w:spacing w:line="240" w:lineRule="auto"/>
            </w:pPr>
            <w:proofErr w:type="gramStart"/>
            <w:r>
              <w:t>reading</w:t>
            </w:r>
            <w:proofErr w:type="gramEnd"/>
          </w:p>
        </w:tc>
        <w:tc>
          <w:tcPr>
            <w:tcW w:w="1275" w:type="dxa"/>
          </w:tcPr>
          <w:p w14:paraId="705E8FAA" w14:textId="77777777" w:rsidR="00CB6A82" w:rsidRDefault="00CB6A82" w:rsidP="009D3C20">
            <w:pPr>
              <w:pStyle w:val="normal0"/>
              <w:widowControl w:val="0"/>
              <w:spacing w:line="240" w:lineRule="auto"/>
            </w:pPr>
            <w:proofErr w:type="gramStart"/>
            <w:r>
              <w:t>reading</w:t>
            </w:r>
            <w:proofErr w:type="gramEnd"/>
          </w:p>
        </w:tc>
        <w:tc>
          <w:tcPr>
            <w:tcW w:w="1515" w:type="dxa"/>
          </w:tcPr>
          <w:p w14:paraId="76BA62D7" w14:textId="77777777" w:rsidR="00CB6A82" w:rsidRDefault="00CB6A82" w:rsidP="009D3C20">
            <w:pPr>
              <w:pStyle w:val="normal0"/>
              <w:widowControl w:val="0"/>
              <w:spacing w:line="240" w:lineRule="auto"/>
            </w:pPr>
            <w:proofErr w:type="gramStart"/>
            <w:r>
              <w:t>word</w:t>
            </w:r>
            <w:proofErr w:type="gramEnd"/>
          </w:p>
        </w:tc>
        <w:tc>
          <w:tcPr>
            <w:tcW w:w="1725" w:type="dxa"/>
          </w:tcPr>
          <w:p w14:paraId="676EDC7F" w14:textId="77777777" w:rsidR="00CB6A82" w:rsidRDefault="00CB6A82" w:rsidP="009D3C20">
            <w:pPr>
              <w:pStyle w:val="normal0"/>
              <w:widowControl w:val="0"/>
              <w:spacing w:line="240" w:lineRule="auto"/>
            </w:pPr>
            <w:proofErr w:type="gramStart"/>
            <w:r>
              <w:t>words</w:t>
            </w:r>
            <w:proofErr w:type="gramEnd"/>
          </w:p>
        </w:tc>
        <w:tc>
          <w:tcPr>
            <w:tcW w:w="1455" w:type="dxa"/>
          </w:tcPr>
          <w:p w14:paraId="230DE0DC" w14:textId="77777777" w:rsidR="00CB6A82" w:rsidRDefault="00CB6A82" w:rsidP="009D3C20">
            <w:pPr>
              <w:pStyle w:val="normal0"/>
              <w:widowControl w:val="0"/>
              <w:spacing w:line="240" w:lineRule="auto"/>
            </w:pPr>
            <w:proofErr w:type="gramStart"/>
            <w:r>
              <w:t>phonological</w:t>
            </w:r>
            <w:proofErr w:type="gramEnd"/>
          </w:p>
        </w:tc>
        <w:tc>
          <w:tcPr>
            <w:tcW w:w="1530" w:type="dxa"/>
          </w:tcPr>
          <w:p w14:paraId="667820E6" w14:textId="77777777" w:rsidR="00CB6A82" w:rsidRDefault="00CB6A82" w:rsidP="009D3C20">
            <w:pPr>
              <w:pStyle w:val="normal0"/>
              <w:widowControl w:val="0"/>
              <w:spacing w:line="240" w:lineRule="auto"/>
            </w:pPr>
            <w:proofErr w:type="spellStart"/>
            <w:proofErr w:type="gramStart"/>
            <w:r>
              <w:t>chinese</w:t>
            </w:r>
            <w:proofErr w:type="spellEnd"/>
            <w:proofErr w:type="gramEnd"/>
          </w:p>
        </w:tc>
      </w:tr>
      <w:tr w:rsidR="00CB6A82" w14:paraId="505C3FF4" w14:textId="77777777" w:rsidTr="009D3C20">
        <w:tc>
          <w:tcPr>
            <w:tcW w:w="1860" w:type="dxa"/>
          </w:tcPr>
          <w:p w14:paraId="0A8A8495" w14:textId="77777777" w:rsidR="00CB6A82" w:rsidRDefault="00CB6A82" w:rsidP="009D3C20">
            <w:pPr>
              <w:pStyle w:val="normal0"/>
              <w:widowControl w:val="0"/>
              <w:spacing w:line="240" w:lineRule="auto"/>
            </w:pPr>
            <w:proofErr w:type="gramStart"/>
            <w:r>
              <w:rPr>
                <w:i/>
              </w:rPr>
              <w:t>conflict</w:t>
            </w:r>
            <w:proofErr w:type="gramEnd"/>
            <w:r>
              <w:rPr>
                <w:i/>
              </w:rPr>
              <w:t xml:space="preserve">  &amp; interference</w:t>
            </w:r>
          </w:p>
        </w:tc>
        <w:tc>
          <w:tcPr>
            <w:tcW w:w="1275" w:type="dxa"/>
          </w:tcPr>
          <w:p w14:paraId="7F0D0EC8" w14:textId="77777777" w:rsidR="00CB6A82" w:rsidRDefault="00CB6A82" w:rsidP="009D3C20">
            <w:pPr>
              <w:pStyle w:val="normal0"/>
              <w:widowControl w:val="0"/>
              <w:spacing w:line="240" w:lineRule="auto"/>
            </w:pPr>
            <w:proofErr w:type="gramStart"/>
            <w:r>
              <w:t>conflict</w:t>
            </w:r>
            <w:proofErr w:type="gramEnd"/>
          </w:p>
        </w:tc>
        <w:tc>
          <w:tcPr>
            <w:tcW w:w="1515" w:type="dxa"/>
          </w:tcPr>
          <w:p w14:paraId="32FD19E0" w14:textId="77777777" w:rsidR="00CB6A82" w:rsidRDefault="00CB6A82" w:rsidP="009D3C20">
            <w:pPr>
              <w:pStyle w:val="normal0"/>
              <w:widowControl w:val="0"/>
              <w:spacing w:line="240" w:lineRule="auto"/>
            </w:pPr>
            <w:proofErr w:type="gramStart"/>
            <w:r>
              <w:t>interference</w:t>
            </w:r>
            <w:proofErr w:type="gramEnd"/>
          </w:p>
        </w:tc>
        <w:tc>
          <w:tcPr>
            <w:tcW w:w="1725" w:type="dxa"/>
          </w:tcPr>
          <w:p w14:paraId="32D66CBC" w14:textId="77777777" w:rsidR="00CB6A82" w:rsidRDefault="00CB6A82" w:rsidP="009D3C20">
            <w:pPr>
              <w:pStyle w:val="normal0"/>
              <w:widowControl w:val="0"/>
              <w:spacing w:line="240" w:lineRule="auto"/>
            </w:pPr>
            <w:proofErr w:type="gramStart"/>
            <w:r>
              <w:t>control</w:t>
            </w:r>
            <w:proofErr w:type="gramEnd"/>
          </w:p>
        </w:tc>
        <w:tc>
          <w:tcPr>
            <w:tcW w:w="1455" w:type="dxa"/>
          </w:tcPr>
          <w:p w14:paraId="67163146" w14:textId="77777777" w:rsidR="00CB6A82" w:rsidRDefault="00CB6A82" w:rsidP="009D3C20">
            <w:pPr>
              <w:pStyle w:val="normal0"/>
              <w:widowControl w:val="0"/>
              <w:spacing w:line="240" w:lineRule="auto"/>
            </w:pPr>
            <w:proofErr w:type="gramStart"/>
            <w:r>
              <w:t>incongruent</w:t>
            </w:r>
            <w:proofErr w:type="gramEnd"/>
          </w:p>
        </w:tc>
        <w:tc>
          <w:tcPr>
            <w:tcW w:w="1530" w:type="dxa"/>
          </w:tcPr>
          <w:p w14:paraId="596D477C" w14:textId="77777777" w:rsidR="00CB6A82" w:rsidRDefault="00CB6A82" w:rsidP="009D3C20">
            <w:pPr>
              <w:pStyle w:val="normal0"/>
              <w:widowControl w:val="0"/>
              <w:spacing w:line="240" w:lineRule="auto"/>
            </w:pPr>
            <w:proofErr w:type="gramStart"/>
            <w:r>
              <w:t>trials</w:t>
            </w:r>
            <w:proofErr w:type="gramEnd"/>
          </w:p>
        </w:tc>
      </w:tr>
      <w:tr w:rsidR="00CB6A82" w14:paraId="01155F8A" w14:textId="77777777" w:rsidTr="009D3C20">
        <w:tc>
          <w:tcPr>
            <w:tcW w:w="1860" w:type="dxa"/>
          </w:tcPr>
          <w:p w14:paraId="7E0E60A8" w14:textId="77777777" w:rsidR="00CB6A82" w:rsidRDefault="00CB6A82" w:rsidP="009D3C20">
            <w:pPr>
              <w:pStyle w:val="normal0"/>
              <w:widowControl w:val="0"/>
              <w:spacing w:line="240" w:lineRule="auto"/>
            </w:pPr>
            <w:proofErr w:type="gramStart"/>
            <w:r>
              <w:t>semantic</w:t>
            </w:r>
            <w:proofErr w:type="gramEnd"/>
          </w:p>
        </w:tc>
        <w:tc>
          <w:tcPr>
            <w:tcW w:w="1275" w:type="dxa"/>
          </w:tcPr>
          <w:p w14:paraId="089F1840" w14:textId="77777777" w:rsidR="00CB6A82" w:rsidRDefault="00CB6A82" w:rsidP="009D3C20">
            <w:pPr>
              <w:pStyle w:val="normal0"/>
              <w:widowControl w:val="0"/>
              <w:spacing w:line="240" w:lineRule="auto"/>
            </w:pPr>
            <w:proofErr w:type="gramStart"/>
            <w:r>
              <w:t>semantic</w:t>
            </w:r>
            <w:proofErr w:type="gramEnd"/>
          </w:p>
        </w:tc>
        <w:tc>
          <w:tcPr>
            <w:tcW w:w="1515" w:type="dxa"/>
          </w:tcPr>
          <w:p w14:paraId="5A72159B" w14:textId="77777777" w:rsidR="00CB6A82" w:rsidRDefault="00CB6A82" w:rsidP="009D3C20">
            <w:pPr>
              <w:pStyle w:val="normal0"/>
              <w:widowControl w:val="0"/>
              <w:spacing w:line="240" w:lineRule="auto"/>
            </w:pPr>
            <w:proofErr w:type="gramStart"/>
            <w:r>
              <w:t>words</w:t>
            </w:r>
            <w:proofErr w:type="gramEnd"/>
          </w:p>
        </w:tc>
        <w:tc>
          <w:tcPr>
            <w:tcW w:w="1725" w:type="dxa"/>
          </w:tcPr>
          <w:p w14:paraId="65B3CAA6" w14:textId="77777777" w:rsidR="00CB6A82" w:rsidRDefault="00CB6A82" w:rsidP="009D3C20">
            <w:pPr>
              <w:pStyle w:val="normal0"/>
              <w:widowControl w:val="0"/>
              <w:spacing w:line="240" w:lineRule="auto"/>
            </w:pPr>
            <w:proofErr w:type="gramStart"/>
            <w:r>
              <w:t>word</w:t>
            </w:r>
            <w:proofErr w:type="gramEnd"/>
          </w:p>
        </w:tc>
        <w:tc>
          <w:tcPr>
            <w:tcW w:w="1455" w:type="dxa"/>
          </w:tcPr>
          <w:p w14:paraId="3D723F5C" w14:textId="77777777" w:rsidR="00CB6A82" w:rsidRDefault="00CB6A82" w:rsidP="009D3C20">
            <w:pPr>
              <w:pStyle w:val="normal0"/>
              <w:widowControl w:val="0"/>
              <w:spacing w:line="240" w:lineRule="auto"/>
            </w:pPr>
            <w:proofErr w:type="gramStart"/>
            <w:r>
              <w:t>lexical</w:t>
            </w:r>
            <w:proofErr w:type="gramEnd"/>
          </w:p>
        </w:tc>
        <w:tc>
          <w:tcPr>
            <w:tcW w:w="1530" w:type="dxa"/>
          </w:tcPr>
          <w:p w14:paraId="62F58C54" w14:textId="77777777" w:rsidR="00CB6A82" w:rsidRDefault="00CB6A82" w:rsidP="009D3C20">
            <w:pPr>
              <w:pStyle w:val="normal0"/>
              <w:widowControl w:val="0"/>
              <w:spacing w:line="240" w:lineRule="auto"/>
            </w:pPr>
            <w:proofErr w:type="gramStart"/>
            <w:r>
              <w:t>knowledge</w:t>
            </w:r>
            <w:proofErr w:type="gramEnd"/>
          </w:p>
        </w:tc>
      </w:tr>
      <w:tr w:rsidR="00CB6A82" w14:paraId="7CCD072F" w14:textId="77777777" w:rsidTr="009D3C20">
        <w:tc>
          <w:tcPr>
            <w:tcW w:w="1860" w:type="dxa"/>
          </w:tcPr>
          <w:p w14:paraId="2BFEEFA0" w14:textId="77777777" w:rsidR="00CB6A82" w:rsidRDefault="00CB6A82" w:rsidP="009D3C20">
            <w:pPr>
              <w:pStyle w:val="normal0"/>
              <w:widowControl w:val="0"/>
              <w:spacing w:line="240" w:lineRule="auto"/>
            </w:pPr>
            <w:proofErr w:type="gramStart"/>
            <w:r>
              <w:rPr>
                <w:i/>
              </w:rPr>
              <w:t>inhibition</w:t>
            </w:r>
            <w:proofErr w:type="gramEnd"/>
          </w:p>
        </w:tc>
        <w:tc>
          <w:tcPr>
            <w:tcW w:w="1275" w:type="dxa"/>
          </w:tcPr>
          <w:p w14:paraId="6E3B9355" w14:textId="77777777" w:rsidR="00CB6A82" w:rsidRDefault="00CB6A82" w:rsidP="009D3C20">
            <w:pPr>
              <w:pStyle w:val="normal0"/>
              <w:widowControl w:val="0"/>
              <w:spacing w:line="240" w:lineRule="auto"/>
            </w:pPr>
            <w:proofErr w:type="gramStart"/>
            <w:r>
              <w:t>inhibition</w:t>
            </w:r>
            <w:proofErr w:type="gramEnd"/>
          </w:p>
        </w:tc>
        <w:tc>
          <w:tcPr>
            <w:tcW w:w="1515" w:type="dxa"/>
          </w:tcPr>
          <w:p w14:paraId="7E9010C9" w14:textId="77777777" w:rsidR="00CB6A82" w:rsidRDefault="00CB6A82" w:rsidP="009D3C20">
            <w:pPr>
              <w:pStyle w:val="normal0"/>
              <w:widowControl w:val="0"/>
              <w:spacing w:line="240" w:lineRule="auto"/>
            </w:pPr>
            <w:proofErr w:type="gramStart"/>
            <w:r>
              <w:t>control</w:t>
            </w:r>
            <w:proofErr w:type="gramEnd"/>
          </w:p>
        </w:tc>
        <w:tc>
          <w:tcPr>
            <w:tcW w:w="1725" w:type="dxa"/>
          </w:tcPr>
          <w:p w14:paraId="77E0DCA3" w14:textId="77777777" w:rsidR="00CB6A82" w:rsidRDefault="00CB6A82" w:rsidP="009D3C20">
            <w:pPr>
              <w:pStyle w:val="normal0"/>
              <w:widowControl w:val="0"/>
              <w:spacing w:line="240" w:lineRule="auto"/>
            </w:pPr>
            <w:proofErr w:type="gramStart"/>
            <w:r>
              <w:t>inhibitory</w:t>
            </w:r>
            <w:proofErr w:type="gramEnd"/>
          </w:p>
        </w:tc>
        <w:tc>
          <w:tcPr>
            <w:tcW w:w="1455" w:type="dxa"/>
          </w:tcPr>
          <w:p w14:paraId="087D4F88" w14:textId="77777777" w:rsidR="00CB6A82" w:rsidRDefault="00CB6A82" w:rsidP="009D3C20">
            <w:pPr>
              <w:pStyle w:val="normal0"/>
              <w:widowControl w:val="0"/>
              <w:spacing w:line="240" w:lineRule="auto"/>
            </w:pPr>
            <w:proofErr w:type="gramStart"/>
            <w:r>
              <w:t>stop</w:t>
            </w:r>
            <w:proofErr w:type="gramEnd"/>
          </w:p>
        </w:tc>
        <w:tc>
          <w:tcPr>
            <w:tcW w:w="1530" w:type="dxa"/>
          </w:tcPr>
          <w:p w14:paraId="4A60C0B0" w14:textId="77777777" w:rsidR="00CB6A82" w:rsidRDefault="00CB6A82" w:rsidP="009D3C20">
            <w:pPr>
              <w:pStyle w:val="normal0"/>
              <w:widowControl w:val="0"/>
              <w:spacing w:line="240" w:lineRule="auto"/>
            </w:pPr>
            <w:proofErr w:type="gramStart"/>
            <w:r>
              <w:t>motor</w:t>
            </w:r>
            <w:proofErr w:type="gramEnd"/>
          </w:p>
        </w:tc>
      </w:tr>
      <w:tr w:rsidR="00CB6A82" w14:paraId="46C68925" w14:textId="77777777" w:rsidTr="009D3C20">
        <w:tc>
          <w:tcPr>
            <w:tcW w:w="1860" w:type="dxa"/>
          </w:tcPr>
          <w:p w14:paraId="6099A1D0" w14:textId="77777777" w:rsidR="00CB6A82" w:rsidRDefault="00CB6A82" w:rsidP="009D3C20">
            <w:pPr>
              <w:pStyle w:val="normal0"/>
              <w:widowControl w:val="0"/>
              <w:spacing w:line="240" w:lineRule="auto"/>
            </w:pPr>
            <w:proofErr w:type="gramStart"/>
            <w:r>
              <w:rPr>
                <w:i/>
              </w:rPr>
              <w:t>encoding</w:t>
            </w:r>
            <w:proofErr w:type="gramEnd"/>
            <w:r>
              <w:rPr>
                <w:i/>
              </w:rPr>
              <w:t xml:space="preserve"> &amp; retrieval</w:t>
            </w:r>
          </w:p>
        </w:tc>
        <w:tc>
          <w:tcPr>
            <w:tcW w:w="1275" w:type="dxa"/>
          </w:tcPr>
          <w:p w14:paraId="00E19FA1" w14:textId="77777777" w:rsidR="00CB6A82" w:rsidRDefault="00CB6A82" w:rsidP="009D3C20">
            <w:pPr>
              <w:pStyle w:val="normal0"/>
              <w:widowControl w:val="0"/>
              <w:spacing w:line="240" w:lineRule="auto"/>
            </w:pPr>
            <w:proofErr w:type="gramStart"/>
            <w:r>
              <w:t>memory</w:t>
            </w:r>
            <w:proofErr w:type="gramEnd"/>
          </w:p>
        </w:tc>
        <w:tc>
          <w:tcPr>
            <w:tcW w:w="1515" w:type="dxa"/>
          </w:tcPr>
          <w:p w14:paraId="6AB588A7" w14:textId="77777777" w:rsidR="00CB6A82" w:rsidRDefault="00CB6A82" w:rsidP="009D3C20">
            <w:pPr>
              <w:pStyle w:val="normal0"/>
              <w:widowControl w:val="0"/>
              <w:spacing w:line="240" w:lineRule="auto"/>
            </w:pPr>
            <w:proofErr w:type="gramStart"/>
            <w:r>
              <w:t>encoding</w:t>
            </w:r>
            <w:proofErr w:type="gramEnd"/>
          </w:p>
        </w:tc>
        <w:tc>
          <w:tcPr>
            <w:tcW w:w="1725" w:type="dxa"/>
          </w:tcPr>
          <w:p w14:paraId="51484C1B" w14:textId="77777777" w:rsidR="00CB6A82" w:rsidRDefault="00CB6A82" w:rsidP="009D3C20">
            <w:pPr>
              <w:pStyle w:val="normal0"/>
              <w:widowControl w:val="0"/>
              <w:spacing w:line="240" w:lineRule="auto"/>
            </w:pPr>
            <w:proofErr w:type="gramStart"/>
            <w:r>
              <w:t>retrieval</w:t>
            </w:r>
            <w:proofErr w:type="gramEnd"/>
          </w:p>
        </w:tc>
        <w:tc>
          <w:tcPr>
            <w:tcW w:w="1455" w:type="dxa"/>
          </w:tcPr>
          <w:p w14:paraId="5D9C7A27" w14:textId="77777777" w:rsidR="00CB6A82" w:rsidRDefault="00CB6A82" w:rsidP="009D3C20">
            <w:pPr>
              <w:pStyle w:val="normal0"/>
              <w:widowControl w:val="0"/>
              <w:spacing w:line="240" w:lineRule="auto"/>
            </w:pPr>
            <w:proofErr w:type="gramStart"/>
            <w:r>
              <w:t>recognition</w:t>
            </w:r>
            <w:proofErr w:type="gramEnd"/>
          </w:p>
        </w:tc>
        <w:tc>
          <w:tcPr>
            <w:tcW w:w="1530" w:type="dxa"/>
          </w:tcPr>
          <w:p w14:paraId="57071BE8" w14:textId="77777777" w:rsidR="00CB6A82" w:rsidRDefault="00CB6A82" w:rsidP="009D3C20">
            <w:pPr>
              <w:pStyle w:val="normal0"/>
              <w:widowControl w:val="0"/>
              <w:spacing w:line="240" w:lineRule="auto"/>
            </w:pPr>
            <w:proofErr w:type="gramStart"/>
            <w:r>
              <w:t>episodic</w:t>
            </w:r>
            <w:proofErr w:type="gramEnd"/>
          </w:p>
        </w:tc>
      </w:tr>
      <w:tr w:rsidR="00CB6A82" w14:paraId="0190BD16" w14:textId="77777777" w:rsidTr="009D3C20">
        <w:tc>
          <w:tcPr>
            <w:tcW w:w="1860" w:type="dxa"/>
          </w:tcPr>
          <w:p w14:paraId="49881F91" w14:textId="77777777" w:rsidR="00CB6A82" w:rsidRDefault="00CB6A82" w:rsidP="009D3C20">
            <w:pPr>
              <w:pStyle w:val="normal0"/>
              <w:widowControl w:val="0"/>
              <w:spacing w:line="240" w:lineRule="auto"/>
            </w:pPr>
            <w:proofErr w:type="gramStart"/>
            <w:r>
              <w:t>motor</w:t>
            </w:r>
            <w:proofErr w:type="gramEnd"/>
            <w:r>
              <w:t xml:space="preserve"> action</w:t>
            </w:r>
          </w:p>
        </w:tc>
        <w:tc>
          <w:tcPr>
            <w:tcW w:w="1275" w:type="dxa"/>
          </w:tcPr>
          <w:p w14:paraId="062FD053" w14:textId="77777777" w:rsidR="00CB6A82" w:rsidRDefault="00CB6A82" w:rsidP="009D3C20">
            <w:pPr>
              <w:pStyle w:val="normal0"/>
              <w:widowControl w:val="0"/>
              <w:spacing w:line="240" w:lineRule="auto"/>
            </w:pPr>
            <w:proofErr w:type="gramStart"/>
            <w:r>
              <w:t>action</w:t>
            </w:r>
            <w:proofErr w:type="gramEnd"/>
          </w:p>
        </w:tc>
        <w:tc>
          <w:tcPr>
            <w:tcW w:w="1515" w:type="dxa"/>
          </w:tcPr>
          <w:p w14:paraId="7357C10A" w14:textId="77777777" w:rsidR="00CB6A82" w:rsidRDefault="00CB6A82" w:rsidP="009D3C20">
            <w:pPr>
              <w:pStyle w:val="normal0"/>
              <w:widowControl w:val="0"/>
              <w:spacing w:line="240" w:lineRule="auto"/>
            </w:pPr>
            <w:proofErr w:type="gramStart"/>
            <w:r>
              <w:t>actions</w:t>
            </w:r>
            <w:proofErr w:type="gramEnd"/>
          </w:p>
        </w:tc>
        <w:tc>
          <w:tcPr>
            <w:tcW w:w="1725" w:type="dxa"/>
          </w:tcPr>
          <w:p w14:paraId="08958204" w14:textId="77777777" w:rsidR="00CB6A82" w:rsidRDefault="00CB6A82" w:rsidP="009D3C20">
            <w:pPr>
              <w:pStyle w:val="normal0"/>
              <w:widowControl w:val="0"/>
              <w:spacing w:line="240" w:lineRule="auto"/>
            </w:pPr>
            <w:proofErr w:type="gramStart"/>
            <w:r>
              <w:t>motor</w:t>
            </w:r>
            <w:proofErr w:type="gramEnd"/>
          </w:p>
        </w:tc>
        <w:tc>
          <w:tcPr>
            <w:tcW w:w="1455" w:type="dxa"/>
          </w:tcPr>
          <w:p w14:paraId="6AA97DC9" w14:textId="77777777" w:rsidR="00CB6A82" w:rsidRDefault="00CB6A82" w:rsidP="009D3C20">
            <w:pPr>
              <w:pStyle w:val="normal0"/>
              <w:widowControl w:val="0"/>
              <w:spacing w:line="240" w:lineRule="auto"/>
            </w:pPr>
            <w:proofErr w:type="gramStart"/>
            <w:r>
              <w:t>observation</w:t>
            </w:r>
            <w:proofErr w:type="gramEnd"/>
          </w:p>
        </w:tc>
        <w:tc>
          <w:tcPr>
            <w:tcW w:w="1530" w:type="dxa"/>
          </w:tcPr>
          <w:p w14:paraId="034B79EA" w14:textId="77777777" w:rsidR="00CB6A82" w:rsidRDefault="00CB6A82" w:rsidP="009D3C20">
            <w:pPr>
              <w:pStyle w:val="normal0"/>
              <w:widowControl w:val="0"/>
              <w:spacing w:line="240" w:lineRule="auto"/>
            </w:pPr>
            <w:proofErr w:type="gramStart"/>
            <w:r>
              <w:t>mirror</w:t>
            </w:r>
            <w:proofErr w:type="gramEnd"/>
          </w:p>
        </w:tc>
      </w:tr>
      <w:tr w:rsidR="00CB6A82" w14:paraId="02C3795D" w14:textId="77777777" w:rsidTr="009D3C20">
        <w:tc>
          <w:tcPr>
            <w:tcW w:w="1860" w:type="dxa"/>
          </w:tcPr>
          <w:p w14:paraId="28B29584" w14:textId="77777777" w:rsidR="00CB6A82" w:rsidRDefault="00CB6A82" w:rsidP="009D3C20">
            <w:pPr>
              <w:pStyle w:val="normal0"/>
              <w:widowControl w:val="0"/>
              <w:spacing w:line="240" w:lineRule="auto"/>
            </w:pPr>
            <w:proofErr w:type="gramStart"/>
            <w:r>
              <w:rPr>
                <w:i/>
              </w:rPr>
              <w:t>fear</w:t>
            </w:r>
            <w:proofErr w:type="gramEnd"/>
            <w:r>
              <w:rPr>
                <w:i/>
              </w:rPr>
              <w:t xml:space="preserve"> &amp; anxiety</w:t>
            </w:r>
          </w:p>
        </w:tc>
        <w:tc>
          <w:tcPr>
            <w:tcW w:w="1275" w:type="dxa"/>
          </w:tcPr>
          <w:p w14:paraId="661EACFB" w14:textId="77777777" w:rsidR="00CB6A82" w:rsidRDefault="00CB6A82" w:rsidP="009D3C20">
            <w:pPr>
              <w:pStyle w:val="normal0"/>
              <w:widowControl w:val="0"/>
              <w:spacing w:line="240" w:lineRule="auto"/>
            </w:pPr>
            <w:proofErr w:type="gramStart"/>
            <w:r>
              <w:t>fear</w:t>
            </w:r>
            <w:proofErr w:type="gramEnd"/>
          </w:p>
        </w:tc>
        <w:tc>
          <w:tcPr>
            <w:tcW w:w="1515" w:type="dxa"/>
          </w:tcPr>
          <w:p w14:paraId="41DF038B" w14:textId="77777777" w:rsidR="00CB6A82" w:rsidRDefault="00CB6A82" w:rsidP="009D3C20">
            <w:pPr>
              <w:pStyle w:val="normal0"/>
              <w:widowControl w:val="0"/>
              <w:spacing w:line="240" w:lineRule="auto"/>
            </w:pPr>
            <w:proofErr w:type="gramStart"/>
            <w:r>
              <w:t>anxiety</w:t>
            </w:r>
            <w:proofErr w:type="gramEnd"/>
          </w:p>
        </w:tc>
        <w:tc>
          <w:tcPr>
            <w:tcW w:w="1725" w:type="dxa"/>
          </w:tcPr>
          <w:p w14:paraId="2397D24D" w14:textId="77777777" w:rsidR="00CB6A82" w:rsidRDefault="00CB6A82" w:rsidP="009D3C20">
            <w:pPr>
              <w:pStyle w:val="normal0"/>
              <w:widowControl w:val="0"/>
              <w:spacing w:line="240" w:lineRule="auto"/>
            </w:pPr>
            <w:proofErr w:type="gramStart"/>
            <w:r>
              <w:t>threat</w:t>
            </w:r>
            <w:proofErr w:type="gramEnd"/>
          </w:p>
        </w:tc>
        <w:tc>
          <w:tcPr>
            <w:tcW w:w="1455" w:type="dxa"/>
          </w:tcPr>
          <w:p w14:paraId="126B8F8B" w14:textId="77777777" w:rsidR="00CB6A82" w:rsidRDefault="00CB6A82" w:rsidP="009D3C20">
            <w:pPr>
              <w:pStyle w:val="normal0"/>
              <w:widowControl w:val="0"/>
              <w:spacing w:line="240" w:lineRule="auto"/>
            </w:pPr>
            <w:proofErr w:type="gramStart"/>
            <w:r>
              <w:t>responses</w:t>
            </w:r>
            <w:proofErr w:type="gramEnd"/>
          </w:p>
        </w:tc>
        <w:tc>
          <w:tcPr>
            <w:tcW w:w="1530" w:type="dxa"/>
          </w:tcPr>
          <w:p w14:paraId="436E8A7B" w14:textId="77777777" w:rsidR="00CB6A82" w:rsidRDefault="00CB6A82" w:rsidP="009D3C20">
            <w:pPr>
              <w:pStyle w:val="normal0"/>
              <w:widowControl w:val="0"/>
              <w:spacing w:line="240" w:lineRule="auto"/>
            </w:pPr>
            <w:proofErr w:type="gramStart"/>
            <w:r>
              <w:t>conditioning</w:t>
            </w:r>
            <w:proofErr w:type="gramEnd"/>
          </w:p>
        </w:tc>
      </w:tr>
      <w:tr w:rsidR="00CB6A82" w14:paraId="1BD94975" w14:textId="77777777" w:rsidTr="009D3C20">
        <w:tc>
          <w:tcPr>
            <w:tcW w:w="1860" w:type="dxa"/>
          </w:tcPr>
          <w:p w14:paraId="20138EBF" w14:textId="77777777" w:rsidR="00CB6A82" w:rsidRDefault="00CB6A82" w:rsidP="009D3C20">
            <w:pPr>
              <w:pStyle w:val="normal0"/>
              <w:widowControl w:val="0"/>
              <w:spacing w:line="240" w:lineRule="auto"/>
            </w:pPr>
            <w:proofErr w:type="gramStart"/>
            <w:r>
              <w:t>food</w:t>
            </w:r>
            <w:proofErr w:type="gramEnd"/>
          </w:p>
        </w:tc>
        <w:tc>
          <w:tcPr>
            <w:tcW w:w="1275" w:type="dxa"/>
          </w:tcPr>
          <w:p w14:paraId="29580471" w14:textId="77777777" w:rsidR="00CB6A82" w:rsidRDefault="00CB6A82" w:rsidP="009D3C20">
            <w:pPr>
              <w:pStyle w:val="normal0"/>
              <w:widowControl w:val="0"/>
              <w:spacing w:line="240" w:lineRule="auto"/>
            </w:pPr>
            <w:proofErr w:type="gramStart"/>
            <w:r>
              <w:t>food</w:t>
            </w:r>
            <w:proofErr w:type="gramEnd"/>
          </w:p>
        </w:tc>
        <w:tc>
          <w:tcPr>
            <w:tcW w:w="1515" w:type="dxa"/>
          </w:tcPr>
          <w:p w14:paraId="30AF1F5F" w14:textId="77777777" w:rsidR="00CB6A82" w:rsidRDefault="00CB6A82" w:rsidP="009D3C20">
            <w:pPr>
              <w:pStyle w:val="normal0"/>
              <w:widowControl w:val="0"/>
              <w:spacing w:line="240" w:lineRule="auto"/>
            </w:pPr>
            <w:proofErr w:type="gramStart"/>
            <w:r>
              <w:t>taste</w:t>
            </w:r>
            <w:proofErr w:type="gramEnd"/>
          </w:p>
        </w:tc>
        <w:tc>
          <w:tcPr>
            <w:tcW w:w="1725" w:type="dxa"/>
          </w:tcPr>
          <w:p w14:paraId="49533B74" w14:textId="77777777" w:rsidR="00CB6A82" w:rsidRDefault="00CB6A82" w:rsidP="009D3C20">
            <w:pPr>
              <w:pStyle w:val="normal0"/>
              <w:widowControl w:val="0"/>
              <w:spacing w:line="240" w:lineRule="auto"/>
            </w:pPr>
            <w:proofErr w:type="gramStart"/>
            <w:r>
              <w:t>body</w:t>
            </w:r>
            <w:proofErr w:type="gramEnd"/>
          </w:p>
        </w:tc>
        <w:tc>
          <w:tcPr>
            <w:tcW w:w="1455" w:type="dxa"/>
          </w:tcPr>
          <w:p w14:paraId="191CB6F9" w14:textId="77777777" w:rsidR="00CB6A82" w:rsidRDefault="00CB6A82" w:rsidP="009D3C20">
            <w:pPr>
              <w:pStyle w:val="normal0"/>
              <w:widowControl w:val="0"/>
              <w:spacing w:line="240" w:lineRule="auto"/>
            </w:pPr>
            <w:proofErr w:type="gramStart"/>
            <w:r>
              <w:t>weight</w:t>
            </w:r>
            <w:proofErr w:type="gramEnd"/>
          </w:p>
        </w:tc>
        <w:tc>
          <w:tcPr>
            <w:tcW w:w="1530" w:type="dxa"/>
          </w:tcPr>
          <w:p w14:paraId="7DA41C29" w14:textId="77777777" w:rsidR="00CB6A82" w:rsidRDefault="00CB6A82" w:rsidP="009D3C20">
            <w:pPr>
              <w:pStyle w:val="normal0"/>
              <w:widowControl w:val="0"/>
              <w:spacing w:line="240" w:lineRule="auto"/>
            </w:pPr>
            <w:proofErr w:type="gramStart"/>
            <w:r>
              <w:t>eating</w:t>
            </w:r>
            <w:proofErr w:type="gramEnd"/>
          </w:p>
        </w:tc>
      </w:tr>
      <w:tr w:rsidR="00CB6A82" w14:paraId="53206574" w14:textId="77777777" w:rsidTr="009D3C20">
        <w:tc>
          <w:tcPr>
            <w:tcW w:w="1860" w:type="dxa"/>
          </w:tcPr>
          <w:p w14:paraId="79E3CB04" w14:textId="77777777" w:rsidR="00CB6A82" w:rsidRDefault="00CB6A82" w:rsidP="009D3C20">
            <w:pPr>
              <w:pStyle w:val="normal0"/>
              <w:widowControl w:val="0"/>
              <w:spacing w:line="240" w:lineRule="auto"/>
            </w:pPr>
            <w:proofErr w:type="gramStart"/>
            <w:r>
              <w:rPr>
                <w:i/>
              </w:rPr>
              <w:t>working</w:t>
            </w:r>
            <w:proofErr w:type="gramEnd"/>
            <w:r>
              <w:rPr>
                <w:i/>
              </w:rPr>
              <w:t xml:space="preserve"> memory</w:t>
            </w:r>
          </w:p>
        </w:tc>
        <w:tc>
          <w:tcPr>
            <w:tcW w:w="1275" w:type="dxa"/>
          </w:tcPr>
          <w:p w14:paraId="32F05D87" w14:textId="77777777" w:rsidR="00CB6A82" w:rsidRDefault="00CB6A82" w:rsidP="009D3C20">
            <w:pPr>
              <w:pStyle w:val="normal0"/>
              <w:widowControl w:val="0"/>
              <w:spacing w:line="240" w:lineRule="auto"/>
            </w:pPr>
            <w:proofErr w:type="gramStart"/>
            <w:r>
              <w:t>memory</w:t>
            </w:r>
            <w:proofErr w:type="gramEnd"/>
          </w:p>
        </w:tc>
        <w:tc>
          <w:tcPr>
            <w:tcW w:w="1515" w:type="dxa"/>
          </w:tcPr>
          <w:p w14:paraId="4A40CE4C" w14:textId="77777777" w:rsidR="00CB6A82" w:rsidRDefault="00CB6A82" w:rsidP="009D3C20">
            <w:pPr>
              <w:pStyle w:val="normal0"/>
              <w:widowControl w:val="0"/>
              <w:spacing w:line="240" w:lineRule="auto"/>
            </w:pPr>
            <w:proofErr w:type="gramStart"/>
            <w:r>
              <w:t>performance</w:t>
            </w:r>
            <w:proofErr w:type="gramEnd"/>
          </w:p>
        </w:tc>
        <w:tc>
          <w:tcPr>
            <w:tcW w:w="1725" w:type="dxa"/>
          </w:tcPr>
          <w:p w14:paraId="333713AD" w14:textId="77777777" w:rsidR="00CB6A82" w:rsidRDefault="00CB6A82" w:rsidP="009D3C20">
            <w:pPr>
              <w:pStyle w:val="normal0"/>
              <w:widowControl w:val="0"/>
              <w:spacing w:line="240" w:lineRule="auto"/>
            </w:pPr>
            <w:proofErr w:type="gramStart"/>
            <w:r>
              <w:t>cognitive</w:t>
            </w:r>
            <w:proofErr w:type="gramEnd"/>
          </w:p>
        </w:tc>
        <w:tc>
          <w:tcPr>
            <w:tcW w:w="1455" w:type="dxa"/>
          </w:tcPr>
          <w:p w14:paraId="62FA940F" w14:textId="77777777" w:rsidR="00CB6A82" w:rsidRDefault="00CB6A82" w:rsidP="009D3C20">
            <w:pPr>
              <w:pStyle w:val="normal0"/>
              <w:widowControl w:val="0"/>
              <w:spacing w:line="240" w:lineRule="auto"/>
            </w:pPr>
            <w:proofErr w:type="spellStart"/>
            <w:proofErr w:type="gramStart"/>
            <w:r>
              <w:t>wm</w:t>
            </w:r>
            <w:proofErr w:type="spellEnd"/>
            <w:proofErr w:type="gramEnd"/>
          </w:p>
        </w:tc>
        <w:tc>
          <w:tcPr>
            <w:tcW w:w="1530" w:type="dxa"/>
          </w:tcPr>
          <w:p w14:paraId="420EF6D7" w14:textId="77777777" w:rsidR="00CB6A82" w:rsidRDefault="00CB6A82" w:rsidP="009D3C20">
            <w:pPr>
              <w:pStyle w:val="normal0"/>
              <w:widowControl w:val="0"/>
              <w:spacing w:line="240" w:lineRule="auto"/>
            </w:pPr>
            <w:proofErr w:type="gramStart"/>
            <w:r>
              <w:t>tasks</w:t>
            </w:r>
            <w:proofErr w:type="gramEnd"/>
          </w:p>
        </w:tc>
      </w:tr>
      <w:tr w:rsidR="00CB6A82" w14:paraId="5C927906" w14:textId="77777777" w:rsidTr="009D3C20">
        <w:tc>
          <w:tcPr>
            <w:tcW w:w="1860" w:type="dxa"/>
          </w:tcPr>
          <w:p w14:paraId="1CE0FAB2" w14:textId="77777777" w:rsidR="00CB6A82" w:rsidRDefault="00CB6A82" w:rsidP="009D3C20">
            <w:pPr>
              <w:pStyle w:val="normal0"/>
              <w:widowControl w:val="0"/>
              <w:spacing w:line="240" w:lineRule="auto"/>
            </w:pPr>
            <w:proofErr w:type="gramStart"/>
            <w:r>
              <w:t>motion</w:t>
            </w:r>
            <w:proofErr w:type="gramEnd"/>
            <w:r>
              <w:t xml:space="preserve"> perception</w:t>
            </w:r>
          </w:p>
        </w:tc>
        <w:tc>
          <w:tcPr>
            <w:tcW w:w="1275" w:type="dxa"/>
          </w:tcPr>
          <w:p w14:paraId="7DFE332F" w14:textId="77777777" w:rsidR="00CB6A82" w:rsidRDefault="00CB6A82" w:rsidP="009D3C20">
            <w:pPr>
              <w:pStyle w:val="normal0"/>
              <w:widowControl w:val="0"/>
              <w:spacing w:line="240" w:lineRule="auto"/>
            </w:pPr>
            <w:proofErr w:type="gramStart"/>
            <w:r>
              <w:t>motion</w:t>
            </w:r>
            <w:proofErr w:type="gramEnd"/>
          </w:p>
        </w:tc>
        <w:tc>
          <w:tcPr>
            <w:tcW w:w="1515" w:type="dxa"/>
          </w:tcPr>
          <w:p w14:paraId="1BFE9EF1" w14:textId="77777777" w:rsidR="00CB6A82" w:rsidRDefault="00CB6A82" w:rsidP="009D3C20">
            <w:pPr>
              <w:pStyle w:val="normal0"/>
              <w:widowControl w:val="0"/>
              <w:spacing w:line="240" w:lineRule="auto"/>
            </w:pPr>
            <w:proofErr w:type="gramStart"/>
            <w:r>
              <w:t>visual</w:t>
            </w:r>
            <w:proofErr w:type="gramEnd"/>
          </w:p>
        </w:tc>
        <w:tc>
          <w:tcPr>
            <w:tcW w:w="1725" w:type="dxa"/>
          </w:tcPr>
          <w:p w14:paraId="1224499D" w14:textId="77777777" w:rsidR="00CB6A82" w:rsidRDefault="00CB6A82" w:rsidP="009D3C20">
            <w:pPr>
              <w:pStyle w:val="normal0"/>
              <w:widowControl w:val="0"/>
              <w:spacing w:line="240" w:lineRule="auto"/>
            </w:pPr>
            <w:proofErr w:type="gramStart"/>
            <w:r>
              <w:t>perception</w:t>
            </w:r>
            <w:proofErr w:type="gramEnd"/>
          </w:p>
        </w:tc>
        <w:tc>
          <w:tcPr>
            <w:tcW w:w="1455" w:type="dxa"/>
          </w:tcPr>
          <w:p w14:paraId="1528B925" w14:textId="77777777" w:rsidR="00CB6A82" w:rsidRDefault="00CB6A82" w:rsidP="009D3C20">
            <w:pPr>
              <w:pStyle w:val="normal0"/>
              <w:widowControl w:val="0"/>
              <w:spacing w:line="240" w:lineRule="auto"/>
            </w:pPr>
            <w:proofErr w:type="gramStart"/>
            <w:r>
              <w:t>body</w:t>
            </w:r>
            <w:proofErr w:type="gramEnd"/>
          </w:p>
        </w:tc>
        <w:tc>
          <w:tcPr>
            <w:tcW w:w="1530" w:type="dxa"/>
          </w:tcPr>
          <w:p w14:paraId="56538141" w14:textId="77777777" w:rsidR="00CB6A82" w:rsidRDefault="00CB6A82" w:rsidP="009D3C20">
            <w:pPr>
              <w:pStyle w:val="normal0"/>
              <w:widowControl w:val="0"/>
              <w:spacing w:line="240" w:lineRule="auto"/>
            </w:pPr>
            <w:proofErr w:type="gramStart"/>
            <w:r>
              <w:t>human</w:t>
            </w:r>
            <w:proofErr w:type="gramEnd"/>
          </w:p>
        </w:tc>
      </w:tr>
      <w:tr w:rsidR="00CB6A82" w14:paraId="61E169F8" w14:textId="77777777" w:rsidTr="009D3C20">
        <w:tc>
          <w:tcPr>
            <w:tcW w:w="1860" w:type="dxa"/>
          </w:tcPr>
          <w:p w14:paraId="7A39AFEC" w14:textId="77777777" w:rsidR="00CB6A82" w:rsidRDefault="00CB6A82" w:rsidP="009D3C20">
            <w:pPr>
              <w:pStyle w:val="normal0"/>
              <w:widowControl w:val="0"/>
              <w:spacing w:line="240" w:lineRule="auto"/>
            </w:pPr>
            <w:proofErr w:type="gramStart"/>
            <w:r>
              <w:rPr>
                <w:i/>
              </w:rPr>
              <w:t>pain</w:t>
            </w:r>
            <w:proofErr w:type="gramEnd"/>
          </w:p>
        </w:tc>
        <w:tc>
          <w:tcPr>
            <w:tcW w:w="1275" w:type="dxa"/>
          </w:tcPr>
          <w:p w14:paraId="121EDB49" w14:textId="77777777" w:rsidR="00CB6A82" w:rsidRDefault="00CB6A82" w:rsidP="009D3C20">
            <w:pPr>
              <w:pStyle w:val="normal0"/>
              <w:widowControl w:val="0"/>
              <w:spacing w:line="240" w:lineRule="auto"/>
            </w:pPr>
            <w:proofErr w:type="gramStart"/>
            <w:r>
              <w:t>pain</w:t>
            </w:r>
            <w:proofErr w:type="gramEnd"/>
          </w:p>
        </w:tc>
        <w:tc>
          <w:tcPr>
            <w:tcW w:w="1515" w:type="dxa"/>
          </w:tcPr>
          <w:p w14:paraId="44CF3E62" w14:textId="77777777" w:rsidR="00CB6A82" w:rsidRDefault="00CB6A82" w:rsidP="009D3C20">
            <w:pPr>
              <w:pStyle w:val="normal0"/>
              <w:widowControl w:val="0"/>
              <w:spacing w:line="240" w:lineRule="auto"/>
            </w:pPr>
            <w:proofErr w:type="gramStart"/>
            <w:r>
              <w:t>painful</w:t>
            </w:r>
            <w:proofErr w:type="gramEnd"/>
          </w:p>
        </w:tc>
        <w:tc>
          <w:tcPr>
            <w:tcW w:w="1725" w:type="dxa"/>
          </w:tcPr>
          <w:p w14:paraId="5D991EA6" w14:textId="77777777" w:rsidR="00CB6A82" w:rsidRDefault="00CB6A82" w:rsidP="009D3C20">
            <w:pPr>
              <w:pStyle w:val="normal0"/>
              <w:widowControl w:val="0"/>
              <w:spacing w:line="240" w:lineRule="auto"/>
            </w:pPr>
            <w:proofErr w:type="gramStart"/>
            <w:r>
              <w:t>stimulation</w:t>
            </w:r>
            <w:proofErr w:type="gramEnd"/>
          </w:p>
        </w:tc>
        <w:tc>
          <w:tcPr>
            <w:tcW w:w="1455" w:type="dxa"/>
          </w:tcPr>
          <w:p w14:paraId="5639B978" w14:textId="77777777" w:rsidR="00CB6A82" w:rsidRDefault="00CB6A82" w:rsidP="009D3C20">
            <w:pPr>
              <w:pStyle w:val="normal0"/>
              <w:widowControl w:val="0"/>
              <w:spacing w:line="240" w:lineRule="auto"/>
            </w:pPr>
            <w:proofErr w:type="gramStart"/>
            <w:r>
              <w:t>somatosens</w:t>
            </w:r>
            <w:r>
              <w:lastRenderedPageBreak/>
              <w:t>ory</w:t>
            </w:r>
            <w:proofErr w:type="gramEnd"/>
          </w:p>
        </w:tc>
        <w:tc>
          <w:tcPr>
            <w:tcW w:w="1530" w:type="dxa"/>
          </w:tcPr>
          <w:p w14:paraId="7F8D1166" w14:textId="77777777" w:rsidR="00CB6A82" w:rsidRDefault="00CB6A82" w:rsidP="009D3C20">
            <w:pPr>
              <w:pStyle w:val="normal0"/>
              <w:widowControl w:val="0"/>
              <w:spacing w:line="240" w:lineRule="auto"/>
            </w:pPr>
            <w:proofErr w:type="gramStart"/>
            <w:r>
              <w:lastRenderedPageBreak/>
              <w:t>intensity</w:t>
            </w:r>
            <w:proofErr w:type="gramEnd"/>
          </w:p>
        </w:tc>
      </w:tr>
    </w:tbl>
    <w:p w14:paraId="1FAB28EF" w14:textId="77777777" w:rsidR="00CB6A82" w:rsidRDefault="00CB6A82" w:rsidP="00CB6A82">
      <w:pPr>
        <w:pStyle w:val="normal0"/>
      </w:pPr>
    </w:p>
    <w:p w14:paraId="044E2A80" w14:textId="77777777" w:rsidR="00CB6A82" w:rsidRDefault="00CB6A82" w:rsidP="00CB6A82">
      <w:pPr>
        <w:pStyle w:val="Heading2"/>
      </w:pPr>
      <w:r>
        <w:t>Non-Cognitive Topics</w:t>
      </w:r>
      <w:r>
        <w:br/>
      </w:r>
      <w:r>
        <w:rPr>
          <w:rFonts w:ascii="Arial" w:eastAsia="Arial" w:hAnsi="Arial" w:cs="Arial"/>
          <w:b w:val="0"/>
          <w:sz w:val="22"/>
          <w:szCs w:val="22"/>
        </w:rPr>
        <w:t>Non-cognitive topics were not named, and are instead numbered.</w:t>
      </w:r>
    </w:p>
    <w:p w14:paraId="45C12387" w14:textId="77777777" w:rsidR="00CB6A82" w:rsidRDefault="00CB6A82" w:rsidP="00CB6A82">
      <w:pPr>
        <w:pStyle w:val="normal0"/>
      </w:pPr>
    </w:p>
    <w:tbl>
      <w:tblPr>
        <w:tblW w:w="9360" w:type="dxa"/>
        <w:tblLayout w:type="fixed"/>
        <w:tblLook w:val="0600" w:firstRow="0" w:lastRow="0" w:firstColumn="0" w:lastColumn="0" w:noHBand="1" w:noVBand="1"/>
      </w:tblPr>
      <w:tblGrid>
        <w:gridCol w:w="1125"/>
        <w:gridCol w:w="1650"/>
        <w:gridCol w:w="1590"/>
        <w:gridCol w:w="1575"/>
        <w:gridCol w:w="1860"/>
        <w:gridCol w:w="1560"/>
      </w:tblGrid>
      <w:tr w:rsidR="00CB6A82" w14:paraId="62525E44" w14:textId="77777777" w:rsidTr="009D3C20">
        <w:trPr>
          <w:trHeight w:val="420"/>
        </w:trPr>
        <w:tc>
          <w:tcPr>
            <w:tcW w:w="1125" w:type="dxa"/>
          </w:tcPr>
          <w:p w14:paraId="1D7CC045" w14:textId="77777777" w:rsidR="00CB6A82" w:rsidRDefault="00CB6A82" w:rsidP="009D3C20">
            <w:pPr>
              <w:pStyle w:val="normal0"/>
              <w:widowControl w:val="0"/>
              <w:spacing w:line="240" w:lineRule="auto"/>
            </w:pPr>
            <w:r>
              <w:rPr>
                <w:b/>
              </w:rPr>
              <w:t>Topic #</w:t>
            </w:r>
          </w:p>
        </w:tc>
        <w:tc>
          <w:tcPr>
            <w:tcW w:w="8235" w:type="dxa"/>
            <w:gridSpan w:val="5"/>
          </w:tcPr>
          <w:p w14:paraId="55E8E2D1" w14:textId="77777777" w:rsidR="00CB6A82" w:rsidRDefault="00CB6A82" w:rsidP="009D3C20">
            <w:pPr>
              <w:pStyle w:val="normal0"/>
              <w:widowControl w:val="0"/>
              <w:spacing w:line="240" w:lineRule="auto"/>
              <w:jc w:val="center"/>
            </w:pPr>
            <w:r>
              <w:rPr>
                <w:b/>
              </w:rPr>
              <w:t>Top five loading words</w:t>
            </w:r>
          </w:p>
        </w:tc>
      </w:tr>
      <w:tr w:rsidR="00CB6A82" w14:paraId="21F78A9C" w14:textId="77777777" w:rsidTr="009D3C20">
        <w:tc>
          <w:tcPr>
            <w:tcW w:w="1125" w:type="dxa"/>
          </w:tcPr>
          <w:p w14:paraId="0CF73797" w14:textId="77777777" w:rsidR="00CB6A82" w:rsidRDefault="00CB6A82" w:rsidP="009D3C20">
            <w:pPr>
              <w:pStyle w:val="normal0"/>
              <w:widowControl w:val="0"/>
              <w:spacing w:line="240" w:lineRule="auto"/>
            </w:pPr>
            <w:r>
              <w:t>35</w:t>
            </w:r>
          </w:p>
        </w:tc>
        <w:tc>
          <w:tcPr>
            <w:tcW w:w="1650" w:type="dxa"/>
          </w:tcPr>
          <w:p w14:paraId="031C4A04" w14:textId="77777777" w:rsidR="00CB6A82" w:rsidRDefault="00CB6A82" w:rsidP="009D3C20">
            <w:pPr>
              <w:pStyle w:val="normal0"/>
              <w:widowControl w:val="0"/>
              <w:spacing w:line="240" w:lineRule="auto"/>
            </w:pPr>
            <w:proofErr w:type="gramStart"/>
            <w:r>
              <w:t>women</w:t>
            </w:r>
            <w:proofErr w:type="gramEnd"/>
          </w:p>
        </w:tc>
        <w:tc>
          <w:tcPr>
            <w:tcW w:w="1590" w:type="dxa"/>
          </w:tcPr>
          <w:p w14:paraId="6F502ABB" w14:textId="77777777" w:rsidR="00CB6A82" w:rsidRDefault="00CB6A82" w:rsidP="009D3C20">
            <w:pPr>
              <w:pStyle w:val="normal0"/>
              <w:widowControl w:val="0"/>
              <w:spacing w:line="240" w:lineRule="auto"/>
            </w:pPr>
            <w:proofErr w:type="gramStart"/>
            <w:r>
              <w:t>sex</w:t>
            </w:r>
            <w:proofErr w:type="gramEnd"/>
          </w:p>
        </w:tc>
        <w:tc>
          <w:tcPr>
            <w:tcW w:w="1575" w:type="dxa"/>
          </w:tcPr>
          <w:p w14:paraId="71843960" w14:textId="77777777" w:rsidR="00CB6A82" w:rsidRDefault="00CB6A82" w:rsidP="009D3C20">
            <w:pPr>
              <w:pStyle w:val="normal0"/>
              <w:widowControl w:val="0"/>
              <w:spacing w:line="240" w:lineRule="auto"/>
            </w:pPr>
            <w:proofErr w:type="gramStart"/>
            <w:r>
              <w:t>gender</w:t>
            </w:r>
            <w:proofErr w:type="gramEnd"/>
          </w:p>
        </w:tc>
        <w:tc>
          <w:tcPr>
            <w:tcW w:w="1860" w:type="dxa"/>
          </w:tcPr>
          <w:p w14:paraId="789A08F0" w14:textId="77777777" w:rsidR="00CB6A82" w:rsidRDefault="00CB6A82" w:rsidP="009D3C20">
            <w:pPr>
              <w:pStyle w:val="normal0"/>
              <w:widowControl w:val="0"/>
              <w:spacing w:line="240" w:lineRule="auto"/>
            </w:pPr>
            <w:proofErr w:type="gramStart"/>
            <w:r>
              <w:t>females</w:t>
            </w:r>
            <w:proofErr w:type="gramEnd"/>
          </w:p>
        </w:tc>
        <w:tc>
          <w:tcPr>
            <w:tcW w:w="1560" w:type="dxa"/>
          </w:tcPr>
          <w:p w14:paraId="4855E323" w14:textId="77777777" w:rsidR="00CB6A82" w:rsidRDefault="00CB6A82" w:rsidP="009D3C20">
            <w:pPr>
              <w:pStyle w:val="normal0"/>
              <w:widowControl w:val="0"/>
              <w:spacing w:line="240" w:lineRule="auto"/>
            </w:pPr>
            <w:proofErr w:type="gramStart"/>
            <w:r>
              <w:t>males</w:t>
            </w:r>
            <w:proofErr w:type="gramEnd"/>
          </w:p>
        </w:tc>
      </w:tr>
      <w:tr w:rsidR="00CB6A82" w14:paraId="33813121" w14:textId="77777777" w:rsidTr="009D3C20">
        <w:tc>
          <w:tcPr>
            <w:tcW w:w="1125" w:type="dxa"/>
          </w:tcPr>
          <w:p w14:paraId="308D54CB" w14:textId="77777777" w:rsidR="00CB6A82" w:rsidRDefault="00CB6A82" w:rsidP="009D3C20">
            <w:pPr>
              <w:pStyle w:val="normal0"/>
              <w:widowControl w:val="0"/>
              <w:spacing w:line="240" w:lineRule="auto"/>
            </w:pPr>
            <w:r>
              <w:t>36</w:t>
            </w:r>
          </w:p>
        </w:tc>
        <w:tc>
          <w:tcPr>
            <w:tcW w:w="1650" w:type="dxa"/>
          </w:tcPr>
          <w:p w14:paraId="38FACC95" w14:textId="77777777" w:rsidR="00CB6A82" w:rsidRDefault="00CB6A82" w:rsidP="009D3C20">
            <w:pPr>
              <w:pStyle w:val="normal0"/>
              <w:widowControl w:val="0"/>
              <w:spacing w:line="240" w:lineRule="auto"/>
            </w:pPr>
            <w:proofErr w:type="gramStart"/>
            <w:r>
              <w:t>placebo</w:t>
            </w:r>
            <w:proofErr w:type="gramEnd"/>
          </w:p>
        </w:tc>
        <w:tc>
          <w:tcPr>
            <w:tcW w:w="1590" w:type="dxa"/>
          </w:tcPr>
          <w:p w14:paraId="08874BFF" w14:textId="77777777" w:rsidR="00CB6A82" w:rsidRDefault="00CB6A82" w:rsidP="009D3C20">
            <w:pPr>
              <w:pStyle w:val="normal0"/>
              <w:widowControl w:val="0"/>
              <w:spacing w:line="240" w:lineRule="auto"/>
            </w:pPr>
            <w:proofErr w:type="gramStart"/>
            <w:r>
              <w:t>pet</w:t>
            </w:r>
            <w:proofErr w:type="gramEnd"/>
          </w:p>
        </w:tc>
        <w:tc>
          <w:tcPr>
            <w:tcW w:w="1575" w:type="dxa"/>
          </w:tcPr>
          <w:p w14:paraId="497B1D46" w14:textId="77777777" w:rsidR="00CB6A82" w:rsidRDefault="00CB6A82" w:rsidP="009D3C20">
            <w:pPr>
              <w:pStyle w:val="normal0"/>
              <w:widowControl w:val="0"/>
              <w:spacing w:line="240" w:lineRule="auto"/>
            </w:pPr>
            <w:proofErr w:type="gramStart"/>
            <w:r>
              <w:t>tomography</w:t>
            </w:r>
            <w:proofErr w:type="gramEnd"/>
          </w:p>
        </w:tc>
        <w:tc>
          <w:tcPr>
            <w:tcW w:w="1860" w:type="dxa"/>
          </w:tcPr>
          <w:p w14:paraId="131EE3A5" w14:textId="77777777" w:rsidR="00CB6A82" w:rsidRDefault="00CB6A82" w:rsidP="009D3C20">
            <w:pPr>
              <w:pStyle w:val="normal0"/>
              <w:widowControl w:val="0"/>
              <w:spacing w:line="240" w:lineRule="auto"/>
            </w:pPr>
            <w:proofErr w:type="gramStart"/>
            <w:r>
              <w:t>emission</w:t>
            </w:r>
            <w:proofErr w:type="gramEnd"/>
          </w:p>
        </w:tc>
        <w:tc>
          <w:tcPr>
            <w:tcW w:w="1560" w:type="dxa"/>
          </w:tcPr>
          <w:p w14:paraId="230FE2EC" w14:textId="77777777" w:rsidR="00CB6A82" w:rsidRDefault="00CB6A82" w:rsidP="009D3C20">
            <w:pPr>
              <w:pStyle w:val="normal0"/>
              <w:widowControl w:val="0"/>
              <w:spacing w:line="240" w:lineRule="auto"/>
            </w:pPr>
            <w:proofErr w:type="gramStart"/>
            <w:r>
              <w:t>dopamine</w:t>
            </w:r>
            <w:proofErr w:type="gramEnd"/>
          </w:p>
        </w:tc>
      </w:tr>
      <w:tr w:rsidR="00CB6A82" w14:paraId="4C4779DB" w14:textId="77777777" w:rsidTr="009D3C20">
        <w:tc>
          <w:tcPr>
            <w:tcW w:w="1125" w:type="dxa"/>
          </w:tcPr>
          <w:p w14:paraId="7E469E12" w14:textId="77777777" w:rsidR="00CB6A82" w:rsidRDefault="00CB6A82" w:rsidP="009D3C20">
            <w:pPr>
              <w:pStyle w:val="normal0"/>
              <w:widowControl w:val="0"/>
              <w:spacing w:line="240" w:lineRule="auto"/>
            </w:pPr>
            <w:r>
              <w:t>37</w:t>
            </w:r>
          </w:p>
        </w:tc>
        <w:tc>
          <w:tcPr>
            <w:tcW w:w="1650" w:type="dxa"/>
          </w:tcPr>
          <w:p w14:paraId="762B05A2" w14:textId="77777777" w:rsidR="00CB6A82" w:rsidRDefault="00CB6A82" w:rsidP="009D3C20">
            <w:pPr>
              <w:pStyle w:val="normal0"/>
              <w:widowControl w:val="0"/>
              <w:spacing w:line="240" w:lineRule="auto"/>
            </w:pPr>
            <w:proofErr w:type="gramStart"/>
            <w:r>
              <w:t>schizophrenia</w:t>
            </w:r>
            <w:proofErr w:type="gramEnd"/>
          </w:p>
        </w:tc>
        <w:tc>
          <w:tcPr>
            <w:tcW w:w="1590" w:type="dxa"/>
          </w:tcPr>
          <w:p w14:paraId="6B8403AC" w14:textId="77777777" w:rsidR="00CB6A82" w:rsidRDefault="00CB6A82" w:rsidP="009D3C20">
            <w:pPr>
              <w:pStyle w:val="normal0"/>
              <w:widowControl w:val="0"/>
              <w:spacing w:line="240" w:lineRule="auto"/>
            </w:pPr>
            <w:proofErr w:type="gramStart"/>
            <w:r>
              <w:t>controls</w:t>
            </w:r>
            <w:proofErr w:type="gramEnd"/>
          </w:p>
        </w:tc>
        <w:tc>
          <w:tcPr>
            <w:tcW w:w="1575" w:type="dxa"/>
          </w:tcPr>
          <w:p w14:paraId="428DC602" w14:textId="77777777" w:rsidR="00CB6A82" w:rsidRDefault="00CB6A82" w:rsidP="009D3C20">
            <w:pPr>
              <w:pStyle w:val="normal0"/>
              <w:widowControl w:val="0"/>
              <w:spacing w:line="240" w:lineRule="auto"/>
            </w:pPr>
            <w:proofErr w:type="gramStart"/>
            <w:r>
              <w:t>risk</w:t>
            </w:r>
            <w:proofErr w:type="gramEnd"/>
          </w:p>
        </w:tc>
        <w:tc>
          <w:tcPr>
            <w:tcW w:w="1860" w:type="dxa"/>
          </w:tcPr>
          <w:p w14:paraId="53F2238D" w14:textId="77777777" w:rsidR="00CB6A82" w:rsidRDefault="00CB6A82" w:rsidP="009D3C20">
            <w:pPr>
              <w:pStyle w:val="normal0"/>
              <w:widowControl w:val="0"/>
              <w:spacing w:line="240" w:lineRule="auto"/>
            </w:pPr>
            <w:proofErr w:type="gramStart"/>
            <w:r>
              <w:t>reduced</w:t>
            </w:r>
            <w:proofErr w:type="gramEnd"/>
          </w:p>
        </w:tc>
        <w:tc>
          <w:tcPr>
            <w:tcW w:w="1560" w:type="dxa"/>
          </w:tcPr>
          <w:p w14:paraId="0B4AB67C" w14:textId="77777777" w:rsidR="00CB6A82" w:rsidRDefault="00CB6A82" w:rsidP="009D3C20">
            <w:pPr>
              <w:pStyle w:val="normal0"/>
              <w:widowControl w:val="0"/>
              <w:spacing w:line="240" w:lineRule="auto"/>
            </w:pPr>
            <w:proofErr w:type="gramStart"/>
            <w:r>
              <w:t>deficits</w:t>
            </w:r>
            <w:proofErr w:type="gramEnd"/>
          </w:p>
        </w:tc>
      </w:tr>
      <w:tr w:rsidR="00CB6A82" w14:paraId="09DEEDCD" w14:textId="77777777" w:rsidTr="009D3C20">
        <w:tc>
          <w:tcPr>
            <w:tcW w:w="1125" w:type="dxa"/>
          </w:tcPr>
          <w:p w14:paraId="6D1A92FC" w14:textId="77777777" w:rsidR="00CB6A82" w:rsidRDefault="00CB6A82" w:rsidP="009D3C20">
            <w:pPr>
              <w:pStyle w:val="normal0"/>
              <w:widowControl w:val="0"/>
              <w:spacing w:line="240" w:lineRule="auto"/>
            </w:pPr>
            <w:r>
              <w:t>38</w:t>
            </w:r>
          </w:p>
        </w:tc>
        <w:tc>
          <w:tcPr>
            <w:tcW w:w="1650" w:type="dxa"/>
          </w:tcPr>
          <w:p w14:paraId="2F85B1E1" w14:textId="77777777" w:rsidR="00CB6A82" w:rsidRDefault="00CB6A82" w:rsidP="009D3C20">
            <w:pPr>
              <w:pStyle w:val="normal0"/>
              <w:widowControl w:val="0"/>
              <w:spacing w:line="240" w:lineRule="auto"/>
            </w:pPr>
            <w:proofErr w:type="gramStart"/>
            <w:r>
              <w:t>condition</w:t>
            </w:r>
            <w:proofErr w:type="gramEnd"/>
          </w:p>
        </w:tc>
        <w:tc>
          <w:tcPr>
            <w:tcW w:w="1590" w:type="dxa"/>
          </w:tcPr>
          <w:p w14:paraId="3705C09B" w14:textId="77777777" w:rsidR="00CB6A82" w:rsidRDefault="00CB6A82" w:rsidP="009D3C20">
            <w:pPr>
              <w:pStyle w:val="normal0"/>
              <w:widowControl w:val="0"/>
              <w:spacing w:line="240" w:lineRule="auto"/>
            </w:pPr>
            <w:proofErr w:type="gramStart"/>
            <w:r>
              <w:t>conditions</w:t>
            </w:r>
            <w:proofErr w:type="gramEnd"/>
          </w:p>
        </w:tc>
        <w:tc>
          <w:tcPr>
            <w:tcW w:w="1575" w:type="dxa"/>
          </w:tcPr>
          <w:p w14:paraId="72BAD92A" w14:textId="77777777" w:rsidR="00CB6A82" w:rsidRDefault="00CB6A82" w:rsidP="009D3C20">
            <w:pPr>
              <w:pStyle w:val="normal0"/>
              <w:widowControl w:val="0"/>
              <w:spacing w:line="240" w:lineRule="auto"/>
            </w:pPr>
            <w:proofErr w:type="gramStart"/>
            <w:r>
              <w:t>tasks</w:t>
            </w:r>
            <w:proofErr w:type="gramEnd"/>
          </w:p>
        </w:tc>
        <w:tc>
          <w:tcPr>
            <w:tcW w:w="1860" w:type="dxa"/>
          </w:tcPr>
          <w:p w14:paraId="052A1ED1" w14:textId="77777777" w:rsidR="00CB6A82" w:rsidRDefault="00CB6A82" w:rsidP="009D3C20">
            <w:pPr>
              <w:pStyle w:val="normal0"/>
              <w:widowControl w:val="0"/>
              <w:spacing w:line="240" w:lineRule="auto"/>
            </w:pPr>
            <w:proofErr w:type="gramStart"/>
            <w:r>
              <w:t>control</w:t>
            </w:r>
            <w:proofErr w:type="gramEnd"/>
          </w:p>
        </w:tc>
        <w:tc>
          <w:tcPr>
            <w:tcW w:w="1560" w:type="dxa"/>
          </w:tcPr>
          <w:p w14:paraId="3BECE376" w14:textId="77777777" w:rsidR="00CB6A82" w:rsidRDefault="00CB6A82" w:rsidP="009D3C20">
            <w:pPr>
              <w:pStyle w:val="normal0"/>
              <w:widowControl w:val="0"/>
              <w:spacing w:line="240" w:lineRule="auto"/>
            </w:pPr>
            <w:proofErr w:type="gramStart"/>
            <w:r>
              <w:t>performance</w:t>
            </w:r>
            <w:proofErr w:type="gramEnd"/>
          </w:p>
        </w:tc>
      </w:tr>
      <w:tr w:rsidR="00CB6A82" w14:paraId="3E019D2C" w14:textId="77777777" w:rsidTr="009D3C20">
        <w:tc>
          <w:tcPr>
            <w:tcW w:w="1125" w:type="dxa"/>
          </w:tcPr>
          <w:p w14:paraId="48559356" w14:textId="77777777" w:rsidR="00CB6A82" w:rsidRDefault="00CB6A82" w:rsidP="009D3C20">
            <w:pPr>
              <w:pStyle w:val="normal0"/>
              <w:widowControl w:val="0"/>
              <w:spacing w:line="240" w:lineRule="auto"/>
            </w:pPr>
            <w:r>
              <w:t>39</w:t>
            </w:r>
          </w:p>
        </w:tc>
        <w:tc>
          <w:tcPr>
            <w:tcW w:w="1650" w:type="dxa"/>
          </w:tcPr>
          <w:p w14:paraId="1602171F" w14:textId="77777777" w:rsidR="00CB6A82" w:rsidRDefault="00CB6A82" w:rsidP="009D3C20">
            <w:pPr>
              <w:pStyle w:val="normal0"/>
              <w:widowControl w:val="0"/>
              <w:spacing w:line="240" w:lineRule="auto"/>
            </w:pPr>
            <w:proofErr w:type="gramStart"/>
            <w:r>
              <w:t>ad</w:t>
            </w:r>
            <w:proofErr w:type="gramEnd"/>
          </w:p>
        </w:tc>
        <w:tc>
          <w:tcPr>
            <w:tcW w:w="1590" w:type="dxa"/>
          </w:tcPr>
          <w:p w14:paraId="693DC1AC" w14:textId="77777777" w:rsidR="00CB6A82" w:rsidRDefault="00CB6A82" w:rsidP="009D3C20">
            <w:pPr>
              <w:pStyle w:val="normal0"/>
              <w:widowControl w:val="0"/>
              <w:spacing w:line="240" w:lineRule="auto"/>
            </w:pPr>
            <w:proofErr w:type="gramStart"/>
            <w:r>
              <w:t>disease</w:t>
            </w:r>
            <w:proofErr w:type="gramEnd"/>
          </w:p>
        </w:tc>
        <w:tc>
          <w:tcPr>
            <w:tcW w:w="1575" w:type="dxa"/>
          </w:tcPr>
          <w:p w14:paraId="013BD348" w14:textId="77777777" w:rsidR="00CB6A82" w:rsidRDefault="00CB6A82" w:rsidP="009D3C20">
            <w:pPr>
              <w:pStyle w:val="normal0"/>
              <w:widowControl w:val="0"/>
              <w:spacing w:line="240" w:lineRule="auto"/>
            </w:pPr>
            <w:proofErr w:type="gramStart"/>
            <w:r>
              <w:t>mci</w:t>
            </w:r>
            <w:proofErr w:type="gramEnd"/>
          </w:p>
        </w:tc>
        <w:tc>
          <w:tcPr>
            <w:tcW w:w="1860" w:type="dxa"/>
          </w:tcPr>
          <w:p w14:paraId="6F2524EE" w14:textId="77777777" w:rsidR="00CB6A82" w:rsidRDefault="00CB6A82" w:rsidP="009D3C20">
            <w:pPr>
              <w:pStyle w:val="normal0"/>
              <w:widowControl w:val="0"/>
              <w:spacing w:line="240" w:lineRule="auto"/>
            </w:pPr>
            <w:proofErr w:type="spellStart"/>
            <w:proofErr w:type="gramStart"/>
            <w:r>
              <w:t>alzheimer</w:t>
            </w:r>
            <w:proofErr w:type="spellEnd"/>
            <w:proofErr w:type="gramEnd"/>
          </w:p>
        </w:tc>
        <w:tc>
          <w:tcPr>
            <w:tcW w:w="1560" w:type="dxa"/>
          </w:tcPr>
          <w:p w14:paraId="7F06AC01" w14:textId="77777777" w:rsidR="00CB6A82" w:rsidRDefault="00CB6A82" w:rsidP="009D3C20">
            <w:pPr>
              <w:pStyle w:val="normal0"/>
              <w:widowControl w:val="0"/>
              <w:spacing w:line="240" w:lineRule="auto"/>
            </w:pPr>
            <w:proofErr w:type="gramStart"/>
            <w:r>
              <w:t>atrophy</w:t>
            </w:r>
            <w:proofErr w:type="gramEnd"/>
          </w:p>
        </w:tc>
      </w:tr>
      <w:tr w:rsidR="00CB6A82" w14:paraId="51696024" w14:textId="77777777" w:rsidTr="009D3C20">
        <w:tc>
          <w:tcPr>
            <w:tcW w:w="1125" w:type="dxa"/>
          </w:tcPr>
          <w:p w14:paraId="5EF76FBC" w14:textId="77777777" w:rsidR="00CB6A82" w:rsidRDefault="00CB6A82" w:rsidP="009D3C20">
            <w:pPr>
              <w:pStyle w:val="normal0"/>
              <w:widowControl w:val="0"/>
              <w:spacing w:line="240" w:lineRule="auto"/>
            </w:pPr>
            <w:r>
              <w:t>40</w:t>
            </w:r>
          </w:p>
        </w:tc>
        <w:tc>
          <w:tcPr>
            <w:tcW w:w="1650" w:type="dxa"/>
          </w:tcPr>
          <w:p w14:paraId="55865577" w14:textId="77777777" w:rsidR="00CB6A82" w:rsidRDefault="00CB6A82" w:rsidP="009D3C20">
            <w:pPr>
              <w:pStyle w:val="normal0"/>
              <w:widowControl w:val="0"/>
              <w:spacing w:line="240" w:lineRule="auto"/>
            </w:pPr>
            <w:proofErr w:type="gramStart"/>
            <w:r>
              <w:t>individuals</w:t>
            </w:r>
            <w:proofErr w:type="gramEnd"/>
          </w:p>
        </w:tc>
        <w:tc>
          <w:tcPr>
            <w:tcW w:w="1590" w:type="dxa"/>
          </w:tcPr>
          <w:p w14:paraId="1D898BBA" w14:textId="77777777" w:rsidR="00CB6A82" w:rsidRDefault="00CB6A82" w:rsidP="009D3C20">
            <w:pPr>
              <w:pStyle w:val="normal0"/>
              <w:widowControl w:val="0"/>
              <w:spacing w:line="240" w:lineRule="auto"/>
            </w:pPr>
            <w:proofErr w:type="gramStart"/>
            <w:r>
              <w:t>cognitive</w:t>
            </w:r>
            <w:proofErr w:type="gramEnd"/>
          </w:p>
        </w:tc>
        <w:tc>
          <w:tcPr>
            <w:tcW w:w="1575" w:type="dxa"/>
          </w:tcPr>
          <w:p w14:paraId="40C21BB6" w14:textId="77777777" w:rsidR="00CB6A82" w:rsidRDefault="00CB6A82" w:rsidP="009D3C20">
            <w:pPr>
              <w:pStyle w:val="normal0"/>
              <w:widowControl w:val="0"/>
              <w:spacing w:line="240" w:lineRule="auto"/>
            </w:pPr>
            <w:proofErr w:type="gramStart"/>
            <w:r>
              <w:t>individual</w:t>
            </w:r>
            <w:proofErr w:type="gramEnd"/>
          </w:p>
        </w:tc>
        <w:tc>
          <w:tcPr>
            <w:tcW w:w="1860" w:type="dxa"/>
          </w:tcPr>
          <w:p w14:paraId="71ADF758" w14:textId="77777777" w:rsidR="00CB6A82" w:rsidRDefault="00CB6A82" w:rsidP="009D3C20">
            <w:pPr>
              <w:pStyle w:val="normal0"/>
              <w:widowControl w:val="0"/>
              <w:spacing w:line="240" w:lineRule="auto"/>
            </w:pPr>
            <w:proofErr w:type="gramStart"/>
            <w:r>
              <w:t>control</w:t>
            </w:r>
            <w:proofErr w:type="gramEnd"/>
          </w:p>
        </w:tc>
        <w:tc>
          <w:tcPr>
            <w:tcW w:w="1560" w:type="dxa"/>
          </w:tcPr>
          <w:p w14:paraId="39F6F031" w14:textId="77777777" w:rsidR="00CB6A82" w:rsidRDefault="00CB6A82" w:rsidP="009D3C20">
            <w:pPr>
              <w:pStyle w:val="normal0"/>
              <w:widowControl w:val="0"/>
              <w:spacing w:line="240" w:lineRule="auto"/>
            </w:pPr>
            <w:proofErr w:type="gramStart"/>
            <w:r>
              <w:t>behavioral</w:t>
            </w:r>
            <w:proofErr w:type="gramEnd"/>
          </w:p>
        </w:tc>
      </w:tr>
      <w:tr w:rsidR="00CB6A82" w14:paraId="457D4979" w14:textId="77777777" w:rsidTr="009D3C20">
        <w:tc>
          <w:tcPr>
            <w:tcW w:w="1125" w:type="dxa"/>
          </w:tcPr>
          <w:p w14:paraId="529A24D6" w14:textId="77777777" w:rsidR="00CB6A82" w:rsidRDefault="00CB6A82" w:rsidP="009D3C20">
            <w:pPr>
              <w:pStyle w:val="normal0"/>
              <w:widowControl w:val="0"/>
              <w:spacing w:line="240" w:lineRule="auto"/>
            </w:pPr>
            <w:r>
              <w:t>41</w:t>
            </w:r>
          </w:p>
        </w:tc>
        <w:tc>
          <w:tcPr>
            <w:tcW w:w="1650" w:type="dxa"/>
          </w:tcPr>
          <w:p w14:paraId="7E8404D3" w14:textId="77777777" w:rsidR="00CB6A82" w:rsidRDefault="00CB6A82" w:rsidP="009D3C20">
            <w:pPr>
              <w:pStyle w:val="normal0"/>
              <w:widowControl w:val="0"/>
              <w:spacing w:line="240" w:lineRule="auto"/>
            </w:pPr>
            <w:proofErr w:type="spellStart"/>
            <w:proofErr w:type="gramStart"/>
            <w:r>
              <w:t>wm</w:t>
            </w:r>
            <w:proofErr w:type="spellEnd"/>
            <w:proofErr w:type="gramEnd"/>
          </w:p>
        </w:tc>
        <w:tc>
          <w:tcPr>
            <w:tcW w:w="1590" w:type="dxa"/>
          </w:tcPr>
          <w:p w14:paraId="29B9FFC0" w14:textId="77777777" w:rsidR="00CB6A82" w:rsidRDefault="00CB6A82" w:rsidP="009D3C20">
            <w:pPr>
              <w:pStyle w:val="normal0"/>
              <w:widowControl w:val="0"/>
              <w:spacing w:line="240" w:lineRule="auto"/>
            </w:pPr>
            <w:proofErr w:type="gramStart"/>
            <w:r>
              <w:t>fractional</w:t>
            </w:r>
            <w:proofErr w:type="gramEnd"/>
          </w:p>
        </w:tc>
        <w:tc>
          <w:tcPr>
            <w:tcW w:w="1575" w:type="dxa"/>
          </w:tcPr>
          <w:p w14:paraId="5F952E35" w14:textId="77777777" w:rsidR="00CB6A82" w:rsidRDefault="00CB6A82" w:rsidP="009D3C20">
            <w:pPr>
              <w:pStyle w:val="normal0"/>
              <w:widowControl w:val="0"/>
              <w:spacing w:line="240" w:lineRule="auto"/>
            </w:pPr>
            <w:proofErr w:type="gramStart"/>
            <w:r>
              <w:t>integrity</w:t>
            </w:r>
            <w:proofErr w:type="gramEnd"/>
          </w:p>
        </w:tc>
        <w:tc>
          <w:tcPr>
            <w:tcW w:w="1860" w:type="dxa"/>
          </w:tcPr>
          <w:p w14:paraId="791A8FB3" w14:textId="77777777" w:rsidR="00CB6A82" w:rsidRDefault="00CB6A82" w:rsidP="009D3C20">
            <w:pPr>
              <w:pStyle w:val="normal0"/>
              <w:widowControl w:val="0"/>
              <w:spacing w:line="240" w:lineRule="auto"/>
            </w:pPr>
            <w:proofErr w:type="gramStart"/>
            <w:r>
              <w:t>tracts</w:t>
            </w:r>
            <w:proofErr w:type="gramEnd"/>
          </w:p>
        </w:tc>
        <w:tc>
          <w:tcPr>
            <w:tcW w:w="1560" w:type="dxa"/>
          </w:tcPr>
          <w:p w14:paraId="0B07CE2D" w14:textId="77777777" w:rsidR="00CB6A82" w:rsidRDefault="00CB6A82" w:rsidP="009D3C20">
            <w:pPr>
              <w:pStyle w:val="normal0"/>
              <w:widowControl w:val="0"/>
              <w:spacing w:line="240" w:lineRule="auto"/>
            </w:pPr>
            <w:proofErr w:type="gramStart"/>
            <w:r>
              <w:t>diffusivity</w:t>
            </w:r>
            <w:proofErr w:type="gramEnd"/>
          </w:p>
        </w:tc>
      </w:tr>
      <w:tr w:rsidR="00CB6A82" w14:paraId="4167C1A3" w14:textId="77777777" w:rsidTr="009D3C20">
        <w:tc>
          <w:tcPr>
            <w:tcW w:w="1125" w:type="dxa"/>
          </w:tcPr>
          <w:p w14:paraId="7278787A" w14:textId="77777777" w:rsidR="00CB6A82" w:rsidRDefault="00CB6A82" w:rsidP="009D3C20">
            <w:pPr>
              <w:pStyle w:val="normal0"/>
              <w:widowControl w:val="0"/>
              <w:spacing w:line="240" w:lineRule="auto"/>
            </w:pPr>
            <w:r>
              <w:t>42</w:t>
            </w:r>
          </w:p>
        </w:tc>
        <w:tc>
          <w:tcPr>
            <w:tcW w:w="1650" w:type="dxa"/>
          </w:tcPr>
          <w:p w14:paraId="12B2D224" w14:textId="77777777" w:rsidR="00CB6A82" w:rsidRDefault="00CB6A82" w:rsidP="009D3C20">
            <w:pPr>
              <w:pStyle w:val="normal0"/>
              <w:widowControl w:val="0"/>
              <w:spacing w:line="240" w:lineRule="auto"/>
            </w:pPr>
            <w:proofErr w:type="gramStart"/>
            <w:r>
              <w:t>lesions</w:t>
            </w:r>
            <w:proofErr w:type="gramEnd"/>
          </w:p>
        </w:tc>
        <w:tc>
          <w:tcPr>
            <w:tcW w:w="1590" w:type="dxa"/>
          </w:tcPr>
          <w:p w14:paraId="71345F41" w14:textId="77777777" w:rsidR="00CB6A82" w:rsidRDefault="00CB6A82" w:rsidP="009D3C20">
            <w:pPr>
              <w:pStyle w:val="normal0"/>
              <w:widowControl w:val="0"/>
              <w:spacing w:line="240" w:lineRule="auto"/>
            </w:pPr>
            <w:proofErr w:type="gramStart"/>
            <w:r>
              <w:t>controls</w:t>
            </w:r>
            <w:proofErr w:type="gramEnd"/>
          </w:p>
        </w:tc>
        <w:tc>
          <w:tcPr>
            <w:tcW w:w="1575" w:type="dxa"/>
          </w:tcPr>
          <w:p w14:paraId="013738F4" w14:textId="77777777" w:rsidR="00CB6A82" w:rsidRDefault="00CB6A82" w:rsidP="009D3C20">
            <w:pPr>
              <w:pStyle w:val="normal0"/>
              <w:widowControl w:val="0"/>
              <w:spacing w:line="240" w:lineRule="auto"/>
            </w:pPr>
            <w:proofErr w:type="gramStart"/>
            <w:r>
              <w:t>patient</w:t>
            </w:r>
            <w:proofErr w:type="gramEnd"/>
          </w:p>
        </w:tc>
        <w:tc>
          <w:tcPr>
            <w:tcW w:w="1860" w:type="dxa"/>
          </w:tcPr>
          <w:p w14:paraId="3E909154" w14:textId="77777777" w:rsidR="00CB6A82" w:rsidRDefault="00CB6A82" w:rsidP="009D3C20">
            <w:pPr>
              <w:pStyle w:val="normal0"/>
              <w:widowControl w:val="0"/>
              <w:spacing w:line="240" w:lineRule="auto"/>
            </w:pPr>
            <w:proofErr w:type="gramStart"/>
            <w:r>
              <w:t>lesion</w:t>
            </w:r>
            <w:proofErr w:type="gramEnd"/>
          </w:p>
        </w:tc>
        <w:tc>
          <w:tcPr>
            <w:tcW w:w="1560" w:type="dxa"/>
          </w:tcPr>
          <w:p w14:paraId="4B240F32" w14:textId="77777777" w:rsidR="00CB6A82" w:rsidRDefault="00CB6A82" w:rsidP="009D3C20">
            <w:pPr>
              <w:pStyle w:val="normal0"/>
              <w:widowControl w:val="0"/>
              <w:spacing w:line="240" w:lineRule="auto"/>
            </w:pPr>
            <w:proofErr w:type="gramStart"/>
            <w:r>
              <w:t>stroke</w:t>
            </w:r>
            <w:proofErr w:type="gramEnd"/>
          </w:p>
        </w:tc>
      </w:tr>
      <w:tr w:rsidR="00CB6A82" w14:paraId="33846E32" w14:textId="77777777" w:rsidTr="009D3C20">
        <w:tc>
          <w:tcPr>
            <w:tcW w:w="1125" w:type="dxa"/>
          </w:tcPr>
          <w:p w14:paraId="447C6733" w14:textId="77777777" w:rsidR="00CB6A82" w:rsidRDefault="00CB6A82" w:rsidP="009D3C20">
            <w:pPr>
              <w:pStyle w:val="normal0"/>
              <w:widowControl w:val="0"/>
              <w:spacing w:line="240" w:lineRule="auto"/>
            </w:pPr>
            <w:r>
              <w:t>43</w:t>
            </w:r>
          </w:p>
        </w:tc>
        <w:tc>
          <w:tcPr>
            <w:tcW w:w="1650" w:type="dxa"/>
          </w:tcPr>
          <w:p w14:paraId="738FF953" w14:textId="77777777" w:rsidR="00CB6A82" w:rsidRDefault="00CB6A82" w:rsidP="009D3C20">
            <w:pPr>
              <w:pStyle w:val="normal0"/>
              <w:widowControl w:val="0"/>
              <w:spacing w:line="240" w:lineRule="auto"/>
            </w:pPr>
            <w:proofErr w:type="gramStart"/>
            <w:r>
              <w:t>human</w:t>
            </w:r>
            <w:proofErr w:type="gramEnd"/>
          </w:p>
        </w:tc>
        <w:tc>
          <w:tcPr>
            <w:tcW w:w="1590" w:type="dxa"/>
          </w:tcPr>
          <w:p w14:paraId="755CD145" w14:textId="77777777" w:rsidR="00CB6A82" w:rsidRDefault="00CB6A82" w:rsidP="009D3C20">
            <w:pPr>
              <w:pStyle w:val="normal0"/>
              <w:widowControl w:val="0"/>
              <w:spacing w:line="240" w:lineRule="auto"/>
            </w:pPr>
            <w:proofErr w:type="gramStart"/>
            <w:r>
              <w:t>humans</w:t>
            </w:r>
            <w:proofErr w:type="gramEnd"/>
          </w:p>
        </w:tc>
        <w:tc>
          <w:tcPr>
            <w:tcW w:w="1575" w:type="dxa"/>
          </w:tcPr>
          <w:p w14:paraId="04D54878" w14:textId="77777777" w:rsidR="00CB6A82" w:rsidRDefault="00CB6A82" w:rsidP="009D3C20">
            <w:pPr>
              <w:pStyle w:val="normal0"/>
              <w:widowControl w:val="0"/>
              <w:spacing w:line="240" w:lineRule="auto"/>
            </w:pPr>
            <w:proofErr w:type="gramStart"/>
            <w:r>
              <w:t>organization</w:t>
            </w:r>
            <w:proofErr w:type="gramEnd"/>
          </w:p>
        </w:tc>
        <w:tc>
          <w:tcPr>
            <w:tcW w:w="1860" w:type="dxa"/>
          </w:tcPr>
          <w:p w14:paraId="0549D593" w14:textId="77777777" w:rsidR="00CB6A82" w:rsidRDefault="00CB6A82" w:rsidP="009D3C20">
            <w:pPr>
              <w:pStyle w:val="normal0"/>
              <w:widowControl w:val="0"/>
              <w:spacing w:line="240" w:lineRule="auto"/>
            </w:pPr>
            <w:proofErr w:type="gramStart"/>
            <w:r>
              <w:t>located</w:t>
            </w:r>
            <w:proofErr w:type="gramEnd"/>
          </w:p>
        </w:tc>
        <w:tc>
          <w:tcPr>
            <w:tcW w:w="1560" w:type="dxa"/>
          </w:tcPr>
          <w:p w14:paraId="7C9321CB" w14:textId="77777777" w:rsidR="00CB6A82" w:rsidRDefault="00CB6A82" w:rsidP="009D3C20">
            <w:pPr>
              <w:pStyle w:val="normal0"/>
              <w:widowControl w:val="0"/>
              <w:spacing w:line="240" w:lineRule="auto"/>
            </w:pPr>
            <w:proofErr w:type="gramStart"/>
            <w:r>
              <w:t>primates</w:t>
            </w:r>
            <w:proofErr w:type="gramEnd"/>
          </w:p>
        </w:tc>
      </w:tr>
      <w:tr w:rsidR="00CB6A82" w14:paraId="59804768" w14:textId="77777777" w:rsidTr="009D3C20">
        <w:tc>
          <w:tcPr>
            <w:tcW w:w="1125" w:type="dxa"/>
          </w:tcPr>
          <w:p w14:paraId="7A843AF8" w14:textId="77777777" w:rsidR="00CB6A82" w:rsidRDefault="00CB6A82" w:rsidP="009D3C20">
            <w:pPr>
              <w:pStyle w:val="normal0"/>
              <w:widowControl w:val="0"/>
              <w:spacing w:line="240" w:lineRule="auto"/>
            </w:pPr>
            <w:r>
              <w:t>44</w:t>
            </w:r>
          </w:p>
        </w:tc>
        <w:tc>
          <w:tcPr>
            <w:tcW w:w="1650" w:type="dxa"/>
          </w:tcPr>
          <w:p w14:paraId="3DD72EE2" w14:textId="77777777" w:rsidR="00CB6A82" w:rsidRDefault="00CB6A82" w:rsidP="009D3C20">
            <w:pPr>
              <w:pStyle w:val="normal0"/>
              <w:widowControl w:val="0"/>
              <w:spacing w:line="240" w:lineRule="auto"/>
            </w:pPr>
            <w:proofErr w:type="gramStart"/>
            <w:r>
              <w:t>network</w:t>
            </w:r>
            <w:proofErr w:type="gramEnd"/>
          </w:p>
        </w:tc>
        <w:tc>
          <w:tcPr>
            <w:tcW w:w="1590" w:type="dxa"/>
          </w:tcPr>
          <w:p w14:paraId="032E786F" w14:textId="77777777" w:rsidR="00CB6A82" w:rsidRDefault="00CB6A82" w:rsidP="009D3C20">
            <w:pPr>
              <w:pStyle w:val="normal0"/>
              <w:widowControl w:val="0"/>
              <w:spacing w:line="240" w:lineRule="auto"/>
            </w:pPr>
            <w:proofErr w:type="gramStart"/>
            <w:r>
              <w:t>role</w:t>
            </w:r>
            <w:proofErr w:type="gramEnd"/>
          </w:p>
        </w:tc>
        <w:tc>
          <w:tcPr>
            <w:tcW w:w="1575" w:type="dxa"/>
          </w:tcPr>
          <w:p w14:paraId="28CEF61E" w14:textId="77777777" w:rsidR="00CB6A82" w:rsidRDefault="00CB6A82" w:rsidP="009D3C20">
            <w:pPr>
              <w:pStyle w:val="normal0"/>
              <w:widowControl w:val="0"/>
              <w:spacing w:line="240" w:lineRule="auto"/>
            </w:pPr>
            <w:proofErr w:type="gramStart"/>
            <w:r>
              <w:t>evidence</w:t>
            </w:r>
            <w:proofErr w:type="gramEnd"/>
          </w:p>
        </w:tc>
        <w:tc>
          <w:tcPr>
            <w:tcW w:w="1860" w:type="dxa"/>
          </w:tcPr>
          <w:p w14:paraId="26C4B4CB" w14:textId="77777777" w:rsidR="00CB6A82" w:rsidRDefault="00CB6A82" w:rsidP="009D3C20">
            <w:pPr>
              <w:pStyle w:val="normal0"/>
              <w:widowControl w:val="0"/>
              <w:spacing w:line="240" w:lineRule="auto"/>
            </w:pPr>
            <w:proofErr w:type="gramStart"/>
            <w:r>
              <w:t>human</w:t>
            </w:r>
            <w:proofErr w:type="gramEnd"/>
          </w:p>
        </w:tc>
        <w:tc>
          <w:tcPr>
            <w:tcW w:w="1560" w:type="dxa"/>
          </w:tcPr>
          <w:p w14:paraId="63589CB2" w14:textId="77777777" w:rsidR="00CB6A82" w:rsidRDefault="00CB6A82" w:rsidP="009D3C20">
            <w:pPr>
              <w:pStyle w:val="normal0"/>
              <w:widowControl w:val="0"/>
              <w:spacing w:line="240" w:lineRule="auto"/>
            </w:pPr>
            <w:proofErr w:type="gramStart"/>
            <w:r>
              <w:t>distinct</w:t>
            </w:r>
            <w:proofErr w:type="gramEnd"/>
          </w:p>
        </w:tc>
      </w:tr>
      <w:tr w:rsidR="00CB6A82" w14:paraId="7A58D2A4" w14:textId="77777777" w:rsidTr="009D3C20">
        <w:tc>
          <w:tcPr>
            <w:tcW w:w="1125" w:type="dxa"/>
          </w:tcPr>
          <w:p w14:paraId="29404C74" w14:textId="77777777" w:rsidR="00CB6A82" w:rsidRDefault="00CB6A82" w:rsidP="009D3C20">
            <w:pPr>
              <w:pStyle w:val="normal0"/>
              <w:widowControl w:val="0"/>
              <w:spacing w:line="240" w:lineRule="auto"/>
            </w:pPr>
            <w:r>
              <w:t>45</w:t>
            </w:r>
          </w:p>
        </w:tc>
        <w:tc>
          <w:tcPr>
            <w:tcW w:w="1650" w:type="dxa"/>
          </w:tcPr>
          <w:p w14:paraId="22C1D8A8" w14:textId="77777777" w:rsidR="00CB6A82" w:rsidRDefault="00CB6A82" w:rsidP="009D3C20">
            <w:pPr>
              <w:pStyle w:val="normal0"/>
              <w:widowControl w:val="0"/>
              <w:spacing w:line="240" w:lineRule="auto"/>
            </w:pPr>
            <w:proofErr w:type="gramStart"/>
            <w:r>
              <w:t>network</w:t>
            </w:r>
            <w:proofErr w:type="gramEnd"/>
          </w:p>
        </w:tc>
        <w:tc>
          <w:tcPr>
            <w:tcW w:w="1590" w:type="dxa"/>
          </w:tcPr>
          <w:p w14:paraId="01A168B2" w14:textId="77777777" w:rsidR="00CB6A82" w:rsidRDefault="00CB6A82" w:rsidP="009D3C20">
            <w:pPr>
              <w:pStyle w:val="normal0"/>
              <w:widowControl w:val="0"/>
              <w:spacing w:line="240" w:lineRule="auto"/>
            </w:pPr>
            <w:proofErr w:type="gramStart"/>
            <w:r>
              <w:t>resting</w:t>
            </w:r>
            <w:proofErr w:type="gramEnd"/>
          </w:p>
        </w:tc>
        <w:tc>
          <w:tcPr>
            <w:tcW w:w="1575" w:type="dxa"/>
          </w:tcPr>
          <w:p w14:paraId="283A28F7" w14:textId="77777777" w:rsidR="00CB6A82" w:rsidRDefault="00CB6A82" w:rsidP="009D3C20">
            <w:pPr>
              <w:pStyle w:val="normal0"/>
              <w:widowControl w:val="0"/>
              <w:spacing w:line="240" w:lineRule="auto"/>
            </w:pPr>
            <w:proofErr w:type="gramStart"/>
            <w:r>
              <w:t>default</w:t>
            </w:r>
            <w:proofErr w:type="gramEnd"/>
          </w:p>
        </w:tc>
        <w:tc>
          <w:tcPr>
            <w:tcW w:w="1860" w:type="dxa"/>
          </w:tcPr>
          <w:p w14:paraId="5A425D54" w14:textId="77777777" w:rsidR="00CB6A82" w:rsidRDefault="00CB6A82" w:rsidP="009D3C20">
            <w:pPr>
              <w:pStyle w:val="normal0"/>
              <w:widowControl w:val="0"/>
              <w:spacing w:line="240" w:lineRule="auto"/>
            </w:pPr>
            <w:proofErr w:type="gramStart"/>
            <w:r>
              <w:t>mode</w:t>
            </w:r>
            <w:proofErr w:type="gramEnd"/>
          </w:p>
        </w:tc>
        <w:tc>
          <w:tcPr>
            <w:tcW w:w="1560" w:type="dxa"/>
          </w:tcPr>
          <w:p w14:paraId="3F033D70" w14:textId="77777777" w:rsidR="00CB6A82" w:rsidRDefault="00CB6A82" w:rsidP="009D3C20">
            <w:pPr>
              <w:pStyle w:val="normal0"/>
              <w:widowControl w:val="0"/>
              <w:spacing w:line="240" w:lineRule="auto"/>
            </w:pPr>
            <w:proofErr w:type="gramStart"/>
            <w:r>
              <w:t>rest</w:t>
            </w:r>
            <w:proofErr w:type="gramEnd"/>
          </w:p>
        </w:tc>
      </w:tr>
      <w:tr w:rsidR="00CB6A82" w14:paraId="4FC4B6D2" w14:textId="77777777" w:rsidTr="009D3C20">
        <w:tc>
          <w:tcPr>
            <w:tcW w:w="1125" w:type="dxa"/>
          </w:tcPr>
          <w:p w14:paraId="3C95DF6E" w14:textId="77777777" w:rsidR="00CB6A82" w:rsidRDefault="00CB6A82" w:rsidP="009D3C20">
            <w:pPr>
              <w:pStyle w:val="normal0"/>
              <w:widowControl w:val="0"/>
              <w:spacing w:line="240" w:lineRule="auto"/>
            </w:pPr>
            <w:r>
              <w:t>46</w:t>
            </w:r>
          </w:p>
        </w:tc>
        <w:tc>
          <w:tcPr>
            <w:tcW w:w="1650" w:type="dxa"/>
          </w:tcPr>
          <w:p w14:paraId="5CA9508E" w14:textId="77777777" w:rsidR="00CB6A82" w:rsidRDefault="00CB6A82" w:rsidP="009D3C20">
            <w:pPr>
              <w:pStyle w:val="normal0"/>
              <w:widowControl w:val="0"/>
              <w:spacing w:line="240" w:lineRule="auto"/>
            </w:pPr>
            <w:proofErr w:type="gramStart"/>
            <w:r>
              <w:t>frequency</w:t>
            </w:r>
            <w:proofErr w:type="gramEnd"/>
          </w:p>
        </w:tc>
        <w:tc>
          <w:tcPr>
            <w:tcW w:w="1590" w:type="dxa"/>
          </w:tcPr>
          <w:p w14:paraId="6684505E" w14:textId="77777777" w:rsidR="00CB6A82" w:rsidRDefault="00CB6A82" w:rsidP="009D3C20">
            <w:pPr>
              <w:pStyle w:val="normal0"/>
              <w:widowControl w:val="0"/>
              <w:spacing w:line="240" w:lineRule="auto"/>
            </w:pPr>
            <w:proofErr w:type="gramStart"/>
            <w:r>
              <w:t>source</w:t>
            </w:r>
            <w:proofErr w:type="gramEnd"/>
          </w:p>
        </w:tc>
        <w:tc>
          <w:tcPr>
            <w:tcW w:w="1575" w:type="dxa"/>
          </w:tcPr>
          <w:p w14:paraId="7D0C1EDB" w14:textId="77777777" w:rsidR="00CB6A82" w:rsidRDefault="00CB6A82" w:rsidP="009D3C20">
            <w:pPr>
              <w:pStyle w:val="normal0"/>
              <w:widowControl w:val="0"/>
              <w:spacing w:line="240" w:lineRule="auto"/>
            </w:pPr>
            <w:proofErr w:type="gramStart"/>
            <w:r>
              <w:t>alpha</w:t>
            </w:r>
            <w:proofErr w:type="gramEnd"/>
          </w:p>
        </w:tc>
        <w:tc>
          <w:tcPr>
            <w:tcW w:w="1860" w:type="dxa"/>
          </w:tcPr>
          <w:p w14:paraId="5508A94C" w14:textId="77777777" w:rsidR="00CB6A82" w:rsidRDefault="00CB6A82" w:rsidP="009D3C20">
            <w:pPr>
              <w:pStyle w:val="normal0"/>
              <w:widowControl w:val="0"/>
              <w:spacing w:line="240" w:lineRule="auto"/>
            </w:pPr>
            <w:proofErr w:type="gramStart"/>
            <w:r>
              <w:t>amplitude</w:t>
            </w:r>
            <w:proofErr w:type="gramEnd"/>
          </w:p>
        </w:tc>
        <w:tc>
          <w:tcPr>
            <w:tcW w:w="1560" w:type="dxa"/>
          </w:tcPr>
          <w:p w14:paraId="4853BE9F" w14:textId="77777777" w:rsidR="00CB6A82" w:rsidRDefault="00CB6A82" w:rsidP="009D3C20">
            <w:pPr>
              <w:pStyle w:val="normal0"/>
              <w:widowControl w:val="0"/>
              <w:spacing w:line="240" w:lineRule="auto"/>
            </w:pPr>
            <w:proofErr w:type="gramStart"/>
            <w:r>
              <w:t>beta</w:t>
            </w:r>
            <w:proofErr w:type="gramEnd"/>
          </w:p>
        </w:tc>
      </w:tr>
      <w:tr w:rsidR="00CB6A82" w14:paraId="2B217ABC" w14:textId="77777777" w:rsidTr="009D3C20">
        <w:tc>
          <w:tcPr>
            <w:tcW w:w="1125" w:type="dxa"/>
          </w:tcPr>
          <w:p w14:paraId="48A6870E" w14:textId="77777777" w:rsidR="00CB6A82" w:rsidRDefault="00CB6A82" w:rsidP="009D3C20">
            <w:pPr>
              <w:pStyle w:val="normal0"/>
              <w:widowControl w:val="0"/>
              <w:spacing w:line="240" w:lineRule="auto"/>
            </w:pPr>
            <w:r>
              <w:t>47</w:t>
            </w:r>
          </w:p>
        </w:tc>
        <w:tc>
          <w:tcPr>
            <w:tcW w:w="1650" w:type="dxa"/>
          </w:tcPr>
          <w:p w14:paraId="37980C16" w14:textId="77777777" w:rsidR="00CB6A82" w:rsidRDefault="00CB6A82" w:rsidP="009D3C20">
            <w:pPr>
              <w:pStyle w:val="normal0"/>
              <w:widowControl w:val="0"/>
              <w:spacing w:line="240" w:lineRule="auto"/>
            </w:pPr>
            <w:proofErr w:type="spellStart"/>
            <w:proofErr w:type="gramStart"/>
            <w:r>
              <w:t>pd</w:t>
            </w:r>
            <w:proofErr w:type="spellEnd"/>
            <w:proofErr w:type="gramEnd"/>
          </w:p>
        </w:tc>
        <w:tc>
          <w:tcPr>
            <w:tcW w:w="1590" w:type="dxa"/>
          </w:tcPr>
          <w:p w14:paraId="5F148653" w14:textId="77777777" w:rsidR="00CB6A82" w:rsidRDefault="00CB6A82" w:rsidP="009D3C20">
            <w:pPr>
              <w:pStyle w:val="normal0"/>
              <w:widowControl w:val="0"/>
              <w:spacing w:line="240" w:lineRule="auto"/>
            </w:pPr>
            <w:proofErr w:type="gramStart"/>
            <w:r>
              <w:t>controls</w:t>
            </w:r>
            <w:proofErr w:type="gramEnd"/>
          </w:p>
        </w:tc>
        <w:tc>
          <w:tcPr>
            <w:tcW w:w="1575" w:type="dxa"/>
          </w:tcPr>
          <w:p w14:paraId="3172124B" w14:textId="77777777" w:rsidR="00CB6A82" w:rsidRDefault="00CB6A82" w:rsidP="009D3C20">
            <w:pPr>
              <w:pStyle w:val="normal0"/>
              <w:widowControl w:val="0"/>
              <w:spacing w:line="240" w:lineRule="auto"/>
            </w:pPr>
            <w:proofErr w:type="gramStart"/>
            <w:r>
              <w:t>disease</w:t>
            </w:r>
            <w:proofErr w:type="gramEnd"/>
          </w:p>
        </w:tc>
        <w:tc>
          <w:tcPr>
            <w:tcW w:w="1860" w:type="dxa"/>
          </w:tcPr>
          <w:p w14:paraId="00348F8E" w14:textId="77777777" w:rsidR="00CB6A82" w:rsidRDefault="00CB6A82" w:rsidP="009D3C20">
            <w:pPr>
              <w:pStyle w:val="normal0"/>
              <w:widowControl w:val="0"/>
              <w:spacing w:line="240" w:lineRule="auto"/>
            </w:pPr>
            <w:proofErr w:type="gramStart"/>
            <w:r>
              <w:t>clinical</w:t>
            </w:r>
            <w:proofErr w:type="gramEnd"/>
          </w:p>
        </w:tc>
        <w:tc>
          <w:tcPr>
            <w:tcW w:w="1560" w:type="dxa"/>
          </w:tcPr>
          <w:p w14:paraId="7B73F8EC" w14:textId="77777777" w:rsidR="00CB6A82" w:rsidRDefault="00CB6A82" w:rsidP="009D3C20">
            <w:pPr>
              <w:pStyle w:val="normal0"/>
              <w:widowControl w:val="0"/>
              <w:spacing w:line="240" w:lineRule="auto"/>
            </w:pPr>
            <w:proofErr w:type="gramStart"/>
            <w:r>
              <w:t>motor</w:t>
            </w:r>
            <w:proofErr w:type="gramEnd"/>
          </w:p>
        </w:tc>
      </w:tr>
      <w:tr w:rsidR="00CB6A82" w14:paraId="2DA402FC" w14:textId="77777777" w:rsidTr="009D3C20">
        <w:tc>
          <w:tcPr>
            <w:tcW w:w="1125" w:type="dxa"/>
          </w:tcPr>
          <w:p w14:paraId="3E6E500B" w14:textId="77777777" w:rsidR="00CB6A82" w:rsidRDefault="00CB6A82" w:rsidP="009D3C20">
            <w:pPr>
              <w:pStyle w:val="normal0"/>
              <w:widowControl w:val="0"/>
              <w:spacing w:line="240" w:lineRule="auto"/>
            </w:pPr>
            <w:r>
              <w:t>48</w:t>
            </w:r>
          </w:p>
        </w:tc>
        <w:tc>
          <w:tcPr>
            <w:tcW w:w="1650" w:type="dxa"/>
          </w:tcPr>
          <w:p w14:paraId="2901965B" w14:textId="77777777" w:rsidR="00CB6A82" w:rsidRDefault="00CB6A82" w:rsidP="009D3C20">
            <w:pPr>
              <w:pStyle w:val="normal0"/>
              <w:widowControl w:val="0"/>
              <w:spacing w:line="240" w:lineRule="auto"/>
            </w:pPr>
            <w:proofErr w:type="gramStart"/>
            <w:r>
              <w:t>disorder</w:t>
            </w:r>
            <w:proofErr w:type="gramEnd"/>
          </w:p>
        </w:tc>
        <w:tc>
          <w:tcPr>
            <w:tcW w:w="1590" w:type="dxa"/>
          </w:tcPr>
          <w:p w14:paraId="3CF1EB2A" w14:textId="77777777" w:rsidR="00CB6A82" w:rsidRDefault="00CB6A82" w:rsidP="009D3C20">
            <w:pPr>
              <w:pStyle w:val="normal0"/>
              <w:widowControl w:val="0"/>
              <w:spacing w:line="240" w:lineRule="auto"/>
            </w:pPr>
            <w:proofErr w:type="spellStart"/>
            <w:proofErr w:type="gramStart"/>
            <w:r>
              <w:t>adhd</w:t>
            </w:r>
            <w:proofErr w:type="spellEnd"/>
            <w:proofErr w:type="gramEnd"/>
          </w:p>
        </w:tc>
        <w:tc>
          <w:tcPr>
            <w:tcW w:w="1575" w:type="dxa"/>
          </w:tcPr>
          <w:p w14:paraId="27D77663" w14:textId="77777777" w:rsidR="00CB6A82" w:rsidRDefault="00CB6A82" w:rsidP="009D3C20">
            <w:pPr>
              <w:pStyle w:val="normal0"/>
              <w:widowControl w:val="0"/>
              <w:spacing w:line="240" w:lineRule="auto"/>
            </w:pPr>
            <w:proofErr w:type="gramStart"/>
            <w:r>
              <w:t>bipolar</w:t>
            </w:r>
            <w:proofErr w:type="gramEnd"/>
          </w:p>
        </w:tc>
        <w:tc>
          <w:tcPr>
            <w:tcW w:w="1860" w:type="dxa"/>
          </w:tcPr>
          <w:p w14:paraId="0FE57C6C" w14:textId="77777777" w:rsidR="00CB6A82" w:rsidRDefault="00CB6A82" w:rsidP="009D3C20">
            <w:pPr>
              <w:pStyle w:val="normal0"/>
              <w:widowControl w:val="0"/>
              <w:spacing w:line="240" w:lineRule="auto"/>
            </w:pPr>
            <w:proofErr w:type="gramStart"/>
            <w:r>
              <w:t>controls</w:t>
            </w:r>
            <w:proofErr w:type="gramEnd"/>
          </w:p>
        </w:tc>
        <w:tc>
          <w:tcPr>
            <w:tcW w:w="1560" w:type="dxa"/>
          </w:tcPr>
          <w:p w14:paraId="71E30782" w14:textId="77777777" w:rsidR="00CB6A82" w:rsidRDefault="00CB6A82" w:rsidP="009D3C20">
            <w:pPr>
              <w:pStyle w:val="normal0"/>
              <w:widowControl w:val="0"/>
              <w:spacing w:line="240" w:lineRule="auto"/>
            </w:pPr>
            <w:proofErr w:type="spellStart"/>
            <w:proofErr w:type="gramStart"/>
            <w:r>
              <w:t>ocd</w:t>
            </w:r>
            <w:proofErr w:type="spellEnd"/>
            <w:proofErr w:type="gramEnd"/>
          </w:p>
        </w:tc>
      </w:tr>
      <w:tr w:rsidR="00CB6A82" w14:paraId="09A45420" w14:textId="77777777" w:rsidTr="009D3C20">
        <w:tc>
          <w:tcPr>
            <w:tcW w:w="1125" w:type="dxa"/>
          </w:tcPr>
          <w:p w14:paraId="081341A9" w14:textId="77777777" w:rsidR="00CB6A82" w:rsidRDefault="00CB6A82" w:rsidP="009D3C20">
            <w:pPr>
              <w:pStyle w:val="normal0"/>
              <w:widowControl w:val="0"/>
              <w:spacing w:line="240" w:lineRule="auto"/>
            </w:pPr>
            <w:r>
              <w:t>49</w:t>
            </w:r>
          </w:p>
        </w:tc>
        <w:tc>
          <w:tcPr>
            <w:tcW w:w="1650" w:type="dxa"/>
          </w:tcPr>
          <w:p w14:paraId="65CAA824" w14:textId="77777777" w:rsidR="00CB6A82" w:rsidRDefault="00CB6A82" w:rsidP="009D3C20">
            <w:pPr>
              <w:pStyle w:val="normal0"/>
              <w:widowControl w:val="0"/>
              <w:spacing w:line="240" w:lineRule="auto"/>
            </w:pPr>
            <w:proofErr w:type="gramStart"/>
            <w:r>
              <w:t>depression</w:t>
            </w:r>
            <w:proofErr w:type="gramEnd"/>
          </w:p>
        </w:tc>
        <w:tc>
          <w:tcPr>
            <w:tcW w:w="1590" w:type="dxa"/>
          </w:tcPr>
          <w:p w14:paraId="2AA14C50" w14:textId="77777777" w:rsidR="00CB6A82" w:rsidRDefault="00CB6A82" w:rsidP="009D3C20">
            <w:pPr>
              <w:pStyle w:val="normal0"/>
              <w:widowControl w:val="0"/>
              <w:spacing w:line="240" w:lineRule="auto"/>
            </w:pPr>
            <w:proofErr w:type="spellStart"/>
            <w:proofErr w:type="gramStart"/>
            <w:r>
              <w:t>mdd</w:t>
            </w:r>
            <w:proofErr w:type="spellEnd"/>
            <w:proofErr w:type="gramEnd"/>
          </w:p>
        </w:tc>
        <w:tc>
          <w:tcPr>
            <w:tcW w:w="1575" w:type="dxa"/>
          </w:tcPr>
          <w:p w14:paraId="08F96DBC" w14:textId="77777777" w:rsidR="00CB6A82" w:rsidRDefault="00CB6A82" w:rsidP="009D3C20">
            <w:pPr>
              <w:pStyle w:val="normal0"/>
              <w:widowControl w:val="0"/>
              <w:spacing w:line="240" w:lineRule="auto"/>
            </w:pPr>
            <w:proofErr w:type="gramStart"/>
            <w:r>
              <w:t>depressed</w:t>
            </w:r>
            <w:proofErr w:type="gramEnd"/>
          </w:p>
        </w:tc>
        <w:tc>
          <w:tcPr>
            <w:tcW w:w="1860" w:type="dxa"/>
          </w:tcPr>
          <w:p w14:paraId="63F38283" w14:textId="77777777" w:rsidR="00CB6A82" w:rsidRDefault="00CB6A82" w:rsidP="009D3C20">
            <w:pPr>
              <w:pStyle w:val="normal0"/>
              <w:widowControl w:val="0"/>
              <w:spacing w:line="240" w:lineRule="auto"/>
            </w:pPr>
            <w:proofErr w:type="gramStart"/>
            <w:r>
              <w:t>disorder</w:t>
            </w:r>
            <w:proofErr w:type="gramEnd"/>
          </w:p>
        </w:tc>
        <w:tc>
          <w:tcPr>
            <w:tcW w:w="1560" w:type="dxa"/>
          </w:tcPr>
          <w:p w14:paraId="0FE2C4CB" w14:textId="77777777" w:rsidR="00CB6A82" w:rsidRDefault="00CB6A82" w:rsidP="009D3C20">
            <w:pPr>
              <w:pStyle w:val="normal0"/>
              <w:widowControl w:val="0"/>
              <w:spacing w:line="240" w:lineRule="auto"/>
            </w:pPr>
            <w:proofErr w:type="gramStart"/>
            <w:r>
              <w:t>depressive</w:t>
            </w:r>
            <w:proofErr w:type="gramEnd"/>
          </w:p>
        </w:tc>
      </w:tr>
      <w:tr w:rsidR="00CB6A82" w14:paraId="10506084" w14:textId="77777777" w:rsidTr="009D3C20">
        <w:tc>
          <w:tcPr>
            <w:tcW w:w="1125" w:type="dxa"/>
          </w:tcPr>
          <w:p w14:paraId="003C01D5" w14:textId="77777777" w:rsidR="00CB6A82" w:rsidRDefault="00CB6A82" w:rsidP="009D3C20">
            <w:pPr>
              <w:pStyle w:val="normal0"/>
              <w:widowControl w:val="0"/>
              <w:spacing w:line="240" w:lineRule="auto"/>
            </w:pPr>
            <w:r>
              <w:t>50</w:t>
            </w:r>
          </w:p>
        </w:tc>
        <w:tc>
          <w:tcPr>
            <w:tcW w:w="1650" w:type="dxa"/>
          </w:tcPr>
          <w:p w14:paraId="191EF052" w14:textId="77777777" w:rsidR="00CB6A82" w:rsidRDefault="00CB6A82" w:rsidP="009D3C20">
            <w:pPr>
              <w:pStyle w:val="normal0"/>
              <w:widowControl w:val="0"/>
              <w:spacing w:line="240" w:lineRule="auto"/>
            </w:pPr>
            <w:proofErr w:type="gramStart"/>
            <w:r>
              <w:t>images</w:t>
            </w:r>
            <w:proofErr w:type="gramEnd"/>
          </w:p>
        </w:tc>
        <w:tc>
          <w:tcPr>
            <w:tcW w:w="1590" w:type="dxa"/>
          </w:tcPr>
          <w:p w14:paraId="52F62626" w14:textId="77777777" w:rsidR="00CB6A82" w:rsidRDefault="00CB6A82" w:rsidP="009D3C20">
            <w:pPr>
              <w:pStyle w:val="normal0"/>
              <w:widowControl w:val="0"/>
              <w:spacing w:line="240" w:lineRule="auto"/>
            </w:pPr>
            <w:proofErr w:type="gramStart"/>
            <w:r>
              <w:t>standard</w:t>
            </w:r>
            <w:proofErr w:type="gramEnd"/>
          </w:p>
        </w:tc>
        <w:tc>
          <w:tcPr>
            <w:tcW w:w="1575" w:type="dxa"/>
          </w:tcPr>
          <w:p w14:paraId="48225607" w14:textId="77777777" w:rsidR="00CB6A82" w:rsidRDefault="00CB6A82" w:rsidP="009D3C20">
            <w:pPr>
              <w:pStyle w:val="normal0"/>
              <w:widowControl w:val="0"/>
              <w:spacing w:line="240" w:lineRule="auto"/>
            </w:pPr>
            <w:proofErr w:type="gramStart"/>
            <w:r>
              <w:t>time</w:t>
            </w:r>
            <w:proofErr w:type="gramEnd"/>
          </w:p>
        </w:tc>
        <w:tc>
          <w:tcPr>
            <w:tcW w:w="1860" w:type="dxa"/>
          </w:tcPr>
          <w:p w14:paraId="684B2EDF" w14:textId="77777777" w:rsidR="00CB6A82" w:rsidRDefault="00CB6A82" w:rsidP="009D3C20">
            <w:pPr>
              <w:pStyle w:val="normal0"/>
              <w:widowControl w:val="0"/>
              <w:spacing w:line="240" w:lineRule="auto"/>
            </w:pPr>
            <w:proofErr w:type="gramStart"/>
            <w:r>
              <w:t>voxel</w:t>
            </w:r>
            <w:proofErr w:type="gramEnd"/>
          </w:p>
        </w:tc>
        <w:tc>
          <w:tcPr>
            <w:tcW w:w="1560" w:type="dxa"/>
          </w:tcPr>
          <w:p w14:paraId="2752032B" w14:textId="77777777" w:rsidR="00CB6A82" w:rsidRDefault="00CB6A82" w:rsidP="009D3C20">
            <w:pPr>
              <w:pStyle w:val="normal0"/>
              <w:widowControl w:val="0"/>
              <w:spacing w:line="240" w:lineRule="auto"/>
            </w:pPr>
            <w:proofErr w:type="gramStart"/>
            <w:r>
              <w:t>image</w:t>
            </w:r>
            <w:proofErr w:type="gramEnd"/>
          </w:p>
        </w:tc>
      </w:tr>
      <w:tr w:rsidR="00CB6A82" w14:paraId="06F3F275" w14:textId="77777777" w:rsidTr="009D3C20">
        <w:tc>
          <w:tcPr>
            <w:tcW w:w="1125" w:type="dxa"/>
          </w:tcPr>
          <w:p w14:paraId="76935DE6" w14:textId="77777777" w:rsidR="00CB6A82" w:rsidRDefault="00CB6A82" w:rsidP="009D3C20">
            <w:pPr>
              <w:pStyle w:val="normal0"/>
              <w:widowControl w:val="0"/>
              <w:spacing w:line="240" w:lineRule="auto"/>
            </w:pPr>
            <w:r>
              <w:t>51</w:t>
            </w:r>
          </w:p>
        </w:tc>
        <w:tc>
          <w:tcPr>
            <w:tcW w:w="1650" w:type="dxa"/>
          </w:tcPr>
          <w:p w14:paraId="0E86385E" w14:textId="77777777" w:rsidR="00CB6A82" w:rsidRDefault="00CB6A82" w:rsidP="009D3C20">
            <w:pPr>
              <w:pStyle w:val="normal0"/>
              <w:widowControl w:val="0"/>
              <w:spacing w:line="240" w:lineRule="auto"/>
            </w:pPr>
            <w:proofErr w:type="gramStart"/>
            <w:r>
              <w:t>time</w:t>
            </w:r>
            <w:proofErr w:type="gramEnd"/>
          </w:p>
        </w:tc>
        <w:tc>
          <w:tcPr>
            <w:tcW w:w="1590" w:type="dxa"/>
          </w:tcPr>
          <w:p w14:paraId="4E2D32B5" w14:textId="77777777" w:rsidR="00CB6A82" w:rsidRDefault="00CB6A82" w:rsidP="009D3C20">
            <w:pPr>
              <w:pStyle w:val="normal0"/>
              <w:widowControl w:val="0"/>
              <w:spacing w:line="240" w:lineRule="auto"/>
            </w:pPr>
            <w:proofErr w:type="gramStart"/>
            <w:r>
              <w:t>sustained</w:t>
            </w:r>
            <w:proofErr w:type="gramEnd"/>
          </w:p>
        </w:tc>
        <w:tc>
          <w:tcPr>
            <w:tcW w:w="1575" w:type="dxa"/>
          </w:tcPr>
          <w:p w14:paraId="36FF2B50" w14:textId="77777777" w:rsidR="00CB6A82" w:rsidRDefault="00CB6A82" w:rsidP="009D3C20">
            <w:pPr>
              <w:pStyle w:val="normal0"/>
              <w:widowControl w:val="0"/>
              <w:spacing w:line="240" w:lineRule="auto"/>
            </w:pPr>
            <w:proofErr w:type="gramStart"/>
            <w:r>
              <w:t>delay</w:t>
            </w:r>
            <w:proofErr w:type="gramEnd"/>
          </w:p>
        </w:tc>
        <w:tc>
          <w:tcPr>
            <w:tcW w:w="1860" w:type="dxa"/>
          </w:tcPr>
          <w:p w14:paraId="762D6291" w14:textId="77777777" w:rsidR="00CB6A82" w:rsidRDefault="00CB6A82" w:rsidP="009D3C20">
            <w:pPr>
              <w:pStyle w:val="normal0"/>
              <w:widowControl w:val="0"/>
              <w:spacing w:line="240" w:lineRule="auto"/>
            </w:pPr>
            <w:proofErr w:type="gramStart"/>
            <w:r>
              <w:t>phase</w:t>
            </w:r>
            <w:proofErr w:type="gramEnd"/>
          </w:p>
        </w:tc>
        <w:tc>
          <w:tcPr>
            <w:tcW w:w="1560" w:type="dxa"/>
          </w:tcPr>
          <w:p w14:paraId="462B51F5" w14:textId="77777777" w:rsidR="00CB6A82" w:rsidRDefault="00CB6A82" w:rsidP="009D3C20">
            <w:pPr>
              <w:pStyle w:val="normal0"/>
              <w:widowControl w:val="0"/>
              <w:spacing w:line="240" w:lineRule="auto"/>
            </w:pPr>
            <w:proofErr w:type="gramStart"/>
            <w:r>
              <w:t>period</w:t>
            </w:r>
            <w:proofErr w:type="gramEnd"/>
          </w:p>
        </w:tc>
      </w:tr>
      <w:tr w:rsidR="00CB6A82" w14:paraId="18444594" w14:textId="77777777" w:rsidTr="009D3C20">
        <w:tc>
          <w:tcPr>
            <w:tcW w:w="1125" w:type="dxa"/>
          </w:tcPr>
          <w:p w14:paraId="57A92CCC" w14:textId="77777777" w:rsidR="00CB6A82" w:rsidRDefault="00CB6A82" w:rsidP="009D3C20">
            <w:pPr>
              <w:pStyle w:val="normal0"/>
              <w:widowControl w:val="0"/>
              <w:spacing w:line="240" w:lineRule="auto"/>
            </w:pPr>
            <w:r>
              <w:t>52</w:t>
            </w:r>
          </w:p>
        </w:tc>
        <w:tc>
          <w:tcPr>
            <w:tcW w:w="1650" w:type="dxa"/>
          </w:tcPr>
          <w:p w14:paraId="10287417" w14:textId="77777777" w:rsidR="00CB6A82" w:rsidRDefault="00CB6A82" w:rsidP="009D3C20">
            <w:pPr>
              <w:pStyle w:val="normal0"/>
              <w:widowControl w:val="0"/>
              <w:spacing w:line="240" w:lineRule="auto"/>
            </w:pPr>
            <w:proofErr w:type="gramStart"/>
            <w:r>
              <w:t>alcohol</w:t>
            </w:r>
            <w:proofErr w:type="gramEnd"/>
          </w:p>
        </w:tc>
        <w:tc>
          <w:tcPr>
            <w:tcW w:w="1590" w:type="dxa"/>
          </w:tcPr>
          <w:p w14:paraId="7AFA51FF" w14:textId="77777777" w:rsidR="00CB6A82" w:rsidRDefault="00CB6A82" w:rsidP="009D3C20">
            <w:pPr>
              <w:pStyle w:val="normal0"/>
              <w:widowControl w:val="0"/>
              <w:spacing w:line="240" w:lineRule="auto"/>
            </w:pPr>
            <w:proofErr w:type="gramStart"/>
            <w:r>
              <w:t>acupuncture</w:t>
            </w:r>
            <w:proofErr w:type="gramEnd"/>
          </w:p>
        </w:tc>
        <w:tc>
          <w:tcPr>
            <w:tcW w:w="1575" w:type="dxa"/>
          </w:tcPr>
          <w:p w14:paraId="702893F4" w14:textId="77777777" w:rsidR="00CB6A82" w:rsidRDefault="00CB6A82" w:rsidP="009D3C20">
            <w:pPr>
              <w:pStyle w:val="normal0"/>
              <w:widowControl w:val="0"/>
              <w:spacing w:line="240" w:lineRule="auto"/>
            </w:pPr>
            <w:proofErr w:type="gramStart"/>
            <w:r>
              <w:t>cocaine</w:t>
            </w:r>
            <w:proofErr w:type="gramEnd"/>
          </w:p>
        </w:tc>
        <w:tc>
          <w:tcPr>
            <w:tcW w:w="1860" w:type="dxa"/>
          </w:tcPr>
          <w:p w14:paraId="5FC0DC45" w14:textId="77777777" w:rsidR="00CB6A82" w:rsidRDefault="00CB6A82" w:rsidP="009D3C20">
            <w:pPr>
              <w:pStyle w:val="normal0"/>
              <w:widowControl w:val="0"/>
              <w:spacing w:line="240" w:lineRule="auto"/>
            </w:pPr>
            <w:proofErr w:type="gramStart"/>
            <w:r>
              <w:t>users</w:t>
            </w:r>
            <w:proofErr w:type="gramEnd"/>
          </w:p>
        </w:tc>
        <w:tc>
          <w:tcPr>
            <w:tcW w:w="1560" w:type="dxa"/>
          </w:tcPr>
          <w:p w14:paraId="04CF1AD0" w14:textId="77777777" w:rsidR="00CB6A82" w:rsidRDefault="00CB6A82" w:rsidP="009D3C20">
            <w:pPr>
              <w:pStyle w:val="normal0"/>
              <w:widowControl w:val="0"/>
              <w:spacing w:line="240" w:lineRule="auto"/>
            </w:pPr>
            <w:proofErr w:type="gramStart"/>
            <w:r>
              <w:t>drug</w:t>
            </w:r>
            <w:proofErr w:type="gramEnd"/>
          </w:p>
        </w:tc>
      </w:tr>
      <w:tr w:rsidR="00CB6A82" w14:paraId="0BBB63C7" w14:textId="77777777" w:rsidTr="009D3C20">
        <w:tc>
          <w:tcPr>
            <w:tcW w:w="1125" w:type="dxa"/>
          </w:tcPr>
          <w:p w14:paraId="0E2DF218" w14:textId="77777777" w:rsidR="00CB6A82" w:rsidRDefault="00CB6A82" w:rsidP="009D3C20">
            <w:pPr>
              <w:pStyle w:val="normal0"/>
              <w:widowControl w:val="0"/>
              <w:spacing w:line="240" w:lineRule="auto"/>
            </w:pPr>
            <w:r>
              <w:t>53</w:t>
            </w:r>
          </w:p>
        </w:tc>
        <w:tc>
          <w:tcPr>
            <w:tcW w:w="1650" w:type="dxa"/>
          </w:tcPr>
          <w:p w14:paraId="13AD4675" w14:textId="77777777" w:rsidR="00CB6A82" w:rsidRDefault="00CB6A82" w:rsidP="009D3C20">
            <w:pPr>
              <w:pStyle w:val="normal0"/>
              <w:widowControl w:val="0"/>
              <w:spacing w:line="240" w:lineRule="auto"/>
            </w:pPr>
            <w:proofErr w:type="gramStart"/>
            <w:r>
              <w:t>volume</w:t>
            </w:r>
            <w:proofErr w:type="gramEnd"/>
          </w:p>
        </w:tc>
        <w:tc>
          <w:tcPr>
            <w:tcW w:w="1590" w:type="dxa"/>
          </w:tcPr>
          <w:p w14:paraId="7974B1C5" w14:textId="77777777" w:rsidR="00CB6A82" w:rsidRDefault="00CB6A82" w:rsidP="009D3C20">
            <w:pPr>
              <w:pStyle w:val="normal0"/>
              <w:widowControl w:val="0"/>
              <w:spacing w:line="240" w:lineRule="auto"/>
            </w:pPr>
            <w:proofErr w:type="gramStart"/>
            <w:r>
              <w:t>gray</w:t>
            </w:r>
            <w:proofErr w:type="gramEnd"/>
          </w:p>
        </w:tc>
        <w:tc>
          <w:tcPr>
            <w:tcW w:w="1575" w:type="dxa"/>
          </w:tcPr>
          <w:p w14:paraId="0CD4C669" w14:textId="77777777" w:rsidR="00CB6A82" w:rsidRDefault="00CB6A82" w:rsidP="009D3C20">
            <w:pPr>
              <w:pStyle w:val="normal0"/>
              <w:widowControl w:val="0"/>
              <w:spacing w:line="240" w:lineRule="auto"/>
            </w:pPr>
            <w:proofErr w:type="gramStart"/>
            <w:r>
              <w:t>voxel</w:t>
            </w:r>
            <w:proofErr w:type="gramEnd"/>
          </w:p>
        </w:tc>
        <w:tc>
          <w:tcPr>
            <w:tcW w:w="1860" w:type="dxa"/>
          </w:tcPr>
          <w:p w14:paraId="59CC56BA" w14:textId="77777777" w:rsidR="00CB6A82" w:rsidRDefault="00CB6A82" w:rsidP="009D3C20">
            <w:pPr>
              <w:pStyle w:val="normal0"/>
              <w:widowControl w:val="0"/>
              <w:spacing w:line="240" w:lineRule="auto"/>
            </w:pPr>
            <w:proofErr w:type="spellStart"/>
            <w:proofErr w:type="gramStart"/>
            <w:r>
              <w:t>gm</w:t>
            </w:r>
            <w:proofErr w:type="spellEnd"/>
            <w:proofErr w:type="gramEnd"/>
          </w:p>
        </w:tc>
        <w:tc>
          <w:tcPr>
            <w:tcW w:w="1560" w:type="dxa"/>
          </w:tcPr>
          <w:p w14:paraId="0F27FA56" w14:textId="77777777" w:rsidR="00CB6A82" w:rsidRDefault="00CB6A82" w:rsidP="009D3C20">
            <w:pPr>
              <w:pStyle w:val="normal0"/>
              <w:widowControl w:val="0"/>
              <w:spacing w:line="240" w:lineRule="auto"/>
            </w:pPr>
            <w:proofErr w:type="spellStart"/>
            <w:proofErr w:type="gramStart"/>
            <w:r>
              <w:t>morphometry</w:t>
            </w:r>
            <w:proofErr w:type="spellEnd"/>
            <w:proofErr w:type="gramEnd"/>
          </w:p>
        </w:tc>
      </w:tr>
      <w:tr w:rsidR="00CB6A82" w14:paraId="1F95F794" w14:textId="77777777" w:rsidTr="009D3C20">
        <w:tc>
          <w:tcPr>
            <w:tcW w:w="1125" w:type="dxa"/>
          </w:tcPr>
          <w:p w14:paraId="2EEF750D" w14:textId="77777777" w:rsidR="00CB6A82" w:rsidRDefault="00CB6A82" w:rsidP="009D3C20">
            <w:pPr>
              <w:pStyle w:val="normal0"/>
              <w:widowControl w:val="0"/>
              <w:spacing w:line="240" w:lineRule="auto"/>
            </w:pPr>
            <w:r>
              <w:t>54</w:t>
            </w:r>
          </w:p>
        </w:tc>
        <w:tc>
          <w:tcPr>
            <w:tcW w:w="1650" w:type="dxa"/>
          </w:tcPr>
          <w:p w14:paraId="336A508F" w14:textId="77777777" w:rsidR="00CB6A82" w:rsidRDefault="00CB6A82" w:rsidP="009D3C20">
            <w:pPr>
              <w:pStyle w:val="normal0"/>
              <w:widowControl w:val="0"/>
              <w:spacing w:line="240" w:lineRule="auto"/>
            </w:pPr>
            <w:proofErr w:type="gramStart"/>
            <w:r>
              <w:t>effective</w:t>
            </w:r>
            <w:proofErr w:type="gramEnd"/>
          </w:p>
        </w:tc>
        <w:tc>
          <w:tcPr>
            <w:tcW w:w="1590" w:type="dxa"/>
          </w:tcPr>
          <w:p w14:paraId="10A159D1" w14:textId="77777777" w:rsidR="00CB6A82" w:rsidRDefault="00CB6A82" w:rsidP="009D3C20">
            <w:pPr>
              <w:pStyle w:val="normal0"/>
              <w:widowControl w:val="0"/>
              <w:spacing w:line="240" w:lineRule="auto"/>
            </w:pPr>
            <w:proofErr w:type="gramStart"/>
            <w:r>
              <w:t>causal</w:t>
            </w:r>
            <w:proofErr w:type="gramEnd"/>
          </w:p>
        </w:tc>
        <w:tc>
          <w:tcPr>
            <w:tcW w:w="1575" w:type="dxa"/>
          </w:tcPr>
          <w:p w14:paraId="18FF4E91" w14:textId="77777777" w:rsidR="00CB6A82" w:rsidRDefault="00CB6A82" w:rsidP="009D3C20">
            <w:pPr>
              <w:pStyle w:val="normal0"/>
              <w:widowControl w:val="0"/>
              <w:spacing w:line="240" w:lineRule="auto"/>
            </w:pPr>
            <w:proofErr w:type="gramStart"/>
            <w:r>
              <w:t>network</w:t>
            </w:r>
            <w:proofErr w:type="gramEnd"/>
          </w:p>
        </w:tc>
        <w:tc>
          <w:tcPr>
            <w:tcW w:w="1860" w:type="dxa"/>
          </w:tcPr>
          <w:p w14:paraId="1575C787" w14:textId="77777777" w:rsidR="00CB6A82" w:rsidRDefault="00CB6A82" w:rsidP="009D3C20">
            <w:pPr>
              <w:pStyle w:val="normal0"/>
              <w:widowControl w:val="0"/>
              <w:spacing w:line="240" w:lineRule="auto"/>
            </w:pPr>
            <w:proofErr w:type="gramStart"/>
            <w:r>
              <w:t>dynamic</w:t>
            </w:r>
            <w:proofErr w:type="gramEnd"/>
          </w:p>
        </w:tc>
        <w:tc>
          <w:tcPr>
            <w:tcW w:w="1560" w:type="dxa"/>
          </w:tcPr>
          <w:p w14:paraId="62743805" w14:textId="77777777" w:rsidR="00CB6A82" w:rsidRDefault="00CB6A82" w:rsidP="009D3C20">
            <w:pPr>
              <w:pStyle w:val="normal0"/>
              <w:widowControl w:val="0"/>
              <w:spacing w:line="240" w:lineRule="auto"/>
            </w:pPr>
            <w:proofErr w:type="gramStart"/>
            <w:r>
              <w:t>modeling</w:t>
            </w:r>
            <w:proofErr w:type="gramEnd"/>
          </w:p>
        </w:tc>
      </w:tr>
      <w:tr w:rsidR="00CB6A82" w14:paraId="1FF28564" w14:textId="77777777" w:rsidTr="009D3C20">
        <w:tc>
          <w:tcPr>
            <w:tcW w:w="1125" w:type="dxa"/>
          </w:tcPr>
          <w:p w14:paraId="5747A17C" w14:textId="77777777" w:rsidR="00CB6A82" w:rsidRDefault="00CB6A82" w:rsidP="009D3C20">
            <w:pPr>
              <w:pStyle w:val="normal0"/>
              <w:widowControl w:val="0"/>
              <w:spacing w:line="240" w:lineRule="auto"/>
            </w:pPr>
            <w:r>
              <w:t>55</w:t>
            </w:r>
          </w:p>
        </w:tc>
        <w:tc>
          <w:tcPr>
            <w:tcW w:w="1650" w:type="dxa"/>
          </w:tcPr>
          <w:p w14:paraId="720AFF24" w14:textId="77777777" w:rsidR="00CB6A82" w:rsidRDefault="00CB6A82" w:rsidP="009D3C20">
            <w:pPr>
              <w:pStyle w:val="normal0"/>
              <w:widowControl w:val="0"/>
              <w:spacing w:line="240" w:lineRule="auto"/>
            </w:pPr>
            <w:proofErr w:type="gramStart"/>
            <w:r>
              <w:t>carriers</w:t>
            </w:r>
            <w:proofErr w:type="gramEnd"/>
          </w:p>
        </w:tc>
        <w:tc>
          <w:tcPr>
            <w:tcW w:w="1590" w:type="dxa"/>
          </w:tcPr>
          <w:p w14:paraId="2AEAF3E7" w14:textId="77777777" w:rsidR="00CB6A82" w:rsidRDefault="00CB6A82" w:rsidP="009D3C20">
            <w:pPr>
              <w:pStyle w:val="normal0"/>
              <w:widowControl w:val="0"/>
              <w:spacing w:line="240" w:lineRule="auto"/>
            </w:pPr>
            <w:proofErr w:type="gramStart"/>
            <w:r>
              <w:t>allele</w:t>
            </w:r>
            <w:proofErr w:type="gramEnd"/>
          </w:p>
        </w:tc>
        <w:tc>
          <w:tcPr>
            <w:tcW w:w="1575" w:type="dxa"/>
          </w:tcPr>
          <w:p w14:paraId="129BA715" w14:textId="77777777" w:rsidR="00CB6A82" w:rsidRDefault="00CB6A82" w:rsidP="009D3C20">
            <w:pPr>
              <w:pStyle w:val="normal0"/>
              <w:widowControl w:val="0"/>
              <w:spacing w:line="240" w:lineRule="auto"/>
            </w:pPr>
            <w:proofErr w:type="gramStart"/>
            <w:r>
              <w:t>gene</w:t>
            </w:r>
            <w:proofErr w:type="gramEnd"/>
          </w:p>
        </w:tc>
        <w:tc>
          <w:tcPr>
            <w:tcW w:w="1860" w:type="dxa"/>
          </w:tcPr>
          <w:p w14:paraId="78659303" w14:textId="77777777" w:rsidR="00CB6A82" w:rsidRDefault="00CB6A82" w:rsidP="009D3C20">
            <w:pPr>
              <w:pStyle w:val="normal0"/>
              <w:widowControl w:val="0"/>
              <w:spacing w:line="240" w:lineRule="auto"/>
            </w:pPr>
            <w:proofErr w:type="gramStart"/>
            <w:r>
              <w:t>genotype</w:t>
            </w:r>
            <w:proofErr w:type="gramEnd"/>
          </w:p>
        </w:tc>
        <w:tc>
          <w:tcPr>
            <w:tcW w:w="1560" w:type="dxa"/>
          </w:tcPr>
          <w:p w14:paraId="6BC5D7BE" w14:textId="77777777" w:rsidR="00CB6A82" w:rsidRDefault="00CB6A82" w:rsidP="009D3C20">
            <w:pPr>
              <w:pStyle w:val="normal0"/>
              <w:widowControl w:val="0"/>
              <w:spacing w:line="240" w:lineRule="auto"/>
            </w:pPr>
            <w:proofErr w:type="gramStart"/>
            <w:r>
              <w:t>genetic</w:t>
            </w:r>
            <w:proofErr w:type="gramEnd"/>
          </w:p>
        </w:tc>
      </w:tr>
      <w:tr w:rsidR="00CB6A82" w14:paraId="2BD58DBF" w14:textId="77777777" w:rsidTr="009D3C20">
        <w:tc>
          <w:tcPr>
            <w:tcW w:w="1125" w:type="dxa"/>
          </w:tcPr>
          <w:p w14:paraId="35F4206D" w14:textId="77777777" w:rsidR="00CB6A82" w:rsidRDefault="00CB6A82" w:rsidP="009D3C20">
            <w:pPr>
              <w:pStyle w:val="normal0"/>
              <w:widowControl w:val="0"/>
              <w:spacing w:line="240" w:lineRule="auto"/>
            </w:pPr>
            <w:r>
              <w:t>56</w:t>
            </w:r>
          </w:p>
        </w:tc>
        <w:tc>
          <w:tcPr>
            <w:tcW w:w="1650" w:type="dxa"/>
          </w:tcPr>
          <w:p w14:paraId="718CB9EE" w14:textId="77777777" w:rsidR="00CB6A82" w:rsidRDefault="00CB6A82" w:rsidP="009D3C20">
            <w:pPr>
              <w:pStyle w:val="normal0"/>
              <w:widowControl w:val="0"/>
              <w:spacing w:line="240" w:lineRule="auto"/>
            </w:pPr>
            <w:proofErr w:type="spellStart"/>
            <w:proofErr w:type="gramStart"/>
            <w:r>
              <w:t>ptsd</w:t>
            </w:r>
            <w:proofErr w:type="spellEnd"/>
            <w:proofErr w:type="gramEnd"/>
          </w:p>
        </w:tc>
        <w:tc>
          <w:tcPr>
            <w:tcW w:w="1590" w:type="dxa"/>
          </w:tcPr>
          <w:p w14:paraId="3EC5D27A" w14:textId="77777777" w:rsidR="00CB6A82" w:rsidRDefault="00CB6A82" w:rsidP="009D3C20">
            <w:pPr>
              <w:pStyle w:val="normal0"/>
              <w:widowControl w:val="0"/>
              <w:spacing w:line="240" w:lineRule="auto"/>
            </w:pPr>
            <w:proofErr w:type="gramStart"/>
            <w:r>
              <w:t>social</w:t>
            </w:r>
            <w:proofErr w:type="gramEnd"/>
          </w:p>
        </w:tc>
        <w:tc>
          <w:tcPr>
            <w:tcW w:w="1575" w:type="dxa"/>
          </w:tcPr>
          <w:p w14:paraId="46286544" w14:textId="77777777" w:rsidR="00CB6A82" w:rsidRDefault="00CB6A82" w:rsidP="009D3C20">
            <w:pPr>
              <w:pStyle w:val="normal0"/>
              <w:widowControl w:val="0"/>
              <w:spacing w:line="240" w:lineRule="auto"/>
            </w:pPr>
            <w:proofErr w:type="gramStart"/>
            <w:r>
              <w:t>game</w:t>
            </w:r>
            <w:proofErr w:type="gramEnd"/>
          </w:p>
        </w:tc>
        <w:tc>
          <w:tcPr>
            <w:tcW w:w="1860" w:type="dxa"/>
          </w:tcPr>
          <w:p w14:paraId="16C1BE78" w14:textId="77777777" w:rsidR="00CB6A82" w:rsidRDefault="00CB6A82" w:rsidP="009D3C20">
            <w:pPr>
              <w:pStyle w:val="normal0"/>
              <w:widowControl w:val="0"/>
              <w:spacing w:line="240" w:lineRule="auto"/>
            </w:pPr>
            <w:proofErr w:type="gramStart"/>
            <w:r>
              <w:t>attachment</w:t>
            </w:r>
            <w:proofErr w:type="gramEnd"/>
          </w:p>
        </w:tc>
        <w:tc>
          <w:tcPr>
            <w:tcW w:w="1560" w:type="dxa"/>
          </w:tcPr>
          <w:p w14:paraId="21B4B020" w14:textId="77777777" w:rsidR="00CB6A82" w:rsidRDefault="00CB6A82" w:rsidP="009D3C20">
            <w:pPr>
              <w:pStyle w:val="normal0"/>
              <w:widowControl w:val="0"/>
              <w:spacing w:line="240" w:lineRule="auto"/>
            </w:pPr>
            <w:proofErr w:type="gramStart"/>
            <w:r>
              <w:t>trauma</w:t>
            </w:r>
            <w:proofErr w:type="gramEnd"/>
          </w:p>
        </w:tc>
      </w:tr>
      <w:tr w:rsidR="00CB6A82" w14:paraId="72C6963C" w14:textId="77777777" w:rsidTr="009D3C20">
        <w:tc>
          <w:tcPr>
            <w:tcW w:w="1125" w:type="dxa"/>
          </w:tcPr>
          <w:p w14:paraId="3AABB539" w14:textId="77777777" w:rsidR="00CB6A82" w:rsidRDefault="00CB6A82" w:rsidP="009D3C20">
            <w:pPr>
              <w:pStyle w:val="normal0"/>
              <w:widowControl w:val="0"/>
              <w:spacing w:line="240" w:lineRule="auto"/>
            </w:pPr>
            <w:r>
              <w:t>57</w:t>
            </w:r>
          </w:p>
        </w:tc>
        <w:tc>
          <w:tcPr>
            <w:tcW w:w="1650" w:type="dxa"/>
          </w:tcPr>
          <w:p w14:paraId="68542791" w14:textId="77777777" w:rsidR="00CB6A82" w:rsidRDefault="00CB6A82" w:rsidP="009D3C20">
            <w:pPr>
              <w:pStyle w:val="normal0"/>
              <w:widowControl w:val="0"/>
              <w:spacing w:line="240" w:lineRule="auto"/>
            </w:pPr>
            <w:proofErr w:type="spellStart"/>
            <w:proofErr w:type="gramStart"/>
            <w:r>
              <w:t>asd</w:t>
            </w:r>
            <w:proofErr w:type="spellEnd"/>
            <w:proofErr w:type="gramEnd"/>
          </w:p>
        </w:tc>
        <w:tc>
          <w:tcPr>
            <w:tcW w:w="1590" w:type="dxa"/>
          </w:tcPr>
          <w:p w14:paraId="7F7EDA09" w14:textId="77777777" w:rsidR="00CB6A82" w:rsidRDefault="00CB6A82" w:rsidP="009D3C20">
            <w:pPr>
              <w:pStyle w:val="normal0"/>
              <w:widowControl w:val="0"/>
              <w:spacing w:line="240" w:lineRule="auto"/>
            </w:pPr>
            <w:proofErr w:type="gramStart"/>
            <w:r>
              <w:t>autism</w:t>
            </w:r>
            <w:proofErr w:type="gramEnd"/>
          </w:p>
        </w:tc>
        <w:tc>
          <w:tcPr>
            <w:tcW w:w="1575" w:type="dxa"/>
          </w:tcPr>
          <w:p w14:paraId="407F8ED8" w14:textId="77777777" w:rsidR="00CB6A82" w:rsidRDefault="00CB6A82" w:rsidP="009D3C20">
            <w:pPr>
              <w:pStyle w:val="normal0"/>
              <w:widowControl w:val="0"/>
              <w:spacing w:line="240" w:lineRule="auto"/>
            </w:pPr>
            <w:proofErr w:type="gramStart"/>
            <w:r>
              <w:t>social</w:t>
            </w:r>
            <w:proofErr w:type="gramEnd"/>
          </w:p>
        </w:tc>
        <w:tc>
          <w:tcPr>
            <w:tcW w:w="1860" w:type="dxa"/>
          </w:tcPr>
          <w:p w14:paraId="7897CCCE" w14:textId="77777777" w:rsidR="00CB6A82" w:rsidRDefault="00CB6A82" w:rsidP="009D3C20">
            <w:pPr>
              <w:pStyle w:val="normal0"/>
              <w:widowControl w:val="0"/>
              <w:spacing w:line="240" w:lineRule="auto"/>
            </w:pPr>
            <w:proofErr w:type="spellStart"/>
            <w:proofErr w:type="gramStart"/>
            <w:r>
              <w:t>reho</w:t>
            </w:r>
            <w:proofErr w:type="spellEnd"/>
            <w:proofErr w:type="gramEnd"/>
          </w:p>
        </w:tc>
        <w:tc>
          <w:tcPr>
            <w:tcW w:w="1560" w:type="dxa"/>
          </w:tcPr>
          <w:p w14:paraId="729900F4" w14:textId="77777777" w:rsidR="00CB6A82" w:rsidRDefault="00CB6A82" w:rsidP="009D3C20">
            <w:pPr>
              <w:pStyle w:val="normal0"/>
              <w:widowControl w:val="0"/>
              <w:spacing w:line="240" w:lineRule="auto"/>
            </w:pPr>
            <w:proofErr w:type="gramStart"/>
            <w:r>
              <w:t>controls</w:t>
            </w:r>
            <w:proofErr w:type="gramEnd"/>
          </w:p>
        </w:tc>
      </w:tr>
      <w:tr w:rsidR="00CB6A82" w14:paraId="6ED05CA5" w14:textId="77777777" w:rsidTr="009D3C20">
        <w:tc>
          <w:tcPr>
            <w:tcW w:w="1125" w:type="dxa"/>
          </w:tcPr>
          <w:p w14:paraId="477E76E7" w14:textId="77777777" w:rsidR="00CB6A82" w:rsidRDefault="00CB6A82" w:rsidP="009D3C20">
            <w:pPr>
              <w:pStyle w:val="normal0"/>
              <w:widowControl w:val="0"/>
              <w:spacing w:line="240" w:lineRule="auto"/>
            </w:pPr>
            <w:r>
              <w:t>58</w:t>
            </w:r>
          </w:p>
        </w:tc>
        <w:tc>
          <w:tcPr>
            <w:tcW w:w="1650" w:type="dxa"/>
          </w:tcPr>
          <w:p w14:paraId="59A4668A" w14:textId="77777777" w:rsidR="00CB6A82" w:rsidRDefault="00CB6A82" w:rsidP="009D3C20">
            <w:pPr>
              <w:pStyle w:val="normal0"/>
              <w:widowControl w:val="0"/>
              <w:spacing w:line="240" w:lineRule="auto"/>
            </w:pPr>
            <w:proofErr w:type="gramStart"/>
            <w:r>
              <w:t>age</w:t>
            </w:r>
            <w:proofErr w:type="gramEnd"/>
          </w:p>
        </w:tc>
        <w:tc>
          <w:tcPr>
            <w:tcW w:w="1590" w:type="dxa"/>
          </w:tcPr>
          <w:p w14:paraId="12FEA82F" w14:textId="77777777" w:rsidR="00CB6A82" w:rsidRDefault="00CB6A82" w:rsidP="009D3C20">
            <w:pPr>
              <w:pStyle w:val="normal0"/>
              <w:widowControl w:val="0"/>
              <w:spacing w:line="240" w:lineRule="auto"/>
            </w:pPr>
            <w:proofErr w:type="gramStart"/>
            <w:r>
              <w:t>adults</w:t>
            </w:r>
            <w:proofErr w:type="gramEnd"/>
          </w:p>
        </w:tc>
        <w:tc>
          <w:tcPr>
            <w:tcW w:w="1575" w:type="dxa"/>
          </w:tcPr>
          <w:p w14:paraId="4E86C3B4" w14:textId="77777777" w:rsidR="00CB6A82" w:rsidRDefault="00CB6A82" w:rsidP="009D3C20">
            <w:pPr>
              <w:pStyle w:val="normal0"/>
              <w:widowControl w:val="0"/>
              <w:spacing w:line="240" w:lineRule="auto"/>
            </w:pPr>
            <w:proofErr w:type="gramStart"/>
            <w:r>
              <w:t>children</w:t>
            </w:r>
            <w:proofErr w:type="gramEnd"/>
          </w:p>
        </w:tc>
        <w:tc>
          <w:tcPr>
            <w:tcW w:w="1860" w:type="dxa"/>
          </w:tcPr>
          <w:p w14:paraId="230EA5D0" w14:textId="77777777" w:rsidR="00CB6A82" w:rsidRDefault="00CB6A82" w:rsidP="009D3C20">
            <w:pPr>
              <w:pStyle w:val="normal0"/>
              <w:widowControl w:val="0"/>
              <w:spacing w:line="240" w:lineRule="auto"/>
            </w:pPr>
            <w:proofErr w:type="gramStart"/>
            <w:r>
              <w:t>adolescents</w:t>
            </w:r>
            <w:proofErr w:type="gramEnd"/>
          </w:p>
        </w:tc>
        <w:tc>
          <w:tcPr>
            <w:tcW w:w="1560" w:type="dxa"/>
          </w:tcPr>
          <w:p w14:paraId="03FBD2BD" w14:textId="77777777" w:rsidR="00CB6A82" w:rsidRDefault="00CB6A82" w:rsidP="009D3C20">
            <w:pPr>
              <w:pStyle w:val="normal0"/>
              <w:widowControl w:val="0"/>
              <w:spacing w:line="240" w:lineRule="auto"/>
            </w:pPr>
            <w:proofErr w:type="gramStart"/>
            <w:r>
              <w:t>sleep</w:t>
            </w:r>
            <w:proofErr w:type="gramEnd"/>
          </w:p>
        </w:tc>
      </w:tr>
      <w:tr w:rsidR="00CB6A82" w14:paraId="25E19E58" w14:textId="77777777" w:rsidTr="009D3C20">
        <w:tc>
          <w:tcPr>
            <w:tcW w:w="1125" w:type="dxa"/>
          </w:tcPr>
          <w:p w14:paraId="4A7F2ACA" w14:textId="77777777" w:rsidR="00CB6A82" w:rsidRDefault="00CB6A82" w:rsidP="009D3C20">
            <w:pPr>
              <w:pStyle w:val="normal0"/>
              <w:widowControl w:val="0"/>
              <w:spacing w:line="240" w:lineRule="auto"/>
            </w:pPr>
            <w:r>
              <w:t>59</w:t>
            </w:r>
          </w:p>
        </w:tc>
        <w:tc>
          <w:tcPr>
            <w:tcW w:w="1650" w:type="dxa"/>
          </w:tcPr>
          <w:p w14:paraId="0B99632C" w14:textId="77777777" w:rsidR="00CB6A82" w:rsidRDefault="00CB6A82" w:rsidP="009D3C20">
            <w:pPr>
              <w:pStyle w:val="normal0"/>
              <w:widowControl w:val="0"/>
              <w:spacing w:line="240" w:lineRule="auto"/>
            </w:pPr>
            <w:proofErr w:type="gramStart"/>
            <w:r>
              <w:t>features</w:t>
            </w:r>
            <w:proofErr w:type="gramEnd"/>
          </w:p>
        </w:tc>
        <w:tc>
          <w:tcPr>
            <w:tcW w:w="1590" w:type="dxa"/>
          </w:tcPr>
          <w:p w14:paraId="167E5605" w14:textId="77777777" w:rsidR="00CB6A82" w:rsidRDefault="00CB6A82" w:rsidP="009D3C20">
            <w:pPr>
              <w:pStyle w:val="normal0"/>
              <w:widowControl w:val="0"/>
              <w:spacing w:line="240" w:lineRule="auto"/>
            </w:pPr>
            <w:proofErr w:type="gramStart"/>
            <w:r>
              <w:t>free</w:t>
            </w:r>
            <w:proofErr w:type="gramEnd"/>
          </w:p>
        </w:tc>
        <w:tc>
          <w:tcPr>
            <w:tcW w:w="1575" w:type="dxa"/>
          </w:tcPr>
          <w:p w14:paraId="07B6B8CA" w14:textId="77777777" w:rsidR="00CB6A82" w:rsidRDefault="00CB6A82" w:rsidP="009D3C20">
            <w:pPr>
              <w:pStyle w:val="normal0"/>
              <w:widowControl w:val="0"/>
              <w:spacing w:line="240" w:lineRule="auto"/>
            </w:pPr>
            <w:proofErr w:type="gramStart"/>
            <w:r>
              <w:t>sensitivity</w:t>
            </w:r>
            <w:proofErr w:type="gramEnd"/>
          </w:p>
        </w:tc>
        <w:tc>
          <w:tcPr>
            <w:tcW w:w="1860" w:type="dxa"/>
          </w:tcPr>
          <w:p w14:paraId="07DBCEFD" w14:textId="77777777" w:rsidR="00CB6A82" w:rsidRDefault="00CB6A82" w:rsidP="009D3C20">
            <w:pPr>
              <w:pStyle w:val="normal0"/>
              <w:widowControl w:val="0"/>
              <w:spacing w:line="240" w:lineRule="auto"/>
            </w:pPr>
            <w:proofErr w:type="gramStart"/>
            <w:r>
              <w:t>classifier</w:t>
            </w:r>
            <w:proofErr w:type="gramEnd"/>
          </w:p>
        </w:tc>
        <w:tc>
          <w:tcPr>
            <w:tcW w:w="1560" w:type="dxa"/>
          </w:tcPr>
          <w:p w14:paraId="16A07CD4" w14:textId="77777777" w:rsidR="00CB6A82" w:rsidRDefault="00CB6A82" w:rsidP="009D3C20">
            <w:pPr>
              <w:pStyle w:val="normal0"/>
              <w:widowControl w:val="0"/>
              <w:spacing w:line="240" w:lineRule="auto"/>
            </w:pPr>
            <w:proofErr w:type="gramStart"/>
            <w:r>
              <w:t>feature</w:t>
            </w:r>
            <w:proofErr w:type="gramEnd"/>
          </w:p>
        </w:tc>
      </w:tr>
      <w:tr w:rsidR="00CB6A82" w14:paraId="25BF486B" w14:textId="77777777" w:rsidTr="009D3C20">
        <w:tc>
          <w:tcPr>
            <w:tcW w:w="1125" w:type="dxa"/>
          </w:tcPr>
          <w:p w14:paraId="5B845AD4" w14:textId="77777777" w:rsidR="00CB6A82" w:rsidRDefault="00CB6A82" w:rsidP="009D3C20">
            <w:pPr>
              <w:pStyle w:val="normal0"/>
              <w:widowControl w:val="0"/>
              <w:spacing w:line="240" w:lineRule="auto"/>
            </w:pPr>
            <w:r>
              <w:t>60</w:t>
            </w:r>
          </w:p>
        </w:tc>
        <w:tc>
          <w:tcPr>
            <w:tcW w:w="1650" w:type="dxa"/>
          </w:tcPr>
          <w:p w14:paraId="7F9D4E14" w14:textId="77777777" w:rsidR="00CB6A82" w:rsidRDefault="00CB6A82" w:rsidP="009D3C20">
            <w:pPr>
              <w:pStyle w:val="normal0"/>
              <w:widowControl w:val="0"/>
              <w:spacing w:line="240" w:lineRule="auto"/>
            </w:pPr>
            <w:proofErr w:type="gramStart"/>
            <w:r>
              <w:t>responses</w:t>
            </w:r>
            <w:proofErr w:type="gramEnd"/>
          </w:p>
        </w:tc>
        <w:tc>
          <w:tcPr>
            <w:tcW w:w="1590" w:type="dxa"/>
          </w:tcPr>
          <w:p w14:paraId="50C95804" w14:textId="77777777" w:rsidR="00CB6A82" w:rsidRDefault="00CB6A82" w:rsidP="009D3C20">
            <w:pPr>
              <w:pStyle w:val="normal0"/>
              <w:widowControl w:val="0"/>
              <w:spacing w:line="240" w:lineRule="auto"/>
            </w:pPr>
            <w:proofErr w:type="gramStart"/>
            <w:r>
              <w:t>stimulus</w:t>
            </w:r>
            <w:proofErr w:type="gramEnd"/>
          </w:p>
        </w:tc>
        <w:tc>
          <w:tcPr>
            <w:tcW w:w="1575" w:type="dxa"/>
          </w:tcPr>
          <w:p w14:paraId="574269F1" w14:textId="77777777" w:rsidR="00CB6A82" w:rsidRDefault="00CB6A82" w:rsidP="009D3C20">
            <w:pPr>
              <w:pStyle w:val="normal0"/>
              <w:widowControl w:val="0"/>
              <w:spacing w:line="240" w:lineRule="auto"/>
            </w:pPr>
            <w:proofErr w:type="gramStart"/>
            <w:r>
              <w:t>effect</w:t>
            </w:r>
            <w:proofErr w:type="gramEnd"/>
          </w:p>
        </w:tc>
        <w:tc>
          <w:tcPr>
            <w:tcW w:w="1860" w:type="dxa"/>
          </w:tcPr>
          <w:p w14:paraId="29E7303F" w14:textId="77777777" w:rsidR="00CB6A82" w:rsidRDefault="00CB6A82" w:rsidP="009D3C20">
            <w:pPr>
              <w:pStyle w:val="normal0"/>
              <w:widowControl w:val="0"/>
              <w:spacing w:line="240" w:lineRule="auto"/>
            </w:pPr>
            <w:proofErr w:type="gramStart"/>
            <w:r>
              <w:t>design</w:t>
            </w:r>
            <w:proofErr w:type="gramEnd"/>
          </w:p>
        </w:tc>
        <w:tc>
          <w:tcPr>
            <w:tcW w:w="1560" w:type="dxa"/>
          </w:tcPr>
          <w:p w14:paraId="2532B7BB" w14:textId="77777777" w:rsidR="00CB6A82" w:rsidRDefault="00CB6A82" w:rsidP="009D3C20">
            <w:pPr>
              <w:pStyle w:val="normal0"/>
              <w:widowControl w:val="0"/>
              <w:spacing w:line="240" w:lineRule="auto"/>
            </w:pPr>
            <w:proofErr w:type="gramStart"/>
            <w:r>
              <w:t>neuronal</w:t>
            </w:r>
            <w:proofErr w:type="gramEnd"/>
          </w:p>
        </w:tc>
      </w:tr>
    </w:tbl>
    <w:p w14:paraId="3649EF4A" w14:textId="77777777" w:rsidR="00CB6A82" w:rsidRDefault="00CB6A82" w:rsidP="00CB6A82">
      <w:pPr>
        <w:pStyle w:val="normal0"/>
      </w:pPr>
    </w:p>
    <w:p w14:paraId="6C541222" w14:textId="77777777" w:rsidR="00CB6A82" w:rsidRDefault="00CB6A82">
      <w:pPr>
        <w:pStyle w:val="normal0"/>
      </w:pPr>
    </w:p>
    <w:p w14:paraId="2E8B18D3" w14:textId="77777777" w:rsidR="009E7445" w:rsidRDefault="009E7445">
      <w:pPr>
        <w:pStyle w:val="normal0"/>
        <w:spacing w:after="160"/>
      </w:pPr>
    </w:p>
    <w:p w14:paraId="29441C90" w14:textId="77777777" w:rsidR="009E7445" w:rsidRDefault="006B0B75">
      <w:pPr>
        <w:pStyle w:val="normal0"/>
        <w:spacing w:after="160"/>
      </w:pPr>
      <w:r>
        <w:rPr>
          <w:rFonts w:ascii="Trebuchet MS" w:eastAsia="Trebuchet MS" w:hAnsi="Trebuchet MS" w:cs="Trebuchet MS"/>
          <w:b/>
          <w:sz w:val="32"/>
          <w:szCs w:val="32"/>
        </w:rPr>
        <w:t>References</w:t>
      </w:r>
    </w:p>
    <w:p w14:paraId="350885D9" w14:textId="77777777" w:rsidR="009E7445" w:rsidRDefault="006B0B75">
      <w:pPr>
        <w:pStyle w:val="normal0"/>
        <w:spacing w:line="480" w:lineRule="auto"/>
        <w:ind w:left="630" w:hanging="630"/>
      </w:pPr>
      <w:r>
        <w:t xml:space="preserve">Alexander, W. H., &amp; Brown, J. W. (2011). </w:t>
      </w:r>
      <w:proofErr w:type="gramStart"/>
      <w:r>
        <w:t>Medial prefrontal cortex as an action-outcome predictor.</w:t>
      </w:r>
      <w:proofErr w:type="gramEnd"/>
      <w:r>
        <w:t xml:space="preserve"> </w:t>
      </w:r>
      <w:proofErr w:type="gramStart"/>
      <w:r>
        <w:t>Nature neuroscience, 14(10), 1338-1344.</w:t>
      </w:r>
      <w:proofErr w:type="gramEnd"/>
    </w:p>
    <w:p w14:paraId="23039EE4" w14:textId="77777777" w:rsidR="009E7445" w:rsidRDefault="006B0B75">
      <w:pPr>
        <w:pStyle w:val="normal0"/>
        <w:spacing w:line="480" w:lineRule="auto"/>
        <w:ind w:left="630" w:hanging="630"/>
      </w:pPr>
      <w:proofErr w:type="spellStart"/>
      <w:r>
        <w:t>Amunts</w:t>
      </w:r>
      <w:proofErr w:type="spellEnd"/>
      <w:r>
        <w:t xml:space="preserve">, K., Schleicher, A., </w:t>
      </w:r>
      <w:proofErr w:type="spellStart"/>
      <w:r>
        <w:t>Bürgel</w:t>
      </w:r>
      <w:proofErr w:type="spellEnd"/>
      <w:r>
        <w:t xml:space="preserve">, U., </w:t>
      </w:r>
      <w:proofErr w:type="spellStart"/>
      <w:r>
        <w:t>Mohlberg</w:t>
      </w:r>
      <w:proofErr w:type="spellEnd"/>
      <w:r>
        <w:t xml:space="preserve">, H., </w:t>
      </w:r>
      <w:proofErr w:type="spellStart"/>
      <w:r>
        <w:t>Uylings</w:t>
      </w:r>
      <w:proofErr w:type="spellEnd"/>
      <w:r>
        <w:t xml:space="preserve">, H., &amp; </w:t>
      </w:r>
      <w:proofErr w:type="spellStart"/>
      <w:r>
        <w:t>Zilles</w:t>
      </w:r>
      <w:proofErr w:type="spellEnd"/>
      <w:r>
        <w:t xml:space="preserve">, K. (1999). </w:t>
      </w:r>
      <w:proofErr w:type="spellStart"/>
      <w:r>
        <w:t>Broca's</w:t>
      </w:r>
      <w:proofErr w:type="spellEnd"/>
      <w:r>
        <w:t xml:space="preserve"> region revisited: </w:t>
      </w:r>
      <w:proofErr w:type="spellStart"/>
      <w:r>
        <w:t>cytoarchitecture</w:t>
      </w:r>
      <w:proofErr w:type="spellEnd"/>
      <w:r>
        <w:t xml:space="preserve"> and </w:t>
      </w:r>
      <w:proofErr w:type="spellStart"/>
      <w:r>
        <w:t>intersubject</w:t>
      </w:r>
      <w:proofErr w:type="spellEnd"/>
      <w:r>
        <w:t xml:space="preserve"> variability. </w:t>
      </w:r>
      <w:proofErr w:type="gramStart"/>
      <w:r>
        <w:t>Journal of Comparative Neurology, 412(2), 319-341.</w:t>
      </w:r>
      <w:proofErr w:type="gramEnd"/>
    </w:p>
    <w:p w14:paraId="5CF34820" w14:textId="77777777" w:rsidR="009E7445" w:rsidRDefault="006B0B75">
      <w:pPr>
        <w:pStyle w:val="normal0"/>
        <w:spacing w:line="480" w:lineRule="auto"/>
        <w:ind w:left="630" w:hanging="630"/>
      </w:pPr>
      <w:r>
        <w:lastRenderedPageBreak/>
        <w:t>Andrews-Hanna, Jessica R. "The brain’s default network and its adaptive role in internal mentation." The Neuroscientist 18.3 (2012): 251-270.</w:t>
      </w:r>
    </w:p>
    <w:p w14:paraId="7C22CF69" w14:textId="77777777" w:rsidR="009E7445" w:rsidRDefault="006B0B75">
      <w:pPr>
        <w:pStyle w:val="normal0"/>
        <w:spacing w:line="480" w:lineRule="auto"/>
        <w:ind w:left="630" w:hanging="630"/>
      </w:pPr>
      <w:proofErr w:type="gramStart"/>
      <w:r>
        <w:t xml:space="preserve">Andrews-Hanna, J.R., </w:t>
      </w:r>
      <w:proofErr w:type="spellStart"/>
      <w:r>
        <w:t>Reidler</w:t>
      </w:r>
      <w:proofErr w:type="spellEnd"/>
      <w:r>
        <w:t xml:space="preserve">, J.S., </w:t>
      </w:r>
      <w:proofErr w:type="spellStart"/>
      <w:r>
        <w:t>Sepulcre</w:t>
      </w:r>
      <w:proofErr w:type="spellEnd"/>
      <w:r>
        <w:t xml:space="preserve">, J., </w:t>
      </w:r>
      <w:proofErr w:type="spellStart"/>
      <w:r>
        <w:t>Poulin</w:t>
      </w:r>
      <w:proofErr w:type="spellEnd"/>
      <w:r>
        <w:t>, R. &amp; Buckner, R.L. (2010).</w:t>
      </w:r>
      <w:proofErr w:type="gramEnd"/>
      <w:r>
        <w:t xml:space="preserve"> </w:t>
      </w:r>
      <w:proofErr w:type="gramStart"/>
      <w:r>
        <w:t>Functional-anatomic fractionation of the brain’s default network.</w:t>
      </w:r>
      <w:proofErr w:type="gramEnd"/>
      <w:r>
        <w:t xml:space="preserve"> Neuron, 65: 550-562.</w:t>
      </w:r>
    </w:p>
    <w:p w14:paraId="5E7BDC8A" w14:textId="77777777" w:rsidR="009E7445" w:rsidRDefault="006B0B75">
      <w:pPr>
        <w:pStyle w:val="normal0"/>
        <w:spacing w:line="480" w:lineRule="auto"/>
        <w:ind w:left="630" w:hanging="630"/>
      </w:pPr>
      <w:proofErr w:type="spellStart"/>
      <w:proofErr w:type="gramStart"/>
      <w:r>
        <w:t>Banich</w:t>
      </w:r>
      <w:proofErr w:type="spellEnd"/>
      <w:r>
        <w:t>, M. T. (2009).</w:t>
      </w:r>
      <w:proofErr w:type="gramEnd"/>
      <w:r>
        <w:t xml:space="preserve"> Executive function the search for an integrated account. </w:t>
      </w:r>
      <w:proofErr w:type="gramStart"/>
      <w:r>
        <w:t>Current Directions in Psychological Science, 18(2), 89-94.</w:t>
      </w:r>
      <w:proofErr w:type="gramEnd"/>
    </w:p>
    <w:p w14:paraId="50C87B77" w14:textId="77777777" w:rsidR="009E7445" w:rsidRDefault="006B0B75">
      <w:pPr>
        <w:pStyle w:val="normal0"/>
        <w:spacing w:line="480" w:lineRule="auto"/>
        <w:ind w:left="630" w:hanging="630"/>
      </w:pPr>
      <w:proofErr w:type="spellStart"/>
      <w:proofErr w:type="gramStart"/>
      <w:r>
        <w:t>Bartra</w:t>
      </w:r>
      <w:proofErr w:type="spellEnd"/>
      <w:r>
        <w:t xml:space="preserve">, O., McGuire, J. T., &amp; </w:t>
      </w:r>
      <w:proofErr w:type="spellStart"/>
      <w:r>
        <w:t>Kable</w:t>
      </w:r>
      <w:proofErr w:type="spellEnd"/>
      <w:r>
        <w:t>, J. W. (2013).</w:t>
      </w:r>
      <w:proofErr w:type="gramEnd"/>
      <w:r>
        <w:t xml:space="preserve"> The valuation system: A coordinate-based meta-analysis of BOLD fMRI experiments examining neural correlates of subjective value. </w:t>
      </w:r>
      <w:proofErr w:type="spellStart"/>
      <w:proofErr w:type="gramStart"/>
      <w:r>
        <w:t>NeuroImage</w:t>
      </w:r>
      <w:proofErr w:type="spellEnd"/>
      <w:r>
        <w:t>, 76, 412–427.</w:t>
      </w:r>
      <w:proofErr w:type="gramEnd"/>
      <w:r>
        <w:t xml:space="preserve"> </w:t>
      </w:r>
      <w:proofErr w:type="gramStart"/>
      <w:r>
        <w:t>doi:10.1016</w:t>
      </w:r>
      <w:proofErr w:type="gramEnd"/>
      <w:r>
        <w:t>/j.neuroimage.2013.02.063</w:t>
      </w:r>
    </w:p>
    <w:p w14:paraId="36355C32" w14:textId="77777777" w:rsidR="009E7445" w:rsidRDefault="006B0B75">
      <w:pPr>
        <w:pStyle w:val="normal0"/>
        <w:spacing w:line="480" w:lineRule="auto"/>
        <w:ind w:left="630" w:hanging="630"/>
      </w:pPr>
      <w:proofErr w:type="gramStart"/>
      <w:r>
        <w:t xml:space="preserve">Beckmann, M., Johansen-Berg, H., &amp; </w:t>
      </w:r>
      <w:proofErr w:type="spellStart"/>
      <w:r>
        <w:t>Rushworth</w:t>
      </w:r>
      <w:proofErr w:type="spellEnd"/>
      <w:r>
        <w:t>, M. F. (2009).</w:t>
      </w:r>
      <w:proofErr w:type="gramEnd"/>
      <w:r>
        <w:t xml:space="preserve"> </w:t>
      </w:r>
      <w:proofErr w:type="gramStart"/>
      <w:r>
        <w:t>Connectivity-based parcellation of human cingulate cortex and its relation to functional specialization.</w:t>
      </w:r>
      <w:proofErr w:type="gramEnd"/>
      <w:r>
        <w:t xml:space="preserve"> </w:t>
      </w:r>
      <w:proofErr w:type="gramStart"/>
      <w:r>
        <w:t>The Journal of Neuroscience, 29(4), 1175-1190.</w:t>
      </w:r>
      <w:proofErr w:type="gramEnd"/>
    </w:p>
    <w:p w14:paraId="381ECD72" w14:textId="77777777" w:rsidR="009E7445" w:rsidRDefault="006B0B75">
      <w:pPr>
        <w:pStyle w:val="normal0"/>
        <w:spacing w:line="480" w:lineRule="auto"/>
        <w:ind w:left="630" w:hanging="630"/>
      </w:pPr>
      <w:r>
        <w:t xml:space="preserve">Behrens, T. E., </w:t>
      </w:r>
      <w:proofErr w:type="spellStart"/>
      <w:r>
        <w:t>Woolrich</w:t>
      </w:r>
      <w:proofErr w:type="spellEnd"/>
      <w:r>
        <w:t xml:space="preserve">, M. W., Walton, M. E., &amp; </w:t>
      </w:r>
      <w:proofErr w:type="spellStart"/>
      <w:r>
        <w:t>Rushworth</w:t>
      </w:r>
      <w:proofErr w:type="spellEnd"/>
      <w:r>
        <w:t xml:space="preserve">, M. F. (2007). Learning the value of information in an uncertain world. </w:t>
      </w:r>
      <w:proofErr w:type="gramStart"/>
      <w:r>
        <w:t>Nature neuroscience, 10(9), 1214-1221.</w:t>
      </w:r>
      <w:proofErr w:type="gramEnd"/>
    </w:p>
    <w:p w14:paraId="10BC5BBE" w14:textId="77777777" w:rsidR="009E7445" w:rsidRDefault="006B0B75">
      <w:pPr>
        <w:pStyle w:val="normal0"/>
        <w:spacing w:line="480" w:lineRule="auto"/>
        <w:ind w:left="630" w:hanging="630"/>
      </w:pPr>
      <w:proofErr w:type="gramStart"/>
      <w:r>
        <w:t xml:space="preserve">Buckner, Randy L, Jessica R Andrews‐Hanna, and Daniel L </w:t>
      </w:r>
      <w:proofErr w:type="spellStart"/>
      <w:r>
        <w:t>Schacter</w:t>
      </w:r>
      <w:proofErr w:type="spellEnd"/>
      <w:r>
        <w:t>.</w:t>
      </w:r>
      <w:proofErr w:type="gramEnd"/>
      <w:r>
        <w:t xml:space="preserve"> "The brain's default network." </w:t>
      </w:r>
      <w:r>
        <w:rPr>
          <w:i/>
        </w:rPr>
        <w:t>Annals of the New York Academy of Sciences</w:t>
      </w:r>
      <w:r>
        <w:t xml:space="preserve"> 1124.1 (2008): 1-38.</w:t>
      </w:r>
    </w:p>
    <w:p w14:paraId="25184CE2" w14:textId="77777777" w:rsidR="009E7445" w:rsidRDefault="006B0B75">
      <w:pPr>
        <w:pStyle w:val="normal0"/>
        <w:spacing w:line="480" w:lineRule="auto"/>
        <w:ind w:left="630" w:hanging="630"/>
      </w:pPr>
      <w:proofErr w:type="spellStart"/>
      <w:proofErr w:type="gramStart"/>
      <w:r>
        <w:t>Botvinick</w:t>
      </w:r>
      <w:proofErr w:type="spellEnd"/>
      <w:r>
        <w:t xml:space="preserve">, M. M., Braver, T. S., </w:t>
      </w:r>
      <w:proofErr w:type="spellStart"/>
      <w:r>
        <w:t>Barch</w:t>
      </w:r>
      <w:proofErr w:type="spellEnd"/>
      <w:r>
        <w:t>, D. M., Carter, C. S., &amp; Cohen, J. D. (2001).</w:t>
      </w:r>
      <w:proofErr w:type="gramEnd"/>
      <w:r>
        <w:t xml:space="preserve"> </w:t>
      </w:r>
      <w:proofErr w:type="gramStart"/>
      <w:r>
        <w:t>Conflict monitoring and cognitive control.</w:t>
      </w:r>
      <w:proofErr w:type="gramEnd"/>
      <w:r>
        <w:t xml:space="preserve"> </w:t>
      </w:r>
      <w:proofErr w:type="gramStart"/>
      <w:r>
        <w:t>Psychological review, 108(3), 624.</w:t>
      </w:r>
      <w:proofErr w:type="gramEnd"/>
    </w:p>
    <w:p w14:paraId="304A512B" w14:textId="77777777" w:rsidR="009E7445" w:rsidRDefault="006B0B75">
      <w:pPr>
        <w:pStyle w:val="normal0"/>
        <w:spacing w:line="480" w:lineRule="auto"/>
        <w:ind w:left="630" w:hanging="630"/>
      </w:pPr>
      <w:proofErr w:type="spellStart"/>
      <w:r>
        <w:t>Botvinick</w:t>
      </w:r>
      <w:proofErr w:type="spellEnd"/>
      <w:r>
        <w:t xml:space="preserve">, M. M., Cohen, J. D., &amp; Carter, C. S. (2004). Conflict monitoring and anterior cingulate cortex: an update. </w:t>
      </w:r>
      <w:proofErr w:type="gramStart"/>
      <w:r>
        <w:t>Trends in cognitive sciences, 8(12), 539-546.</w:t>
      </w:r>
      <w:proofErr w:type="gramEnd"/>
    </w:p>
    <w:p w14:paraId="2E18BB02" w14:textId="77777777" w:rsidR="009E7445" w:rsidRDefault="006B0B75">
      <w:pPr>
        <w:pStyle w:val="normal0"/>
        <w:spacing w:line="480" w:lineRule="auto"/>
        <w:ind w:left="630" w:hanging="630"/>
      </w:pPr>
      <w:proofErr w:type="gramStart"/>
      <w:r>
        <w:t xml:space="preserve">Buckner, R. L., Andrews Hanna, J. R., &amp; </w:t>
      </w:r>
      <w:proofErr w:type="spellStart"/>
      <w:r>
        <w:t>Schacter</w:t>
      </w:r>
      <w:proofErr w:type="spellEnd"/>
      <w:r>
        <w:t>, D. L. (2008).</w:t>
      </w:r>
      <w:proofErr w:type="gramEnd"/>
      <w:r>
        <w:t xml:space="preserve"> </w:t>
      </w:r>
      <w:proofErr w:type="gramStart"/>
      <w:r>
        <w:t>The Brain's Default Network.</w:t>
      </w:r>
      <w:proofErr w:type="gramEnd"/>
      <w:r>
        <w:t xml:space="preserve"> Annals of the New York Academy of Sciences, 1124(1), 1–38. </w:t>
      </w:r>
      <w:proofErr w:type="gramStart"/>
      <w:r>
        <w:t>doi:10.1196</w:t>
      </w:r>
      <w:proofErr w:type="gramEnd"/>
      <w:r>
        <w:t>/annals.1440.011</w:t>
      </w:r>
    </w:p>
    <w:p w14:paraId="05CB1425" w14:textId="77777777" w:rsidR="009E7445" w:rsidRDefault="006B0B75">
      <w:pPr>
        <w:pStyle w:val="normal0"/>
        <w:spacing w:line="480" w:lineRule="auto"/>
        <w:ind w:left="630" w:hanging="630"/>
      </w:pPr>
      <w:r>
        <w:t xml:space="preserve">Bush, G., </w:t>
      </w:r>
      <w:proofErr w:type="spellStart"/>
      <w:r>
        <w:t>Luu</w:t>
      </w:r>
      <w:proofErr w:type="spellEnd"/>
      <w:r>
        <w:t xml:space="preserve">, P., &amp; Posner, M. I. (2000). </w:t>
      </w:r>
      <w:proofErr w:type="gramStart"/>
      <w:r>
        <w:t>Cognitive and emotional influences in anterior cingulate cortex.</w:t>
      </w:r>
      <w:proofErr w:type="gramEnd"/>
      <w:r>
        <w:t xml:space="preserve"> Trends in Cognitive Sciences, 4(6), 215–222. </w:t>
      </w:r>
      <w:proofErr w:type="gramStart"/>
      <w:r>
        <w:t>doi:10.1016</w:t>
      </w:r>
      <w:proofErr w:type="gramEnd"/>
      <w:r>
        <w:t>/S1364-6613(00)01483-2</w:t>
      </w:r>
    </w:p>
    <w:p w14:paraId="5AD08FCE" w14:textId="77777777" w:rsidR="009E7445" w:rsidRDefault="006B0B75">
      <w:pPr>
        <w:pStyle w:val="normal0"/>
        <w:spacing w:line="480" w:lineRule="auto"/>
        <w:ind w:left="630" w:hanging="630"/>
      </w:pPr>
      <w:proofErr w:type="gramStart"/>
      <w:r>
        <w:lastRenderedPageBreak/>
        <w:t xml:space="preserve">Carter, C. S., Braver, T. S., </w:t>
      </w:r>
      <w:proofErr w:type="spellStart"/>
      <w:r>
        <w:t>Barch</w:t>
      </w:r>
      <w:proofErr w:type="spellEnd"/>
      <w:r>
        <w:t xml:space="preserve">, D. M., </w:t>
      </w:r>
      <w:proofErr w:type="spellStart"/>
      <w:r>
        <w:t>Botvinick</w:t>
      </w:r>
      <w:proofErr w:type="spellEnd"/>
      <w:r>
        <w:t>, M. M., Noll, D., &amp; Cohen, J. D. (1998).</w:t>
      </w:r>
      <w:proofErr w:type="gramEnd"/>
      <w:r>
        <w:t xml:space="preserve"> </w:t>
      </w:r>
      <w:proofErr w:type="gramStart"/>
      <w:r>
        <w:t>Anterior cingulate cortex, error detection, and the online monitoring of performance.</w:t>
      </w:r>
      <w:proofErr w:type="gramEnd"/>
      <w:r>
        <w:t xml:space="preserve"> </w:t>
      </w:r>
      <w:proofErr w:type="gramStart"/>
      <w:r>
        <w:t>Science, 280(5364), 747-749.</w:t>
      </w:r>
      <w:proofErr w:type="gramEnd"/>
    </w:p>
    <w:p w14:paraId="0E29ACCD" w14:textId="77777777" w:rsidR="009E7445" w:rsidRDefault="006B0B75">
      <w:pPr>
        <w:pStyle w:val="normal0"/>
        <w:spacing w:line="480" w:lineRule="auto"/>
        <w:ind w:left="630" w:hanging="630"/>
      </w:pPr>
      <w:proofErr w:type="gramStart"/>
      <w:r>
        <w:t xml:space="preserve">Chang, L. J., </w:t>
      </w:r>
      <w:proofErr w:type="spellStart"/>
      <w:r>
        <w:t>Yarkoni</w:t>
      </w:r>
      <w:proofErr w:type="spellEnd"/>
      <w:r>
        <w:t xml:space="preserve">, T., </w:t>
      </w:r>
      <w:proofErr w:type="spellStart"/>
      <w:r>
        <w:t>Khaw</w:t>
      </w:r>
      <w:proofErr w:type="spellEnd"/>
      <w:r>
        <w:t xml:space="preserve">, M. W., &amp; </w:t>
      </w:r>
      <w:proofErr w:type="spellStart"/>
      <w:r>
        <w:t>Sanfey</w:t>
      </w:r>
      <w:proofErr w:type="spellEnd"/>
      <w:r>
        <w:t>, A. G. (2012).</w:t>
      </w:r>
      <w:proofErr w:type="gramEnd"/>
      <w:r>
        <w:t xml:space="preserve"> Decoding the role of the insula in human cognition: functional parcellation and large-scale reverse inference. </w:t>
      </w:r>
      <w:proofErr w:type="gramStart"/>
      <w:r>
        <w:t>Cerebral Cortex, bhs065.</w:t>
      </w:r>
      <w:proofErr w:type="gramEnd"/>
    </w:p>
    <w:p w14:paraId="6FD6FB94" w14:textId="77777777" w:rsidR="009E7445" w:rsidRDefault="006B0B75">
      <w:pPr>
        <w:pStyle w:val="normal0"/>
        <w:spacing w:line="480" w:lineRule="auto"/>
        <w:ind w:left="630" w:hanging="630"/>
      </w:pPr>
      <w:proofErr w:type="spellStart"/>
      <w:proofErr w:type="gramStart"/>
      <w:r>
        <w:t>Etkin</w:t>
      </w:r>
      <w:proofErr w:type="spellEnd"/>
      <w:r>
        <w:t xml:space="preserve">, A., </w:t>
      </w:r>
      <w:proofErr w:type="spellStart"/>
      <w:r>
        <w:t>Egner</w:t>
      </w:r>
      <w:proofErr w:type="spellEnd"/>
      <w:r>
        <w:t xml:space="preserve">, T., &amp; </w:t>
      </w:r>
      <w:proofErr w:type="spellStart"/>
      <w:r>
        <w:t>Kalisch</w:t>
      </w:r>
      <w:proofErr w:type="spellEnd"/>
      <w:r>
        <w:t>, R. (2011).</w:t>
      </w:r>
      <w:proofErr w:type="gramEnd"/>
      <w:r>
        <w:t xml:space="preserve"> </w:t>
      </w:r>
      <w:proofErr w:type="gramStart"/>
      <w:r>
        <w:t>Emotional processing in anterior cingulate and medial prefrontal cortex.</w:t>
      </w:r>
      <w:proofErr w:type="gramEnd"/>
      <w:r>
        <w:t xml:space="preserve"> Trends in Cognitive Sciences, 15(2), 85–93. </w:t>
      </w:r>
      <w:proofErr w:type="gramStart"/>
      <w:r>
        <w:t>doi:10.1016</w:t>
      </w:r>
      <w:proofErr w:type="gramEnd"/>
      <w:r>
        <w:t>/j.tics.2010.11.004</w:t>
      </w:r>
    </w:p>
    <w:p w14:paraId="257E4511" w14:textId="77777777" w:rsidR="009E7445" w:rsidRDefault="006B0B75">
      <w:pPr>
        <w:pStyle w:val="normal0"/>
        <w:spacing w:line="480" w:lineRule="auto"/>
        <w:ind w:left="630" w:hanging="630"/>
      </w:pPr>
      <w:r>
        <w:t xml:space="preserve">Fair, Damien A et al. "Development of distinct control networks through segregation and integration." </w:t>
      </w:r>
      <w:r>
        <w:rPr>
          <w:i/>
        </w:rPr>
        <w:t>Proceedings of the National Academy of Sciences</w:t>
      </w:r>
      <w:r>
        <w:t xml:space="preserve"> 104.33 (2007): 13507-13512.</w:t>
      </w:r>
    </w:p>
    <w:p w14:paraId="782C7104" w14:textId="77777777" w:rsidR="009E7445" w:rsidRDefault="006B0B75">
      <w:pPr>
        <w:pStyle w:val="normal0"/>
        <w:spacing w:line="480" w:lineRule="auto"/>
        <w:ind w:left="630" w:hanging="630"/>
      </w:pPr>
      <w:proofErr w:type="spellStart"/>
      <w:r>
        <w:t>Feja</w:t>
      </w:r>
      <w:proofErr w:type="spellEnd"/>
      <w:r>
        <w:t xml:space="preserve">, </w:t>
      </w:r>
      <w:proofErr w:type="spellStart"/>
      <w:r>
        <w:t>Malte</w:t>
      </w:r>
      <w:proofErr w:type="spellEnd"/>
      <w:r>
        <w:t>, and Michael Koch. "</w:t>
      </w:r>
      <w:proofErr w:type="spellStart"/>
      <w:r>
        <w:t>Frontostriatal</w:t>
      </w:r>
      <w:proofErr w:type="spellEnd"/>
      <w:r>
        <w:t xml:space="preserve"> systems comprising connections between ventral medial prefrontal cortex and nucleus </w:t>
      </w:r>
      <w:proofErr w:type="spellStart"/>
      <w:r>
        <w:t>accumbens</w:t>
      </w:r>
      <w:proofErr w:type="spellEnd"/>
      <w:r>
        <w:t xml:space="preserve"> </w:t>
      </w:r>
      <w:proofErr w:type="spellStart"/>
      <w:r>
        <w:t>subregions</w:t>
      </w:r>
      <w:proofErr w:type="spellEnd"/>
      <w:r>
        <w:t xml:space="preserve"> differentially regulate motor impulse control in rats." Psychopharmacology (2014): 1-12.</w:t>
      </w:r>
    </w:p>
    <w:p w14:paraId="5BF8B078" w14:textId="77777777" w:rsidR="009E7445" w:rsidRDefault="006B0B75">
      <w:pPr>
        <w:pStyle w:val="normal0"/>
        <w:spacing w:line="480" w:lineRule="auto"/>
        <w:ind w:left="630" w:hanging="630"/>
      </w:pPr>
      <w:r>
        <w:rPr>
          <w:color w:val="333333"/>
          <w:highlight w:val="white"/>
        </w:rPr>
        <w:t xml:space="preserve">Fox PT, Laird AR, Fox SP, Fox PM, </w:t>
      </w:r>
      <w:proofErr w:type="spellStart"/>
      <w:r>
        <w:rPr>
          <w:color w:val="333333"/>
          <w:highlight w:val="white"/>
        </w:rPr>
        <w:t>Uecker</w:t>
      </w:r>
      <w:proofErr w:type="spellEnd"/>
      <w:r>
        <w:rPr>
          <w:color w:val="333333"/>
          <w:highlight w:val="white"/>
        </w:rPr>
        <w:t xml:space="preserve"> AM, Crank M, Koenig SF, Lancaster JL. </w:t>
      </w:r>
      <w:proofErr w:type="spellStart"/>
      <w:r>
        <w:rPr>
          <w:color w:val="333333"/>
          <w:highlight w:val="white"/>
        </w:rPr>
        <w:t>BrainMap</w:t>
      </w:r>
      <w:proofErr w:type="spellEnd"/>
      <w:r>
        <w:rPr>
          <w:color w:val="333333"/>
          <w:highlight w:val="white"/>
        </w:rPr>
        <w:t xml:space="preserve"> taxonomy of experimental design: Description and evaluation. Hum Brain </w:t>
      </w:r>
      <w:proofErr w:type="spellStart"/>
      <w:r>
        <w:rPr>
          <w:color w:val="333333"/>
          <w:highlight w:val="white"/>
        </w:rPr>
        <w:t>Mapp</w:t>
      </w:r>
      <w:proofErr w:type="spellEnd"/>
      <w:r>
        <w:rPr>
          <w:color w:val="333333"/>
          <w:highlight w:val="white"/>
        </w:rPr>
        <w:t xml:space="preserve"> 25, 185-198, 2005.</w:t>
      </w:r>
    </w:p>
    <w:p w14:paraId="6E96DBE9" w14:textId="77777777" w:rsidR="009E7445" w:rsidRDefault="006B0B75">
      <w:pPr>
        <w:pStyle w:val="normal0"/>
        <w:spacing w:line="480" w:lineRule="auto"/>
        <w:ind w:left="630" w:hanging="630"/>
      </w:pPr>
      <w:proofErr w:type="spellStart"/>
      <w:r>
        <w:t>Ghazizadeh</w:t>
      </w:r>
      <w:proofErr w:type="spellEnd"/>
      <w:r>
        <w:t xml:space="preserve">, Ali et al. "Prefrontal cortex mediates extinction of responding by two distinct neural mechanisms in </w:t>
      </w:r>
      <w:proofErr w:type="spellStart"/>
      <w:r>
        <w:t>accumbens</w:t>
      </w:r>
      <w:proofErr w:type="spellEnd"/>
      <w:r>
        <w:t xml:space="preserve"> shell." The Journal of Neuroscience 32.2 (2012): 726-737.</w:t>
      </w:r>
    </w:p>
    <w:p w14:paraId="2C7F5E33" w14:textId="77777777" w:rsidR="009E7445" w:rsidRDefault="006B0B75">
      <w:pPr>
        <w:pStyle w:val="normal0"/>
        <w:spacing w:line="480" w:lineRule="auto"/>
        <w:ind w:left="630" w:hanging="630"/>
      </w:pPr>
      <w:proofErr w:type="gramStart"/>
      <w:r>
        <w:t xml:space="preserve">Honey, Christopher J, Jean-Philippe </w:t>
      </w:r>
      <w:proofErr w:type="spellStart"/>
      <w:r>
        <w:t>Thivierge</w:t>
      </w:r>
      <w:proofErr w:type="spellEnd"/>
      <w:r>
        <w:t xml:space="preserve">, and Olaf </w:t>
      </w:r>
      <w:proofErr w:type="spellStart"/>
      <w:r>
        <w:t>Sporns</w:t>
      </w:r>
      <w:proofErr w:type="spellEnd"/>
      <w:r>
        <w:t>.</w:t>
      </w:r>
      <w:proofErr w:type="gramEnd"/>
      <w:r>
        <w:t xml:space="preserve"> "Can structure predict function in the human brain</w:t>
      </w:r>
      <w:proofErr w:type="gramStart"/>
      <w:r>
        <w:t>?.</w:t>
      </w:r>
      <w:proofErr w:type="gramEnd"/>
      <w:r>
        <w:t xml:space="preserve">" </w:t>
      </w:r>
      <w:proofErr w:type="spellStart"/>
      <w:r>
        <w:rPr>
          <w:i/>
        </w:rPr>
        <w:t>Neuroimage</w:t>
      </w:r>
      <w:proofErr w:type="spellEnd"/>
      <w:r>
        <w:t xml:space="preserve"> 52.3 (2010): 766-776.</w:t>
      </w:r>
    </w:p>
    <w:p w14:paraId="2D4D9B60" w14:textId="77777777" w:rsidR="009E7445" w:rsidRDefault="006B0B75">
      <w:pPr>
        <w:pStyle w:val="normal0"/>
        <w:spacing w:line="480" w:lineRule="auto"/>
        <w:ind w:left="630" w:hanging="630"/>
      </w:pPr>
      <w:r>
        <w:t xml:space="preserve">Hutchins, K. D., Martino, A. M., &amp; </w:t>
      </w:r>
      <w:proofErr w:type="spellStart"/>
      <w:r>
        <w:t>Strick</w:t>
      </w:r>
      <w:proofErr w:type="spellEnd"/>
      <w:r>
        <w:t xml:space="preserve">, P. L. (1988). </w:t>
      </w:r>
      <w:proofErr w:type="spellStart"/>
      <w:proofErr w:type="gramStart"/>
      <w:r>
        <w:t>Corticospinal</w:t>
      </w:r>
      <w:proofErr w:type="spellEnd"/>
      <w:r>
        <w:t xml:space="preserve"> projections from the medial wall of the hemisphere.</w:t>
      </w:r>
      <w:proofErr w:type="gramEnd"/>
      <w:r>
        <w:t xml:space="preserve"> Experimental Brain Research, 71(3), 667–672. </w:t>
      </w:r>
      <w:proofErr w:type="gramStart"/>
      <w:r>
        <w:t>doi:10.1007</w:t>
      </w:r>
      <w:proofErr w:type="gramEnd"/>
      <w:r>
        <w:t>/BF00248761</w:t>
      </w:r>
    </w:p>
    <w:p w14:paraId="154E8B58" w14:textId="77777777" w:rsidR="009E7445" w:rsidRDefault="006B0B75">
      <w:pPr>
        <w:pStyle w:val="normal0"/>
        <w:spacing w:line="480" w:lineRule="auto"/>
        <w:ind w:left="630" w:hanging="630"/>
      </w:pPr>
      <w:proofErr w:type="spellStart"/>
      <w:r>
        <w:lastRenderedPageBreak/>
        <w:t>Kahnt</w:t>
      </w:r>
      <w:proofErr w:type="spellEnd"/>
      <w:r>
        <w:t xml:space="preserve">, T., Chang, L. J., Park, S. Q., </w:t>
      </w:r>
      <w:proofErr w:type="spellStart"/>
      <w:r>
        <w:t>Heinzle</w:t>
      </w:r>
      <w:proofErr w:type="spellEnd"/>
      <w:r>
        <w:t>, J., &amp; Haynes, J</w:t>
      </w:r>
      <w:proofErr w:type="gramStart"/>
      <w:r>
        <w:t>.-</w:t>
      </w:r>
      <w:proofErr w:type="gramEnd"/>
      <w:r>
        <w:t xml:space="preserve">D. (2012). </w:t>
      </w:r>
      <w:proofErr w:type="gramStart"/>
      <w:r>
        <w:t>Connectivity-Based Parcellation of the Human Orbitofrontal Cortex.</w:t>
      </w:r>
      <w:proofErr w:type="gramEnd"/>
      <w:r>
        <w:t xml:space="preserve"> Journal of Neuroscience, 32(18), 6240–6250. </w:t>
      </w:r>
      <w:proofErr w:type="gramStart"/>
      <w:r>
        <w:t>doi:10.1523</w:t>
      </w:r>
      <w:proofErr w:type="gramEnd"/>
      <w:r>
        <w:t>/JNEUROSCI.0257-12.2012</w:t>
      </w:r>
    </w:p>
    <w:p w14:paraId="01445DCE" w14:textId="77777777" w:rsidR="009E7445" w:rsidRDefault="006B0B75">
      <w:pPr>
        <w:pStyle w:val="normal0"/>
        <w:spacing w:line="480" w:lineRule="auto"/>
        <w:ind w:left="630" w:hanging="630"/>
      </w:pPr>
      <w:r>
        <w:t>Kim, J</w:t>
      </w:r>
      <w:proofErr w:type="gramStart"/>
      <w:r>
        <w:t>.-</w:t>
      </w:r>
      <w:proofErr w:type="gramEnd"/>
      <w:r>
        <w:t xml:space="preserve">H., Lee, J.-M., Jo, H. J., Kim, S. H., Lee, J. H., Kim, S. T., et al. (2010). Defining functional SMA and pre-SMA </w:t>
      </w:r>
      <w:proofErr w:type="spellStart"/>
      <w:r>
        <w:t>subregions</w:t>
      </w:r>
      <w:proofErr w:type="spellEnd"/>
      <w:r>
        <w:t xml:space="preserve"> in human MFC using resting state fMRI: Functional connectivity-based parcellation method. </w:t>
      </w:r>
      <w:proofErr w:type="spellStart"/>
      <w:r>
        <w:t>NeuroImage</w:t>
      </w:r>
      <w:proofErr w:type="spellEnd"/>
      <w:r>
        <w:t xml:space="preserve">, 49(3), 2375–2386. </w:t>
      </w:r>
      <w:proofErr w:type="gramStart"/>
      <w:r>
        <w:t>doi:10.1016</w:t>
      </w:r>
      <w:proofErr w:type="gramEnd"/>
      <w:r>
        <w:t>/j.neuroimage.2009.10.016</w:t>
      </w:r>
    </w:p>
    <w:p w14:paraId="36CF491B" w14:textId="77777777" w:rsidR="009E7445" w:rsidRDefault="006B0B75">
      <w:pPr>
        <w:pStyle w:val="normal0"/>
        <w:spacing w:line="480" w:lineRule="auto"/>
        <w:ind w:left="630" w:hanging="630"/>
      </w:pPr>
      <w:proofErr w:type="gramStart"/>
      <w:r>
        <w:t>Liu, H., Qin, W., Li, W., Fan, L., Wang, J., Jiang, T., &amp; Yu, C. (2013).</w:t>
      </w:r>
      <w:proofErr w:type="gramEnd"/>
      <w:r>
        <w:t xml:space="preserve"> </w:t>
      </w:r>
      <w:proofErr w:type="gramStart"/>
      <w:r>
        <w:t>Connectivity-Based Parcellation of the Human Frontal Pole with Diffusion Tensor Imaging.</w:t>
      </w:r>
      <w:proofErr w:type="gramEnd"/>
      <w:r>
        <w:t xml:space="preserve"> Journal of Neuroscience, 33(16), 6782–6790. </w:t>
      </w:r>
      <w:proofErr w:type="gramStart"/>
      <w:r>
        <w:t>doi:10.1523</w:t>
      </w:r>
      <w:proofErr w:type="gramEnd"/>
      <w:r>
        <w:t>/JNEUROSCI.4882-12.2013</w:t>
      </w:r>
    </w:p>
    <w:p w14:paraId="49345D29" w14:textId="77777777" w:rsidR="009E7445" w:rsidRDefault="006B0B75">
      <w:pPr>
        <w:pStyle w:val="normal0"/>
        <w:spacing w:line="480" w:lineRule="auto"/>
        <w:ind w:left="630" w:hanging="630"/>
      </w:pPr>
      <w:r>
        <w:t xml:space="preserve">Lindquist, K. A., Wager, T. D., </w:t>
      </w:r>
      <w:proofErr w:type="spellStart"/>
      <w:r>
        <w:t>Kober</w:t>
      </w:r>
      <w:proofErr w:type="spellEnd"/>
      <w:r>
        <w:t xml:space="preserve">, H., Bliss-Moreau, E., &amp; Barrett, L. F. (2012). The brain basis of emotion: A meta-analytic review. Behavioral and Brain Sciences, 35(03), 121–143. </w:t>
      </w:r>
      <w:proofErr w:type="gramStart"/>
      <w:r>
        <w:t>doi:10.1017</w:t>
      </w:r>
      <w:proofErr w:type="gramEnd"/>
      <w:r>
        <w:t>/S0140525X11000446</w:t>
      </w:r>
    </w:p>
    <w:p w14:paraId="78E6D6B7" w14:textId="77777777" w:rsidR="009E7445" w:rsidRDefault="006B0B75">
      <w:pPr>
        <w:pStyle w:val="normal0"/>
        <w:spacing w:line="480" w:lineRule="auto"/>
        <w:ind w:left="630" w:hanging="630"/>
      </w:pPr>
      <w:proofErr w:type="spellStart"/>
      <w:r>
        <w:t>Luppino</w:t>
      </w:r>
      <w:proofErr w:type="spellEnd"/>
      <w:r>
        <w:t xml:space="preserve">, G. (1993). </w:t>
      </w:r>
      <w:proofErr w:type="spellStart"/>
      <w:proofErr w:type="gramStart"/>
      <w:r>
        <w:t>Corticocortical</w:t>
      </w:r>
      <w:proofErr w:type="spellEnd"/>
      <w:r>
        <w:t xml:space="preserve"> connections of area F3 (SMA-proper) and area F6 (pre-SMA) in the macaque monkey, 1–27.</w:t>
      </w:r>
      <w:proofErr w:type="gramEnd"/>
    </w:p>
    <w:p w14:paraId="4AC82F1A" w14:textId="77777777" w:rsidR="009E7445" w:rsidRDefault="006B0B75">
      <w:pPr>
        <w:pStyle w:val="normal0"/>
        <w:spacing w:line="480" w:lineRule="auto"/>
        <w:ind w:left="630" w:hanging="630"/>
      </w:pPr>
      <w:proofErr w:type="gramStart"/>
      <w:r>
        <w:t xml:space="preserve">McDonald, A. J., Mascagni, F., &amp; </w:t>
      </w:r>
      <w:proofErr w:type="spellStart"/>
      <w:r>
        <w:t>Guo</w:t>
      </w:r>
      <w:proofErr w:type="spellEnd"/>
      <w:r>
        <w:t>, L. (1996).</w:t>
      </w:r>
      <w:proofErr w:type="gramEnd"/>
      <w:r>
        <w:t xml:space="preserve"> Projections of the medial and lateral prefrontal cortices to the amygdala: a </w:t>
      </w:r>
      <w:proofErr w:type="spellStart"/>
      <w:r>
        <w:t>Phaseolus</w:t>
      </w:r>
      <w:proofErr w:type="spellEnd"/>
      <w:r>
        <w:t xml:space="preserve"> vulgaris </w:t>
      </w:r>
      <w:proofErr w:type="spellStart"/>
      <w:r>
        <w:t>leucoagglutinin</w:t>
      </w:r>
      <w:proofErr w:type="spellEnd"/>
      <w:r>
        <w:t xml:space="preserve"> study in the rat. Neuroscience, 71(1), 55–75. </w:t>
      </w:r>
      <w:proofErr w:type="gramStart"/>
      <w:r>
        <w:t>doi:10.1016</w:t>
      </w:r>
      <w:proofErr w:type="gramEnd"/>
      <w:r>
        <w:t>/0306-4522(95)00417-3</w:t>
      </w:r>
    </w:p>
    <w:p w14:paraId="7CC3E5C3" w14:textId="77777777" w:rsidR="009E7445" w:rsidRDefault="006B0B75">
      <w:pPr>
        <w:pStyle w:val="normal0"/>
        <w:spacing w:line="480" w:lineRule="auto"/>
        <w:ind w:left="630" w:hanging="630"/>
      </w:pPr>
      <w:proofErr w:type="spellStart"/>
      <w:r>
        <w:t>Mohanty</w:t>
      </w:r>
      <w:proofErr w:type="spellEnd"/>
      <w:r>
        <w:t xml:space="preserve">, A., Engels, A. S., Herrington, J. D., Heller, W., </w:t>
      </w:r>
      <w:proofErr w:type="spellStart"/>
      <w:r>
        <w:t>Ringo</w:t>
      </w:r>
      <w:proofErr w:type="spellEnd"/>
      <w:r>
        <w:t xml:space="preserve"> Ho, M</w:t>
      </w:r>
      <w:proofErr w:type="gramStart"/>
      <w:r>
        <w:t>.-</w:t>
      </w:r>
      <w:proofErr w:type="gramEnd"/>
      <w:r>
        <w:t xml:space="preserve">H., </w:t>
      </w:r>
      <w:proofErr w:type="spellStart"/>
      <w:r>
        <w:t>Banich</w:t>
      </w:r>
      <w:proofErr w:type="spellEnd"/>
      <w:r>
        <w:t xml:space="preserve">, M. T., et al. (2007). </w:t>
      </w:r>
      <w:proofErr w:type="gramStart"/>
      <w:r>
        <w:t>Differential engagement of anterior cingulate cortex subdivisions for cognitive and emotional function.</w:t>
      </w:r>
      <w:proofErr w:type="gramEnd"/>
      <w:r>
        <w:t xml:space="preserve"> Psychophysiology, 44(3), 343–351. </w:t>
      </w:r>
      <w:proofErr w:type="gramStart"/>
      <w:r>
        <w:t>doi:10.1111</w:t>
      </w:r>
      <w:proofErr w:type="gramEnd"/>
      <w:r>
        <w:t>/j.1469-8986.2007.00515.x</w:t>
      </w:r>
    </w:p>
    <w:p w14:paraId="02526A92" w14:textId="77777777" w:rsidR="009E7445" w:rsidRDefault="006B0B75">
      <w:pPr>
        <w:pStyle w:val="normal0"/>
        <w:spacing w:line="480" w:lineRule="auto"/>
        <w:ind w:left="630" w:hanging="630"/>
      </w:pPr>
      <w:r>
        <w:t xml:space="preserve">Nakamura, K., &amp; </w:t>
      </w:r>
      <w:proofErr w:type="spellStart"/>
      <w:r>
        <w:t>Roesch</w:t>
      </w:r>
      <w:proofErr w:type="spellEnd"/>
      <w:r>
        <w:t xml:space="preserve">, M. R. (2005). </w:t>
      </w:r>
      <w:proofErr w:type="gramStart"/>
      <w:r>
        <w:t>Neuronal activity in macaque SEF and ACC during performance of tasks involving conflict.</w:t>
      </w:r>
      <w:proofErr w:type="gramEnd"/>
      <w:r>
        <w:t xml:space="preserve"> Journal </w:t>
      </w:r>
      <w:proofErr w:type="gramStart"/>
      <w:r>
        <w:t>of …..</w:t>
      </w:r>
      <w:proofErr w:type="gramEnd"/>
    </w:p>
    <w:p w14:paraId="2ECF18EA" w14:textId="77777777" w:rsidR="009E7445" w:rsidRDefault="006B0B75">
      <w:pPr>
        <w:pStyle w:val="normal0"/>
        <w:spacing w:line="480" w:lineRule="auto"/>
        <w:ind w:left="630" w:hanging="630"/>
      </w:pPr>
      <w:proofErr w:type="gramStart"/>
      <w:r>
        <w:lastRenderedPageBreak/>
        <w:t xml:space="preserve">McDonald, A. J., Mascagni, F., &amp; </w:t>
      </w:r>
      <w:proofErr w:type="spellStart"/>
      <w:r>
        <w:t>Guo</w:t>
      </w:r>
      <w:proofErr w:type="spellEnd"/>
      <w:r>
        <w:t>, L. (1996).</w:t>
      </w:r>
      <w:proofErr w:type="gramEnd"/>
      <w:r>
        <w:t xml:space="preserve"> Projections of the medial and lateral prefrontal cortices to the amygdala: a </w:t>
      </w:r>
      <w:proofErr w:type="spellStart"/>
      <w:r>
        <w:t>Phaseolus</w:t>
      </w:r>
      <w:proofErr w:type="spellEnd"/>
      <w:r>
        <w:t xml:space="preserve"> vulgaris </w:t>
      </w:r>
      <w:proofErr w:type="spellStart"/>
      <w:r>
        <w:t>leucoagglutinin</w:t>
      </w:r>
      <w:proofErr w:type="spellEnd"/>
      <w:r>
        <w:t xml:space="preserve"> study in the rat. Neuroscience, 71(1), 55–75. </w:t>
      </w:r>
      <w:proofErr w:type="gramStart"/>
      <w:r>
        <w:t>doi:10.1016</w:t>
      </w:r>
      <w:proofErr w:type="gramEnd"/>
      <w:r>
        <w:t>/0306-4522(95)00417-3</w:t>
      </w:r>
    </w:p>
    <w:p w14:paraId="59FB937D" w14:textId="77777777" w:rsidR="009E7445" w:rsidRDefault="006B0B75">
      <w:pPr>
        <w:pStyle w:val="normal0"/>
        <w:spacing w:line="480" w:lineRule="auto"/>
        <w:ind w:left="630" w:hanging="630"/>
      </w:pPr>
      <w:proofErr w:type="spellStart"/>
      <w:r>
        <w:t>Mennes</w:t>
      </w:r>
      <w:proofErr w:type="spellEnd"/>
      <w:r>
        <w:t xml:space="preserve">, M., Kelly, C., </w:t>
      </w:r>
      <w:proofErr w:type="spellStart"/>
      <w:r>
        <w:t>Zuo</w:t>
      </w:r>
      <w:proofErr w:type="spellEnd"/>
      <w:r>
        <w:t>, X</w:t>
      </w:r>
      <w:proofErr w:type="gramStart"/>
      <w:r>
        <w:t>.-</w:t>
      </w:r>
      <w:proofErr w:type="gramEnd"/>
      <w:r>
        <w:t xml:space="preserve">N., Di Martino, A., </w:t>
      </w:r>
      <w:proofErr w:type="spellStart"/>
      <w:r>
        <w:t>Biswal</w:t>
      </w:r>
      <w:proofErr w:type="spellEnd"/>
      <w:r>
        <w:t xml:space="preserve">, B. B., </w:t>
      </w:r>
      <w:proofErr w:type="spellStart"/>
      <w:r>
        <w:t>Castellanos</w:t>
      </w:r>
      <w:proofErr w:type="spellEnd"/>
      <w:r>
        <w:t xml:space="preserve">, F. X., &amp; </w:t>
      </w:r>
      <w:proofErr w:type="spellStart"/>
      <w:r>
        <w:t>Milham</w:t>
      </w:r>
      <w:proofErr w:type="spellEnd"/>
      <w:r>
        <w:t xml:space="preserve">, M. P. (2010). Inter-individual differences in resting-state functional connectivity predict task-induced BOLD activity. </w:t>
      </w:r>
      <w:proofErr w:type="spellStart"/>
      <w:r>
        <w:t>NeuroImage</w:t>
      </w:r>
      <w:proofErr w:type="spellEnd"/>
      <w:r>
        <w:t xml:space="preserve">, 50(4), 1690–1701. </w:t>
      </w:r>
      <w:proofErr w:type="gramStart"/>
      <w:r>
        <w:t>doi:10.1016</w:t>
      </w:r>
      <w:proofErr w:type="gramEnd"/>
      <w:r>
        <w:t>/j.neuroimage.2010.01.002</w:t>
      </w:r>
    </w:p>
    <w:p w14:paraId="23560205" w14:textId="77777777" w:rsidR="009E7445" w:rsidRDefault="006B0B75">
      <w:pPr>
        <w:pStyle w:val="normal0"/>
        <w:spacing w:line="480" w:lineRule="auto"/>
        <w:ind w:left="630" w:hanging="630"/>
      </w:pPr>
      <w:proofErr w:type="spellStart"/>
      <w:r>
        <w:t>Paus</w:t>
      </w:r>
      <w:proofErr w:type="spellEnd"/>
      <w:r>
        <w:t xml:space="preserve">, T. (2001). Primate anterior cingulate cortex: where motor control, drive and cognition interface. </w:t>
      </w:r>
      <w:proofErr w:type="gramStart"/>
      <w:r>
        <w:t>Nature Reviews Neuroscience.</w:t>
      </w:r>
      <w:proofErr w:type="gramEnd"/>
    </w:p>
    <w:p w14:paraId="35984AF7" w14:textId="77777777" w:rsidR="009E7445" w:rsidRDefault="006B0B75">
      <w:pPr>
        <w:pStyle w:val="normal0"/>
        <w:spacing w:line="480" w:lineRule="auto"/>
        <w:ind w:left="630" w:hanging="630"/>
      </w:pPr>
      <w:proofErr w:type="spellStart"/>
      <w:proofErr w:type="gramStart"/>
      <w:r>
        <w:t>Phan</w:t>
      </w:r>
      <w:proofErr w:type="spellEnd"/>
      <w:r>
        <w:t xml:space="preserve">, K. L., Wager, T., Taylor, S. F., &amp; </w:t>
      </w:r>
      <w:proofErr w:type="spellStart"/>
      <w:r>
        <w:t>Liberzon</w:t>
      </w:r>
      <w:proofErr w:type="spellEnd"/>
      <w:r>
        <w:t>, I. (2002).</w:t>
      </w:r>
      <w:proofErr w:type="gramEnd"/>
      <w:r>
        <w:t xml:space="preserve"> Functional </w:t>
      </w:r>
      <w:proofErr w:type="spellStart"/>
      <w:r>
        <w:t>Neuroanatomy</w:t>
      </w:r>
      <w:proofErr w:type="spellEnd"/>
      <w:r>
        <w:t xml:space="preserve"> of Emotion: A Meta-Analysis of Emotion Activation Studies in PET and fMRI. </w:t>
      </w:r>
      <w:proofErr w:type="spellStart"/>
      <w:r>
        <w:t>NeuroImage</w:t>
      </w:r>
      <w:proofErr w:type="spellEnd"/>
      <w:r>
        <w:t xml:space="preserve">, 16(2), 331–348. </w:t>
      </w:r>
      <w:proofErr w:type="gramStart"/>
      <w:r>
        <w:t>doi:10.1006</w:t>
      </w:r>
      <w:proofErr w:type="gramEnd"/>
      <w:r>
        <w:t>/nimg.2002.1087</w:t>
      </w:r>
    </w:p>
    <w:p w14:paraId="2E80B4B5" w14:textId="77777777" w:rsidR="009E7445" w:rsidRDefault="006B0B75">
      <w:pPr>
        <w:pStyle w:val="normal0"/>
        <w:spacing w:line="480" w:lineRule="auto"/>
        <w:ind w:left="630" w:hanging="630"/>
      </w:pPr>
      <w:r>
        <w:t xml:space="preserve">Picard, N., &amp; </w:t>
      </w:r>
      <w:proofErr w:type="spellStart"/>
      <w:r>
        <w:t>Strick</w:t>
      </w:r>
      <w:proofErr w:type="spellEnd"/>
      <w:r>
        <w:t xml:space="preserve">, P. L. (1996). Motor Areas of the Medial Wall: A Review of Their Location and Functional Activation. Cerebral Cortex, 6(3), 342–353. </w:t>
      </w:r>
      <w:proofErr w:type="gramStart"/>
      <w:r>
        <w:t>doi:10.1093</w:t>
      </w:r>
      <w:proofErr w:type="gramEnd"/>
      <w:r>
        <w:t>/</w:t>
      </w:r>
      <w:proofErr w:type="spellStart"/>
      <w:r>
        <w:t>cercor</w:t>
      </w:r>
      <w:proofErr w:type="spellEnd"/>
      <w:r>
        <w:t>/6.3.342</w:t>
      </w:r>
    </w:p>
    <w:p w14:paraId="1AA14877" w14:textId="77777777" w:rsidR="009E7445" w:rsidRDefault="006B0B75">
      <w:pPr>
        <w:pStyle w:val="normal0"/>
        <w:spacing w:line="480" w:lineRule="auto"/>
        <w:ind w:left="630" w:hanging="630"/>
      </w:pPr>
      <w:proofErr w:type="spellStart"/>
      <w:proofErr w:type="gramStart"/>
      <w:r>
        <w:t>Poldrack</w:t>
      </w:r>
      <w:proofErr w:type="spellEnd"/>
      <w:r>
        <w:t xml:space="preserve">, R. A., Mumford, J. A., Schonberg, T., </w:t>
      </w:r>
      <w:proofErr w:type="spellStart"/>
      <w:r>
        <w:t>Kalar</w:t>
      </w:r>
      <w:proofErr w:type="spellEnd"/>
      <w:r>
        <w:t xml:space="preserve">, D., Barman, B., &amp; </w:t>
      </w:r>
      <w:proofErr w:type="spellStart"/>
      <w:r>
        <w:t>Yarkoni</w:t>
      </w:r>
      <w:proofErr w:type="spellEnd"/>
      <w:r>
        <w:t>, T. (2012).</w:t>
      </w:r>
      <w:proofErr w:type="gramEnd"/>
      <w:r>
        <w:t xml:space="preserve"> Discovering relations between mind, brain, and mental disorders using topic mapping. </w:t>
      </w:r>
      <w:proofErr w:type="spellStart"/>
      <w:proofErr w:type="gramStart"/>
      <w:r>
        <w:t>PLoS</w:t>
      </w:r>
      <w:proofErr w:type="spellEnd"/>
      <w:r>
        <w:t xml:space="preserve"> computational biology, 8(10), e1002707.</w:t>
      </w:r>
      <w:proofErr w:type="gramEnd"/>
    </w:p>
    <w:p w14:paraId="3865C65C" w14:textId="77777777" w:rsidR="009E7445" w:rsidRDefault="006B0B75">
      <w:pPr>
        <w:pStyle w:val="normal0"/>
        <w:spacing w:line="480" w:lineRule="auto"/>
        <w:ind w:left="630" w:hanging="630"/>
      </w:pPr>
      <w:proofErr w:type="gramStart"/>
      <w:r>
        <w:t>Power, J. D., &amp; Petersen, S. E. (2013).</w:t>
      </w:r>
      <w:proofErr w:type="gramEnd"/>
      <w:r>
        <w:t xml:space="preserve"> </w:t>
      </w:r>
      <w:proofErr w:type="gramStart"/>
      <w:r>
        <w:t>Control-related systems in the human brain.</w:t>
      </w:r>
      <w:proofErr w:type="gramEnd"/>
      <w:r>
        <w:t xml:space="preserve"> </w:t>
      </w:r>
      <w:proofErr w:type="gramStart"/>
      <w:r>
        <w:t>Current opinion in neurobiology, 23(2), 223-228.</w:t>
      </w:r>
      <w:proofErr w:type="gramEnd"/>
    </w:p>
    <w:p w14:paraId="33779C0D" w14:textId="77777777" w:rsidR="009E7445" w:rsidRDefault="006B0B75">
      <w:pPr>
        <w:pStyle w:val="normal0"/>
        <w:spacing w:line="480" w:lineRule="auto"/>
        <w:ind w:left="630" w:hanging="630"/>
      </w:pPr>
      <w:r>
        <w:t xml:space="preserve">Power, J. D., Cohen, A. L., Nelson, S. M., Wig, G. S., Barnes, K. A., Church, J. A., et al. (2011). </w:t>
      </w:r>
      <w:proofErr w:type="gramStart"/>
      <w:r>
        <w:t>Functional network organization of the human brain.</w:t>
      </w:r>
      <w:proofErr w:type="gramEnd"/>
      <w:r>
        <w:t xml:space="preserve"> </w:t>
      </w:r>
      <w:proofErr w:type="gramStart"/>
      <w:r>
        <w:t>Neuron, 72(4), 665-678.</w:t>
      </w:r>
      <w:proofErr w:type="gramEnd"/>
    </w:p>
    <w:p w14:paraId="0EAA7664" w14:textId="77777777" w:rsidR="009E7445" w:rsidRDefault="006B0B75">
      <w:pPr>
        <w:pStyle w:val="normal0"/>
        <w:spacing w:line="480" w:lineRule="auto"/>
        <w:ind w:left="630" w:hanging="630"/>
      </w:pPr>
      <w:proofErr w:type="spellStart"/>
      <w:proofErr w:type="gramStart"/>
      <w:r>
        <w:t>Rizzolatti</w:t>
      </w:r>
      <w:proofErr w:type="spellEnd"/>
      <w:r>
        <w:t xml:space="preserve">, G., </w:t>
      </w:r>
      <w:proofErr w:type="spellStart"/>
      <w:r>
        <w:t>Fadiga</w:t>
      </w:r>
      <w:proofErr w:type="spellEnd"/>
      <w:r>
        <w:t xml:space="preserve">, L., </w:t>
      </w:r>
      <w:proofErr w:type="spellStart"/>
      <w:r>
        <w:t>Matelli</w:t>
      </w:r>
      <w:proofErr w:type="spellEnd"/>
      <w:r>
        <w:t xml:space="preserve">, M., </w:t>
      </w:r>
      <w:proofErr w:type="spellStart"/>
      <w:r>
        <w:t>Bettinardi</w:t>
      </w:r>
      <w:proofErr w:type="spellEnd"/>
      <w:r>
        <w:t xml:space="preserve">, V., </w:t>
      </w:r>
      <w:proofErr w:type="spellStart"/>
      <w:r>
        <w:t>Paulesu</w:t>
      </w:r>
      <w:proofErr w:type="spellEnd"/>
      <w:r>
        <w:t xml:space="preserve">, E., </w:t>
      </w:r>
      <w:proofErr w:type="spellStart"/>
      <w:r>
        <w:t>Perani</w:t>
      </w:r>
      <w:proofErr w:type="spellEnd"/>
      <w:r>
        <w:t>, D., &amp; Fazio, F. (1996).</w:t>
      </w:r>
      <w:proofErr w:type="gramEnd"/>
      <w:r>
        <w:t xml:space="preserve"> Localization of </w:t>
      </w:r>
      <w:proofErr w:type="gramStart"/>
      <w:r>
        <w:t>grasp</w:t>
      </w:r>
      <w:proofErr w:type="gramEnd"/>
      <w:r>
        <w:t xml:space="preserve"> representations in humans by PET: 1. </w:t>
      </w:r>
      <w:proofErr w:type="gramStart"/>
      <w:r>
        <w:t>Observation versus execution.</w:t>
      </w:r>
      <w:proofErr w:type="gramEnd"/>
      <w:r>
        <w:t xml:space="preserve"> Experimental Brain Research, 111(2), 246–252. </w:t>
      </w:r>
      <w:proofErr w:type="gramStart"/>
      <w:r>
        <w:t>doi:10.1007</w:t>
      </w:r>
      <w:proofErr w:type="gramEnd"/>
      <w:r>
        <w:t>/BF00227301</w:t>
      </w:r>
    </w:p>
    <w:p w14:paraId="3C8CA1BC" w14:textId="77777777" w:rsidR="009E7445" w:rsidRDefault="006B0B75">
      <w:pPr>
        <w:pStyle w:val="normal0"/>
        <w:spacing w:line="480" w:lineRule="auto"/>
        <w:ind w:left="630" w:hanging="630"/>
      </w:pPr>
      <w:r>
        <w:lastRenderedPageBreak/>
        <w:t xml:space="preserve">Robinson, J. L., Laird, A. R., </w:t>
      </w:r>
      <w:proofErr w:type="spellStart"/>
      <w:r>
        <w:t>Glahn</w:t>
      </w:r>
      <w:proofErr w:type="spellEnd"/>
      <w:r>
        <w:t xml:space="preserve">, D. C., </w:t>
      </w:r>
      <w:proofErr w:type="spellStart"/>
      <w:r>
        <w:t>Lovallo</w:t>
      </w:r>
      <w:proofErr w:type="spellEnd"/>
      <w:r>
        <w:t xml:space="preserve">, W. R., &amp; Fox, P. T. (2010). </w:t>
      </w:r>
      <w:proofErr w:type="spellStart"/>
      <w:r>
        <w:t>Metaanalytic</w:t>
      </w:r>
      <w:proofErr w:type="spellEnd"/>
      <w:r>
        <w:t xml:space="preserve"> connectivity modeling: Delineating the functional connectivity of the human amygdala. Human Brain Mapping, 31(2), 173–184. </w:t>
      </w:r>
      <w:proofErr w:type="gramStart"/>
      <w:r>
        <w:t>doi:10.1002</w:t>
      </w:r>
      <w:proofErr w:type="gramEnd"/>
      <w:r>
        <w:t>/hbm.20854</w:t>
      </w:r>
    </w:p>
    <w:p w14:paraId="7A25871B" w14:textId="77777777" w:rsidR="009E7445" w:rsidRDefault="006B0B75">
      <w:pPr>
        <w:pStyle w:val="normal0"/>
        <w:spacing w:line="480" w:lineRule="auto"/>
        <w:ind w:left="630" w:hanging="630"/>
      </w:pPr>
      <w:proofErr w:type="gramStart"/>
      <w:r>
        <w:t xml:space="preserve">Rolls, E. T., </w:t>
      </w:r>
      <w:proofErr w:type="spellStart"/>
      <w:r>
        <w:t>O'Doherty</w:t>
      </w:r>
      <w:proofErr w:type="spellEnd"/>
      <w:r>
        <w:t xml:space="preserve">, J., </w:t>
      </w:r>
      <w:proofErr w:type="spellStart"/>
      <w:r>
        <w:t>Kringelbach</w:t>
      </w:r>
      <w:proofErr w:type="spellEnd"/>
      <w:r>
        <w:t xml:space="preserve">, M. L., Francis, S., </w:t>
      </w:r>
      <w:proofErr w:type="spellStart"/>
      <w:r>
        <w:t>Bowtell</w:t>
      </w:r>
      <w:proofErr w:type="spellEnd"/>
      <w:r>
        <w:t xml:space="preserve">, R., &amp; </w:t>
      </w:r>
      <w:proofErr w:type="spellStart"/>
      <w:r>
        <w:t>McGlone</w:t>
      </w:r>
      <w:proofErr w:type="spellEnd"/>
      <w:r>
        <w:t>, F. (2003).</w:t>
      </w:r>
      <w:proofErr w:type="gramEnd"/>
      <w:r>
        <w:t xml:space="preserve"> </w:t>
      </w:r>
      <w:proofErr w:type="gramStart"/>
      <w:r>
        <w:t>Representations of Pleasant and Painful Touch in the Human Orbitofrontal and Cingulate Cortices.</w:t>
      </w:r>
      <w:proofErr w:type="gramEnd"/>
      <w:r>
        <w:t xml:space="preserve"> Cerebral Cortex, 13(3), 308–317. </w:t>
      </w:r>
      <w:proofErr w:type="gramStart"/>
      <w:r>
        <w:t>doi:10.1093</w:t>
      </w:r>
      <w:proofErr w:type="gramEnd"/>
      <w:r>
        <w:t>/</w:t>
      </w:r>
      <w:proofErr w:type="spellStart"/>
      <w:r>
        <w:t>cercor</w:t>
      </w:r>
      <w:proofErr w:type="spellEnd"/>
      <w:r>
        <w:t>/13.3.308</w:t>
      </w:r>
    </w:p>
    <w:p w14:paraId="0CBD0089" w14:textId="77777777" w:rsidR="009E7445" w:rsidRDefault="006B0B75">
      <w:pPr>
        <w:pStyle w:val="normal0"/>
        <w:spacing w:line="480" w:lineRule="auto"/>
        <w:ind w:left="630" w:hanging="630"/>
      </w:pPr>
      <w:proofErr w:type="spellStart"/>
      <w:proofErr w:type="gramStart"/>
      <w:r>
        <w:rPr>
          <w:highlight w:val="white"/>
        </w:rPr>
        <w:t>Rizzolatti</w:t>
      </w:r>
      <w:proofErr w:type="spellEnd"/>
      <w:r>
        <w:rPr>
          <w:highlight w:val="white"/>
        </w:rPr>
        <w:t xml:space="preserve">, G., </w:t>
      </w:r>
      <w:proofErr w:type="spellStart"/>
      <w:r>
        <w:rPr>
          <w:highlight w:val="white"/>
        </w:rPr>
        <w:t>Fadiga</w:t>
      </w:r>
      <w:proofErr w:type="spellEnd"/>
      <w:r>
        <w:rPr>
          <w:highlight w:val="white"/>
        </w:rPr>
        <w:t xml:space="preserve">, L., </w:t>
      </w:r>
      <w:proofErr w:type="spellStart"/>
      <w:r>
        <w:rPr>
          <w:highlight w:val="white"/>
        </w:rPr>
        <w:t>Matelli</w:t>
      </w:r>
      <w:proofErr w:type="spellEnd"/>
      <w:r>
        <w:rPr>
          <w:highlight w:val="white"/>
        </w:rPr>
        <w:t xml:space="preserve">, M., </w:t>
      </w:r>
      <w:proofErr w:type="spellStart"/>
      <w:r>
        <w:rPr>
          <w:highlight w:val="white"/>
        </w:rPr>
        <w:t>Bettinardi</w:t>
      </w:r>
      <w:proofErr w:type="spellEnd"/>
      <w:r>
        <w:rPr>
          <w:highlight w:val="white"/>
        </w:rPr>
        <w:t xml:space="preserve">, V., </w:t>
      </w:r>
      <w:proofErr w:type="spellStart"/>
      <w:r>
        <w:rPr>
          <w:highlight w:val="white"/>
        </w:rPr>
        <w:t>Paulesu</w:t>
      </w:r>
      <w:proofErr w:type="spellEnd"/>
      <w:r>
        <w:rPr>
          <w:highlight w:val="white"/>
        </w:rPr>
        <w:t xml:space="preserve">, E., </w:t>
      </w:r>
      <w:proofErr w:type="spellStart"/>
      <w:r>
        <w:rPr>
          <w:highlight w:val="white"/>
        </w:rPr>
        <w:t>Perani</w:t>
      </w:r>
      <w:proofErr w:type="spellEnd"/>
      <w:r>
        <w:rPr>
          <w:highlight w:val="white"/>
        </w:rPr>
        <w:t>, D., &amp; Fazio, F. (1996).</w:t>
      </w:r>
      <w:proofErr w:type="gramEnd"/>
      <w:r>
        <w:rPr>
          <w:highlight w:val="white"/>
        </w:rPr>
        <w:t xml:space="preserve"> Localization of </w:t>
      </w:r>
      <w:proofErr w:type="gramStart"/>
      <w:r>
        <w:rPr>
          <w:highlight w:val="white"/>
        </w:rPr>
        <w:t>grasp</w:t>
      </w:r>
      <w:proofErr w:type="gramEnd"/>
      <w:r>
        <w:rPr>
          <w:highlight w:val="white"/>
        </w:rPr>
        <w:t xml:space="preserve"> representations in humans by PET: 1. </w:t>
      </w:r>
      <w:proofErr w:type="gramStart"/>
      <w:r>
        <w:rPr>
          <w:highlight w:val="white"/>
        </w:rPr>
        <w:t>Observation versus execution.</w:t>
      </w:r>
      <w:proofErr w:type="gramEnd"/>
      <w:r>
        <w:rPr>
          <w:highlight w:val="white"/>
        </w:rPr>
        <w:t xml:space="preserve"> Experimental Brain Research, 111(2), 246–252. </w:t>
      </w:r>
      <w:proofErr w:type="gramStart"/>
      <w:r>
        <w:rPr>
          <w:highlight w:val="white"/>
        </w:rPr>
        <w:t>doi:10.1007</w:t>
      </w:r>
      <w:proofErr w:type="gramEnd"/>
      <w:r>
        <w:rPr>
          <w:highlight w:val="white"/>
        </w:rPr>
        <w:t>/BF00227301</w:t>
      </w:r>
    </w:p>
    <w:p w14:paraId="49CA46A2" w14:textId="77777777" w:rsidR="009E7445" w:rsidRDefault="006B0B75">
      <w:pPr>
        <w:pStyle w:val="normal0"/>
        <w:spacing w:line="480" w:lineRule="auto"/>
        <w:ind w:left="630" w:hanging="630"/>
      </w:pPr>
      <w:proofErr w:type="spellStart"/>
      <w:r>
        <w:rPr>
          <w:highlight w:val="white"/>
        </w:rPr>
        <w:t>Rushworth</w:t>
      </w:r>
      <w:proofErr w:type="spellEnd"/>
      <w:r>
        <w:rPr>
          <w:highlight w:val="white"/>
        </w:rPr>
        <w:t xml:space="preserve">, M., Walton, M. E., &amp; </w:t>
      </w:r>
      <w:proofErr w:type="spellStart"/>
      <w:r>
        <w:rPr>
          <w:highlight w:val="white"/>
        </w:rPr>
        <w:t>Kennerley</w:t>
      </w:r>
      <w:proofErr w:type="spellEnd"/>
      <w:r>
        <w:rPr>
          <w:highlight w:val="white"/>
        </w:rPr>
        <w:t xml:space="preserve">, S. W. (2004). Action sets and decisions in the medial frontal cortex. Trends in </w:t>
      </w:r>
      <w:proofErr w:type="gramStart"/>
      <w:r>
        <w:rPr>
          <w:highlight w:val="white"/>
        </w:rPr>
        <w:t>Cognitive ….</w:t>
      </w:r>
      <w:proofErr w:type="gramEnd"/>
      <w:r>
        <w:rPr>
          <w:highlight w:val="white"/>
        </w:rPr>
        <w:t xml:space="preserve"> </w:t>
      </w:r>
      <w:proofErr w:type="gramStart"/>
      <w:r>
        <w:rPr>
          <w:highlight w:val="white"/>
        </w:rPr>
        <w:t>doi:10.1016</w:t>
      </w:r>
      <w:proofErr w:type="gramEnd"/>
      <w:r>
        <w:rPr>
          <w:highlight w:val="white"/>
        </w:rPr>
        <w:t>/j.tics.2004.07.009</w:t>
      </w:r>
    </w:p>
    <w:p w14:paraId="70049DE6" w14:textId="77777777" w:rsidR="009E7445" w:rsidRDefault="006B0B75">
      <w:pPr>
        <w:pStyle w:val="normal0"/>
        <w:spacing w:line="480" w:lineRule="auto"/>
        <w:ind w:left="630" w:hanging="630"/>
      </w:pPr>
      <w:proofErr w:type="spellStart"/>
      <w:r>
        <w:t>Rushworth</w:t>
      </w:r>
      <w:proofErr w:type="spellEnd"/>
      <w:r>
        <w:t xml:space="preserve">, M. F., &amp; Behrens, T. E. (2008). </w:t>
      </w:r>
      <w:proofErr w:type="gramStart"/>
      <w:r>
        <w:t>Choice, uncertainty and value in prefrontal and cingulate cortex.</w:t>
      </w:r>
      <w:proofErr w:type="gramEnd"/>
      <w:r>
        <w:t xml:space="preserve"> </w:t>
      </w:r>
      <w:proofErr w:type="gramStart"/>
      <w:r>
        <w:t>Nature neuroscience, 11(4), 389-397.</w:t>
      </w:r>
      <w:proofErr w:type="gramEnd"/>
    </w:p>
    <w:p w14:paraId="7C2A73B7" w14:textId="77777777" w:rsidR="009E7445" w:rsidRDefault="006B0B75">
      <w:pPr>
        <w:pStyle w:val="normal0"/>
        <w:spacing w:line="480" w:lineRule="auto"/>
        <w:ind w:left="630" w:hanging="630"/>
      </w:pPr>
      <w:r>
        <w:t xml:space="preserve">Seeley, W. W., </w:t>
      </w:r>
      <w:proofErr w:type="spellStart"/>
      <w:r>
        <w:t>Menon</w:t>
      </w:r>
      <w:proofErr w:type="spellEnd"/>
      <w:r>
        <w:t xml:space="preserve">, V., </w:t>
      </w:r>
      <w:proofErr w:type="spellStart"/>
      <w:r>
        <w:t>Schatzberg</w:t>
      </w:r>
      <w:proofErr w:type="spellEnd"/>
      <w:r>
        <w:t xml:space="preserve">, A. F., Keller, J., Glover, G. H., </w:t>
      </w:r>
      <w:proofErr w:type="spellStart"/>
      <w:r>
        <w:t>Kenna</w:t>
      </w:r>
      <w:proofErr w:type="spellEnd"/>
      <w:r>
        <w:t xml:space="preserve">, H., et al. (2007). Dissociable intrinsic connectivity networks for salience processing and executive control. </w:t>
      </w:r>
      <w:proofErr w:type="gramStart"/>
      <w:r>
        <w:t>The Journal of neuroscience, 27(9), 2349-2356.</w:t>
      </w:r>
      <w:proofErr w:type="gramEnd"/>
    </w:p>
    <w:p w14:paraId="03A63ABB" w14:textId="77777777" w:rsidR="009E7445" w:rsidRDefault="006B0B75">
      <w:pPr>
        <w:pStyle w:val="normal0"/>
        <w:spacing w:line="480" w:lineRule="auto"/>
        <w:ind w:left="630" w:hanging="630"/>
      </w:pPr>
      <w:proofErr w:type="spellStart"/>
      <w:proofErr w:type="gramStart"/>
      <w:r>
        <w:t>Sesack</w:t>
      </w:r>
      <w:proofErr w:type="spellEnd"/>
      <w:r>
        <w:t xml:space="preserve">, Susan R, and Virginia M </w:t>
      </w:r>
      <w:proofErr w:type="spellStart"/>
      <w:r>
        <w:t>Pickel</w:t>
      </w:r>
      <w:proofErr w:type="spellEnd"/>
      <w:r>
        <w:t>.</w:t>
      </w:r>
      <w:proofErr w:type="gramEnd"/>
      <w:r>
        <w:t xml:space="preserve"> "Prefrontal cortical </w:t>
      </w:r>
      <w:proofErr w:type="spellStart"/>
      <w:r>
        <w:t>efferents</w:t>
      </w:r>
      <w:proofErr w:type="spellEnd"/>
      <w:r>
        <w:t xml:space="preserve"> in the rat synapse on unlabeled neuronal targets of catecholamine terminals in the nucleus </w:t>
      </w:r>
      <w:proofErr w:type="spellStart"/>
      <w:r>
        <w:t>accumbens</w:t>
      </w:r>
      <w:proofErr w:type="spellEnd"/>
      <w:r>
        <w:t xml:space="preserve"> </w:t>
      </w:r>
      <w:proofErr w:type="spellStart"/>
      <w:r>
        <w:t>septi</w:t>
      </w:r>
      <w:proofErr w:type="spellEnd"/>
      <w:r>
        <w:t xml:space="preserve"> and on dopamine neurons in the ventral tegmental area." </w:t>
      </w:r>
      <w:r>
        <w:rPr>
          <w:i/>
        </w:rPr>
        <w:t>Journal of Comparative Neurology</w:t>
      </w:r>
      <w:r>
        <w:t xml:space="preserve"> 320.2 (1992): 145-160.</w:t>
      </w:r>
    </w:p>
    <w:p w14:paraId="1B27C62B" w14:textId="77777777" w:rsidR="009E7445" w:rsidRDefault="006B0B75">
      <w:pPr>
        <w:pStyle w:val="normal0"/>
        <w:spacing w:line="480" w:lineRule="auto"/>
        <w:ind w:left="630" w:hanging="630"/>
      </w:pPr>
      <w:proofErr w:type="spellStart"/>
      <w:r>
        <w:t>Shackman</w:t>
      </w:r>
      <w:proofErr w:type="spellEnd"/>
      <w:r>
        <w:t xml:space="preserve">, A. J., </w:t>
      </w:r>
      <w:proofErr w:type="spellStart"/>
      <w:r>
        <w:t>Salomons</w:t>
      </w:r>
      <w:proofErr w:type="spellEnd"/>
      <w:r>
        <w:t xml:space="preserve">, T. V., </w:t>
      </w:r>
      <w:proofErr w:type="spellStart"/>
      <w:r>
        <w:t>Slagter</w:t>
      </w:r>
      <w:proofErr w:type="spellEnd"/>
      <w:r>
        <w:t xml:space="preserve">, H. A., Fox, A. S., </w:t>
      </w:r>
      <w:proofErr w:type="gramStart"/>
      <w:r>
        <w:t>Winter</w:t>
      </w:r>
      <w:proofErr w:type="gramEnd"/>
      <w:r>
        <w:t xml:space="preserve">, J. J., &amp; Davidson, R. J. (2011). </w:t>
      </w:r>
      <w:proofErr w:type="gramStart"/>
      <w:r>
        <w:t>The integration of negative affect, pain and cognitive control in the cingulate cortex.</w:t>
      </w:r>
      <w:proofErr w:type="gramEnd"/>
      <w:r>
        <w:t xml:space="preserve"> </w:t>
      </w:r>
      <w:proofErr w:type="gramStart"/>
      <w:r>
        <w:t>Nature Reviews Neuroscience, 12(3), 154-167.</w:t>
      </w:r>
      <w:proofErr w:type="gramEnd"/>
    </w:p>
    <w:p w14:paraId="5FEA15DE" w14:textId="77777777" w:rsidR="009E7445" w:rsidRDefault="006B0B75">
      <w:pPr>
        <w:pStyle w:val="normal0"/>
        <w:spacing w:line="480" w:lineRule="auto"/>
        <w:ind w:left="630" w:hanging="630"/>
      </w:pPr>
      <w:r>
        <w:t xml:space="preserve">Smith, S. M., Fox, P. T., Miller, K. L., </w:t>
      </w:r>
      <w:proofErr w:type="spellStart"/>
      <w:r>
        <w:t>Glahn</w:t>
      </w:r>
      <w:proofErr w:type="spellEnd"/>
      <w:r>
        <w:t xml:space="preserve">, D. C., Fox, P. M., Mackay, C. E., et al. (2009). </w:t>
      </w:r>
      <w:proofErr w:type="gramStart"/>
      <w:r>
        <w:t>Correspondence of the brain's functional architecture during activation and rest.</w:t>
      </w:r>
      <w:proofErr w:type="gramEnd"/>
      <w:r>
        <w:t xml:space="preserve"> </w:t>
      </w:r>
      <w:proofErr w:type="gramStart"/>
      <w:r>
        <w:t>Proceedings of the National Academy of Sciences, 106(31), 13040-13045.</w:t>
      </w:r>
      <w:proofErr w:type="gramEnd"/>
      <w:r>
        <w:t xml:space="preserve"> </w:t>
      </w:r>
    </w:p>
    <w:p w14:paraId="3255D2F8" w14:textId="77777777" w:rsidR="009E7445" w:rsidRDefault="006B0B75">
      <w:pPr>
        <w:pStyle w:val="normal0"/>
        <w:spacing w:line="480" w:lineRule="auto"/>
        <w:ind w:left="630" w:hanging="630"/>
      </w:pPr>
      <w:r>
        <w:lastRenderedPageBreak/>
        <w:t xml:space="preserve">Toro, R., Fox, P. T., &amp; </w:t>
      </w:r>
      <w:proofErr w:type="spellStart"/>
      <w:r>
        <w:t>Paus</w:t>
      </w:r>
      <w:proofErr w:type="spellEnd"/>
      <w:r>
        <w:t xml:space="preserve">, T. (2008). </w:t>
      </w:r>
      <w:proofErr w:type="gramStart"/>
      <w:r>
        <w:t xml:space="preserve">Functional </w:t>
      </w:r>
      <w:proofErr w:type="spellStart"/>
      <w:r>
        <w:t>Coactivation</w:t>
      </w:r>
      <w:proofErr w:type="spellEnd"/>
      <w:r>
        <w:t xml:space="preserve"> Map of the Human Brain.</w:t>
      </w:r>
      <w:proofErr w:type="gramEnd"/>
      <w:r>
        <w:t xml:space="preserve"> Cerebral Cortex, 18(11), 2553–2559. </w:t>
      </w:r>
      <w:proofErr w:type="gramStart"/>
      <w:r>
        <w:t>doi:10.1093</w:t>
      </w:r>
      <w:proofErr w:type="gramEnd"/>
      <w:r>
        <w:t>/</w:t>
      </w:r>
      <w:proofErr w:type="spellStart"/>
      <w:r>
        <w:t>cercor</w:t>
      </w:r>
      <w:proofErr w:type="spellEnd"/>
      <w:r>
        <w:t>/bhn014</w:t>
      </w:r>
    </w:p>
    <w:p w14:paraId="218B4E76" w14:textId="77777777" w:rsidR="009E7445" w:rsidRDefault="006B0B75">
      <w:pPr>
        <w:pStyle w:val="normal0"/>
        <w:spacing w:line="480" w:lineRule="auto"/>
        <w:ind w:left="630" w:hanging="630"/>
      </w:pPr>
      <w:proofErr w:type="spellStart"/>
      <w:r>
        <w:t>Thirion</w:t>
      </w:r>
      <w:proofErr w:type="spellEnd"/>
      <w:r>
        <w:t xml:space="preserve">, B., </w:t>
      </w:r>
      <w:proofErr w:type="spellStart"/>
      <w:r>
        <w:t>Varoquaux</w:t>
      </w:r>
      <w:proofErr w:type="spellEnd"/>
      <w:r>
        <w:t xml:space="preserve">, G., </w:t>
      </w:r>
      <w:proofErr w:type="spellStart"/>
      <w:r>
        <w:t>Dohmatob</w:t>
      </w:r>
      <w:proofErr w:type="spellEnd"/>
      <w:r>
        <w:t xml:space="preserve">, E., &amp; </w:t>
      </w:r>
      <w:proofErr w:type="spellStart"/>
      <w:r>
        <w:t>Poline</w:t>
      </w:r>
      <w:proofErr w:type="spellEnd"/>
      <w:r>
        <w:t>, J. (2014). Which fMRI clustering gives good brain parcellations</w:t>
      </w:r>
      <w:proofErr w:type="gramStart"/>
      <w:r>
        <w:t>?.</w:t>
      </w:r>
      <w:proofErr w:type="gramEnd"/>
      <w:r>
        <w:t xml:space="preserve"> </w:t>
      </w:r>
      <w:proofErr w:type="gramStart"/>
      <w:r>
        <w:t>Frontiers in Neuroscience, 8, 167.</w:t>
      </w:r>
      <w:proofErr w:type="gramEnd"/>
    </w:p>
    <w:p w14:paraId="784DBA96" w14:textId="77777777" w:rsidR="009E7445" w:rsidRDefault="006B0B75">
      <w:pPr>
        <w:pStyle w:val="normal0"/>
        <w:spacing w:line="480" w:lineRule="auto"/>
        <w:ind w:left="630" w:hanging="630"/>
      </w:pPr>
      <w:proofErr w:type="spellStart"/>
      <w:r>
        <w:t>Treede</w:t>
      </w:r>
      <w:proofErr w:type="spellEnd"/>
      <w:r>
        <w:t>, R</w:t>
      </w:r>
      <w:proofErr w:type="gramStart"/>
      <w:r>
        <w:t>.-</w:t>
      </w:r>
      <w:proofErr w:type="gramEnd"/>
      <w:r>
        <w:t xml:space="preserve">D., </w:t>
      </w:r>
      <w:proofErr w:type="spellStart"/>
      <w:r>
        <w:t>Kenshalo</w:t>
      </w:r>
      <w:proofErr w:type="spellEnd"/>
      <w:r>
        <w:t xml:space="preserve">, D. R., </w:t>
      </w:r>
      <w:proofErr w:type="spellStart"/>
      <w:r>
        <w:t>Gracely</w:t>
      </w:r>
      <w:proofErr w:type="spellEnd"/>
      <w:r>
        <w:t xml:space="preserve">, R. H., &amp; Jones, A. K. P. (1999). </w:t>
      </w:r>
      <w:proofErr w:type="gramStart"/>
      <w:r>
        <w:t>The cortical representation of pain.</w:t>
      </w:r>
      <w:proofErr w:type="gramEnd"/>
      <w:r>
        <w:t xml:space="preserve"> Pain, 79(2), 105–111. </w:t>
      </w:r>
      <w:proofErr w:type="gramStart"/>
      <w:r>
        <w:t>doi:10.1016</w:t>
      </w:r>
      <w:proofErr w:type="gramEnd"/>
      <w:r>
        <w:t>/S0304-3959(98)00184-5</w:t>
      </w:r>
    </w:p>
    <w:p w14:paraId="58FC15C2" w14:textId="77777777" w:rsidR="009E7445" w:rsidRDefault="006B0B75">
      <w:pPr>
        <w:pStyle w:val="normal0"/>
        <w:spacing w:line="480" w:lineRule="auto"/>
        <w:ind w:left="630" w:hanging="630"/>
      </w:pPr>
      <w:proofErr w:type="spellStart"/>
      <w:proofErr w:type="gramStart"/>
      <w:r>
        <w:t>Vorobiev</w:t>
      </w:r>
      <w:proofErr w:type="spellEnd"/>
      <w:r>
        <w:t xml:space="preserve">, V., &amp; </w:t>
      </w:r>
      <w:proofErr w:type="spellStart"/>
      <w:r>
        <w:t>Luppino</w:t>
      </w:r>
      <w:proofErr w:type="spellEnd"/>
      <w:r>
        <w:t>, G. (1998).</w:t>
      </w:r>
      <w:proofErr w:type="gramEnd"/>
      <w:r>
        <w:t xml:space="preserve"> Parcellation of human mesial area 6: </w:t>
      </w:r>
      <w:proofErr w:type="spellStart"/>
      <w:r>
        <w:t>cytoarchitectonic</w:t>
      </w:r>
      <w:proofErr w:type="spellEnd"/>
      <w:r>
        <w:t xml:space="preserve"> evidence for three separate areas, 1–5.</w:t>
      </w:r>
    </w:p>
    <w:p w14:paraId="59DBAAB0" w14:textId="77777777" w:rsidR="009E7445" w:rsidRDefault="006B0B75">
      <w:pPr>
        <w:pStyle w:val="normal0"/>
        <w:spacing w:line="480" w:lineRule="auto"/>
        <w:ind w:left="630" w:hanging="630"/>
      </w:pPr>
      <w:proofErr w:type="gramStart"/>
      <w:r>
        <w:t>Wager, T. D., Lindquist, M., &amp; Kaplan, L. (2007).</w:t>
      </w:r>
      <w:proofErr w:type="gramEnd"/>
      <w:r>
        <w:t xml:space="preserve"> Meta-analysis of functional neuroimaging data: current and future directions. Social Cognitive and Affective Neuroscience, 2(2), 150–158. </w:t>
      </w:r>
      <w:proofErr w:type="gramStart"/>
      <w:r>
        <w:t>doi:10.1093</w:t>
      </w:r>
      <w:proofErr w:type="gramEnd"/>
      <w:r>
        <w:t>/scan/nsm015</w:t>
      </w:r>
    </w:p>
    <w:p w14:paraId="5B2FFB67" w14:textId="77777777" w:rsidR="009E7445" w:rsidRDefault="006B0B75">
      <w:pPr>
        <w:pStyle w:val="normal0"/>
        <w:spacing w:line="480" w:lineRule="auto"/>
        <w:ind w:left="630" w:hanging="630"/>
      </w:pPr>
      <w:r>
        <w:t>Wager, T. D., Atlas, L. Y., Lindquist, M. A., Roy, M., Woo, C</w:t>
      </w:r>
      <w:proofErr w:type="gramStart"/>
      <w:r>
        <w:t>.-</w:t>
      </w:r>
      <w:proofErr w:type="gramEnd"/>
      <w:r>
        <w:t xml:space="preserve">W., &amp; </w:t>
      </w:r>
      <w:proofErr w:type="spellStart"/>
      <w:r>
        <w:t>Kross</w:t>
      </w:r>
      <w:proofErr w:type="spellEnd"/>
      <w:r>
        <w:t xml:space="preserve">, E. (2013). An fMRI-Based Neurologic Signature of Physical Pain. New England Journal of Medicine, 368(15), 1388–1397. </w:t>
      </w:r>
      <w:proofErr w:type="gramStart"/>
      <w:r>
        <w:t>doi:10.1056</w:t>
      </w:r>
      <w:proofErr w:type="gramEnd"/>
      <w:r>
        <w:t>/NEJMoa1204471</w:t>
      </w:r>
    </w:p>
    <w:p w14:paraId="5ACC739C" w14:textId="77777777" w:rsidR="009E7445" w:rsidRDefault="006B0B75">
      <w:pPr>
        <w:pStyle w:val="normal0"/>
        <w:spacing w:line="480" w:lineRule="auto"/>
        <w:ind w:left="630" w:hanging="630"/>
      </w:pPr>
      <w:r>
        <w:t xml:space="preserve">Wallis, J. D., &amp; </w:t>
      </w:r>
      <w:proofErr w:type="spellStart"/>
      <w:r>
        <w:t>Kennerley</w:t>
      </w:r>
      <w:proofErr w:type="spellEnd"/>
      <w:r>
        <w:t xml:space="preserve">, S. W. (2010). Heterogeneous reward signals in prefrontal cortex. Current Opinion in Neurobiology, 20(2), 191–198. </w:t>
      </w:r>
      <w:proofErr w:type="gramStart"/>
      <w:r>
        <w:t>doi:10.1016</w:t>
      </w:r>
      <w:proofErr w:type="gramEnd"/>
      <w:r>
        <w:t>/j.conb.2010.02.009</w:t>
      </w:r>
    </w:p>
    <w:p w14:paraId="707C15AA" w14:textId="77777777" w:rsidR="009E7445" w:rsidRDefault="006B0B75">
      <w:pPr>
        <w:pStyle w:val="normal0"/>
        <w:spacing w:line="480" w:lineRule="auto"/>
        <w:ind w:left="630" w:hanging="630"/>
      </w:pPr>
      <w:proofErr w:type="spellStart"/>
      <w:r>
        <w:t>Yarkoni</w:t>
      </w:r>
      <w:proofErr w:type="spellEnd"/>
      <w:r>
        <w:t xml:space="preserve">, T., </w:t>
      </w:r>
      <w:proofErr w:type="spellStart"/>
      <w:r>
        <w:t>Poldrack</w:t>
      </w:r>
      <w:proofErr w:type="spellEnd"/>
      <w:r>
        <w:t xml:space="preserve">, R. A., Nichols, T. E., Van Essen, D. C., &amp; Wager, T. D. (2011). Large-scale automated synthesis of human functional neuroimaging data. </w:t>
      </w:r>
      <w:proofErr w:type="gramStart"/>
      <w:r>
        <w:t>Nature methods, 8(8), 665-670.</w:t>
      </w:r>
      <w:proofErr w:type="gramEnd"/>
    </w:p>
    <w:p w14:paraId="63580D79" w14:textId="77777777" w:rsidR="009E7445" w:rsidRDefault="006B0B75">
      <w:pPr>
        <w:pStyle w:val="normal0"/>
        <w:spacing w:line="480" w:lineRule="auto"/>
        <w:ind w:left="630" w:hanging="630"/>
      </w:pPr>
      <w:proofErr w:type="gramStart"/>
      <w:r>
        <w:t>Yu, C., Zhou, Y., Liu, Y., Jiang, T., Dong, H., Zhang, Y., et al. (2011).</w:t>
      </w:r>
      <w:proofErr w:type="gramEnd"/>
      <w:r>
        <w:t xml:space="preserve"> Functional segregation of the human cingulate cortex is confirmed by functional connectivity based neuroanatomical parcellation. </w:t>
      </w:r>
      <w:proofErr w:type="spellStart"/>
      <w:proofErr w:type="gramStart"/>
      <w:r>
        <w:t>Neuroimage</w:t>
      </w:r>
      <w:proofErr w:type="spellEnd"/>
      <w:r>
        <w:t>, 54(4), 2571-2581.</w:t>
      </w:r>
      <w:proofErr w:type="gramEnd"/>
    </w:p>
    <w:p w14:paraId="4409B865" w14:textId="77777777" w:rsidR="009E7445" w:rsidRDefault="009E7445">
      <w:pPr>
        <w:pStyle w:val="normal0"/>
      </w:pPr>
    </w:p>
    <w:p w14:paraId="43F3C193" w14:textId="77777777" w:rsidR="009E7445" w:rsidRDefault="006B0B75">
      <w:pPr>
        <w:pStyle w:val="normal0"/>
      </w:pPr>
      <w:r>
        <w:br w:type="page"/>
      </w:r>
    </w:p>
    <w:p w14:paraId="7955F7CB" w14:textId="77777777" w:rsidR="009E7445" w:rsidRDefault="009E7445">
      <w:pPr>
        <w:pStyle w:val="Heading1"/>
      </w:pPr>
      <w:bookmarkStart w:id="235" w:name="h.cnz3dsam77ex" w:colFirst="0" w:colLast="0"/>
      <w:bookmarkEnd w:id="235"/>
    </w:p>
    <w:p w14:paraId="3F6272EF" w14:textId="77777777" w:rsidR="009E7445" w:rsidRDefault="009E7445" w:rsidP="004A5866">
      <w:pPr>
        <w:pStyle w:val="Heading2"/>
      </w:pPr>
      <w:bookmarkStart w:id="236" w:name="h.tx7iv0w5769r" w:colFirst="0" w:colLast="0"/>
      <w:bookmarkStart w:id="237" w:name="h.bnzn0jxog6io" w:colFirst="0" w:colLast="0"/>
      <w:bookmarkEnd w:id="236"/>
      <w:bookmarkEnd w:id="237"/>
    </w:p>
    <w:sectPr w:rsidR="009E744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rie Banich" w:date="2015-07-21T20:55:00Z" w:initials="MB">
    <w:p w14:paraId="5CB46EE4" w14:textId="77777777" w:rsidR="00C94550" w:rsidRDefault="00C94550">
      <w:pPr>
        <w:pStyle w:val="CommentText"/>
      </w:pPr>
      <w:r>
        <w:rPr>
          <w:rStyle w:val="CommentReference"/>
        </w:rPr>
        <w:annotationRef/>
      </w:r>
      <w:r>
        <w:t xml:space="preserve">Provide info on the wide range of theories, not just 3 </w:t>
      </w:r>
      <w:proofErr w:type="spellStart"/>
      <w:r>
        <w:t>Botvinick</w:t>
      </w:r>
      <w:proofErr w:type="spellEnd"/>
      <w:r>
        <w:t xml:space="preserve"> references and me – pick one </w:t>
      </w:r>
      <w:proofErr w:type="spellStart"/>
      <w:r>
        <w:t>Botvinick</w:t>
      </w:r>
      <w:proofErr w:type="spellEnd"/>
      <w:r>
        <w:t xml:space="preserve"> reference, mine, one from Clay Holroyd, another from Josh Brown, one from </w:t>
      </w:r>
      <w:proofErr w:type="spellStart"/>
      <w:r>
        <w:t>Rushworth’s</w:t>
      </w:r>
      <w:proofErr w:type="spellEnd"/>
      <w:r>
        <w:t xml:space="preserve"> </w:t>
      </w:r>
      <w:proofErr w:type="gramStart"/>
      <w:r>
        <w:t>lab…..basically</w:t>
      </w:r>
      <w:proofErr w:type="gramEnd"/>
      <w:r>
        <w:t xml:space="preserve"> show the gamut of theories….</w:t>
      </w:r>
    </w:p>
  </w:comment>
  <w:comment w:id="18" w:author="Tor Wager" w:date="2015-07-23T11:25:00Z" w:initials="">
    <w:p w14:paraId="53B7025C" w14:textId="77777777" w:rsidR="00A004FE" w:rsidRDefault="007A64D0">
      <w:pPr>
        <w:pStyle w:val="normal0"/>
        <w:widowControl w:val="0"/>
        <w:spacing w:line="240" w:lineRule="auto"/>
      </w:pPr>
      <w:r>
        <w:t>True, but it might be more relevant to say claims about psychological function that are based on limited scope.</w:t>
      </w:r>
    </w:p>
  </w:comment>
  <w:comment w:id="22" w:author="Marie Banich" w:date="2015-07-22T07:43:00Z" w:initials="MB">
    <w:p w14:paraId="3F60E8BC" w14:textId="77499A3A" w:rsidR="00C94550" w:rsidRDefault="00C94550">
      <w:pPr>
        <w:pStyle w:val="CommentText"/>
      </w:pPr>
      <w:r>
        <w:rPr>
          <w:rStyle w:val="CommentReference"/>
        </w:rPr>
        <w:annotationRef/>
      </w:r>
      <w:r>
        <w:t>Then cut this sentence</w:t>
      </w:r>
    </w:p>
  </w:comment>
  <w:comment w:id="9" w:author="Tal Yarkoni" w:date="2015-07-13T07:25:00Z" w:initials="">
    <w:p w14:paraId="110F0E74" w14:textId="77777777" w:rsidR="00C94550" w:rsidRDefault="00C94550">
      <w:pPr>
        <w:pStyle w:val="normal0"/>
        <w:widowControl w:val="0"/>
        <w:spacing w:line="240" w:lineRule="auto"/>
      </w:pPr>
      <w:r>
        <w:t>Not sure this paragraph is necessary, as it's pretty strongly implied that we're focusing on structure-to-function mapping here rather than structure alone. If you want to save space, you could probably cut this--though it would be nice to find a way to mention some of these papers (perhaps in the Discussion).</w:t>
      </w:r>
    </w:p>
  </w:comment>
  <w:comment w:id="20" w:author="Alejandro De La Vega" w:date="2015-07-23T15:42:00Z" w:initials="AD">
    <w:p w14:paraId="2B0E1912" w14:textId="1AF62496" w:rsidR="00CB6A82" w:rsidRDefault="00CB6A82">
      <w:pPr>
        <w:pStyle w:val="CommentText"/>
      </w:pPr>
      <w:r>
        <w:rPr>
          <w:rStyle w:val="CommentReference"/>
        </w:rPr>
        <w:annotationRef/>
      </w:r>
      <w:r>
        <w:t>Luke, would you have anything official to support this or cut?</w:t>
      </w:r>
    </w:p>
  </w:comment>
  <w:comment w:id="24" w:author="Tal Yarkoni" w:date="2015-07-13T07:38:00Z" w:initials="">
    <w:p w14:paraId="09AA21A8" w14:textId="77777777" w:rsidR="00C94550" w:rsidRDefault="00C94550">
      <w:pPr>
        <w:pStyle w:val="normal0"/>
        <w:widowControl w:val="0"/>
        <w:spacing w:line="240" w:lineRule="auto"/>
      </w:pPr>
      <w:r>
        <w:t>Need a punchy last sentence that summarizes the most important findings--e.g</w:t>
      </w:r>
      <w:proofErr w:type="gramStart"/>
      <w:r>
        <w:t>.,</w:t>
      </w:r>
      <w:proofErr w:type="gramEnd"/>
      <w:r>
        <w:t xml:space="preserve"> "Collectively, our results reveal considerable diversity in the functional roles of discrete </w:t>
      </w:r>
      <w:proofErr w:type="spellStart"/>
      <w:r>
        <w:t>mFC</w:t>
      </w:r>
      <w:proofErr w:type="spellEnd"/>
      <w:r>
        <w:t xml:space="preserve"> </w:t>
      </w:r>
      <w:proofErr w:type="spellStart"/>
      <w:r>
        <w:t>subregions</w:t>
      </w:r>
      <w:proofErr w:type="spellEnd"/>
      <w:r>
        <w:t xml:space="preserve">, and suggest that previous findings may have inadvertently overstated the case for the convergence of different processes in </w:t>
      </w:r>
      <w:proofErr w:type="spellStart"/>
      <w:r>
        <w:t>mFC</w:t>
      </w:r>
      <w:proofErr w:type="spellEnd"/>
      <w:r>
        <w:t>."</w:t>
      </w:r>
    </w:p>
  </w:comment>
  <w:comment w:id="36" w:author="Tal Yarkoni" w:date="2015-07-13T07:49:00Z" w:initials="">
    <w:p w14:paraId="64F16E78" w14:textId="77777777" w:rsidR="00C94550" w:rsidRDefault="00C94550">
      <w:pPr>
        <w:pStyle w:val="normal0"/>
        <w:widowControl w:val="0"/>
        <w:spacing w:line="240" w:lineRule="auto"/>
      </w:pPr>
      <w:r>
        <w:t>Is this right? My recollection was that they found the best results for spatially-constrained Ward clustering. But that's computationally infeasible here (at least without the spatial constraint, and I think we don't want to impose that here). Could probably drop this. If you want to justify choice of k-means, you could allude to my in prep paper with Luke, where we explore this in more detail.</w:t>
      </w:r>
    </w:p>
  </w:comment>
  <w:comment w:id="37" w:author="Alejandro De La Vega" w:date="2015-07-23T15:44:00Z" w:initials="AD">
    <w:p w14:paraId="7BAC25B1" w14:textId="47F63DF0" w:rsidR="00CB6A82" w:rsidRDefault="00CB6A82">
      <w:pPr>
        <w:pStyle w:val="CommentText"/>
      </w:pPr>
      <w:r>
        <w:rPr>
          <w:rStyle w:val="CommentReference"/>
        </w:rPr>
        <w:annotationRef/>
      </w:r>
      <w:r>
        <w:t>I thought it was like second best? I’ll check. Luke?</w:t>
      </w:r>
    </w:p>
  </w:comment>
  <w:comment w:id="43" w:author="Tor Wager" w:date="2015-07-23T11:35:00Z" w:initials="">
    <w:p w14:paraId="63AFA8EC" w14:textId="77777777" w:rsidR="00A004FE" w:rsidRDefault="007A64D0">
      <w:pPr>
        <w:pStyle w:val="normal0"/>
        <w:widowControl w:val="0"/>
        <w:spacing w:line="240" w:lineRule="auto"/>
      </w:pPr>
      <w:proofErr w:type="gramStart"/>
      <w:r>
        <w:t>may</w:t>
      </w:r>
      <w:proofErr w:type="gramEnd"/>
      <w:r>
        <w:t xml:space="preserve"> want to cite an authoritative stats book/paper on clustering here.</w:t>
      </w:r>
    </w:p>
  </w:comment>
  <w:comment w:id="47" w:author="Alejandro De La Vega" w:date="2015-07-23T16:01:00Z" w:initials="AD">
    <w:p w14:paraId="4EE89BF0" w14:textId="0F19FBA2" w:rsidR="00075CF7" w:rsidRDefault="00075CF7">
      <w:pPr>
        <w:pStyle w:val="CommentText"/>
      </w:pPr>
      <w:r>
        <w:rPr>
          <w:rStyle w:val="CommentReference"/>
        </w:rPr>
        <w:annotationRef/>
      </w:r>
      <w:r>
        <w:t>Add more detail to SI figure re: significance</w:t>
      </w:r>
    </w:p>
  </w:comment>
  <w:comment w:id="48" w:author="Tor Wager" w:date="2015-07-23T11:37:00Z" w:initials="">
    <w:p w14:paraId="4503AFA1" w14:textId="77777777" w:rsidR="00A004FE" w:rsidRDefault="007A64D0">
      <w:pPr>
        <w:pStyle w:val="normal0"/>
        <w:widowControl w:val="0"/>
        <w:spacing w:line="240" w:lineRule="auto"/>
      </w:pPr>
      <w:proofErr w:type="gramStart"/>
      <w:r>
        <w:t>doesn't</w:t>
      </w:r>
      <w:proofErr w:type="gramEnd"/>
      <w:r>
        <w:t xml:space="preserve"> seem like it - also </w:t>
      </w:r>
      <w:proofErr w:type="spellStart"/>
      <w:r>
        <w:t>paracentral</w:t>
      </w:r>
      <w:proofErr w:type="spellEnd"/>
      <w:r>
        <w:t xml:space="preserve"> lobule (sensorimotor) and mid-cingulate.</w:t>
      </w:r>
    </w:p>
  </w:comment>
  <w:comment w:id="50" w:author="Tal Yarkoni" w:date="2015-07-13T08:07:00Z" w:initials="">
    <w:p w14:paraId="1D27DAB8" w14:textId="77777777" w:rsidR="00C94550" w:rsidRDefault="00C94550">
      <w:pPr>
        <w:pStyle w:val="normal0"/>
        <w:widowControl w:val="0"/>
        <w:spacing w:line="240" w:lineRule="auto"/>
      </w:pPr>
      <w:proofErr w:type="gramStart"/>
      <w:r>
        <w:t>would</w:t>
      </w:r>
      <w:proofErr w:type="gramEnd"/>
      <w:r>
        <w:t xml:space="preserve"> prefer to use the terms posterior, middle, and anterior zone throughout the manuscript, as these are broader than existing labels.</w:t>
      </w:r>
    </w:p>
  </w:comment>
  <w:comment w:id="49" w:author="Tor Wager" w:date="2015-07-23T11:37:00Z" w:initials="">
    <w:p w14:paraId="7F384578" w14:textId="77777777" w:rsidR="00A004FE" w:rsidRDefault="007A64D0">
      <w:pPr>
        <w:pStyle w:val="normal0"/>
        <w:widowControl w:val="0"/>
        <w:spacing w:line="240" w:lineRule="auto"/>
      </w:pPr>
      <w:proofErr w:type="gramStart"/>
      <w:r>
        <w:t>awkward</w:t>
      </w:r>
      <w:proofErr w:type="gramEnd"/>
      <w:r>
        <w:t xml:space="preserve"> wording</w:t>
      </w:r>
    </w:p>
  </w:comment>
  <w:comment w:id="51" w:author="Tal Yarkoni" w:date="2015-07-13T08:08:00Z" w:initials="">
    <w:p w14:paraId="1CFE989E" w14:textId="77777777" w:rsidR="00C94550" w:rsidRDefault="00C94550">
      <w:pPr>
        <w:pStyle w:val="normal0"/>
        <w:widowControl w:val="0"/>
        <w:spacing w:line="240" w:lineRule="auto"/>
      </w:pPr>
      <w:proofErr w:type="gramStart"/>
      <w:r>
        <w:t>not</w:t>
      </w:r>
      <w:proofErr w:type="gramEnd"/>
      <w:r>
        <w:t xml:space="preserve"> sure what you mean here</w:t>
      </w:r>
    </w:p>
  </w:comment>
  <w:comment w:id="52" w:author="Marie Banich" w:date="2015-07-22T07:51:00Z" w:initials="MB">
    <w:p w14:paraId="1DA29089" w14:textId="4DF8934E" w:rsidR="00C94550" w:rsidRDefault="00C94550">
      <w:pPr>
        <w:pStyle w:val="CommentText"/>
      </w:pPr>
      <w:r>
        <w:rPr>
          <w:rStyle w:val="CommentReference"/>
        </w:rPr>
        <w:annotationRef/>
      </w:r>
      <w:proofErr w:type="gramStart"/>
      <w:r>
        <w:t>agree</w:t>
      </w:r>
      <w:proofErr w:type="gramEnd"/>
      <w:r>
        <w:t xml:space="preserve"> – this clause is confusing</w:t>
      </w:r>
    </w:p>
  </w:comment>
  <w:comment w:id="53" w:author="Tor Wager" w:date="2015-07-23T11:38:00Z" w:initials="">
    <w:p w14:paraId="70CDF159" w14:textId="77777777" w:rsidR="00A004FE" w:rsidRDefault="007A64D0">
      <w:pPr>
        <w:pStyle w:val="normal0"/>
        <w:widowControl w:val="0"/>
        <w:spacing w:line="240" w:lineRule="auto"/>
      </w:pPr>
      <w:proofErr w:type="gramStart"/>
      <w:r>
        <w:t>not</w:t>
      </w:r>
      <w:proofErr w:type="gramEnd"/>
      <w:r>
        <w:t xml:space="preserve"> entirety as PFC starts at AC</w:t>
      </w:r>
    </w:p>
  </w:comment>
  <w:comment w:id="57" w:author="Tor Wager" w:date="2015-07-23T11:40:00Z" w:initials="">
    <w:p w14:paraId="418DE481" w14:textId="77777777" w:rsidR="00A004FE" w:rsidRDefault="007A64D0">
      <w:pPr>
        <w:pStyle w:val="normal0"/>
        <w:widowControl w:val="0"/>
        <w:spacing w:line="240" w:lineRule="auto"/>
      </w:pPr>
      <w:proofErr w:type="gramStart"/>
      <w:r>
        <w:t>unclear</w:t>
      </w:r>
      <w:proofErr w:type="gramEnd"/>
      <w:r>
        <w:t>?</w:t>
      </w:r>
    </w:p>
  </w:comment>
  <w:comment w:id="58" w:author="Tor Wager" w:date="2015-07-23T11:41:00Z" w:initials="">
    <w:p w14:paraId="1203E998" w14:textId="77777777" w:rsidR="00A004FE" w:rsidRDefault="007A64D0">
      <w:pPr>
        <w:pStyle w:val="normal0"/>
        <w:widowControl w:val="0"/>
        <w:spacing w:line="240" w:lineRule="auto"/>
      </w:pPr>
      <w:proofErr w:type="gramStart"/>
      <w:r>
        <w:t>in</w:t>
      </w:r>
      <w:proofErr w:type="gramEnd"/>
      <w:r>
        <w:t xml:space="preserve"> the 3-zone solution?</w:t>
      </w:r>
    </w:p>
  </w:comment>
  <w:comment w:id="59" w:author="Marie Banich" w:date="2015-07-22T07:52:00Z" w:initials="MB">
    <w:p w14:paraId="5437ECFA" w14:textId="0CCE93D2" w:rsidR="00C94550" w:rsidRDefault="00C94550">
      <w:pPr>
        <w:pStyle w:val="CommentText"/>
      </w:pPr>
      <w:r>
        <w:rPr>
          <w:rStyle w:val="CommentReference"/>
        </w:rPr>
        <w:annotationRef/>
      </w:r>
      <w:r>
        <w:t>“</w:t>
      </w:r>
      <w:proofErr w:type="gramStart"/>
      <w:r>
        <w:t>more</w:t>
      </w:r>
      <w:proofErr w:type="gramEnd"/>
      <w:r>
        <w:t xml:space="preserve"> similar” to what?  Each other?</w:t>
      </w:r>
    </w:p>
  </w:comment>
  <w:comment w:id="60" w:author="Tor Wager" w:date="2015-07-23T11:43:00Z" w:initials="">
    <w:p w14:paraId="7BED3EEC" w14:textId="77777777" w:rsidR="00A004FE" w:rsidRDefault="007A64D0">
      <w:pPr>
        <w:pStyle w:val="normal0"/>
        <w:widowControl w:val="0"/>
        <w:spacing w:line="240" w:lineRule="auto"/>
      </w:pPr>
      <w:proofErr w:type="gramStart"/>
      <w:r>
        <w:t>do</w:t>
      </w:r>
      <w:proofErr w:type="gramEnd"/>
      <w:r>
        <w:t xml:space="preserve"> you have any statistics to back up these differences? </w:t>
      </w:r>
      <w:proofErr w:type="gramStart"/>
      <w:r>
        <w:t>just</w:t>
      </w:r>
      <w:proofErr w:type="gramEnd"/>
      <w:r>
        <w:t xml:space="preserve"> checking...probably not...but be careful of claims without evidence that diffs are reliable.</w:t>
      </w:r>
    </w:p>
  </w:comment>
  <w:comment w:id="61" w:author="Tor Wager" w:date="2015-07-23T11:43:00Z" w:initials="">
    <w:p w14:paraId="5E96ABA0" w14:textId="77777777" w:rsidR="00A004FE" w:rsidRDefault="007A64D0">
      <w:pPr>
        <w:pStyle w:val="normal0"/>
        <w:widowControl w:val="0"/>
        <w:spacing w:line="240" w:lineRule="auto"/>
      </w:pPr>
      <w:proofErr w:type="gramStart"/>
      <w:r>
        <w:t>more</w:t>
      </w:r>
      <w:proofErr w:type="gramEnd"/>
      <w:r>
        <w:t xml:space="preserve"> than what?</w:t>
      </w:r>
    </w:p>
  </w:comment>
  <w:comment w:id="66" w:author="Tor Wager" w:date="2015-07-23T11:46:00Z" w:initials="">
    <w:p w14:paraId="6FC9EEC2" w14:textId="77777777" w:rsidR="00A004FE" w:rsidRDefault="007A64D0">
      <w:pPr>
        <w:pStyle w:val="normal0"/>
        <w:widowControl w:val="0"/>
        <w:spacing w:line="240" w:lineRule="auto"/>
      </w:pPr>
      <w:r>
        <w:t>I think the glass brains aren't very clear.  I'd go with surfaces instead.</w:t>
      </w:r>
    </w:p>
    <w:p w14:paraId="30D9719A" w14:textId="77777777" w:rsidR="00A004FE" w:rsidRDefault="007A64D0">
      <w:pPr>
        <w:pStyle w:val="normal0"/>
        <w:widowControl w:val="0"/>
        <w:spacing w:line="240" w:lineRule="auto"/>
      </w:pPr>
      <w:r>
        <w:t xml:space="preserve">Caret or our tools do pretty decent job.  </w:t>
      </w:r>
      <w:proofErr w:type="spellStart"/>
      <w:r>
        <w:t>MRIcron</w:t>
      </w:r>
      <w:proofErr w:type="spellEnd"/>
      <w:r>
        <w:t xml:space="preserve"> too.  </w:t>
      </w:r>
      <w:proofErr w:type="gramStart"/>
      <w:r>
        <w:t>we</w:t>
      </w:r>
      <w:proofErr w:type="gramEnd"/>
      <w:r>
        <w:t xml:space="preserve"> have good subcortical surface showing BG.  </w:t>
      </w:r>
      <w:proofErr w:type="gramStart"/>
      <w:r>
        <w:t>we</w:t>
      </w:r>
      <w:proofErr w:type="gramEnd"/>
      <w:r>
        <w:t xml:space="preserve"> have some better slices with cleaner underlay if you want too. </w:t>
      </w:r>
      <w:proofErr w:type="spellStart"/>
      <w:proofErr w:type="gramStart"/>
      <w:r>
        <w:t>i</w:t>
      </w:r>
      <w:proofErr w:type="spellEnd"/>
      <w:proofErr w:type="gramEnd"/>
      <w:r>
        <w:t xml:space="preserve"> like the slices.</w:t>
      </w:r>
    </w:p>
  </w:comment>
  <w:comment w:id="67" w:author="Tor Wager" w:date="2015-07-23T11:46:00Z" w:initials="">
    <w:p w14:paraId="7DA6CD09" w14:textId="77777777" w:rsidR="00A004FE" w:rsidRDefault="007A64D0">
      <w:pPr>
        <w:pStyle w:val="normal0"/>
        <w:widowControl w:val="0"/>
        <w:spacing w:line="240" w:lineRule="auto"/>
      </w:pPr>
      <w:r>
        <w:t>What does it mean if green co-activates with itself?</w:t>
      </w:r>
    </w:p>
  </w:comment>
  <w:comment w:id="70" w:author="Tor Wager" w:date="2015-07-23T12:04:00Z" w:initials="">
    <w:p w14:paraId="64ED9204" w14:textId="77777777" w:rsidR="00A004FE" w:rsidRDefault="007A64D0">
      <w:pPr>
        <w:pStyle w:val="normal0"/>
        <w:widowControl w:val="0"/>
        <w:spacing w:line="240" w:lineRule="auto"/>
      </w:pPr>
      <w:proofErr w:type="spellStart"/>
      <w:r>
        <w:t>FIg</w:t>
      </w:r>
      <w:proofErr w:type="spellEnd"/>
      <w:r>
        <w:t xml:space="preserve"> 4 does not seem to have the same overall co-activation across regions (rows), perhaps because some areas are larger?  You could normalize each row by its sum to make the profiles clearer. </w:t>
      </w:r>
      <w:proofErr w:type="spellStart"/>
      <w:proofErr w:type="gramStart"/>
      <w:r>
        <w:t>i</w:t>
      </w:r>
      <w:proofErr w:type="spellEnd"/>
      <w:proofErr w:type="gramEnd"/>
      <w:r>
        <w:t xml:space="preserve"> like seeing the raw co-</w:t>
      </w:r>
      <w:proofErr w:type="spellStart"/>
      <w:r>
        <w:t>activaiton</w:t>
      </w:r>
      <w:proofErr w:type="spellEnd"/>
      <w:r>
        <w:t xml:space="preserve"> data too so if you do this then the raw plot could be S.I.  There is a precedent for this in "profile analysis"</w:t>
      </w:r>
    </w:p>
  </w:comment>
  <w:comment w:id="71" w:author="Alejandro De La Vega" w:date="2015-07-06T09:27:00Z" w:initials="">
    <w:p w14:paraId="70848C76" w14:textId="77777777" w:rsidR="00C94550" w:rsidRDefault="00C94550">
      <w:pPr>
        <w:pStyle w:val="normal0"/>
        <w:widowControl w:val="0"/>
        <w:spacing w:line="240" w:lineRule="auto"/>
      </w:pPr>
      <w:r>
        <w:t>I'm going to add the center of mass for whole-brain ROIs in figure caption</w:t>
      </w:r>
    </w:p>
  </w:comment>
  <w:comment w:id="72" w:author="Tor Wager" w:date="2015-07-23T11:48:00Z" w:initials="">
    <w:p w14:paraId="423BAB1D" w14:textId="77777777" w:rsidR="00A004FE" w:rsidRDefault="007A64D0">
      <w:pPr>
        <w:pStyle w:val="normal0"/>
        <w:widowControl w:val="0"/>
        <w:spacing w:line="240" w:lineRule="auto"/>
      </w:pPr>
      <w:proofErr w:type="gramStart"/>
      <w:r>
        <w:t>how</w:t>
      </w:r>
      <w:proofErr w:type="gramEnd"/>
      <w:r>
        <w:t xml:space="preserve"> were these defined, and is it in methods?  </w:t>
      </w:r>
      <w:proofErr w:type="gramStart"/>
      <w:r>
        <w:t>why</w:t>
      </w:r>
      <w:proofErr w:type="gramEnd"/>
      <w:r>
        <w:t xml:space="preserve"> these? </w:t>
      </w:r>
      <w:proofErr w:type="gramStart"/>
      <w:r>
        <w:t>do</w:t>
      </w:r>
      <w:proofErr w:type="gramEnd"/>
      <w:r>
        <w:t xml:space="preserve"> you show whole-brain maps anywhere?</w:t>
      </w:r>
    </w:p>
  </w:comment>
  <w:comment w:id="73" w:author="Tor Wager" w:date="2015-07-23T12:01:00Z" w:initials="">
    <w:p w14:paraId="0962F93A" w14:textId="77777777" w:rsidR="00A004FE" w:rsidRDefault="007A64D0">
      <w:pPr>
        <w:pStyle w:val="normal0"/>
        <w:widowControl w:val="0"/>
        <w:spacing w:line="240" w:lineRule="auto"/>
      </w:pPr>
      <w:proofErr w:type="gramStart"/>
      <w:r>
        <w:t>so</w:t>
      </w:r>
      <w:proofErr w:type="gramEnd"/>
      <w:r>
        <w:t xml:space="preserve"> </w:t>
      </w:r>
      <w:proofErr w:type="spellStart"/>
      <w:r>
        <w:t>i</w:t>
      </w:r>
      <w:proofErr w:type="spellEnd"/>
      <w:r>
        <w:t xml:space="preserve"> have the same comment on </w:t>
      </w:r>
      <w:proofErr w:type="spellStart"/>
      <w:r>
        <w:t>statstics</w:t>
      </w:r>
      <w:proofErr w:type="spellEnd"/>
      <w:r>
        <w:t xml:space="preserve"> on differences here.  </w:t>
      </w:r>
      <w:proofErr w:type="gramStart"/>
      <w:r>
        <w:t>to</w:t>
      </w:r>
      <w:proofErr w:type="gramEnd"/>
      <w:r>
        <w:t xml:space="preserve"> provide an omnibus test for different patterns, you could try to take the pattern of co-activations (outside </w:t>
      </w:r>
      <w:proofErr w:type="spellStart"/>
      <w:r>
        <w:t>mpfc</w:t>
      </w:r>
      <w:proofErr w:type="spellEnd"/>
      <w:r>
        <w:t>) and try to classify which zone/ROI in MPFC was activated.  If you can do that well, you have a data-driven argument that the patterns of co-activation are different.</w:t>
      </w:r>
    </w:p>
    <w:p w14:paraId="34FFD979" w14:textId="77777777" w:rsidR="00A004FE" w:rsidRDefault="007A64D0">
      <w:pPr>
        <w:pStyle w:val="normal0"/>
        <w:widowControl w:val="0"/>
        <w:spacing w:line="240" w:lineRule="auto"/>
      </w:pPr>
      <w:r>
        <w:t>Naive Bayes could do this too.</w:t>
      </w:r>
    </w:p>
  </w:comment>
  <w:comment w:id="74" w:author="Tor Wager" w:date="2015-07-23T12:12:00Z" w:initials="">
    <w:p w14:paraId="73804DE7" w14:textId="77777777" w:rsidR="00A004FE" w:rsidRDefault="007A64D0">
      <w:pPr>
        <w:pStyle w:val="normal0"/>
        <w:widowControl w:val="0"/>
        <w:spacing w:line="240" w:lineRule="auto"/>
      </w:pPr>
      <w:proofErr w:type="spellStart"/>
      <w:proofErr w:type="gramStart"/>
      <w:r>
        <w:t>i</w:t>
      </w:r>
      <w:proofErr w:type="spellEnd"/>
      <w:proofErr w:type="gramEnd"/>
      <w:r>
        <w:t xml:space="preserve"> like this kind of discussion, but can you organize it in a way that is easier to hang onto and remember? </w:t>
      </w:r>
      <w:proofErr w:type="gramStart"/>
      <w:r>
        <w:t>i</w:t>
      </w:r>
      <w:proofErr w:type="gramEnd"/>
      <w:r>
        <w:t xml:space="preserve">.e., motor-zones, </w:t>
      </w:r>
      <w:proofErr w:type="spellStart"/>
      <w:r>
        <w:t>pfc</w:t>
      </w:r>
      <w:proofErr w:type="spellEnd"/>
      <w:r>
        <w:t xml:space="preserve">-parietal "control system" zones, and </w:t>
      </w:r>
      <w:proofErr w:type="spellStart"/>
      <w:r>
        <w:t>nACC</w:t>
      </w:r>
      <w:proofErr w:type="spellEnd"/>
      <w:r>
        <w:t xml:space="preserve"> and/or </w:t>
      </w:r>
      <w:proofErr w:type="spellStart"/>
      <w:r>
        <w:t>amy</w:t>
      </w:r>
      <w:proofErr w:type="spellEnd"/>
      <w:r>
        <w:t xml:space="preserve"> "affect" zones.</w:t>
      </w:r>
    </w:p>
  </w:comment>
  <w:comment w:id="75" w:author="Tor Wager" w:date="2015-07-23T12:14:00Z" w:initials="">
    <w:p w14:paraId="669B66B3" w14:textId="77777777" w:rsidR="00A004FE" w:rsidRDefault="007A64D0">
      <w:pPr>
        <w:pStyle w:val="normal0"/>
        <w:widowControl w:val="0"/>
        <w:spacing w:line="240" w:lineRule="auto"/>
      </w:pPr>
      <w:proofErr w:type="gramStart"/>
      <w:r>
        <w:t>compare</w:t>
      </w:r>
      <w:proofErr w:type="gramEnd"/>
      <w:r>
        <w:t xml:space="preserve"> here to work of </w:t>
      </w:r>
      <w:proofErr w:type="spellStart"/>
      <w:r>
        <w:t>joel</w:t>
      </w:r>
      <w:proofErr w:type="spellEnd"/>
      <w:r>
        <w:t xml:space="preserve"> price and </w:t>
      </w:r>
      <w:proofErr w:type="spellStart"/>
      <w:r>
        <w:t>bandler</w:t>
      </w:r>
      <w:proofErr w:type="spellEnd"/>
      <w:r>
        <w:t xml:space="preserve">. </w:t>
      </w:r>
      <w:proofErr w:type="gramStart"/>
      <w:r>
        <w:t>e</w:t>
      </w:r>
      <w:proofErr w:type="gramEnd"/>
      <w:r>
        <w:t xml:space="preserve">.g., price 1996 </w:t>
      </w:r>
      <w:proofErr w:type="spellStart"/>
      <w:r>
        <w:t>ann</w:t>
      </w:r>
      <w:proofErr w:type="spellEnd"/>
      <w:r>
        <w:t xml:space="preserve"> </w:t>
      </w:r>
      <w:proofErr w:type="spellStart"/>
      <w:r>
        <w:t>ny</w:t>
      </w:r>
      <w:proofErr w:type="spellEnd"/>
      <w:r>
        <w:t xml:space="preserve"> </w:t>
      </w:r>
      <w:proofErr w:type="spellStart"/>
      <w:r>
        <w:t>acad</w:t>
      </w:r>
      <w:proofErr w:type="spellEnd"/>
      <w:r>
        <w:t xml:space="preserve"> </w:t>
      </w:r>
      <w:proofErr w:type="spellStart"/>
      <w:r>
        <w:t>sci</w:t>
      </w:r>
      <w:proofErr w:type="spellEnd"/>
      <w:r>
        <w:t xml:space="preserve">, </w:t>
      </w:r>
      <w:proofErr w:type="spellStart"/>
      <w:r>
        <w:t>drevets</w:t>
      </w:r>
      <w:proofErr w:type="spellEnd"/>
      <w:r>
        <w:t xml:space="preserve"> and price 2010, </w:t>
      </w:r>
      <w:proofErr w:type="spellStart"/>
      <w:r>
        <w:t>keay</w:t>
      </w:r>
      <w:proofErr w:type="spellEnd"/>
      <w:r>
        <w:t xml:space="preserve"> and handler.  </w:t>
      </w:r>
      <w:proofErr w:type="gramStart"/>
      <w:r>
        <w:t>also</w:t>
      </w:r>
      <w:proofErr w:type="gramEnd"/>
      <w:r>
        <w:t xml:space="preserve"> </w:t>
      </w:r>
      <w:proofErr w:type="spellStart"/>
      <w:r>
        <w:t>barbas</w:t>
      </w:r>
      <w:proofErr w:type="spellEnd"/>
      <w:r>
        <w:t xml:space="preserve">. </w:t>
      </w:r>
    </w:p>
    <w:p w14:paraId="72BFC893" w14:textId="77777777" w:rsidR="00A004FE" w:rsidRDefault="00A004FE">
      <w:pPr>
        <w:pStyle w:val="normal0"/>
        <w:widowControl w:val="0"/>
        <w:spacing w:line="240" w:lineRule="auto"/>
      </w:pPr>
    </w:p>
    <w:p w14:paraId="427EB0A7" w14:textId="77777777" w:rsidR="00A004FE" w:rsidRDefault="007A64D0">
      <w:pPr>
        <w:pStyle w:val="normal0"/>
        <w:widowControl w:val="0"/>
        <w:spacing w:line="240" w:lineRule="auto"/>
      </w:pPr>
      <w:proofErr w:type="spellStart"/>
      <w:proofErr w:type="gramStart"/>
      <w:r>
        <w:t>vogt</w:t>
      </w:r>
      <w:proofErr w:type="spellEnd"/>
      <w:proofErr w:type="gramEnd"/>
      <w:r>
        <w:t xml:space="preserve"> has not come in here but we should really cite him and map our regions onto his, e.g., NRN 2005.</w:t>
      </w:r>
    </w:p>
  </w:comment>
  <w:comment w:id="76" w:author="Tor Wager" w:date="2015-07-23T12:16:00Z" w:initials="">
    <w:p w14:paraId="390B8E5C" w14:textId="77777777" w:rsidR="00A004FE" w:rsidRDefault="007A64D0">
      <w:pPr>
        <w:pStyle w:val="normal0"/>
        <w:widowControl w:val="0"/>
        <w:spacing w:line="240" w:lineRule="auto"/>
      </w:pPr>
      <w:proofErr w:type="spellStart"/>
      <w:proofErr w:type="gramStart"/>
      <w:r>
        <w:t>i</w:t>
      </w:r>
      <w:proofErr w:type="spellEnd"/>
      <w:proofErr w:type="gramEnd"/>
      <w:r>
        <w:t xml:space="preserve"> wouldn't say this.  </w:t>
      </w:r>
      <w:proofErr w:type="gramStart"/>
      <w:r>
        <w:t>same</w:t>
      </w:r>
      <w:proofErr w:type="gramEnd"/>
      <w:r>
        <w:t xml:space="preserve"> comment as above on fig 4: Does size of region matter? </w:t>
      </w:r>
      <w:proofErr w:type="gramStart"/>
      <w:r>
        <w:t>frequency</w:t>
      </w:r>
      <w:proofErr w:type="gramEnd"/>
      <w:r>
        <w:t xml:space="preserve"> of activation? </w:t>
      </w:r>
      <w:proofErr w:type="gramStart"/>
      <w:r>
        <w:t>you</w:t>
      </w:r>
      <w:proofErr w:type="gramEnd"/>
      <w:r>
        <w:t xml:space="preserve"> could also normalize columns to sum to 1 in fig 4, and the picture would likely be different.  </w:t>
      </w:r>
      <w:proofErr w:type="gramStart"/>
      <w:r>
        <w:t>this</w:t>
      </w:r>
      <w:proofErr w:type="gramEnd"/>
      <w:r>
        <w:t xml:space="preserve"> region could be activated less frequently...  and in any case, it's not less anatomically connected or more "local" -- see anatomical refs in my previous comment for examples.</w:t>
      </w:r>
    </w:p>
  </w:comment>
  <w:comment w:id="77" w:author="Tor Wager" w:date="2015-07-23T12:17:00Z" w:initials="">
    <w:p w14:paraId="282CDB90" w14:textId="77777777" w:rsidR="00A004FE" w:rsidRDefault="007A64D0">
      <w:pPr>
        <w:pStyle w:val="normal0"/>
        <w:widowControl w:val="0"/>
        <w:spacing w:line="240" w:lineRule="auto"/>
      </w:pPr>
      <w:proofErr w:type="gramStart"/>
      <w:r>
        <w:t>not</w:t>
      </w:r>
      <w:proofErr w:type="gramEnd"/>
      <w:r>
        <w:t xml:space="preserve"> sure </w:t>
      </w:r>
      <w:proofErr w:type="spellStart"/>
      <w:r>
        <w:t>i</w:t>
      </w:r>
      <w:proofErr w:type="spellEnd"/>
      <w:r>
        <w:t xml:space="preserve"> agree with your boundary.</w:t>
      </w:r>
    </w:p>
  </w:comment>
  <w:comment w:id="78" w:author="Marie Banich" w:date="2015-07-22T08:08:00Z" w:initials="MB">
    <w:p w14:paraId="5D869208" w14:textId="06B01DA3" w:rsidR="00C94550" w:rsidRDefault="00C94550">
      <w:pPr>
        <w:pStyle w:val="CommentText"/>
      </w:pPr>
      <w:r>
        <w:rPr>
          <w:rStyle w:val="CommentReference"/>
        </w:rPr>
        <w:annotationRef/>
      </w:r>
      <w:r>
        <w:t>Did I change your meaning here?  Please check….</w:t>
      </w:r>
    </w:p>
  </w:comment>
  <w:comment w:id="79" w:author="Marie Banich" w:date="2015-07-22T08:08:00Z" w:initials="MB">
    <w:p w14:paraId="6410B197" w14:textId="397F7820" w:rsidR="00C94550" w:rsidRDefault="00C94550">
      <w:pPr>
        <w:pStyle w:val="CommentText"/>
      </w:pPr>
      <w:r>
        <w:rPr>
          <w:rStyle w:val="CommentReference"/>
        </w:rPr>
        <w:annotationRef/>
      </w:r>
      <w:r>
        <w:t xml:space="preserve">I wouldn’t necessarily say negative affect as there still remains some controversy.  </w:t>
      </w:r>
    </w:p>
  </w:comment>
  <w:comment w:id="81" w:author="Tor Wager" w:date="2015-07-23T12:18:00Z" w:initials="">
    <w:p w14:paraId="15E93B00" w14:textId="77777777" w:rsidR="00A004FE" w:rsidRDefault="007A64D0">
      <w:pPr>
        <w:pStyle w:val="normal0"/>
        <w:widowControl w:val="0"/>
        <w:spacing w:line="240" w:lineRule="auto"/>
      </w:pPr>
      <w:proofErr w:type="gramStart"/>
      <w:r>
        <w:t>be</w:t>
      </w:r>
      <w:proofErr w:type="gramEnd"/>
      <w:r>
        <w:t xml:space="preserve"> clear that these are words used in papers, not cognitive functions.  </w:t>
      </w:r>
      <w:proofErr w:type="gramStart"/>
      <w:r>
        <w:t>not</w:t>
      </w:r>
      <w:proofErr w:type="gramEnd"/>
      <w:r>
        <w:t xml:space="preserve"> clear now.  </w:t>
      </w:r>
      <w:proofErr w:type="gramStart"/>
      <w:r>
        <w:t>also</w:t>
      </w:r>
      <w:proofErr w:type="gramEnd"/>
      <w:r>
        <w:t xml:space="preserve"> discuss this in limitations section at the end.</w:t>
      </w:r>
    </w:p>
  </w:comment>
  <w:comment w:id="83" w:author="Marie Banich" w:date="2015-07-22T08:10:00Z" w:initials="MB">
    <w:p w14:paraId="05903B76" w14:textId="3DCB321C" w:rsidR="00C94550" w:rsidRDefault="00C94550">
      <w:pPr>
        <w:pStyle w:val="CommentText"/>
      </w:pPr>
      <w:r>
        <w:rPr>
          <w:rStyle w:val="CommentReference"/>
        </w:rPr>
        <w:annotationRef/>
      </w:r>
      <w:r>
        <w:t>I think it is good here because this is the first place that you start taking about function, and that’s what reverse inference is about.</w:t>
      </w:r>
    </w:p>
  </w:comment>
  <w:comment w:id="84" w:author="Tor Wager" w:date="2015-07-23T12:19:00Z" w:initials="">
    <w:p w14:paraId="2EF05134" w14:textId="77777777" w:rsidR="00A004FE" w:rsidRDefault="007A64D0">
      <w:pPr>
        <w:pStyle w:val="normal0"/>
        <w:widowControl w:val="0"/>
        <w:spacing w:line="240" w:lineRule="auto"/>
      </w:pPr>
      <w:proofErr w:type="gramStart"/>
      <w:r>
        <w:t>huh</w:t>
      </w:r>
      <w:proofErr w:type="gramEnd"/>
      <w:r>
        <w:t>?</w:t>
      </w:r>
    </w:p>
  </w:comment>
  <w:comment w:id="85" w:author="Marie Banich" w:date="2015-07-22T11:45:00Z" w:initials="MB">
    <w:p w14:paraId="18795511" w14:textId="400427ED" w:rsidR="00C94550" w:rsidRDefault="00C94550">
      <w:pPr>
        <w:pStyle w:val="CommentText"/>
      </w:pPr>
      <w:r>
        <w:rPr>
          <w:rStyle w:val="CommentReference"/>
        </w:rPr>
        <w:annotationRef/>
      </w:r>
      <w:r>
        <w:t>This sentence doesn’t make sense.</w:t>
      </w:r>
    </w:p>
  </w:comment>
  <w:comment w:id="82" w:author="Alejandro De La Vega" w:date="2015-06-29T14:44:00Z" w:initials="">
    <w:p w14:paraId="280D8228" w14:textId="77777777" w:rsidR="00C94550" w:rsidRDefault="00C94550">
      <w:pPr>
        <w:pStyle w:val="normal0"/>
        <w:widowControl w:val="0"/>
        <w:spacing w:line="240" w:lineRule="auto"/>
      </w:pPr>
      <w:r>
        <w:t>Is this a good place for the reverse inference maps? I put them here to motivate the next analysis but maybe this is better as the first thing in results</w:t>
      </w:r>
    </w:p>
  </w:comment>
  <w:comment w:id="87" w:author="Tor Wager" w:date="2015-07-23T12:19:00Z" w:initials="">
    <w:p w14:paraId="54A8FD4C" w14:textId="77777777" w:rsidR="00A004FE" w:rsidRDefault="007A64D0">
      <w:pPr>
        <w:pStyle w:val="normal0"/>
        <w:widowControl w:val="0"/>
        <w:spacing w:line="240" w:lineRule="auto"/>
      </w:pPr>
      <w:proofErr w:type="gramStart"/>
      <w:r>
        <w:t>bad</w:t>
      </w:r>
      <w:proofErr w:type="gramEnd"/>
      <w:r>
        <w:t xml:space="preserve"> sentence construction</w:t>
      </w:r>
    </w:p>
  </w:comment>
  <w:comment w:id="88" w:author="Tor Wager" w:date="2015-07-23T12:20:00Z" w:initials="">
    <w:p w14:paraId="09B9E3BB" w14:textId="77777777" w:rsidR="00A004FE" w:rsidRDefault="007A64D0">
      <w:pPr>
        <w:pStyle w:val="normal0"/>
        <w:widowControl w:val="0"/>
        <w:spacing w:line="240" w:lineRule="auto"/>
      </w:pPr>
      <w:proofErr w:type="gramStart"/>
      <w:r>
        <w:t>need</w:t>
      </w:r>
      <w:proofErr w:type="gramEnd"/>
      <w:r>
        <w:t xml:space="preserve"> better transition</w:t>
      </w:r>
    </w:p>
  </w:comment>
  <w:comment w:id="89" w:author="Tor Wager" w:date="2015-07-23T12:21:00Z" w:initials="">
    <w:p w14:paraId="4024869C" w14:textId="77777777" w:rsidR="00A004FE" w:rsidRDefault="007A64D0">
      <w:pPr>
        <w:pStyle w:val="normal0"/>
        <w:widowControl w:val="0"/>
        <w:spacing w:line="240" w:lineRule="auto"/>
      </w:pPr>
      <w:proofErr w:type="gramStart"/>
      <w:r>
        <w:t>you</w:t>
      </w:r>
      <w:proofErr w:type="gramEnd"/>
      <w:r>
        <w:t xml:space="preserve"> do not say what you mean here - exactly what metric was used?</w:t>
      </w:r>
    </w:p>
  </w:comment>
  <w:comment w:id="90" w:author="Marie Banich" w:date="2015-07-22T11:47:00Z" w:initials="MB">
    <w:p w14:paraId="4DE3033D" w14:textId="3C33833F" w:rsidR="00C94550" w:rsidRDefault="00C94550">
      <w:pPr>
        <w:pStyle w:val="CommentText"/>
      </w:pPr>
      <w:r>
        <w:rPr>
          <w:rStyle w:val="CommentReference"/>
        </w:rPr>
        <w:annotationRef/>
      </w:r>
      <w:r>
        <w:t xml:space="preserve">I don’t see any yellow in this figure – it just looks like you have a hot scale going from red to </w:t>
      </w:r>
      <w:proofErr w:type="gramStart"/>
      <w:r>
        <w:t>orange…..</w:t>
      </w:r>
      <w:proofErr w:type="gramEnd"/>
    </w:p>
  </w:comment>
  <w:comment w:id="91" w:author="Marie Banich" w:date="2015-07-22T11:48:00Z" w:initials="MB">
    <w:p w14:paraId="1F3ED969" w14:textId="0618300E" w:rsidR="00C94550" w:rsidRDefault="00C94550">
      <w:pPr>
        <w:pStyle w:val="CommentText"/>
      </w:pPr>
      <w:r>
        <w:rPr>
          <w:rStyle w:val="CommentReference"/>
        </w:rPr>
        <w:annotationRef/>
      </w:r>
      <w:r>
        <w:t>Is this supposed to be shown in white in 5C?  If so, where is the white?</w:t>
      </w:r>
    </w:p>
  </w:comment>
  <w:comment w:id="94" w:author="Marie Banich" w:date="2015-07-22T11:48:00Z" w:initials="MB">
    <w:p w14:paraId="68F82DB9" w14:textId="3A6C8396" w:rsidR="00C94550" w:rsidRDefault="00C94550">
      <w:pPr>
        <w:pStyle w:val="CommentText"/>
      </w:pPr>
      <w:r>
        <w:rPr>
          <w:rStyle w:val="CommentReference"/>
        </w:rPr>
        <w:annotationRef/>
      </w:r>
      <w:r>
        <w:t>Why do you have the same figure below?</w:t>
      </w:r>
    </w:p>
  </w:comment>
  <w:comment w:id="95" w:author="Tor Wager" w:date="2015-07-23T12:22:00Z" w:initials="">
    <w:p w14:paraId="3E47A006" w14:textId="77777777" w:rsidR="00A004FE" w:rsidRDefault="007A64D0">
      <w:pPr>
        <w:pStyle w:val="normal0"/>
        <w:widowControl w:val="0"/>
        <w:spacing w:line="240" w:lineRule="auto"/>
      </w:pPr>
      <w:proofErr w:type="gramStart"/>
      <w:r>
        <w:t>a</w:t>
      </w:r>
      <w:proofErr w:type="gramEnd"/>
      <w:r>
        <w:t xml:space="preserve"> method?</w:t>
      </w:r>
    </w:p>
  </w:comment>
  <w:comment w:id="97" w:author="Tor Wager" w:date="2015-07-23T12:25:00Z" w:initials="">
    <w:p w14:paraId="725A76B8" w14:textId="77777777" w:rsidR="00A004FE" w:rsidRDefault="007A64D0">
      <w:pPr>
        <w:pStyle w:val="normal0"/>
        <w:widowControl w:val="0"/>
        <w:spacing w:line="240" w:lineRule="auto"/>
      </w:pPr>
      <w:proofErr w:type="gramStart"/>
      <w:r>
        <w:t>this</w:t>
      </w:r>
      <w:proofErr w:type="gramEnd"/>
      <w:r>
        <w:t xml:space="preserve"> is not very clear to me and could be streamlined.  </w:t>
      </w:r>
      <w:proofErr w:type="gramStart"/>
      <w:r>
        <w:t>what</w:t>
      </w:r>
      <w:proofErr w:type="gramEnd"/>
      <w:r>
        <w:t xml:space="preserve"> are you doing?  Naive Bayes classification?  Or what? What is the predictor(s) and what is the outcome?  Why are you subtracting anything?  Is it the profile of associations between region x and each of the 34 psychological topics (not "cognitive functions")?  Why subtract, instead of reporting in log odds or something?</w:t>
      </w:r>
    </w:p>
  </w:comment>
  <w:comment w:id="102" w:author="Tor Wager" w:date="2015-07-23T12:27:00Z" w:initials="">
    <w:p w14:paraId="17EE4BB3" w14:textId="77777777" w:rsidR="00A004FE" w:rsidRDefault="007A64D0">
      <w:pPr>
        <w:pStyle w:val="normal0"/>
        <w:widowControl w:val="0"/>
        <w:spacing w:line="240" w:lineRule="auto"/>
      </w:pPr>
      <w:r>
        <w:t xml:space="preserve">Where do you list what all 34 topics are?  And what terms are associated with them?  </w:t>
      </w:r>
      <w:proofErr w:type="gramStart"/>
      <w:r>
        <w:t>how</w:t>
      </w:r>
      <w:proofErr w:type="gramEnd"/>
      <w:r>
        <w:t xml:space="preserve"> did you name the topics?</w:t>
      </w:r>
    </w:p>
  </w:comment>
  <w:comment w:id="105" w:author="Tor Wager" w:date="2015-07-23T12:28:00Z" w:initials="">
    <w:p w14:paraId="2B4DEE67" w14:textId="77777777" w:rsidR="00A004FE" w:rsidRDefault="007A64D0">
      <w:pPr>
        <w:pStyle w:val="normal0"/>
        <w:widowControl w:val="0"/>
        <w:spacing w:line="240" w:lineRule="auto"/>
      </w:pPr>
      <w:r>
        <w:t xml:space="preserve">What is the threshold here for a significant association?  </w:t>
      </w:r>
      <w:proofErr w:type="gramStart"/>
      <w:r>
        <w:t>e</w:t>
      </w:r>
      <w:proofErr w:type="gramEnd"/>
      <w:r>
        <w:t>.g., significantly greater odds of term given activation than base rate.</w:t>
      </w:r>
    </w:p>
  </w:comment>
  <w:comment w:id="108" w:author="Tor Wager" w:date="2015-07-23T12:29:00Z" w:initials="">
    <w:p w14:paraId="3FA674D7" w14:textId="77777777" w:rsidR="00A004FE" w:rsidRDefault="007A64D0">
      <w:pPr>
        <w:pStyle w:val="normal0"/>
        <w:widowControl w:val="0"/>
        <w:spacing w:line="240" w:lineRule="auto"/>
      </w:pPr>
      <w:proofErr w:type="gramStart"/>
      <w:r>
        <w:t>what</w:t>
      </w:r>
      <w:proofErr w:type="gramEnd"/>
      <w:r>
        <w:t xml:space="preserve"> did you create the polar plots in? (</w:t>
      </w:r>
      <w:proofErr w:type="gramStart"/>
      <w:r>
        <w:t>software</w:t>
      </w:r>
      <w:proofErr w:type="gramEnd"/>
      <w:r>
        <w:t xml:space="preserve">) they look nice.  </w:t>
      </w:r>
      <w:proofErr w:type="gramStart"/>
      <w:r>
        <w:t>text</w:t>
      </w:r>
      <w:proofErr w:type="gramEnd"/>
      <w:r>
        <w:t xml:space="preserve"> is too small though.</w:t>
      </w:r>
    </w:p>
  </w:comment>
  <w:comment w:id="112" w:author="Tor Wager" w:date="2015-07-23T12:32:00Z" w:initials="">
    <w:p w14:paraId="0E1B9B4B" w14:textId="77777777" w:rsidR="00A004FE" w:rsidRDefault="007A64D0">
      <w:pPr>
        <w:pStyle w:val="normal0"/>
        <w:widowControl w:val="0"/>
        <w:spacing w:line="240" w:lineRule="auto"/>
      </w:pPr>
      <w:r>
        <w:t>What is the scale here and what do the numbers mean?</w:t>
      </w:r>
    </w:p>
  </w:comment>
  <w:comment w:id="111" w:author="Marie Banich" w:date="2015-07-22T11:57:00Z" w:initials="MB">
    <w:p w14:paraId="55E37A82" w14:textId="5A57861F" w:rsidR="00C94550" w:rsidRDefault="00C94550">
      <w:pPr>
        <w:pStyle w:val="CommentText"/>
      </w:pPr>
      <w:r>
        <w:rPr>
          <w:rStyle w:val="CommentReference"/>
        </w:rPr>
        <w:annotationRef/>
      </w:r>
      <w:r>
        <w:t xml:space="preserve">I’m a little confused here on the SMA </w:t>
      </w:r>
      <w:proofErr w:type="spellStart"/>
      <w:r>
        <w:t>subrgions</w:t>
      </w:r>
      <w:proofErr w:type="spellEnd"/>
      <w:r>
        <w:t xml:space="preserve"> – it looks like there should be an orange region and a maroon region, but all I see on your brain is an orange region.  Also these plots are really confusing – why are there different names on the plots for different </w:t>
      </w:r>
      <w:proofErr w:type="spellStart"/>
      <w:r>
        <w:t>subregions</w:t>
      </w:r>
      <w:proofErr w:type="spellEnd"/>
      <w:r>
        <w:t>?  What’s the point of putting certain things next to each other on the circle.  What do the ring numbers mean?  The labels of function around the circle are way too small and hard to read.  I can’t distinguish the colors in the pre-SMA/</w:t>
      </w:r>
      <w:proofErr w:type="spellStart"/>
      <w:r>
        <w:t>dACC</w:t>
      </w:r>
      <w:proofErr w:type="spellEnd"/>
      <w:r>
        <w:t xml:space="preserve"> </w:t>
      </w:r>
      <w:proofErr w:type="spellStart"/>
      <w:r>
        <w:t>subregions</w:t>
      </w:r>
      <w:proofErr w:type="spellEnd"/>
      <w:r>
        <w:t xml:space="preserve"> too well.  Can you make that blue region a darker blue so it doesn’t look so much like the green?</w:t>
      </w:r>
    </w:p>
  </w:comment>
  <w:comment w:id="115" w:author="Marie Banich" w:date="2015-07-22T12:00:00Z" w:initials="MB">
    <w:p w14:paraId="6AC13557" w14:textId="7FB7A657" w:rsidR="00C94550" w:rsidRDefault="00C94550">
      <w:pPr>
        <w:pStyle w:val="CommentText"/>
      </w:pPr>
      <w:r>
        <w:rPr>
          <w:rStyle w:val="CommentReference"/>
        </w:rPr>
        <w:annotationRef/>
      </w:r>
      <w:r>
        <w:t>Stick to one description of this region is it pre-SMA/</w:t>
      </w:r>
      <w:proofErr w:type="spellStart"/>
      <w:r>
        <w:t>dACC</w:t>
      </w:r>
      <w:proofErr w:type="spellEnd"/>
      <w:r>
        <w:t xml:space="preserve"> or </w:t>
      </w:r>
      <w:proofErr w:type="spellStart"/>
      <w:r>
        <w:t>dACC</w:t>
      </w:r>
      <w:proofErr w:type="spellEnd"/>
      <w:r>
        <w:t xml:space="preserve">/pre-SMA?  Keep it consistent in the body of the paper and the figure. </w:t>
      </w:r>
    </w:p>
  </w:comment>
  <w:comment w:id="116" w:author="Tor Wager" w:date="2015-07-23T12:34:00Z" w:initials="">
    <w:p w14:paraId="56EF9AFD" w14:textId="77777777" w:rsidR="00A004FE" w:rsidRDefault="007A64D0">
      <w:pPr>
        <w:pStyle w:val="normal0"/>
        <w:widowControl w:val="0"/>
        <w:spacing w:line="240" w:lineRule="auto"/>
      </w:pPr>
      <w:proofErr w:type="gramStart"/>
      <w:r>
        <w:t>similar</w:t>
      </w:r>
      <w:proofErr w:type="gramEnd"/>
      <w:r>
        <w:t xml:space="preserve"> to what?  </w:t>
      </w:r>
      <w:proofErr w:type="gramStart"/>
      <w:r>
        <w:t>and</w:t>
      </w:r>
      <w:proofErr w:type="gramEnd"/>
      <w:r>
        <w:t xml:space="preserve"> "rather" is vague" avoid vague words and value words.</w:t>
      </w:r>
    </w:p>
  </w:comment>
  <w:comment w:id="117" w:author="Tor Wager" w:date="2015-07-23T12:35:00Z" w:initials="">
    <w:p w14:paraId="13444E14" w14:textId="77777777" w:rsidR="00A004FE" w:rsidRDefault="007A64D0">
      <w:pPr>
        <w:pStyle w:val="normal0"/>
        <w:widowControl w:val="0"/>
        <w:spacing w:line="240" w:lineRule="auto"/>
      </w:pPr>
      <w:proofErr w:type="gramStart"/>
      <w:r>
        <w:t>again</w:t>
      </w:r>
      <w:proofErr w:type="gramEnd"/>
      <w:r>
        <w:t xml:space="preserve">, are the base rates controlled for in such statements?  </w:t>
      </w:r>
      <w:proofErr w:type="gramStart"/>
      <w:r>
        <w:t>if</w:t>
      </w:r>
      <w:proofErr w:type="gramEnd"/>
      <w:r>
        <w:t xml:space="preserve"> you normalized rows/cols would the conclusion be the same?  </w:t>
      </w:r>
      <w:proofErr w:type="gramStart"/>
      <w:r>
        <w:t>and</w:t>
      </w:r>
      <w:proofErr w:type="gramEnd"/>
      <w:r>
        <w:t xml:space="preserve"> significance test for the difference of some kind?</w:t>
      </w:r>
    </w:p>
  </w:comment>
  <w:comment w:id="119" w:author="Tor Wager" w:date="2015-07-23T12:36:00Z" w:initials="">
    <w:p w14:paraId="06C4D893" w14:textId="77777777" w:rsidR="00A004FE" w:rsidRDefault="007A64D0">
      <w:pPr>
        <w:pStyle w:val="normal0"/>
        <w:widowControl w:val="0"/>
        <w:spacing w:line="240" w:lineRule="auto"/>
      </w:pPr>
      <w:proofErr w:type="gramStart"/>
      <w:r>
        <w:t>what</w:t>
      </w:r>
      <w:proofErr w:type="gramEnd"/>
      <w:r>
        <w:t xml:space="preserve"> are the predictors?  </w:t>
      </w:r>
      <w:proofErr w:type="gramStart"/>
      <w:r>
        <w:t>topics</w:t>
      </w:r>
      <w:proofErr w:type="gramEnd"/>
      <w:r>
        <w:t>?</w:t>
      </w:r>
    </w:p>
  </w:comment>
  <w:comment w:id="120" w:author="Tor Wager" w:date="2015-07-23T12:38:00Z" w:initials="">
    <w:p w14:paraId="35086014" w14:textId="77777777" w:rsidR="00A004FE" w:rsidRDefault="007A64D0">
      <w:pPr>
        <w:pStyle w:val="normal0"/>
        <w:widowControl w:val="0"/>
        <w:spacing w:line="240" w:lineRule="auto"/>
      </w:pPr>
      <w:proofErr w:type="gramStart"/>
      <w:r>
        <w:t>hmmm</w:t>
      </w:r>
      <w:proofErr w:type="gramEnd"/>
      <w:r>
        <w:t>, this is a forward stepwise procedure, and is not particularly efficient because you could miss a lot.  "</w:t>
      </w:r>
      <w:proofErr w:type="gramStart"/>
      <w:r>
        <w:t>best</w:t>
      </w:r>
      <w:proofErr w:type="gramEnd"/>
      <w:r>
        <w:t xml:space="preserve"> subsets" regression exists, and you could also consider AIC/BIC criteria to build a model.  </w:t>
      </w:r>
    </w:p>
    <w:p w14:paraId="1D5AC1E0" w14:textId="77777777" w:rsidR="00A004FE" w:rsidRDefault="00A004FE">
      <w:pPr>
        <w:pStyle w:val="normal0"/>
        <w:widowControl w:val="0"/>
        <w:spacing w:line="240" w:lineRule="auto"/>
      </w:pPr>
    </w:p>
    <w:p w14:paraId="3DCC635A" w14:textId="77777777" w:rsidR="00A004FE" w:rsidRDefault="007A64D0">
      <w:pPr>
        <w:pStyle w:val="normal0"/>
        <w:widowControl w:val="0"/>
        <w:spacing w:line="240" w:lineRule="auto"/>
      </w:pPr>
      <w:r>
        <w:t xml:space="preserve">I like the idea of functional complexity overall, </w:t>
      </w:r>
      <w:proofErr w:type="gramStart"/>
      <w:r>
        <w:t>but :</w:t>
      </w:r>
      <w:proofErr w:type="gramEnd"/>
    </w:p>
    <w:p w14:paraId="650C3747" w14:textId="77777777" w:rsidR="00A004FE" w:rsidRDefault="007A64D0">
      <w:pPr>
        <w:pStyle w:val="normal0"/>
        <w:widowControl w:val="0"/>
        <w:spacing w:line="240" w:lineRule="auto"/>
      </w:pPr>
      <w:r>
        <w:t xml:space="preserve">1. </w:t>
      </w:r>
      <w:proofErr w:type="gramStart"/>
      <w:r>
        <w:t>how</w:t>
      </w:r>
      <w:proofErr w:type="gramEnd"/>
      <w:r>
        <w:t xml:space="preserve"> is it affected by diffs in base rate/region size?</w:t>
      </w:r>
    </w:p>
    <w:p w14:paraId="20B198DA" w14:textId="77777777" w:rsidR="00A004FE" w:rsidRDefault="007A64D0">
      <w:pPr>
        <w:pStyle w:val="normal0"/>
        <w:widowControl w:val="0"/>
        <w:spacing w:line="240" w:lineRule="auto"/>
      </w:pPr>
      <w:r>
        <w:t xml:space="preserve">2. </w:t>
      </w:r>
      <w:proofErr w:type="gramStart"/>
      <w:r>
        <w:t>can</w:t>
      </w:r>
      <w:proofErr w:type="gramEnd"/>
      <w:r>
        <w:t xml:space="preserve"> you make any claims about the significance of differences in "number of topics needed to classify"?</w:t>
      </w:r>
    </w:p>
  </w:comment>
  <w:comment w:id="121" w:author="Tor Wager" w:date="2015-07-23T12:39:00Z" w:initials="">
    <w:p w14:paraId="2F97DDF5" w14:textId="77777777" w:rsidR="00A004FE" w:rsidRDefault="007A64D0">
      <w:pPr>
        <w:pStyle w:val="normal0"/>
        <w:widowControl w:val="0"/>
        <w:spacing w:line="240" w:lineRule="auto"/>
      </w:pPr>
      <w:proofErr w:type="gramStart"/>
      <w:r>
        <w:t>hmm</w:t>
      </w:r>
      <w:proofErr w:type="gramEnd"/>
      <w:r>
        <w:t xml:space="preserve">, so the balanced accuracy is about this much? 0.5 is chance, right?  </w:t>
      </w:r>
      <w:proofErr w:type="gramStart"/>
      <w:r>
        <w:t>what</w:t>
      </w:r>
      <w:proofErr w:type="gramEnd"/>
      <w:r>
        <w:t xml:space="preserve"> is chance? Is this significant?</w:t>
      </w:r>
    </w:p>
  </w:comment>
  <w:comment w:id="123" w:author="Tor Wager" w:date="2015-07-23T12:40:00Z" w:initials="">
    <w:p w14:paraId="3225BC7E" w14:textId="77777777" w:rsidR="00A004FE" w:rsidRDefault="007A64D0">
      <w:pPr>
        <w:pStyle w:val="normal0"/>
        <w:widowControl w:val="0"/>
        <w:spacing w:line="240" w:lineRule="auto"/>
      </w:pPr>
      <w:proofErr w:type="gramStart"/>
      <w:r>
        <w:t>sometimes</w:t>
      </w:r>
      <w:proofErr w:type="gramEnd"/>
      <w:r>
        <w:t>...</w:t>
      </w:r>
    </w:p>
  </w:comment>
  <w:comment w:id="133" w:author="Tor Wager" w:date="2015-07-23T12:42:00Z" w:initials="">
    <w:p w14:paraId="6E1CF753" w14:textId="77777777" w:rsidR="00A004FE" w:rsidRDefault="007A64D0">
      <w:pPr>
        <w:pStyle w:val="normal0"/>
        <w:widowControl w:val="0"/>
        <w:spacing w:line="240" w:lineRule="auto"/>
      </w:pPr>
      <w:proofErr w:type="gramStart"/>
      <w:r>
        <w:t>so</w:t>
      </w:r>
      <w:proofErr w:type="gramEnd"/>
      <w:r>
        <w:t xml:space="preserve"> </w:t>
      </w:r>
      <w:proofErr w:type="spellStart"/>
      <w:r>
        <w:t>i</w:t>
      </w:r>
      <w:proofErr w:type="spellEnd"/>
      <w:r>
        <w:t xml:space="preserve"> think an issue with the top panel here, and analysis, is that it's not clear that you have the BEST model at x topics, so you're comparing apples and oranges when you compare different numbers of topics... </w:t>
      </w:r>
      <w:proofErr w:type="spellStart"/>
      <w:r>
        <w:t>i'm</w:t>
      </w:r>
      <w:proofErr w:type="spellEnd"/>
      <w:r>
        <w:t xml:space="preserve"> puzzling over this... the topic identities included in the model change... the lasso path gives you a smooth solution that is consistent in the sense that if topic x is included in one model it is also included in a more complex model.</w:t>
      </w:r>
    </w:p>
  </w:comment>
  <w:comment w:id="136" w:author="Tor Wager" w:date="2015-07-23T12:51:00Z" w:initials="">
    <w:p w14:paraId="59D1D6A6" w14:textId="77777777" w:rsidR="00A004FE" w:rsidRDefault="007A64D0">
      <w:pPr>
        <w:pStyle w:val="normal0"/>
        <w:widowControl w:val="0"/>
        <w:spacing w:line="240" w:lineRule="auto"/>
      </w:pPr>
      <w:proofErr w:type="spellStart"/>
      <w:proofErr w:type="gramStart"/>
      <w:r>
        <w:t>i</w:t>
      </w:r>
      <w:proofErr w:type="spellEnd"/>
      <w:proofErr w:type="gramEnd"/>
      <w:r>
        <w:t xml:space="preserve"> wonder if this analysis can also be influenced by the reliability of activation induced by different topics (motor vs. social, for example), as well as the base rate of activation.  </w:t>
      </w:r>
    </w:p>
    <w:p w14:paraId="62248C99" w14:textId="77777777" w:rsidR="00A004FE" w:rsidRDefault="00A004FE">
      <w:pPr>
        <w:pStyle w:val="normal0"/>
        <w:widowControl w:val="0"/>
        <w:spacing w:line="240" w:lineRule="auto"/>
      </w:pPr>
    </w:p>
    <w:p w14:paraId="2F32B1CF" w14:textId="77777777" w:rsidR="00A004FE" w:rsidRDefault="007A64D0">
      <w:pPr>
        <w:pStyle w:val="normal0"/>
        <w:widowControl w:val="0"/>
        <w:spacing w:line="240" w:lineRule="auto"/>
      </w:pPr>
      <w:proofErr w:type="gramStart"/>
      <w:r>
        <w:t>what</w:t>
      </w:r>
      <w:proofErr w:type="gramEnd"/>
      <w:r>
        <w:t xml:space="preserve"> would a region look like here that is activated by every topic?  </w:t>
      </w:r>
      <w:proofErr w:type="gramStart"/>
      <w:r>
        <w:t>it</w:t>
      </w:r>
      <w:proofErr w:type="gramEnd"/>
      <w:r>
        <w:t xml:space="preserve"> would be very "diverse", but </w:t>
      </w:r>
      <w:proofErr w:type="spellStart"/>
      <w:r>
        <w:t>i</w:t>
      </w:r>
      <w:proofErr w:type="spellEnd"/>
      <w:r>
        <w:t xml:space="preserve"> don't think any particular topic would be useful for classification.  </w:t>
      </w:r>
      <w:proofErr w:type="gramStart"/>
      <w:r>
        <w:t>so</w:t>
      </w:r>
      <w:proofErr w:type="gramEnd"/>
      <w:r>
        <w:t xml:space="preserve"> maybe its measured diversity would be low?  </w:t>
      </w:r>
      <w:proofErr w:type="gramStart"/>
      <w:r>
        <w:t>or</w:t>
      </w:r>
      <w:proofErr w:type="gramEnd"/>
      <w:r>
        <w:t xml:space="preserve"> just unpredictable?</w:t>
      </w:r>
    </w:p>
  </w:comment>
  <w:comment w:id="139" w:author="Tor Wager" w:date="2015-07-23T12:43:00Z" w:initials="">
    <w:p w14:paraId="05A103AF" w14:textId="77777777" w:rsidR="00A004FE" w:rsidRDefault="007A64D0">
      <w:pPr>
        <w:pStyle w:val="normal0"/>
        <w:widowControl w:val="0"/>
        <w:spacing w:line="240" w:lineRule="auto"/>
      </w:pPr>
      <w:proofErr w:type="gramStart"/>
      <w:r>
        <w:t>how</w:t>
      </w:r>
      <w:proofErr w:type="gramEnd"/>
      <w:r>
        <w:t xml:space="preserve"> did you calculate AUC here?  </w:t>
      </w:r>
      <w:proofErr w:type="gramStart"/>
      <w:r>
        <w:t>did</w:t>
      </w:r>
      <w:proofErr w:type="gramEnd"/>
      <w:r>
        <w:t xml:space="preserve"> you use standard Gaussian assumptions, or what?</w:t>
      </w:r>
    </w:p>
  </w:comment>
  <w:comment w:id="144" w:author="Tor Wager" w:date="2015-07-23T12:45:00Z" w:initials="">
    <w:p w14:paraId="448DB4B8" w14:textId="77777777" w:rsidR="00A004FE" w:rsidRDefault="007A64D0">
      <w:pPr>
        <w:pStyle w:val="normal0"/>
        <w:widowControl w:val="0"/>
        <w:spacing w:line="240" w:lineRule="auto"/>
      </w:pPr>
      <w:proofErr w:type="spellStart"/>
      <w:proofErr w:type="gramStart"/>
      <w:r>
        <w:t>i</w:t>
      </w:r>
      <w:proofErr w:type="gramEnd"/>
      <w:r>
        <w:t>'m</w:t>
      </w:r>
      <w:proofErr w:type="spellEnd"/>
      <w:r>
        <w:t xml:space="preserve"> not sure what SDI is or why it looks different. </w:t>
      </w:r>
      <w:proofErr w:type="gramStart"/>
      <w:r>
        <w:t>but</w:t>
      </w:r>
      <w:proofErr w:type="gramEnd"/>
      <w:r>
        <w:t xml:space="preserve"> readers will be left confused here </w:t>
      </w:r>
      <w:proofErr w:type="spellStart"/>
      <w:r>
        <w:t>i</w:t>
      </w:r>
      <w:proofErr w:type="spellEnd"/>
      <w:r>
        <w:t xml:space="preserve"> think...what is the right answer?  </w:t>
      </w:r>
      <w:proofErr w:type="gramStart"/>
      <w:r>
        <w:t>which</w:t>
      </w:r>
      <w:proofErr w:type="gramEnd"/>
      <w:r>
        <w:t xml:space="preserve"> should </w:t>
      </w:r>
      <w:proofErr w:type="spellStart"/>
      <w:r>
        <w:t>i</w:t>
      </w:r>
      <w:proofErr w:type="spellEnd"/>
      <w:r>
        <w:t xml:space="preserve"> trust?  </w:t>
      </w:r>
      <w:proofErr w:type="spellStart"/>
      <w:proofErr w:type="gramStart"/>
      <w:r>
        <w:t>i</w:t>
      </w:r>
      <w:proofErr w:type="gramEnd"/>
      <w:r>
        <w:t>'m</w:t>
      </w:r>
      <w:proofErr w:type="spellEnd"/>
      <w:r>
        <w:t xml:space="preserve"> not sure </w:t>
      </w:r>
      <w:proofErr w:type="spellStart"/>
      <w:r>
        <w:t>i</w:t>
      </w:r>
      <w:proofErr w:type="spellEnd"/>
      <w:r>
        <w:t xml:space="preserve"> trust either of them.</w:t>
      </w:r>
    </w:p>
  </w:comment>
  <w:comment w:id="147" w:author="Tal Yarkoni" w:date="2015-07-01T01:48:00Z" w:initials="">
    <w:p w14:paraId="2946F29A" w14:textId="77777777" w:rsidR="00C94550" w:rsidRDefault="00C94550">
      <w:pPr>
        <w:pStyle w:val="normal0"/>
        <w:widowControl w:val="0"/>
        <w:spacing w:line="240" w:lineRule="auto"/>
      </w:pPr>
      <w:r>
        <w:t>Nice! Somewhere in the text we should probably have something to say about why the results look so different for the two approaches. As we talked about in Boulder, I think it's actually good for us, because we can nicely make the point that there are many ways to operationalize complexity, and one could argue that the one on the left is more informative than the one on the right (though we probably don't want to come down too strongly on that)</w:t>
      </w:r>
    </w:p>
  </w:comment>
  <w:comment w:id="165" w:author="Marie Banich" w:date="2015-07-22T12:54:00Z" w:initials="MB">
    <w:p w14:paraId="363AF9EA" w14:textId="21378FFA" w:rsidR="00C94550" w:rsidRDefault="00C94550">
      <w:pPr>
        <w:pStyle w:val="CommentText"/>
      </w:pPr>
      <w:r>
        <w:rPr>
          <w:rStyle w:val="CommentReference"/>
        </w:rPr>
        <w:annotationRef/>
      </w:r>
      <w:r>
        <w:t>What do you mean “previous findings” – there are no previous finding for the diversity indices for this region, are there?</w:t>
      </w:r>
    </w:p>
  </w:comment>
  <w:comment w:id="168" w:author="Marie Banich" w:date="2015-07-22T12:55:00Z" w:initials="MB">
    <w:p w14:paraId="465A6DFF" w14:textId="56C8BA07" w:rsidR="00C94550" w:rsidRDefault="00C94550">
      <w:pPr>
        <w:pStyle w:val="CommentText"/>
      </w:pPr>
      <w:r>
        <w:rPr>
          <w:rStyle w:val="CommentReference"/>
        </w:rPr>
        <w:annotationRef/>
      </w:r>
      <w:r>
        <w:t>What “previous analysis”?</w:t>
      </w:r>
    </w:p>
  </w:comment>
  <w:comment w:id="170" w:author="Marie Banich" w:date="2015-07-22T12:56:00Z" w:initials="MB">
    <w:p w14:paraId="6D958FE8" w14:textId="71C9366D" w:rsidR="00C94550" w:rsidRDefault="00C94550">
      <w:pPr>
        <w:pStyle w:val="CommentText"/>
      </w:pPr>
      <w:r>
        <w:rPr>
          <w:rStyle w:val="CommentReference"/>
        </w:rPr>
        <w:annotationRef/>
      </w:r>
      <w:r>
        <w:t>I don’t know what to make of all of this.  Adding the Shannon’s Diversity Index makes all of this look like a mess.  I don’t see what you are going to be able to say here given how poorly the two measures line up.</w:t>
      </w:r>
    </w:p>
  </w:comment>
  <w:comment w:id="177" w:author="Marie Banich" w:date="2015-07-22T17:00:00Z" w:initials="MB">
    <w:p w14:paraId="277A429F" w14:textId="4D2581FF" w:rsidR="00C94550" w:rsidRDefault="00C94550">
      <w:pPr>
        <w:pStyle w:val="CommentText"/>
      </w:pPr>
      <w:r>
        <w:rPr>
          <w:rStyle w:val="CommentReference"/>
        </w:rPr>
        <w:annotationRef/>
      </w:r>
      <w:r>
        <w:t>“Receives” from whom?</w:t>
      </w:r>
    </w:p>
  </w:comment>
  <w:comment w:id="179" w:author="Alejandro De La Vega" w:date="2015-07-04T03:45:00Z" w:initials="">
    <w:p w14:paraId="21D5CF05" w14:textId="77777777" w:rsidR="00C94550" w:rsidRDefault="00C94550">
      <w:pPr>
        <w:pStyle w:val="normal0"/>
        <w:widowControl w:val="0"/>
        <w:spacing w:line="240" w:lineRule="auto"/>
      </w:pPr>
      <w:r>
        <w:t>Should I talk amore about learning processes, decision-making and rostral / caudal distinctions or is this enough?</w:t>
      </w:r>
    </w:p>
  </w:comment>
  <w:comment w:id="181" w:author="Marie Banich" w:date="2015-07-22T17:08:00Z" w:initials="MB">
    <w:p w14:paraId="7920EB2A" w14:textId="17E67B2E" w:rsidR="00C94550" w:rsidRDefault="00C94550">
      <w:pPr>
        <w:pStyle w:val="CommentText"/>
      </w:pPr>
      <w:r>
        <w:rPr>
          <w:rStyle w:val="CommentReference"/>
        </w:rPr>
        <w:annotationRef/>
      </w:r>
      <w:r>
        <w:t xml:space="preserve">I’m not following </w:t>
      </w:r>
      <w:proofErr w:type="gramStart"/>
      <w:r>
        <w:t>here…..What</w:t>
      </w:r>
      <w:proofErr w:type="gramEnd"/>
      <w:r>
        <w:t xml:space="preserve"> is “the highest maximum accuracy”?  Wouldn’t that be 100% which you did not reach?</w:t>
      </w:r>
    </w:p>
  </w:comment>
  <w:comment w:id="185" w:author="Marie Banich" w:date="2015-07-22T17:09:00Z" w:initials="MB">
    <w:p w14:paraId="4F51B3AB" w14:textId="2CE9E330" w:rsidR="00C94550" w:rsidRDefault="00C94550">
      <w:pPr>
        <w:pStyle w:val="CommentText"/>
      </w:pPr>
      <w:r>
        <w:rPr>
          <w:rStyle w:val="CommentReference"/>
        </w:rPr>
        <w:annotationRef/>
      </w:r>
      <w:r>
        <w:t>Are you saying that affective processes are a domain of cognition?  Cognitive and affective processes are typically thought of as distinct.</w:t>
      </w:r>
    </w:p>
  </w:comment>
  <w:comment w:id="187" w:author="Marie Banich" w:date="2015-07-22T17:10:00Z" w:initials="MB">
    <w:p w14:paraId="6E7ED7A3" w14:textId="01336AAE" w:rsidR="00C94550" w:rsidRDefault="00C94550">
      <w:pPr>
        <w:pStyle w:val="CommentText"/>
      </w:pPr>
      <w:r>
        <w:rPr>
          <w:rStyle w:val="CommentReference"/>
        </w:rPr>
        <w:annotationRef/>
      </w:r>
      <w:r>
        <w:t xml:space="preserve">This comment is just hanging out </w:t>
      </w:r>
      <w:proofErr w:type="gramStart"/>
      <w:r>
        <w:t>there…..I</w:t>
      </w:r>
      <w:proofErr w:type="gramEnd"/>
      <w:r>
        <w:t xml:space="preserve"> would cut it.</w:t>
      </w:r>
    </w:p>
  </w:comment>
  <w:comment w:id="188" w:author="Marie Banich" w:date="2015-07-22T17:21:00Z" w:initials="MB">
    <w:p w14:paraId="11527716" w14:textId="2C0576A3" w:rsidR="00C94550" w:rsidRDefault="00C94550">
      <w:pPr>
        <w:pStyle w:val="CommentText"/>
      </w:pPr>
      <w:r>
        <w:rPr>
          <w:rStyle w:val="CommentReference"/>
        </w:rPr>
        <w:annotationRef/>
      </w:r>
      <w:r>
        <w:t>This section needs a lot of work.  Your points are not at all clear.</w:t>
      </w:r>
    </w:p>
  </w:comment>
  <w:comment w:id="191" w:author="Marie Banich" w:date="2015-07-22T17:17:00Z" w:initials="MB">
    <w:p w14:paraId="5B0FCD1B" w14:textId="679F703A" w:rsidR="00C94550" w:rsidRDefault="00C94550">
      <w:pPr>
        <w:pStyle w:val="CommentText"/>
      </w:pPr>
      <w:r>
        <w:rPr>
          <w:rStyle w:val="CommentReference"/>
        </w:rPr>
        <w:annotationRef/>
      </w:r>
      <w:r>
        <w:t>This makes it sound like you make errors pulling the coordinates from papers…</w:t>
      </w:r>
      <w:proofErr w:type="gramStart"/>
      <w:r>
        <w:t>.I</w:t>
      </w:r>
      <w:proofErr w:type="gramEnd"/>
      <w:r>
        <w:t xml:space="preserve"> think you need to be more specific about what you mean by “errors”.  I think that saying the data is imprecise is better than saying your method is error prone.</w:t>
      </w:r>
    </w:p>
  </w:comment>
  <w:comment w:id="194" w:author="Marie Banich" w:date="2015-07-22T17:18:00Z" w:initials="MB">
    <w:p w14:paraId="658C91BB" w14:textId="57E74C4B" w:rsidR="00C94550" w:rsidRDefault="00C94550">
      <w:pPr>
        <w:pStyle w:val="CommentText"/>
      </w:pPr>
      <w:r>
        <w:rPr>
          <w:rStyle w:val="CommentReference"/>
        </w:rPr>
        <w:annotationRef/>
      </w:r>
      <w:r>
        <w:t xml:space="preserve">I think you need to explain how the sheer numbers can ameliorate </w:t>
      </w:r>
      <w:proofErr w:type="gramStart"/>
      <w:r>
        <w:t>concerns…..</w:t>
      </w:r>
      <w:proofErr w:type="gramEnd"/>
    </w:p>
  </w:comment>
  <w:comment w:id="196" w:author="Marie Banich" w:date="2015-07-22T17:18:00Z" w:initials="MB">
    <w:p w14:paraId="08AD75C9" w14:textId="706281DB" w:rsidR="00C94550" w:rsidRDefault="00C94550">
      <w:pPr>
        <w:pStyle w:val="CommentText"/>
      </w:pPr>
      <w:r>
        <w:rPr>
          <w:rStyle w:val="CommentReference"/>
        </w:rPr>
        <w:annotationRef/>
      </w:r>
      <w:r>
        <w:t>How is this point different from the one that I’ve highlighted in yellow above?</w:t>
      </w:r>
    </w:p>
  </w:comment>
  <w:comment w:id="197" w:author="Marie Banich" w:date="2015-07-22T17:19:00Z" w:initials="MB">
    <w:p w14:paraId="12240173" w14:textId="77781689" w:rsidR="00C94550" w:rsidRDefault="00C94550">
      <w:pPr>
        <w:pStyle w:val="CommentText"/>
      </w:pPr>
      <w:r>
        <w:rPr>
          <w:rStyle w:val="CommentReference"/>
        </w:rPr>
        <w:annotationRef/>
      </w:r>
      <w:r>
        <w:t>Not sure what you mean by this phrase....</w:t>
      </w:r>
    </w:p>
  </w:comment>
  <w:comment w:id="198" w:author="Marie Banich" w:date="2015-07-22T17:20:00Z" w:initials="MB">
    <w:p w14:paraId="30EE5653" w14:textId="40F1EE3F" w:rsidR="00C94550" w:rsidRDefault="00C94550">
      <w:pPr>
        <w:pStyle w:val="CommentText"/>
      </w:pPr>
      <w:r>
        <w:rPr>
          <w:rStyle w:val="CommentReference"/>
        </w:rPr>
        <w:annotationRef/>
      </w:r>
      <w:r>
        <w:t>How would data sharing get around this issue?  And what type of data sharing are you talking about?  Clearly there is a sharing of coordinates?  What other information do you want?</w:t>
      </w:r>
    </w:p>
  </w:comment>
  <w:comment w:id="199" w:author="Marie Banich" w:date="2015-07-22T17:20:00Z" w:initials="MB">
    <w:p w14:paraId="324838AC" w14:textId="1991E19F" w:rsidR="00C94550" w:rsidRDefault="00C94550">
      <w:pPr>
        <w:pStyle w:val="CommentText"/>
      </w:pPr>
      <w:r>
        <w:rPr>
          <w:rStyle w:val="CommentReference"/>
        </w:rPr>
        <w:annotationRef/>
      </w:r>
      <w:r>
        <w:t>Once again, be specific about HOW the large number of studies overcomes these problems….</w:t>
      </w:r>
    </w:p>
  </w:comment>
  <w:comment w:id="200" w:author="Marie Banich" w:date="2015-07-22T17:22:00Z" w:initials="MB">
    <w:p w14:paraId="3017C830" w14:textId="5FF6F0B1" w:rsidR="00C94550" w:rsidRDefault="00C94550">
      <w:pPr>
        <w:pStyle w:val="CommentText"/>
      </w:pPr>
      <w:r>
        <w:rPr>
          <w:rStyle w:val="CommentReference"/>
        </w:rPr>
        <w:annotationRef/>
      </w:r>
      <w:r>
        <w:t>How big is “large scale”…</w:t>
      </w:r>
    </w:p>
  </w:comment>
  <w:comment w:id="202" w:author="Marie Banich" w:date="2015-07-22T17:22:00Z" w:initials="MB">
    <w:p w14:paraId="05418AC1" w14:textId="7233736E" w:rsidR="00C94550" w:rsidRDefault="00C94550">
      <w:pPr>
        <w:pStyle w:val="CommentText"/>
      </w:pPr>
      <w:r>
        <w:rPr>
          <w:rStyle w:val="CommentReference"/>
        </w:rPr>
        <w:annotationRef/>
      </w:r>
      <w:r>
        <w:t>Nice point!</w:t>
      </w:r>
    </w:p>
  </w:comment>
  <w:comment w:id="203" w:author="Marie Banich" w:date="2015-07-22T17:22:00Z" w:initials="MB">
    <w:p w14:paraId="07B8D411" w14:textId="7B718351" w:rsidR="00C94550" w:rsidRDefault="00C94550">
      <w:pPr>
        <w:pStyle w:val="CommentText"/>
      </w:pPr>
      <w:r>
        <w:rPr>
          <w:rStyle w:val="CommentReference"/>
        </w:rPr>
        <w:annotationRef/>
      </w:r>
      <w:r>
        <w:t>Once again, not sure exactly what needs to be shared and how that is going to solve this problem.</w:t>
      </w:r>
    </w:p>
  </w:comment>
  <w:comment w:id="205" w:author="Marie Banich" w:date="2015-07-22T17:24:00Z" w:initials="MB">
    <w:p w14:paraId="25157060" w14:textId="371E2D24" w:rsidR="00C94550" w:rsidRDefault="00C94550">
      <w:pPr>
        <w:pStyle w:val="CommentText"/>
      </w:pPr>
      <w:ins w:id="207" w:author="Marie Banich" w:date="2015-07-22T17:23:00Z">
        <w:r>
          <w:rPr>
            <w:rStyle w:val="CommentReference"/>
          </w:rPr>
          <w:annotationRef/>
        </w:r>
      </w:ins>
      <w:r>
        <w:t>You need a summary or conclusion here – just can’t leave it the way you have….</w:t>
      </w:r>
    </w:p>
  </w:comment>
  <w:comment w:id="214" w:author="Marie Banich" w:date="2015-07-23T07:20:00Z" w:initials="MB">
    <w:p w14:paraId="06077EBD" w14:textId="052E5467" w:rsidR="00C94550" w:rsidRDefault="00C94550">
      <w:pPr>
        <w:pStyle w:val="CommentText"/>
      </w:pPr>
      <w:r>
        <w:rPr>
          <w:rStyle w:val="CommentReference"/>
        </w:rPr>
        <w:annotationRef/>
      </w:r>
      <w:r>
        <w:t xml:space="preserve">But it’s not really how high the score is that you care about but rather the difference from the prior </w:t>
      </w:r>
      <w:proofErr w:type="gramStart"/>
      <w:r>
        <w:t>clustering…..</w:t>
      </w:r>
      <w:proofErr w:type="gramEnd"/>
    </w:p>
  </w:comment>
  <w:comment w:id="215" w:author="Marie Banich" w:date="2015-07-23T07:23:00Z" w:initials="MB">
    <w:p w14:paraId="5F3A9657" w14:textId="55586C56" w:rsidR="00C94550" w:rsidRDefault="00C94550">
      <w:pPr>
        <w:pStyle w:val="CommentText"/>
      </w:pPr>
      <w:r>
        <w:rPr>
          <w:rStyle w:val="CommentReference"/>
        </w:rPr>
        <w:annotationRef/>
      </w:r>
      <w:r>
        <w:t>Not clear what you are talking about here</w:t>
      </w:r>
    </w:p>
  </w:comment>
  <w:comment w:id="216" w:author="Marie Banich" w:date="2015-07-23T07:23:00Z" w:initials="MB">
    <w:p w14:paraId="5BAEF827" w14:textId="680ACDBA" w:rsidR="00C94550" w:rsidRDefault="00C94550">
      <w:pPr>
        <w:pStyle w:val="CommentText"/>
      </w:pPr>
      <w:r>
        <w:rPr>
          <w:rStyle w:val="CommentReference"/>
        </w:rPr>
        <w:annotationRef/>
      </w:r>
      <w:proofErr w:type="gramStart"/>
      <w:r>
        <w:t>ditto</w:t>
      </w:r>
      <w:proofErr w:type="gramEnd"/>
    </w:p>
  </w:comment>
  <w:comment w:id="217" w:author="Alejandro De La Vega" w:date="2015-07-23T16:03:00Z" w:initials="AD">
    <w:p w14:paraId="7A53EEFB" w14:textId="13EE6440" w:rsidR="008D2D8B" w:rsidRDefault="008D2D8B">
      <w:pPr>
        <w:pStyle w:val="CommentText"/>
      </w:pPr>
      <w:r>
        <w:rPr>
          <w:rStyle w:val="CommentReference"/>
        </w:rPr>
        <w:annotationRef/>
      </w:r>
      <w:proofErr w:type="gramStart"/>
      <w:r>
        <w:t>check</w:t>
      </w:r>
      <w:proofErr w:type="gramEnd"/>
    </w:p>
  </w:comment>
  <w:comment w:id="224" w:author="Marie Banich" w:date="2015-07-23T07:25:00Z" w:initials="MB">
    <w:p w14:paraId="0E7E965A" w14:textId="43D45954" w:rsidR="00C94550" w:rsidRDefault="00C94550">
      <w:pPr>
        <w:pStyle w:val="CommentText"/>
      </w:pPr>
      <w:r>
        <w:rPr>
          <w:rStyle w:val="CommentReference"/>
        </w:rPr>
        <w:annotationRef/>
      </w:r>
      <w:r>
        <w:t>This is a nice explanation.</w:t>
      </w:r>
    </w:p>
  </w:comment>
  <w:comment w:id="226" w:author="Alejandro De La Vega" w:date="2015-07-06T10:15:00Z" w:initials="">
    <w:p w14:paraId="2273BAD3" w14:textId="77777777" w:rsidR="00C94550" w:rsidRDefault="00C94550">
      <w:pPr>
        <w:pStyle w:val="normal0"/>
        <w:widowControl w:val="0"/>
        <w:spacing w:line="240" w:lineRule="auto"/>
      </w:pPr>
      <w:proofErr w:type="spellStart"/>
      <w:proofErr w:type="gramStart"/>
      <w:r>
        <w:t>tal</w:t>
      </w:r>
      <w:proofErr w:type="spellEnd"/>
      <w:proofErr w:type="gramEnd"/>
      <w:r>
        <w:t xml:space="preserve">, if its easy and you already have a blurb about this can you fill in about meta-analysis and FDR </w:t>
      </w:r>
      <w:proofErr w:type="spellStart"/>
      <w:r>
        <w:t>thresholding</w:t>
      </w:r>
      <w:proofErr w:type="spellEnd"/>
      <w:r>
        <w:t xml:space="preserve">? I’m referring the </w:t>
      </w:r>
      <w:proofErr w:type="spellStart"/>
      <w:r>
        <w:t>coactivaton</w:t>
      </w:r>
      <w:proofErr w:type="spellEnd"/>
      <w:r>
        <w:t xml:space="preserve"> clustering section here. Let me know if you think that makes sense</w:t>
      </w:r>
    </w:p>
  </w:comment>
  <w:comment w:id="227" w:author="Marie Banich" w:date="2015-07-23T07:26:00Z" w:initials="MB">
    <w:p w14:paraId="08FD24FE" w14:textId="25BBF0F2" w:rsidR="00C94550" w:rsidRDefault="00C94550">
      <w:pPr>
        <w:pStyle w:val="CommentText"/>
      </w:pPr>
      <w:r>
        <w:rPr>
          <w:rStyle w:val="CommentReference"/>
        </w:rPr>
        <w:annotationRef/>
      </w:r>
      <w:r>
        <w:t>Fill this out</w:t>
      </w:r>
    </w:p>
  </w:comment>
  <w:comment w:id="232" w:author="Alejandro De La Vega" w:date="2015-07-06T10:28:00Z" w:initials="">
    <w:p w14:paraId="4CD2F97B" w14:textId="77777777" w:rsidR="00C94550" w:rsidRDefault="00C94550">
      <w:pPr>
        <w:pStyle w:val="normal0"/>
        <w:widowControl w:val="0"/>
        <w:spacing w:line="240" w:lineRule="auto"/>
      </w:pPr>
      <w:r>
        <w:t>Update this with more simulations</w:t>
      </w:r>
    </w:p>
  </w:comment>
  <w:comment w:id="233" w:author="Tor Wager" w:date="2015-07-23T12:53:00Z" w:initials="">
    <w:p w14:paraId="64BA4879" w14:textId="77777777" w:rsidR="00A004FE" w:rsidRDefault="007A64D0">
      <w:pPr>
        <w:pStyle w:val="normal0"/>
        <w:widowControl w:val="0"/>
        <w:spacing w:line="240" w:lineRule="auto"/>
      </w:pPr>
      <w:proofErr w:type="spellStart"/>
      <w:r>
        <w:t>THe</w:t>
      </w:r>
      <w:proofErr w:type="spellEnd"/>
      <w:r>
        <w:t xml:space="preserve"> 12-cluster is best overall--what does that solution look like?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compat>
    <w:compatSetting w:name="compatibilityMode" w:uri="http://schemas.microsoft.com/office/word" w:val="14"/>
  </w:compat>
  <w:rsids>
    <w:rsidRoot w:val="009E7445"/>
    <w:rsid w:val="00070050"/>
    <w:rsid w:val="00075CF7"/>
    <w:rsid w:val="00091C3F"/>
    <w:rsid w:val="000B2F0E"/>
    <w:rsid w:val="00113948"/>
    <w:rsid w:val="00142B82"/>
    <w:rsid w:val="001A28D8"/>
    <w:rsid w:val="001B3117"/>
    <w:rsid w:val="001D55BF"/>
    <w:rsid w:val="00254899"/>
    <w:rsid w:val="00297B97"/>
    <w:rsid w:val="002B2CC6"/>
    <w:rsid w:val="003D23FD"/>
    <w:rsid w:val="00454DAB"/>
    <w:rsid w:val="004A28E2"/>
    <w:rsid w:val="004A5866"/>
    <w:rsid w:val="004C7C5F"/>
    <w:rsid w:val="004E3585"/>
    <w:rsid w:val="0054586E"/>
    <w:rsid w:val="005749C4"/>
    <w:rsid w:val="00574B72"/>
    <w:rsid w:val="005E1249"/>
    <w:rsid w:val="0061345F"/>
    <w:rsid w:val="006158D2"/>
    <w:rsid w:val="006B0B75"/>
    <w:rsid w:val="006C7026"/>
    <w:rsid w:val="006E5161"/>
    <w:rsid w:val="00777DE2"/>
    <w:rsid w:val="007940D9"/>
    <w:rsid w:val="007A64D0"/>
    <w:rsid w:val="00835CCB"/>
    <w:rsid w:val="008928F3"/>
    <w:rsid w:val="008D2D8B"/>
    <w:rsid w:val="00917068"/>
    <w:rsid w:val="0099166A"/>
    <w:rsid w:val="009E7445"/>
    <w:rsid w:val="00A004FE"/>
    <w:rsid w:val="00A71E2E"/>
    <w:rsid w:val="00B87F05"/>
    <w:rsid w:val="00C94550"/>
    <w:rsid w:val="00CA29CD"/>
    <w:rsid w:val="00CB6A82"/>
    <w:rsid w:val="00CD30DF"/>
    <w:rsid w:val="00D0739B"/>
    <w:rsid w:val="00D65EA5"/>
    <w:rsid w:val="00E878A6"/>
    <w:rsid w:val="00EB1A5D"/>
    <w:rsid w:val="00ED6D9E"/>
    <w:rsid w:val="00FC5F87"/>
    <w:rsid w:val="00FF4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AD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szCs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E516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516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C5F87"/>
    <w:rPr>
      <w:b/>
      <w:bCs/>
      <w:sz w:val="20"/>
      <w:szCs w:val="20"/>
    </w:rPr>
  </w:style>
  <w:style w:type="character" w:customStyle="1" w:styleId="CommentSubjectChar">
    <w:name w:val="Comment Subject Char"/>
    <w:basedOn w:val="CommentTextChar"/>
    <w:link w:val="CommentSubject"/>
    <w:uiPriority w:val="99"/>
    <w:semiHidden/>
    <w:rsid w:val="00FC5F87"/>
    <w:rPr>
      <w:b/>
      <w:bCs/>
      <w:sz w:val="20"/>
      <w:szCs w:val="20"/>
    </w:rPr>
  </w:style>
  <w:style w:type="paragraph" w:styleId="Revision">
    <w:name w:val="Revision"/>
    <w:hidden/>
    <w:uiPriority w:val="99"/>
    <w:semiHidden/>
    <w:rsid w:val="001D55BF"/>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szCs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E516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516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C5F87"/>
    <w:rPr>
      <w:b/>
      <w:bCs/>
      <w:sz w:val="20"/>
      <w:szCs w:val="20"/>
    </w:rPr>
  </w:style>
  <w:style w:type="character" w:customStyle="1" w:styleId="CommentSubjectChar">
    <w:name w:val="Comment Subject Char"/>
    <w:basedOn w:val="CommentTextChar"/>
    <w:link w:val="CommentSubject"/>
    <w:uiPriority w:val="99"/>
    <w:semiHidden/>
    <w:rsid w:val="00FC5F87"/>
    <w:rPr>
      <w:b/>
      <w:bCs/>
      <w:sz w:val="20"/>
      <w:szCs w:val="20"/>
    </w:rPr>
  </w:style>
  <w:style w:type="paragraph" w:styleId="Revision">
    <w:name w:val="Revision"/>
    <w:hidden/>
    <w:uiPriority w:val="99"/>
    <w:semiHidden/>
    <w:rsid w:val="001D55B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png"/><Relationship Id="rId16" Type="http://schemas.openxmlformats.org/officeDocument/2006/relationships/image" Target="media/image10.jp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0F4F0-72CF-1346-90C5-59F521A9A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10747</Words>
  <Characters>61261</Characters>
  <Application>Microsoft Macintosh Word</Application>
  <DocSecurity>0</DocSecurity>
  <Lines>510</Lines>
  <Paragraphs>143</Paragraphs>
  <ScaleCrop>false</ScaleCrop>
  <Company>University of Colorado</Company>
  <LinksUpToDate>false</LinksUpToDate>
  <CharactersWithSpaces>71865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De La Vega</cp:lastModifiedBy>
  <cp:revision>8</cp:revision>
  <dcterms:created xsi:type="dcterms:W3CDTF">2015-07-23T22:00:00Z</dcterms:created>
  <dcterms:modified xsi:type="dcterms:W3CDTF">2015-07-23T22:03:00Z</dcterms:modified>
</cp:coreProperties>
</file>