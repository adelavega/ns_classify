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385847" w14:textId="77777777" w:rsidR="00153EFE" w:rsidRPr="008A6568" w:rsidRDefault="00153EFE" w:rsidP="002F54A0">
      <w:pPr>
        <w:spacing w:line="240" w:lineRule="auto"/>
        <w:jc w:val="left"/>
        <w:rPr>
          <w:rFonts w:ascii="Arial" w:hAnsi="Arial" w:cs="Arial"/>
          <w:b/>
          <w:sz w:val="24"/>
          <w:szCs w:val="24"/>
        </w:rPr>
      </w:pPr>
      <w:r w:rsidRPr="008A6568">
        <w:rPr>
          <w:rFonts w:ascii="Arial" w:hAnsi="Arial" w:cs="Arial"/>
          <w:b/>
          <w:sz w:val="24"/>
          <w:szCs w:val="24"/>
        </w:rPr>
        <w:t>Response to Reviewers</w:t>
      </w:r>
    </w:p>
    <w:p w14:paraId="459F40BC" w14:textId="77777777" w:rsidR="00153EFE" w:rsidRPr="008A6568" w:rsidRDefault="00153EFE" w:rsidP="002F54A0">
      <w:pPr>
        <w:spacing w:line="240" w:lineRule="auto"/>
        <w:jc w:val="left"/>
        <w:rPr>
          <w:rFonts w:ascii="Arial" w:hAnsi="Arial" w:cs="Arial"/>
          <w:sz w:val="24"/>
          <w:szCs w:val="24"/>
        </w:rPr>
      </w:pPr>
      <w:r w:rsidRPr="008A6568">
        <w:rPr>
          <w:rFonts w:ascii="Arial" w:hAnsi="Arial" w:cs="Arial"/>
          <w:sz w:val="24"/>
          <w:szCs w:val="24"/>
        </w:rPr>
        <w:t>Large-scale meta-analysis of human medial frontal cortex reveals tripartite functional organization</w:t>
      </w:r>
    </w:p>
    <w:p w14:paraId="098E7C44" w14:textId="478AD990" w:rsidR="00153EFE" w:rsidRPr="008A6568" w:rsidRDefault="00153EFE" w:rsidP="002F54A0">
      <w:pPr>
        <w:spacing w:line="240" w:lineRule="auto"/>
        <w:jc w:val="left"/>
        <w:rPr>
          <w:rFonts w:ascii="Arial" w:hAnsi="Arial" w:cs="Arial"/>
          <w:sz w:val="24"/>
          <w:szCs w:val="24"/>
          <w:vertAlign w:val="superscript"/>
        </w:rPr>
      </w:pPr>
      <w:r w:rsidRPr="008A6568">
        <w:rPr>
          <w:rFonts w:ascii="Arial" w:hAnsi="Arial" w:cs="Arial"/>
          <w:sz w:val="24"/>
          <w:szCs w:val="24"/>
        </w:rPr>
        <w:t>Alejandro de la Vega</w:t>
      </w:r>
      <w:r w:rsidR="0072275C" w:rsidRPr="008A6568">
        <w:rPr>
          <w:rFonts w:ascii="Arial" w:hAnsi="Arial" w:cs="Arial"/>
          <w:sz w:val="24"/>
          <w:szCs w:val="24"/>
        </w:rPr>
        <w:t>,</w:t>
      </w:r>
      <w:r w:rsidRPr="008A6568">
        <w:rPr>
          <w:rFonts w:ascii="Arial" w:hAnsi="Arial" w:cs="Arial"/>
          <w:sz w:val="24"/>
          <w:szCs w:val="24"/>
        </w:rPr>
        <w:t xml:space="preserve"> Luke J. Chang, Marie T. Banich, Tor D. Wager </w:t>
      </w:r>
      <w:r w:rsidR="0072275C" w:rsidRPr="008A6568">
        <w:rPr>
          <w:rFonts w:ascii="Arial" w:hAnsi="Arial" w:cs="Arial"/>
          <w:sz w:val="24"/>
          <w:szCs w:val="24"/>
        </w:rPr>
        <w:t>&amp;</w:t>
      </w:r>
      <w:r w:rsidRPr="008A6568">
        <w:rPr>
          <w:rFonts w:ascii="Arial" w:hAnsi="Arial" w:cs="Arial"/>
          <w:sz w:val="24"/>
          <w:szCs w:val="24"/>
        </w:rPr>
        <w:t xml:space="preserve"> Tal Yarkoni</w:t>
      </w:r>
    </w:p>
    <w:p w14:paraId="3A41E89D" w14:textId="77777777" w:rsidR="00153EFE" w:rsidRPr="008A6568" w:rsidRDefault="00153EFE" w:rsidP="002F54A0">
      <w:pPr>
        <w:spacing w:line="240" w:lineRule="auto"/>
        <w:jc w:val="left"/>
        <w:rPr>
          <w:rFonts w:ascii="Arial" w:hAnsi="Arial" w:cs="Arial"/>
          <w:sz w:val="24"/>
          <w:szCs w:val="24"/>
        </w:rPr>
      </w:pPr>
      <w:r w:rsidRPr="008A6568">
        <w:rPr>
          <w:rFonts w:ascii="Arial" w:hAnsi="Arial" w:cs="Arial"/>
          <w:sz w:val="24"/>
          <w:szCs w:val="24"/>
        </w:rPr>
        <w:t xml:space="preserve">Dear Dr. Shaham, </w:t>
      </w:r>
    </w:p>
    <w:p w14:paraId="0D859373" w14:textId="77777777" w:rsidR="00153EFE" w:rsidRPr="008A6568" w:rsidRDefault="00153EFE" w:rsidP="002F54A0">
      <w:pPr>
        <w:spacing w:line="240" w:lineRule="auto"/>
        <w:jc w:val="left"/>
        <w:rPr>
          <w:rFonts w:ascii="Arial" w:hAnsi="Arial" w:cs="Arial"/>
          <w:sz w:val="24"/>
          <w:szCs w:val="24"/>
        </w:rPr>
      </w:pPr>
      <w:r w:rsidRPr="008A6568">
        <w:rPr>
          <w:rFonts w:ascii="Arial" w:hAnsi="Arial" w:cs="Arial"/>
          <w:sz w:val="24"/>
          <w:szCs w:val="24"/>
        </w:rPr>
        <w:tab/>
        <w:t xml:space="preserve">Thank you for the opportunity to revise our manuscript by responding to the reviewers’ insightful comments. Below we outline the major changes to the manuscript to address the concerns by the reviewers, followed a point-by-point response to various specific concerns. </w:t>
      </w:r>
    </w:p>
    <w:p w14:paraId="58765008" w14:textId="1169BB5C" w:rsidR="00153EFE" w:rsidRPr="008A6568" w:rsidRDefault="00153EFE"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We have revised our introduction to more clearly motivate meta-analytic co-activation based clustering. </w:t>
      </w:r>
      <w:r w:rsidR="006370FD" w:rsidRPr="008A6568">
        <w:rPr>
          <w:rFonts w:ascii="Arial" w:hAnsi="Arial" w:cs="Arial"/>
          <w:sz w:val="24"/>
          <w:szCs w:val="24"/>
        </w:rPr>
        <w:t>W</w:t>
      </w:r>
      <w:r w:rsidRPr="008A6568">
        <w:rPr>
          <w:rFonts w:ascii="Arial" w:hAnsi="Arial" w:cs="Arial"/>
          <w:sz w:val="24"/>
          <w:szCs w:val="24"/>
        </w:rPr>
        <w:t xml:space="preserve">e have emphasized that morphological and connectivity based parcellations infer functional </w:t>
      </w:r>
      <w:r w:rsidR="00EF3906" w:rsidRPr="008A6568">
        <w:rPr>
          <w:rFonts w:ascii="Arial" w:hAnsi="Arial" w:cs="Arial"/>
          <w:sz w:val="24"/>
          <w:szCs w:val="24"/>
        </w:rPr>
        <w:t>divisions;</w:t>
      </w:r>
      <w:r w:rsidRPr="008A6568">
        <w:rPr>
          <w:rFonts w:ascii="Arial" w:hAnsi="Arial" w:cs="Arial"/>
          <w:sz w:val="24"/>
          <w:szCs w:val="24"/>
        </w:rPr>
        <w:t xml:space="preserve"> whereas co-activation based clustering </w:t>
      </w:r>
      <w:r w:rsidR="006370FD" w:rsidRPr="008A6568">
        <w:rPr>
          <w:rFonts w:ascii="Arial" w:hAnsi="Arial" w:cs="Arial"/>
          <w:sz w:val="24"/>
          <w:szCs w:val="24"/>
        </w:rPr>
        <w:t>more directly identifies</w:t>
      </w:r>
      <w:r w:rsidRPr="008A6568">
        <w:rPr>
          <w:rFonts w:ascii="Arial" w:hAnsi="Arial" w:cs="Arial"/>
          <w:sz w:val="24"/>
          <w:szCs w:val="24"/>
        </w:rPr>
        <w:t xml:space="preserve"> regions with similar co-activation across a wide variety of psychological manipulation</w:t>
      </w:r>
      <w:r w:rsidR="006370FD" w:rsidRPr="008A6568">
        <w:rPr>
          <w:rFonts w:ascii="Arial" w:hAnsi="Arial" w:cs="Arial"/>
          <w:sz w:val="24"/>
          <w:szCs w:val="24"/>
        </w:rPr>
        <w:t>s.</w:t>
      </w:r>
    </w:p>
    <w:p w14:paraId="4DE93805" w14:textId="13DCBEA3" w:rsidR="00153EFE" w:rsidRPr="008A6568" w:rsidRDefault="006370FD"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We</w:t>
      </w:r>
      <w:r w:rsidR="00153EFE" w:rsidRPr="008A6568">
        <w:rPr>
          <w:rFonts w:ascii="Arial" w:hAnsi="Arial" w:cs="Arial"/>
          <w:sz w:val="24"/>
          <w:szCs w:val="24"/>
        </w:rPr>
        <w:t xml:space="preserve"> have more clearly distinguished in our results where our parcellation </w:t>
      </w:r>
      <w:r w:rsidRPr="008A6568">
        <w:rPr>
          <w:rFonts w:ascii="Arial" w:hAnsi="Arial" w:cs="Arial"/>
          <w:sz w:val="24"/>
          <w:szCs w:val="24"/>
        </w:rPr>
        <w:t>coincides</w:t>
      </w:r>
      <w:r w:rsidR="00153EFE" w:rsidRPr="008A6568">
        <w:rPr>
          <w:rFonts w:ascii="Arial" w:hAnsi="Arial" w:cs="Arial"/>
          <w:sz w:val="24"/>
          <w:szCs w:val="24"/>
        </w:rPr>
        <w:t xml:space="preserve"> with</w:t>
      </w:r>
      <w:r w:rsidR="00CD3E62">
        <w:rPr>
          <w:rFonts w:ascii="Arial" w:hAnsi="Arial" w:cs="Arial"/>
          <w:sz w:val="24"/>
          <w:szCs w:val="24"/>
        </w:rPr>
        <w:t xml:space="preserve">, or differs from, </w:t>
      </w:r>
      <w:r w:rsidRPr="008A6568">
        <w:rPr>
          <w:rFonts w:ascii="Arial" w:hAnsi="Arial" w:cs="Arial"/>
          <w:sz w:val="24"/>
          <w:szCs w:val="24"/>
        </w:rPr>
        <w:t>previous</w:t>
      </w:r>
      <w:r w:rsidR="00153EFE" w:rsidRPr="008A6568">
        <w:rPr>
          <w:rFonts w:ascii="Arial" w:hAnsi="Arial" w:cs="Arial"/>
          <w:sz w:val="24"/>
          <w:szCs w:val="24"/>
        </w:rPr>
        <w:t xml:space="preserve"> </w:t>
      </w:r>
      <w:r w:rsidRPr="008A6568">
        <w:rPr>
          <w:rFonts w:ascii="Arial" w:hAnsi="Arial" w:cs="Arial"/>
          <w:sz w:val="24"/>
          <w:szCs w:val="24"/>
        </w:rPr>
        <w:t xml:space="preserve">work, and </w:t>
      </w:r>
      <w:r w:rsidR="00CD3E62">
        <w:rPr>
          <w:rFonts w:ascii="Arial" w:hAnsi="Arial" w:cs="Arial"/>
          <w:sz w:val="24"/>
          <w:szCs w:val="24"/>
        </w:rPr>
        <w:t xml:space="preserve">have </w:t>
      </w:r>
      <w:r w:rsidRPr="008A6568">
        <w:rPr>
          <w:rFonts w:ascii="Arial" w:hAnsi="Arial" w:cs="Arial"/>
          <w:sz w:val="24"/>
          <w:szCs w:val="24"/>
        </w:rPr>
        <w:t xml:space="preserve">used the Harvard-Oxford probabilistic atlas to generate more accurate labels. </w:t>
      </w:r>
    </w:p>
    <w:p w14:paraId="0716EDFD" w14:textId="77777777" w:rsidR="00153EFE" w:rsidRPr="008A6568" w:rsidRDefault="00153EFE"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We have simplified the terminology, more liberally cited Figure 1, and revised the methods section to improve clarity.  </w:t>
      </w:r>
    </w:p>
    <w:p w14:paraId="15B4B20B" w14:textId="168A31EF" w:rsidR="00153EFE" w:rsidRPr="008A6568" w:rsidRDefault="00153EFE"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We added post-hoc exploratory tests to determine if certain topics were more strongly associated with particular regions. </w:t>
      </w:r>
      <w:r w:rsidR="006370FD" w:rsidRPr="008A6568">
        <w:rPr>
          <w:rFonts w:ascii="Arial" w:hAnsi="Arial" w:cs="Arial"/>
          <w:sz w:val="24"/>
          <w:szCs w:val="24"/>
        </w:rPr>
        <w:t xml:space="preserve">These post-hoc tests allowed us to address Reviewer 1’s concerns about differences within the middle zone, and Reviewer 2’s question about function gradients. </w:t>
      </w:r>
    </w:p>
    <w:p w14:paraId="045188D6" w14:textId="26760AA6" w:rsidR="0072275C" w:rsidRPr="008A6568" w:rsidRDefault="0072275C"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We have updated Figure 2 to include results from 12 clusters </w:t>
      </w:r>
      <w:r w:rsidR="00EF3906">
        <w:rPr>
          <w:rFonts w:ascii="Arial" w:hAnsi="Arial" w:cs="Arial"/>
          <w:sz w:val="24"/>
          <w:szCs w:val="24"/>
        </w:rPr>
        <w:t xml:space="preserve">and </w:t>
      </w:r>
      <w:r w:rsidRPr="008A6568">
        <w:rPr>
          <w:rFonts w:ascii="Arial" w:hAnsi="Arial" w:cs="Arial"/>
          <w:sz w:val="24"/>
          <w:szCs w:val="24"/>
        </w:rPr>
        <w:t>display the results from 9 clusters in more detail using coronal slices</w:t>
      </w:r>
      <w:r w:rsidR="00EF3906">
        <w:rPr>
          <w:rFonts w:ascii="Arial" w:hAnsi="Arial" w:cs="Arial"/>
          <w:sz w:val="24"/>
          <w:szCs w:val="24"/>
        </w:rPr>
        <w:t>.</w:t>
      </w:r>
    </w:p>
    <w:p w14:paraId="501F0D23" w14:textId="458D4DB3" w:rsidR="00153EFE" w:rsidRPr="008A6568" w:rsidRDefault="00153EFE"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The discussion has been substantially revised. In particular, we have </w:t>
      </w:r>
      <w:r w:rsidR="006370FD" w:rsidRPr="008A6568">
        <w:rPr>
          <w:rFonts w:ascii="Arial" w:hAnsi="Arial" w:cs="Arial"/>
          <w:sz w:val="24"/>
          <w:szCs w:val="24"/>
        </w:rPr>
        <w:t>been more careful in describing the</w:t>
      </w:r>
      <w:r w:rsidR="00CD3E62">
        <w:rPr>
          <w:rFonts w:ascii="Arial" w:hAnsi="Arial" w:cs="Arial"/>
          <w:sz w:val="24"/>
          <w:szCs w:val="24"/>
        </w:rPr>
        <w:t xml:space="preserve"> limitations</w:t>
      </w:r>
      <w:r w:rsidR="006370FD" w:rsidRPr="008A6568">
        <w:rPr>
          <w:rFonts w:ascii="Arial" w:hAnsi="Arial" w:cs="Arial"/>
          <w:sz w:val="24"/>
          <w:szCs w:val="24"/>
        </w:rPr>
        <w:t xml:space="preserve"> of our work</w:t>
      </w:r>
      <w:r w:rsidR="00CD3E62">
        <w:rPr>
          <w:rFonts w:ascii="Arial" w:hAnsi="Arial" w:cs="Arial"/>
          <w:sz w:val="24"/>
          <w:szCs w:val="24"/>
        </w:rPr>
        <w:t>, and have</w:t>
      </w:r>
      <w:r w:rsidR="006370FD" w:rsidRPr="008A6568">
        <w:rPr>
          <w:rFonts w:ascii="Arial" w:hAnsi="Arial" w:cs="Arial"/>
          <w:sz w:val="24"/>
          <w:szCs w:val="24"/>
        </w:rPr>
        <w:t xml:space="preserve"> expanded </w:t>
      </w:r>
      <w:r w:rsidR="00CD3E62">
        <w:rPr>
          <w:rFonts w:ascii="Arial" w:hAnsi="Arial" w:cs="Arial"/>
          <w:sz w:val="24"/>
          <w:szCs w:val="24"/>
        </w:rPr>
        <w:t xml:space="preserve">the </w:t>
      </w:r>
      <w:r w:rsidR="006370FD" w:rsidRPr="008A6568">
        <w:rPr>
          <w:rFonts w:ascii="Arial" w:hAnsi="Arial" w:cs="Arial"/>
          <w:sz w:val="24"/>
          <w:szCs w:val="24"/>
        </w:rPr>
        <w:t xml:space="preserve">discussion of </w:t>
      </w:r>
      <w:r w:rsidR="00CD3E62">
        <w:rPr>
          <w:rFonts w:ascii="Arial" w:hAnsi="Arial" w:cs="Arial"/>
          <w:sz w:val="24"/>
          <w:szCs w:val="24"/>
        </w:rPr>
        <w:t xml:space="preserve">potential </w:t>
      </w:r>
      <w:r w:rsidR="006370FD" w:rsidRPr="008A6568">
        <w:rPr>
          <w:rFonts w:ascii="Arial" w:hAnsi="Arial" w:cs="Arial"/>
          <w:sz w:val="24"/>
          <w:szCs w:val="24"/>
        </w:rPr>
        <w:t>future challenges</w:t>
      </w:r>
      <w:r w:rsidR="00CD3E62">
        <w:rPr>
          <w:rFonts w:ascii="Arial" w:hAnsi="Arial" w:cs="Arial"/>
          <w:sz w:val="24"/>
          <w:szCs w:val="24"/>
        </w:rPr>
        <w:t>.</w:t>
      </w:r>
    </w:p>
    <w:p w14:paraId="241DB85A" w14:textId="3F6B0A7B" w:rsidR="006370FD" w:rsidRPr="008A6568" w:rsidRDefault="006370FD" w:rsidP="002F54A0">
      <w:pPr>
        <w:widowControl w:val="0"/>
        <w:autoSpaceDE w:val="0"/>
        <w:autoSpaceDN w:val="0"/>
        <w:adjustRightInd w:val="0"/>
        <w:spacing w:line="240" w:lineRule="auto"/>
        <w:ind w:firstLine="720"/>
        <w:jc w:val="left"/>
        <w:rPr>
          <w:rFonts w:ascii="Arial" w:hAnsi="Arial" w:cs="Arial"/>
          <w:sz w:val="24"/>
          <w:szCs w:val="24"/>
          <w:lang w:bidi="en-US"/>
        </w:rPr>
      </w:pPr>
      <w:r w:rsidRPr="008A6568">
        <w:rPr>
          <w:rFonts w:ascii="Arial" w:hAnsi="Arial" w:cs="Arial"/>
          <w:sz w:val="24"/>
          <w:szCs w:val="24"/>
          <w:lang w:bidi="en-US"/>
        </w:rPr>
        <w:t xml:space="preserve">We believe </w:t>
      </w:r>
      <w:r w:rsidR="00CD3E62">
        <w:rPr>
          <w:rFonts w:ascii="Arial" w:hAnsi="Arial" w:cs="Arial"/>
          <w:sz w:val="24"/>
          <w:szCs w:val="24"/>
          <w:lang w:bidi="en-US"/>
        </w:rPr>
        <w:t xml:space="preserve">that the feedback provided by the reviewers </w:t>
      </w:r>
      <w:r w:rsidRPr="008A6568">
        <w:rPr>
          <w:rFonts w:ascii="Arial" w:hAnsi="Arial" w:cs="Arial"/>
          <w:sz w:val="24"/>
          <w:szCs w:val="24"/>
          <w:lang w:bidi="en-US"/>
        </w:rPr>
        <w:t xml:space="preserve">has substantially improved </w:t>
      </w:r>
      <w:r w:rsidR="00CD3E62">
        <w:rPr>
          <w:rFonts w:ascii="Arial" w:hAnsi="Arial" w:cs="Arial"/>
          <w:sz w:val="24"/>
          <w:szCs w:val="24"/>
          <w:lang w:bidi="en-US"/>
        </w:rPr>
        <w:t>the manuscript, and hope that the extensive changes have addressed all of the reviewers’ concerns.</w:t>
      </w:r>
      <w:r w:rsidRPr="008A6568">
        <w:rPr>
          <w:rFonts w:ascii="Arial" w:hAnsi="Arial" w:cs="Arial"/>
          <w:sz w:val="24"/>
          <w:szCs w:val="24"/>
          <w:lang w:bidi="en-US"/>
        </w:rPr>
        <w:t xml:space="preserve"> </w:t>
      </w:r>
    </w:p>
    <w:p w14:paraId="2AC22A6D" w14:textId="07275567" w:rsidR="006370FD" w:rsidRPr="008A6568" w:rsidRDefault="006370FD" w:rsidP="002F54A0">
      <w:pPr>
        <w:widowControl w:val="0"/>
        <w:autoSpaceDE w:val="0"/>
        <w:autoSpaceDN w:val="0"/>
        <w:adjustRightInd w:val="0"/>
        <w:spacing w:line="240" w:lineRule="auto"/>
        <w:jc w:val="left"/>
        <w:rPr>
          <w:rFonts w:ascii="Arial" w:hAnsi="Arial" w:cs="Arial"/>
          <w:sz w:val="24"/>
          <w:szCs w:val="24"/>
          <w:lang w:bidi="en-US"/>
        </w:rPr>
      </w:pPr>
      <w:r w:rsidRPr="008A6568">
        <w:rPr>
          <w:rFonts w:ascii="Arial" w:hAnsi="Arial" w:cs="Arial"/>
          <w:sz w:val="24"/>
          <w:szCs w:val="24"/>
          <w:lang w:bidi="en-US"/>
        </w:rPr>
        <w:t>Sincerely,</w:t>
      </w:r>
    </w:p>
    <w:p w14:paraId="75E256C2" w14:textId="4003272F" w:rsidR="00D03EB1" w:rsidRPr="008A6568" w:rsidRDefault="006370FD" w:rsidP="002F54A0">
      <w:pPr>
        <w:widowControl w:val="0"/>
        <w:autoSpaceDE w:val="0"/>
        <w:autoSpaceDN w:val="0"/>
        <w:adjustRightInd w:val="0"/>
        <w:spacing w:line="240" w:lineRule="auto"/>
        <w:jc w:val="left"/>
        <w:rPr>
          <w:rFonts w:ascii="Arial" w:hAnsi="Arial" w:cs="Arial"/>
          <w:sz w:val="24"/>
          <w:szCs w:val="24"/>
          <w:lang w:bidi="en-US"/>
        </w:rPr>
      </w:pPr>
      <w:r w:rsidRPr="008A6568">
        <w:rPr>
          <w:rFonts w:ascii="Arial" w:hAnsi="Arial" w:cs="Arial"/>
          <w:sz w:val="24"/>
          <w:szCs w:val="24"/>
          <w:lang w:bidi="en-US"/>
        </w:rPr>
        <w:t>Alejandro de la Vega</w:t>
      </w:r>
    </w:p>
    <w:p w14:paraId="0CB610B7" w14:textId="77777777" w:rsidR="0088727F" w:rsidRDefault="00D03EB1" w:rsidP="002F54A0">
      <w:pPr>
        <w:spacing w:line="240" w:lineRule="auto"/>
        <w:jc w:val="left"/>
        <w:rPr>
          <w:rFonts w:ascii="Arial" w:hAnsi="Arial" w:cs="Arial"/>
          <w:sz w:val="24"/>
          <w:szCs w:val="24"/>
          <w:lang w:bidi="en-US"/>
        </w:rPr>
      </w:pPr>
      <w:r w:rsidRPr="008A6568">
        <w:rPr>
          <w:rFonts w:ascii="Arial" w:hAnsi="Arial" w:cs="Arial"/>
          <w:sz w:val="24"/>
          <w:szCs w:val="24"/>
          <w:lang w:bidi="en-US"/>
        </w:rPr>
        <w:br w:type="page"/>
      </w:r>
    </w:p>
    <w:p w14:paraId="44D05CC4" w14:textId="6A87D9E8" w:rsidR="0088727F" w:rsidRDefault="0088727F" w:rsidP="002F54A0">
      <w:pPr>
        <w:spacing w:line="240" w:lineRule="auto"/>
        <w:jc w:val="left"/>
        <w:rPr>
          <w:rFonts w:ascii="Arial" w:hAnsi="Arial" w:cs="Arial"/>
          <w:sz w:val="24"/>
          <w:szCs w:val="24"/>
          <w:lang w:bidi="en-US"/>
        </w:rPr>
      </w:pPr>
      <w:r>
        <w:rPr>
          <w:rFonts w:ascii="Arial" w:hAnsi="Arial" w:cs="Arial"/>
          <w:sz w:val="24"/>
          <w:szCs w:val="24"/>
          <w:lang w:bidi="en-US"/>
        </w:rPr>
        <w:lastRenderedPageBreak/>
        <w:t xml:space="preserve">All Reviewer comments are denoted in italics. Quotes from our revised manuscript are italicized and underlined. </w:t>
      </w:r>
    </w:p>
    <w:p w14:paraId="7E42B4A0" w14:textId="3FAC01DD" w:rsidR="00335628" w:rsidRPr="008A6568" w:rsidRDefault="00D03EB1" w:rsidP="002F54A0">
      <w:pPr>
        <w:spacing w:line="240" w:lineRule="auto"/>
        <w:jc w:val="left"/>
        <w:rPr>
          <w:rFonts w:ascii="Arial" w:hAnsi="Arial" w:cs="Arial"/>
          <w:b/>
          <w:bCs/>
          <w:color w:val="000000"/>
          <w:sz w:val="24"/>
          <w:szCs w:val="24"/>
        </w:rPr>
      </w:pPr>
      <w:r w:rsidRPr="008A6568">
        <w:rPr>
          <w:rFonts w:ascii="Arial" w:hAnsi="Arial" w:cs="Arial"/>
          <w:b/>
          <w:bCs/>
          <w:color w:val="000000"/>
          <w:sz w:val="24"/>
          <w:szCs w:val="24"/>
        </w:rPr>
        <w:t>Reviewer 1</w:t>
      </w:r>
    </w:p>
    <w:p w14:paraId="7DC9B2F2" w14:textId="71BEBC72" w:rsidR="00061A48" w:rsidRPr="008A6568" w:rsidRDefault="00F76DDF" w:rsidP="002F54A0">
      <w:pPr>
        <w:spacing w:line="240" w:lineRule="auto"/>
        <w:jc w:val="left"/>
        <w:rPr>
          <w:rFonts w:ascii="Arial" w:hAnsi="Arial" w:cs="Arial"/>
          <w:bCs/>
          <w:color w:val="000000"/>
          <w:sz w:val="24"/>
          <w:szCs w:val="24"/>
        </w:rPr>
      </w:pPr>
      <w:r>
        <w:rPr>
          <w:rFonts w:ascii="Arial" w:hAnsi="Arial" w:cs="Arial"/>
          <w:bCs/>
          <w:color w:val="000000"/>
          <w:sz w:val="24"/>
          <w:szCs w:val="24"/>
        </w:rPr>
        <w:t xml:space="preserve">Because </w:t>
      </w:r>
      <w:r w:rsidR="001F00F9">
        <w:rPr>
          <w:rFonts w:ascii="Arial" w:hAnsi="Arial" w:cs="Arial"/>
          <w:bCs/>
          <w:color w:val="000000"/>
          <w:sz w:val="24"/>
          <w:szCs w:val="24"/>
        </w:rPr>
        <w:t>of the length of this review (which we found very helpful!), we have not explicitly reproduced all of the reviewer’s comments. Instead, w</w:t>
      </w:r>
      <w:r w:rsidR="00061A48" w:rsidRPr="008A6568">
        <w:rPr>
          <w:rFonts w:ascii="Arial" w:hAnsi="Arial" w:cs="Arial"/>
          <w:bCs/>
          <w:color w:val="000000"/>
          <w:sz w:val="24"/>
          <w:szCs w:val="24"/>
        </w:rPr>
        <w:t>e have summarized our</w:t>
      </w:r>
      <w:r w:rsidR="008567E0">
        <w:rPr>
          <w:rFonts w:ascii="Arial" w:hAnsi="Arial" w:cs="Arial"/>
          <w:bCs/>
          <w:color w:val="000000"/>
          <w:sz w:val="24"/>
          <w:szCs w:val="24"/>
        </w:rPr>
        <w:t xml:space="preserve"> responses</w:t>
      </w:r>
      <w:r w:rsidR="00061A48" w:rsidRPr="008A6568">
        <w:rPr>
          <w:rFonts w:ascii="Arial" w:hAnsi="Arial" w:cs="Arial"/>
          <w:bCs/>
          <w:color w:val="000000"/>
          <w:sz w:val="24"/>
          <w:szCs w:val="24"/>
        </w:rPr>
        <w:t xml:space="preserve"> to the </w:t>
      </w:r>
      <w:r w:rsidR="008567E0">
        <w:rPr>
          <w:rFonts w:ascii="Arial" w:hAnsi="Arial" w:cs="Arial"/>
          <w:bCs/>
          <w:color w:val="000000"/>
          <w:sz w:val="24"/>
          <w:szCs w:val="24"/>
        </w:rPr>
        <w:t xml:space="preserve">reviewer’s </w:t>
      </w:r>
      <w:r w:rsidR="00061A48" w:rsidRPr="008A6568">
        <w:rPr>
          <w:rFonts w:ascii="Arial" w:hAnsi="Arial" w:cs="Arial"/>
          <w:bCs/>
          <w:color w:val="000000"/>
          <w:sz w:val="24"/>
          <w:szCs w:val="24"/>
        </w:rPr>
        <w:t>major suggestions</w:t>
      </w:r>
      <w:r w:rsidR="008567E0">
        <w:rPr>
          <w:rFonts w:ascii="Arial" w:hAnsi="Arial" w:cs="Arial"/>
          <w:bCs/>
          <w:color w:val="000000"/>
          <w:sz w:val="24"/>
          <w:szCs w:val="24"/>
        </w:rPr>
        <w:t xml:space="preserve">. </w:t>
      </w:r>
      <w:r w:rsidR="00061A48" w:rsidRPr="008A6568">
        <w:rPr>
          <w:rFonts w:ascii="Arial" w:hAnsi="Arial" w:cs="Arial"/>
          <w:bCs/>
          <w:color w:val="000000"/>
          <w:sz w:val="24"/>
          <w:szCs w:val="24"/>
        </w:rPr>
        <w:t xml:space="preserve">We have also included a point-by-point response to minor comments not encompassed by the major suggestions. </w:t>
      </w:r>
      <w:r w:rsidR="008567E0">
        <w:rPr>
          <w:rFonts w:ascii="Arial" w:hAnsi="Arial" w:cs="Arial"/>
          <w:bCs/>
          <w:color w:val="000000"/>
          <w:sz w:val="24"/>
          <w:szCs w:val="24"/>
        </w:rPr>
        <w:t xml:space="preserve">We </w:t>
      </w:r>
      <w:r w:rsidR="001F00F9">
        <w:rPr>
          <w:rFonts w:ascii="Arial" w:hAnsi="Arial" w:cs="Arial"/>
          <w:bCs/>
          <w:color w:val="000000"/>
          <w:sz w:val="24"/>
          <w:szCs w:val="24"/>
        </w:rPr>
        <w:t xml:space="preserve">do not explicitly address </w:t>
      </w:r>
      <w:r w:rsidR="008567E0">
        <w:rPr>
          <w:rFonts w:ascii="Arial" w:hAnsi="Arial" w:cs="Arial"/>
          <w:bCs/>
          <w:color w:val="000000"/>
          <w:sz w:val="24"/>
          <w:szCs w:val="24"/>
        </w:rPr>
        <w:t xml:space="preserve">the typos </w:t>
      </w:r>
      <w:r w:rsidR="001F00F9">
        <w:rPr>
          <w:rFonts w:ascii="Arial" w:hAnsi="Arial" w:cs="Arial"/>
          <w:bCs/>
          <w:color w:val="000000"/>
          <w:sz w:val="24"/>
          <w:szCs w:val="24"/>
        </w:rPr>
        <w:t xml:space="preserve">or grammatical changes suggested by the </w:t>
      </w:r>
      <w:r w:rsidR="008567E0">
        <w:rPr>
          <w:rFonts w:ascii="Arial" w:hAnsi="Arial" w:cs="Arial"/>
          <w:bCs/>
          <w:color w:val="000000"/>
          <w:sz w:val="24"/>
          <w:szCs w:val="24"/>
        </w:rPr>
        <w:t xml:space="preserve">reviewer, but have followed the reviewer’s </w:t>
      </w:r>
      <w:r w:rsidR="001F00F9">
        <w:rPr>
          <w:rFonts w:ascii="Arial" w:hAnsi="Arial" w:cs="Arial"/>
          <w:bCs/>
          <w:color w:val="000000"/>
          <w:sz w:val="24"/>
          <w:szCs w:val="24"/>
        </w:rPr>
        <w:t>recommendation</w:t>
      </w:r>
      <w:r w:rsidR="008567E0">
        <w:rPr>
          <w:rFonts w:ascii="Arial" w:hAnsi="Arial" w:cs="Arial"/>
          <w:bCs/>
          <w:color w:val="000000"/>
          <w:sz w:val="24"/>
          <w:szCs w:val="24"/>
        </w:rPr>
        <w:t>s in virtually all cases.</w:t>
      </w:r>
    </w:p>
    <w:p w14:paraId="44E7DA7E" w14:textId="77777777" w:rsidR="00D03EB1" w:rsidRPr="008A6568" w:rsidRDefault="00D03EB1" w:rsidP="002F54A0">
      <w:pPr>
        <w:spacing w:after="0" w:line="240" w:lineRule="auto"/>
        <w:jc w:val="left"/>
        <w:rPr>
          <w:rFonts w:ascii="Arial" w:hAnsi="Arial" w:cs="Arial"/>
          <w:color w:val="231F20"/>
          <w:sz w:val="24"/>
          <w:szCs w:val="24"/>
        </w:rPr>
      </w:pPr>
      <w:r w:rsidRPr="008A6568">
        <w:rPr>
          <w:rFonts w:ascii="Arial" w:hAnsi="Arial" w:cs="Arial"/>
          <w:b/>
          <w:bCs/>
          <w:color w:val="231F20"/>
          <w:sz w:val="24"/>
          <w:szCs w:val="24"/>
        </w:rPr>
        <w:t>Major / General</w:t>
      </w:r>
      <w:r w:rsidRPr="008A6568">
        <w:rPr>
          <w:rFonts w:ascii="Arial" w:hAnsi="Arial" w:cs="Arial"/>
          <w:color w:val="231F20"/>
          <w:sz w:val="24"/>
          <w:szCs w:val="24"/>
        </w:rPr>
        <w:t xml:space="preserve"> </w:t>
      </w:r>
    </w:p>
    <w:p w14:paraId="6E55161A" w14:textId="77777777" w:rsidR="00D03EB1" w:rsidRPr="008A6568" w:rsidRDefault="00D03EB1" w:rsidP="002F54A0">
      <w:pPr>
        <w:spacing w:after="0" w:line="240" w:lineRule="auto"/>
        <w:jc w:val="left"/>
        <w:rPr>
          <w:rFonts w:ascii="Arial" w:hAnsi="Arial" w:cs="Arial"/>
          <w:sz w:val="24"/>
          <w:szCs w:val="24"/>
        </w:rPr>
      </w:pPr>
    </w:p>
    <w:p w14:paraId="799F9B70" w14:textId="042E8D9C" w:rsidR="0072275C" w:rsidRPr="008A6568" w:rsidRDefault="00D03EB1" w:rsidP="002F54A0">
      <w:pPr>
        <w:spacing w:after="0" w:line="240" w:lineRule="auto"/>
        <w:jc w:val="left"/>
        <w:rPr>
          <w:rFonts w:ascii="Arial" w:eastAsia="Times New Roman" w:hAnsi="Arial" w:cs="Arial"/>
          <w:b/>
          <w:color w:val="231F20"/>
          <w:sz w:val="24"/>
          <w:szCs w:val="24"/>
        </w:rPr>
      </w:pPr>
      <w:r w:rsidRPr="008A6568">
        <w:rPr>
          <w:rFonts w:ascii="Arial" w:eastAsia="Times New Roman" w:hAnsi="Arial" w:cs="Arial"/>
          <w:b/>
          <w:color w:val="231F20"/>
          <w:sz w:val="24"/>
          <w:szCs w:val="24"/>
        </w:rPr>
        <w:t>Introduction</w:t>
      </w:r>
    </w:p>
    <w:p w14:paraId="0DB5E440" w14:textId="5E396ADD" w:rsidR="00D03EB1" w:rsidRPr="008A6568" w:rsidRDefault="0072275C" w:rsidP="002F54A0">
      <w:pPr>
        <w:spacing w:after="0" w:line="240" w:lineRule="auto"/>
        <w:jc w:val="left"/>
        <w:rPr>
          <w:rFonts w:ascii="Arial" w:eastAsia="Times New Roman" w:hAnsi="Arial" w:cs="Arial"/>
          <w:i/>
          <w:sz w:val="24"/>
          <w:szCs w:val="24"/>
        </w:rPr>
      </w:pPr>
      <w:r w:rsidRPr="008A6568">
        <w:rPr>
          <w:rFonts w:ascii="Arial" w:eastAsia="Times New Roman" w:hAnsi="Arial" w:cs="Arial"/>
          <w:i/>
          <w:color w:val="231F20"/>
          <w:sz w:val="24"/>
          <w:szCs w:val="24"/>
        </w:rPr>
        <w:t>“</w:t>
      </w:r>
      <w:r w:rsidR="00D03EB1" w:rsidRPr="008A6568">
        <w:rPr>
          <w:rFonts w:ascii="Arial" w:eastAsia="Times New Roman" w:hAnsi="Arial" w:cs="Arial"/>
          <w:i/>
          <w:sz w:val="24"/>
          <w:szCs w:val="24"/>
        </w:rPr>
        <w:t>The rationale for partitioning MFC on the basis of meta-analytic co-activation is inadequate, given that this is the central means of identifying the parcels for subsequent profiling</w:t>
      </w:r>
    </w:p>
    <w:p w14:paraId="094FC0FF" w14:textId="77777777" w:rsidR="0072275C" w:rsidRPr="008A6568" w:rsidRDefault="0072275C" w:rsidP="002F54A0">
      <w:pPr>
        <w:spacing w:after="0" w:line="240" w:lineRule="auto"/>
        <w:jc w:val="left"/>
        <w:rPr>
          <w:rFonts w:ascii="Arial" w:eastAsia="Times New Roman" w:hAnsi="Arial" w:cs="Arial"/>
          <w:sz w:val="24"/>
          <w:szCs w:val="24"/>
        </w:rPr>
      </w:pPr>
    </w:p>
    <w:p w14:paraId="3B653554" w14:textId="01D7D19C" w:rsidR="0098399F" w:rsidRPr="00571453" w:rsidRDefault="0072275C" w:rsidP="00571453">
      <w:pPr>
        <w:spacing w:after="0" w:line="240" w:lineRule="auto"/>
        <w:jc w:val="left"/>
        <w:rPr>
          <w:rFonts w:ascii="Arial" w:eastAsia="Times New Roman" w:hAnsi="Arial" w:cs="Arial"/>
          <w:color w:val="231F20"/>
          <w:sz w:val="24"/>
          <w:szCs w:val="24"/>
        </w:rPr>
      </w:pPr>
      <w:r w:rsidRPr="008A6568">
        <w:rPr>
          <w:rFonts w:ascii="Arial" w:eastAsia="Times New Roman" w:hAnsi="Arial" w:cs="Arial"/>
          <w:color w:val="231F20"/>
          <w:sz w:val="24"/>
          <w:szCs w:val="24"/>
        </w:rPr>
        <w:t xml:space="preserve">We have </w:t>
      </w:r>
      <w:r w:rsidR="0079175A">
        <w:rPr>
          <w:rFonts w:ascii="Arial" w:eastAsia="Times New Roman" w:hAnsi="Arial" w:cs="Arial"/>
          <w:color w:val="231F20"/>
          <w:sz w:val="24"/>
          <w:szCs w:val="24"/>
        </w:rPr>
        <w:t>address</w:t>
      </w:r>
      <w:r w:rsidR="00F76DDF">
        <w:rPr>
          <w:rFonts w:ascii="Arial" w:eastAsia="Times New Roman" w:hAnsi="Arial" w:cs="Arial"/>
          <w:color w:val="231F20"/>
          <w:sz w:val="24"/>
          <w:szCs w:val="24"/>
        </w:rPr>
        <w:t>ed</w:t>
      </w:r>
      <w:r w:rsidR="0079175A">
        <w:rPr>
          <w:rFonts w:ascii="Arial" w:eastAsia="Times New Roman" w:hAnsi="Arial" w:cs="Arial"/>
          <w:color w:val="231F20"/>
          <w:sz w:val="24"/>
          <w:szCs w:val="24"/>
        </w:rPr>
        <w:t xml:space="preserve"> all of the</w:t>
      </w:r>
      <w:r w:rsidRPr="008A6568">
        <w:rPr>
          <w:rFonts w:ascii="Arial" w:eastAsia="Times New Roman" w:hAnsi="Arial" w:cs="Arial"/>
          <w:color w:val="231F20"/>
          <w:sz w:val="24"/>
          <w:szCs w:val="24"/>
        </w:rPr>
        <w:t xml:space="preserve"> reviewer’s specific comments</w:t>
      </w:r>
      <w:r w:rsidR="0008741B">
        <w:rPr>
          <w:rFonts w:ascii="Arial" w:eastAsia="Times New Roman" w:hAnsi="Arial" w:cs="Arial"/>
          <w:color w:val="231F20"/>
          <w:sz w:val="24"/>
          <w:szCs w:val="24"/>
        </w:rPr>
        <w:t xml:space="preserve"> through extensive revisions to the introduction</w:t>
      </w:r>
      <w:r w:rsidR="00FF51AD">
        <w:rPr>
          <w:rFonts w:ascii="Arial" w:eastAsia="Times New Roman" w:hAnsi="Arial" w:cs="Arial"/>
          <w:color w:val="231F20"/>
          <w:sz w:val="24"/>
          <w:szCs w:val="24"/>
        </w:rPr>
        <w:t xml:space="preserve">. We now </w:t>
      </w:r>
      <w:r w:rsidRPr="008A6568">
        <w:rPr>
          <w:rFonts w:ascii="Arial" w:eastAsia="Times New Roman" w:hAnsi="Arial" w:cs="Arial"/>
          <w:color w:val="231F20"/>
          <w:sz w:val="24"/>
          <w:szCs w:val="24"/>
        </w:rPr>
        <w:t>open the introduction more broadly, and establish the problem before jumping into the various fMRI associations with MFC</w:t>
      </w:r>
      <w:r w:rsidR="00FF51AD">
        <w:rPr>
          <w:rFonts w:ascii="Arial" w:eastAsia="Times New Roman" w:hAnsi="Arial" w:cs="Arial"/>
          <w:color w:val="231F20"/>
          <w:sz w:val="24"/>
          <w:szCs w:val="24"/>
        </w:rPr>
        <w:t xml:space="preserve">. We </w:t>
      </w:r>
      <w:r w:rsidRPr="008A6568">
        <w:rPr>
          <w:rFonts w:ascii="Arial" w:eastAsia="Times New Roman" w:hAnsi="Arial" w:cs="Arial"/>
          <w:color w:val="231F20"/>
          <w:sz w:val="24"/>
          <w:szCs w:val="24"/>
        </w:rPr>
        <w:t>also more careful</w:t>
      </w:r>
      <w:r w:rsidR="00FF51AD">
        <w:rPr>
          <w:rFonts w:ascii="Arial" w:eastAsia="Times New Roman" w:hAnsi="Arial" w:cs="Arial"/>
          <w:color w:val="231F20"/>
          <w:sz w:val="24"/>
          <w:szCs w:val="24"/>
        </w:rPr>
        <w:t>ly</w:t>
      </w:r>
      <w:r w:rsidRPr="008A6568">
        <w:rPr>
          <w:rFonts w:ascii="Arial" w:eastAsia="Times New Roman" w:hAnsi="Arial" w:cs="Arial"/>
          <w:color w:val="231F20"/>
          <w:sz w:val="24"/>
          <w:szCs w:val="24"/>
        </w:rPr>
        <w:t xml:space="preserve"> outline the limitations of morphological, cytoarchitechtonic and connectivity based parcellation methods</w:t>
      </w:r>
      <w:r w:rsidR="00FF51AD">
        <w:rPr>
          <w:rFonts w:ascii="Arial" w:eastAsia="Times New Roman" w:hAnsi="Arial" w:cs="Arial"/>
          <w:color w:val="231F20"/>
          <w:sz w:val="24"/>
          <w:szCs w:val="24"/>
        </w:rPr>
        <w:t xml:space="preserve">, and </w:t>
      </w:r>
      <w:r w:rsidR="00FE33B3">
        <w:rPr>
          <w:rFonts w:ascii="Arial" w:eastAsia="Times New Roman" w:hAnsi="Arial" w:cs="Arial"/>
          <w:color w:val="231F20"/>
          <w:sz w:val="24"/>
          <w:szCs w:val="24"/>
        </w:rPr>
        <w:t xml:space="preserve">highlight the </w:t>
      </w:r>
      <w:r w:rsidR="00FF51AD">
        <w:rPr>
          <w:rFonts w:ascii="Arial" w:eastAsia="Times New Roman" w:hAnsi="Arial" w:cs="Arial"/>
          <w:color w:val="231F20"/>
          <w:sz w:val="24"/>
          <w:szCs w:val="24"/>
        </w:rPr>
        <w:t xml:space="preserve">advantages of </w:t>
      </w:r>
      <w:r w:rsidR="003C5B08">
        <w:rPr>
          <w:rFonts w:ascii="Arial" w:eastAsia="Times New Roman" w:hAnsi="Arial" w:cs="Arial"/>
          <w:color w:val="231F20"/>
          <w:sz w:val="24"/>
          <w:szCs w:val="24"/>
        </w:rPr>
        <w:t xml:space="preserve">a </w:t>
      </w:r>
      <w:r w:rsidR="00FF51AD">
        <w:rPr>
          <w:rFonts w:ascii="Arial" w:eastAsia="Times New Roman" w:hAnsi="Arial" w:cs="Arial"/>
          <w:color w:val="231F20"/>
          <w:sz w:val="24"/>
          <w:szCs w:val="24"/>
        </w:rPr>
        <w:t>co-activation</w:t>
      </w:r>
      <w:r w:rsidR="00FF51AD" w:rsidRPr="008A6568">
        <w:rPr>
          <w:rFonts w:ascii="Arial" w:eastAsia="Times New Roman" w:hAnsi="Arial" w:cs="Arial"/>
          <w:color w:val="231F20"/>
          <w:sz w:val="24"/>
          <w:szCs w:val="24"/>
        </w:rPr>
        <w:t xml:space="preserve"> based clusterin</w:t>
      </w:r>
      <w:r w:rsidR="00FF51AD">
        <w:rPr>
          <w:rFonts w:ascii="Arial" w:eastAsia="Times New Roman" w:hAnsi="Arial" w:cs="Arial"/>
          <w:color w:val="231F20"/>
          <w:sz w:val="24"/>
          <w:szCs w:val="24"/>
        </w:rPr>
        <w:t>g</w:t>
      </w:r>
      <w:r w:rsidR="000B2908">
        <w:rPr>
          <w:rFonts w:ascii="Arial" w:eastAsia="Times New Roman" w:hAnsi="Arial" w:cs="Arial"/>
          <w:color w:val="231F20"/>
          <w:sz w:val="24"/>
          <w:szCs w:val="24"/>
        </w:rPr>
        <w:t xml:space="preserve"> in relation to previous approaches</w:t>
      </w:r>
      <w:r w:rsidRPr="008A6568">
        <w:rPr>
          <w:rFonts w:ascii="Arial" w:eastAsia="Times New Roman" w:hAnsi="Arial" w:cs="Arial"/>
          <w:color w:val="231F20"/>
          <w:sz w:val="24"/>
          <w:szCs w:val="24"/>
        </w:rPr>
        <w:t xml:space="preserve">. </w:t>
      </w:r>
      <w:r w:rsidR="00FF51AD">
        <w:rPr>
          <w:rFonts w:ascii="Arial" w:eastAsia="Times New Roman" w:hAnsi="Arial" w:cs="Arial"/>
          <w:color w:val="231F20"/>
          <w:sz w:val="24"/>
          <w:szCs w:val="24"/>
        </w:rPr>
        <w:t xml:space="preserve">Major changes can be found on pp. </w:t>
      </w:r>
      <w:ins w:id="0" w:author="Alejandro De La Vega" w:date="2016-03-05T16:51:00Z">
        <w:r w:rsidR="00571453">
          <w:rPr>
            <w:rFonts w:ascii="Arial" w:eastAsia="Times New Roman" w:hAnsi="Arial" w:cs="Arial"/>
            <w:color w:val="231F20"/>
            <w:sz w:val="24"/>
            <w:szCs w:val="24"/>
          </w:rPr>
          <w:t>4-8</w:t>
        </w:r>
      </w:ins>
      <w:ins w:id="1" w:author="Alejandro De La Vega" w:date="2016-03-08T18:34:00Z">
        <w:r w:rsidR="0016295E">
          <w:rPr>
            <w:rFonts w:ascii="Arial" w:eastAsia="Times New Roman" w:hAnsi="Arial" w:cs="Arial"/>
            <w:color w:val="231F20"/>
            <w:sz w:val="24"/>
            <w:szCs w:val="24"/>
          </w:rPr>
          <w:t>;</w:t>
        </w:r>
      </w:ins>
      <w:r w:rsidR="0098399F">
        <w:rPr>
          <w:rFonts w:ascii="Arial" w:eastAsia="Times New Roman" w:hAnsi="Arial" w:cs="Arial"/>
          <w:color w:val="231F20"/>
          <w:sz w:val="24"/>
          <w:szCs w:val="24"/>
        </w:rPr>
        <w:t xml:space="preserve"> here we highlight a few key sections:</w:t>
      </w:r>
      <w:ins w:id="2" w:author="Alejandro De La Vega" w:date="2016-03-05T16:51:00Z">
        <w:r w:rsidR="00571453">
          <w:rPr>
            <w:rFonts w:ascii="Arial" w:eastAsia="Times New Roman" w:hAnsi="Arial" w:cs="Arial"/>
            <w:color w:val="231F20"/>
            <w:sz w:val="24"/>
            <w:szCs w:val="24"/>
          </w:rPr>
          <w:br/>
        </w:r>
      </w:ins>
    </w:p>
    <w:p w14:paraId="7D44B9DA" w14:textId="58442118" w:rsidR="00571453" w:rsidRDefault="00571453" w:rsidP="00571453">
      <w:pPr>
        <w:pStyle w:val="Normal1"/>
        <w:spacing w:line="240" w:lineRule="auto"/>
        <w:rPr>
          <w:ins w:id="3" w:author="Alejandro De La Vega" w:date="2016-03-05T16:56:00Z"/>
          <w:rFonts w:ascii="Arial" w:hAnsi="Arial"/>
          <w:i/>
          <w:sz w:val="24"/>
          <w:szCs w:val="24"/>
          <w:u w:val="single"/>
        </w:rPr>
      </w:pPr>
      <w:ins w:id="4" w:author="Alejandro De La Vega" w:date="2016-03-05T16:53:00Z">
        <w:r>
          <w:rPr>
            <w:rFonts w:ascii="Arial" w:hAnsi="Arial"/>
            <w:i/>
            <w:sz w:val="24"/>
            <w:szCs w:val="24"/>
            <w:u w:val="single"/>
          </w:rPr>
          <w:t>“</w:t>
        </w:r>
      </w:ins>
      <w:ins w:id="5" w:author="Alejandro De La Vega" w:date="2016-03-05T16:51:00Z">
        <w:r w:rsidRPr="00571453">
          <w:rPr>
            <w:rFonts w:ascii="Arial" w:hAnsi="Arial"/>
            <w:i/>
            <w:sz w:val="24"/>
            <w:szCs w:val="24"/>
            <w:u w:val="single"/>
          </w:rPr>
          <w:t xml:space="preserve">The medial frontal cortex (MFC) plays a key role in contemporary accounts of various psychological processes, including motor function, cognitive control, emotion, pain and social cognition. However, the precise correspondence of psychological states onto discrete medial frontal anatomy remains elusive. There have been several recent attempts to define distinct sub-regions of MFC by inferring functional differences on the basis of morphology </w:t>
        </w:r>
      </w:ins>
      <w:r w:rsidRPr="00571453">
        <w:rPr>
          <w:rFonts w:ascii="Arial" w:hAnsi="Arial"/>
          <w:i/>
          <w:sz w:val="24"/>
          <w:szCs w:val="24"/>
          <w:u w:val="single"/>
        </w:rPr>
        <w:fldChar w:fldCharType="begin"/>
      </w:r>
      <w:r w:rsidRPr="00571453">
        <w:rPr>
          <w:rFonts w:ascii="Arial" w:hAnsi="Arial"/>
          <w:i/>
          <w:sz w:val="24"/>
          <w:szCs w:val="24"/>
          <w:u w:val="single"/>
        </w:rPr>
        <w:instrText xml:space="preserve"> ADDIN PAPERS2_CITATIONS &lt;citation&gt;&lt;uuid&gt;1294ECE8-7A22-4181-B280-F1F941C37369&lt;/uuid&gt;&lt;priority&gt;0&lt;/priority&gt;&lt;publications&gt;&lt;publication&gt;&lt;uuid&gt;8D7EB837-8735-41BF-9F42-93D43351BC40&lt;/uuid&gt;&lt;volume&gt;10&lt;/volume&gt;&lt;doi&gt;10.1046/j.1460-9568.1998.00236.x&lt;/doi&gt;&lt;startpage&gt;2199&lt;/startpage&gt;&lt;publication_date&gt;99199806011200000000222000&lt;/publication_date&gt;&lt;url&gt;http://onlinelibrary.wiley.com/doi/10.1046/j.1460-9568.1998.00236.x/full&lt;/url&gt;&lt;type&gt;400&lt;/type&gt;&lt;title&gt;Parcellation of human mesial area 6: cytoarchitectonic evidence for three separate areas&lt;/title&gt;&lt;publisher&gt;Blackwell Science Ltd&lt;/publisher&gt;&lt;number&gt;6&lt;/number&gt;&lt;subtype&gt;400&lt;/subtype&gt;&lt;endpage&gt;2203&lt;/endpage&gt;&lt;bundle&gt;&lt;publication&gt;&lt;publisher&gt;Blackwell Science Ltd&lt;/publisher&gt;&lt;title&gt;European Journal of Neuroscience&lt;/title&gt;&lt;type&gt;-100&lt;/type&gt;&lt;subtype&gt;-100&lt;/subtype&gt;&lt;uuid&gt;CC7CB225-3850-49B4-9B33-8BB036FE3DD5&lt;/uuid&gt;&lt;/publication&gt;&lt;/bundle&gt;&lt;authors&gt;&lt;author&gt;&lt;firstName&gt;Victor&lt;/firstName&gt;&lt;lastName&gt;Vorobiev&lt;/lastName&gt;&lt;/author&gt;&lt;author&gt;&lt;firstName&gt;Paolo&lt;/firstName&gt;&lt;lastName&gt;Govoni&lt;/lastName&gt;&lt;/author&gt;&lt;author&gt;&lt;firstName&gt;Giacomo&lt;/firstName&gt;&lt;lastName&gt;Rizzolatti&lt;/lastName&gt;&lt;/author&gt;&lt;author&gt;&lt;firstName&gt;Massimo&lt;/firstName&gt;&lt;lastName&gt;Matelli&lt;/lastName&gt;&lt;/author&gt;&lt;author&gt;&lt;firstName&gt;Giuseppe&lt;/firstName&gt;&lt;lastName&gt;Luppino&lt;/lastName&gt;&lt;/author&gt;&lt;/authors&gt;&lt;/publication&gt;&lt;publication&gt;&lt;publication_date&gt;99200906041200000000222000&lt;/publication_date&gt;&lt;startpage&gt;829&lt;/startpage&gt;&lt;title&gt;Cingulate Neurobiology and Disease&lt;/title&gt;&lt;uuid&gt;E5C0FC99-4C69-45E7-8DAB-0C1F7718F918&lt;/uuid&gt;&lt;subtype&gt;0&lt;/subtype&gt;&lt;publisher&gt;Oxford University Press&lt;/publisher&gt;&lt;type&gt;0&lt;/type&gt;&lt;url&gt;http://books.google.com/books?id=jJuk7MRD1GkC&amp;amp;pg=PA294&amp;amp;dq=cingulate+neurobiology+and+disease+inauthor:vogt&amp;amp;hl=&amp;amp;cd=1&amp;amp;source=gbs_api&lt;/url&gt;&lt;authors&gt;&lt;author&gt;&lt;firstName&gt;Brent&lt;/firstName&gt;&lt;lastName&gt;Vogt&lt;/lastName&gt;&lt;/author&gt;&lt;/authors&gt;&lt;/publication&gt;&lt;publication&gt;&lt;uuid&gt;213083BF-7786-436D-8101-DE802FC5DCBB&lt;/uuid&gt;&lt;volume&gt;521&lt;/volume&gt;&lt;doi&gt;10.1002/cne.23346&lt;/doi&gt;&lt;subtitle&gt;Human and Macaque Area 32: Comparative Analysis&lt;/subtitle&gt;&lt;startpage&gt;3272&lt;/startpage&gt;&lt;publication_date&gt;99201307251200000000222000&lt;/publication_date&gt;&lt;url&gt;http://doi.wiley.com/10.1002/cne.23346&lt;/url&gt;&lt;citekey&gt;PalomeroGallagher:2013bs&lt;/citekey&gt;&lt;type&gt;400&lt;/type&gt;&lt;title&gt;Cyto- and receptor architecture of area 32 in human and macaque brains&lt;/title&gt;&lt;number&gt;14&lt;/number&gt;&lt;subtype&gt;400&lt;/subtype&gt;&lt;endpage&gt;3286&lt;/endpage&gt;&lt;bundle&gt;&lt;publication&gt;&lt;title&gt;The Journal of Comparative Neurology&lt;/title&gt;&lt;type&gt;-100&lt;/type&gt;&lt;subtype&gt;-100&lt;/subtype&gt;&lt;uuid&gt;4C3FF8CC-E733-4B8E-90B4-E4D121DD0CC8&lt;/uuid&gt;&lt;/publication&gt;&lt;/bundle&gt;&lt;authors&gt;&lt;author&gt;&lt;firstName&gt;Nicola&lt;/firstName&gt;&lt;lastName&gt;Palomero-Gallagher&lt;/lastName&gt;&lt;/author&gt;&lt;author&gt;&lt;firstName&gt;Karl&lt;/firstName&gt;&lt;lastName&gt;Zilles&lt;/lastName&gt;&lt;/author&gt;&lt;author&gt;&lt;firstName&gt;Axel&lt;/firstName&gt;&lt;lastName&gt;Schleicher&lt;/lastName&gt;&lt;/author&gt;&lt;author&gt;&lt;firstName&gt;Brent&lt;/firstName&gt;&lt;middleNames&gt;A&lt;/middleNames&gt;&lt;lastName&gt;Vogt&lt;/lastName&gt;&lt;/author&gt;&lt;/authors&gt;&lt;/publication&gt;&lt;/publications&gt;&lt;cites&gt;&lt;/cites&gt;&lt;/citation&gt;</w:instrText>
      </w:r>
      <w:r w:rsidRPr="00571453">
        <w:rPr>
          <w:rFonts w:ascii="Arial" w:hAnsi="Arial"/>
          <w:i/>
          <w:sz w:val="24"/>
          <w:szCs w:val="24"/>
          <w:u w:val="single"/>
        </w:rPr>
        <w:fldChar w:fldCharType="separate"/>
      </w:r>
      <w:ins w:id="6" w:author="Alejandro De La Vega" w:date="2016-03-05T16:51:00Z">
        <w:r w:rsidRPr="00571453">
          <w:rPr>
            <w:rFonts w:ascii="Arial" w:hAnsi="Arial" w:cs="Cambria"/>
            <w:i/>
            <w:sz w:val="24"/>
            <w:szCs w:val="24"/>
            <w:u w:val="single"/>
          </w:rPr>
          <w:t>(Vorobiev et al., 1998; Vogt, 2009; Palomero-Gallagher et al., 2013)</w:t>
        </w:r>
        <w:r w:rsidRPr="00571453">
          <w:rPr>
            <w:rFonts w:ascii="Arial" w:hAnsi="Arial"/>
            <w:i/>
            <w:sz w:val="24"/>
            <w:szCs w:val="24"/>
            <w:u w:val="single"/>
          </w:rPr>
          <w:fldChar w:fldCharType="end"/>
        </w:r>
        <w:r w:rsidRPr="00571453">
          <w:rPr>
            <w:rFonts w:ascii="Arial" w:hAnsi="Arial"/>
            <w:i/>
            <w:sz w:val="24"/>
            <w:szCs w:val="24"/>
            <w:u w:val="single"/>
          </w:rPr>
          <w:t xml:space="preserve"> and in-vivo structural </w:t>
        </w:r>
      </w:ins>
      <w:r w:rsidRPr="00571453">
        <w:rPr>
          <w:rFonts w:ascii="Arial" w:hAnsi="Arial"/>
          <w:i/>
          <w:sz w:val="24"/>
          <w:szCs w:val="24"/>
          <w:u w:val="single"/>
        </w:rPr>
        <w:fldChar w:fldCharType="begin"/>
      </w:r>
      <w:r w:rsidRPr="00571453">
        <w:rPr>
          <w:rFonts w:ascii="Arial" w:hAnsi="Arial"/>
          <w:i/>
          <w:sz w:val="24"/>
          <w:szCs w:val="24"/>
          <w:u w:val="single"/>
        </w:rPr>
        <w:instrText xml:space="preserve"> ADDIN PAPERS2_CITATIONS &lt;citation&gt;&lt;uuid&gt;E4E7585B-D764-41EA-92DE-5423EE6A154D&lt;/uuid&gt;&lt;priority&gt;1&lt;/priority&gt;&lt;publications&gt;&lt;publication&gt;&lt;uuid&gt;9AF5420A-161B-4982-99C5-B67914681960&lt;/uuid&gt;&lt;volume&gt;29&lt;/volume&gt;&lt;doi&gt;10.1523/JNEUROSCI.3328-08.2009&lt;/doi&gt;&lt;startpage&gt;1175&lt;/startpage&gt;&lt;publication_date&gt;99200901281200000000222000&lt;/publication_date&gt;&lt;url&gt;http://www.jneurosci.org/cgi/doi/10.1523/JNEUROSCI.3328-08.2009&lt;/url&gt;&lt;citekey&gt;Beckmann:2009et&lt;/citekey&gt;&lt;type&gt;400&lt;/type&gt;&lt;title&gt;Connectivity-Based Parcellation of Human Cingulate Cortex and Its Relation to Functional Specialization&lt;/title&gt;&lt;number&gt;4&lt;/number&gt;&lt;subtype&gt;400&lt;/subtype&gt;&lt;endpage&gt;1190&lt;/endpage&gt;&lt;bundle&gt;&lt;publication&gt;&lt;title&gt;Journal of Neuroscience&lt;/title&gt;&lt;type&gt;-100&lt;/type&gt;&lt;subtype&gt;-100&lt;/subtype&gt;&lt;uuid&gt;CC88A2A9-C75C-400B-A600-3E9CED9CB2E1&lt;/uuid&gt;&lt;/publication&gt;&lt;/bundle&gt;&lt;authors&gt;&lt;author&gt;&lt;firstName&gt;M&lt;/firstName&gt;&lt;lastName&gt;Beckmann&lt;/lastName&gt;&lt;/author&gt;&lt;author&gt;&lt;firstName&gt;H&lt;/firstName&gt;&lt;lastName&gt;Johansen-Berg&lt;/lastName&gt;&lt;/author&gt;&lt;author&gt;&lt;firstName&gt;M&lt;/firstName&gt;&lt;middleNames&gt;F S&lt;/middleNames&gt;&lt;lastName&gt;Rushworth&lt;/lastName&gt;&lt;/author&gt;&lt;/authors&gt;&lt;/publication&gt;&lt;publication&gt;&lt;publication_date&gt;99201505061200000000222000&lt;/publication_date&gt;&lt;startpage&gt;201410767&lt;/startpage&gt;&lt;doi&gt;10.1073/pnas.1410767112&lt;/doi&gt;&lt;title&gt;Connectivity reveals relationship of brain areas for reward-guided learning and decision making in human and monkey frontal cortex&lt;/title&gt;&lt;uuid&gt;D9C084A8-B47F-4148-8EEB-F3B6138C4B6E&lt;/uuid&gt;&lt;subtype&gt;400&lt;/subtype&gt;&lt;endpage&gt;10&lt;/endpage&gt;&lt;type&gt;400&lt;/type&gt;&lt;url&gt;http://www.pnas.org/lookup/doi/10.1073/pnas.1410767112&lt;/url&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Franz-Xaver&lt;/firstName&gt;&lt;lastName&gt;Neubert&lt;/lastName&gt;&lt;/author&gt;&lt;author&gt;&lt;firstName&gt;Rogier&lt;/firstName&gt;&lt;middleNames&gt;B&lt;/middleNames&gt;&lt;lastName&gt;Mars&lt;/lastName&gt;&lt;/author&gt;&lt;author&gt;&lt;firstName&gt;Jerome&lt;/firstName&gt;&lt;lastName&gt;Sallet&lt;/lastName&gt;&lt;/author&gt;&lt;author&gt;&lt;firstName&gt;Matthew&lt;/firstName&gt;&lt;middleNames&gt;F S&lt;/middleNames&gt;&lt;lastName&gt;Rushworth&lt;/lastName&gt;&lt;/author&gt;&lt;/authors&gt;&lt;/publication&gt;&lt;publication&gt;&lt;volume&gt;33&lt;/volume&gt;&lt;publication_date&gt;99201307241200000000222000&lt;/publication_date&gt;&lt;number&gt;30&lt;/number&gt;&lt;doi&gt;10.1523/JNEUROSCI.5108-12.2013&lt;/doi&gt;&lt;startpage&gt;12255&lt;/startpage&gt;&lt;title&gt;The Organization of Dorsal Frontal Cortex in Humans and Macaques&lt;/title&gt;&lt;uuid&gt;688241B9-FF5B-4808-9155-901ECC89FC38&lt;/uuid&gt;&lt;subtype&gt;400&lt;/subtype&gt;&lt;endpage&gt;12274&lt;/endpage&gt;&lt;type&gt;400&lt;/type&gt;&lt;url&gt;http://www.jneurosci.org/cgi/doi/10.1523/JNEUROSCI.5108-12.2013&lt;/url&gt;&lt;bundle&gt;&lt;publication&gt;&lt;title&gt;Journal of Neuroscience&lt;/title&gt;&lt;type&gt;-100&lt;/type&gt;&lt;subtype&gt;-100&lt;/subtype&gt;&lt;uuid&gt;CC88A2A9-C75C-400B-A600-3E9CED9CB2E1&lt;/uuid&gt;&lt;/publication&gt;&lt;/bundle&gt;&lt;authors&gt;&lt;author&gt;&lt;firstName&gt;J&lt;/firstName&gt;&lt;lastName&gt;Sallet&lt;/lastName&gt;&lt;/author&gt;&lt;author&gt;&lt;firstName&gt;R&lt;/firstName&gt;&lt;middleNames&gt;B&lt;/middleNames&gt;&lt;lastName&gt;Mars&lt;/lastName&gt;&lt;/author&gt;&lt;author&gt;&lt;firstName&gt;M&lt;/firstName&gt;&lt;middleNames&gt;P&lt;/middleNames&gt;&lt;lastName&gt;Noonan&lt;/lastName&gt;&lt;/author&gt;&lt;author&gt;&lt;firstName&gt;F&lt;/firstName&gt;&lt;middleNames&gt;X&lt;/middleNames&gt;&lt;lastName&gt;Neubert&lt;/lastName&gt;&lt;/author&gt;&lt;author&gt;&lt;firstName&gt;S&lt;/firstName&gt;&lt;lastName&gt;Jbabdi&lt;/lastName&gt;&lt;/author&gt;&lt;author&gt;&lt;firstName&gt;J&lt;/firstName&gt;&lt;middleNames&gt;X&lt;/middleNames&gt;&lt;lastName&gt;O'Reilly&lt;/lastName&gt;&lt;/author&gt;&lt;author&gt;&lt;firstName&gt;N&lt;/firstName&gt;&lt;lastName&gt;Filippini&lt;/lastName&gt;&lt;/author&gt;&lt;author&gt;&lt;firstName&gt;A&lt;/firstName&gt;&lt;middleNames&gt;G&lt;/middleNames&gt;&lt;lastName&gt;Thomas&lt;/lastName&gt;&lt;/author&gt;&lt;author&gt;&lt;firstName&gt;M&lt;/firstName&gt;&lt;middleNames&gt;F&lt;/middleNames&gt;&lt;lastName&gt;Rushworth&lt;/lastName&gt;&lt;/author&gt;&lt;/authors&gt;&lt;/publication&gt;&lt;/publications&gt;&lt;cites&gt;&lt;/cites&gt;&lt;/citation&gt;</w:instrText>
      </w:r>
      <w:r w:rsidRPr="00571453">
        <w:rPr>
          <w:rFonts w:ascii="Arial" w:hAnsi="Arial"/>
          <w:i/>
          <w:sz w:val="24"/>
          <w:szCs w:val="24"/>
          <w:u w:val="single"/>
        </w:rPr>
        <w:fldChar w:fldCharType="separate"/>
      </w:r>
      <w:ins w:id="7" w:author="Alejandro De La Vega" w:date="2016-03-05T16:51:00Z">
        <w:r w:rsidRPr="00571453">
          <w:rPr>
            <w:rFonts w:ascii="Arial" w:hAnsi="Arial" w:cs="Times"/>
            <w:i/>
            <w:sz w:val="24"/>
            <w:szCs w:val="24"/>
            <w:u w:val="single"/>
          </w:rPr>
          <w:t>(Beckmann et al., 2009; Sallet et al., 2013; Neubert et al., 2015)</w:t>
        </w:r>
        <w:r w:rsidRPr="00571453">
          <w:rPr>
            <w:rFonts w:ascii="Arial" w:hAnsi="Arial"/>
            <w:i/>
            <w:sz w:val="24"/>
            <w:szCs w:val="24"/>
            <w:u w:val="single"/>
          </w:rPr>
          <w:fldChar w:fldCharType="end"/>
        </w:r>
        <w:r w:rsidRPr="00571453">
          <w:rPr>
            <w:rFonts w:ascii="Arial" w:hAnsi="Arial"/>
            <w:i/>
            <w:sz w:val="24"/>
            <w:szCs w:val="24"/>
            <w:u w:val="single"/>
          </w:rPr>
          <w:t xml:space="preserve"> and functional connectivity </w:t>
        </w:r>
      </w:ins>
      <w:r w:rsidRPr="00571453">
        <w:rPr>
          <w:rFonts w:ascii="Arial" w:hAnsi="Arial"/>
          <w:i/>
          <w:sz w:val="24"/>
          <w:szCs w:val="24"/>
          <w:u w:val="single"/>
        </w:rPr>
        <w:fldChar w:fldCharType="begin"/>
      </w:r>
      <w:r w:rsidRPr="00571453">
        <w:rPr>
          <w:rFonts w:ascii="Arial" w:hAnsi="Arial"/>
          <w:i/>
          <w:sz w:val="24"/>
          <w:szCs w:val="24"/>
          <w:u w:val="single"/>
        </w:rPr>
        <w:instrText xml:space="preserve"> ADDIN PAPERS2_CITATIONS &lt;citation&gt;&lt;uuid&gt;D29C51C5-5B9C-4FD8-8309-E41B8C269DC2&lt;/uuid&gt;&lt;priority&gt;0&lt;/priority&gt;&lt;publications&gt;&lt;publication&gt;&lt;volume&gt;65&lt;/volume&gt;&lt;publication_date&gt;99201002001200000000220000&lt;/publication_date&gt;&lt;number&gt;4&lt;/number&gt;&lt;doi&gt;10.1016/j.neuron.2010.02.005&lt;/doi&gt;&lt;startpage&gt;550&lt;/startpage&gt;&lt;title&gt;Functional-Anatomic Fractionation of the Brain's Default Network&lt;/title&gt;&lt;uuid&gt;8045C5F5-E49A-4CBF-B6DF-CBBF5598DA7A&lt;/uuid&gt;&lt;subtype&gt;400&lt;/subtype&gt;&lt;endpage&gt;562&lt;/endpage&gt;&lt;type&gt;400&lt;/type&gt;&lt;url&gt;http://linkinghub.elsevier.com/retrieve/pii/S0896627310000966&lt;/url&gt;&lt;bundle&gt;&lt;publication&gt;&lt;publisher&gt;Elsevier Inc.&lt;/publisher&gt;&lt;title&gt;Neuron&lt;/title&gt;&lt;type&gt;-100&lt;/type&gt;&lt;subtype&gt;-100&lt;/subtype&gt;&lt;uuid&gt;4F760053-710C-45E0-BDA8-53102C65B1F7&lt;/uuid&gt;&lt;/publication&gt;&lt;/bundle&gt;&lt;authors&gt;&lt;author&gt;&lt;firstName&gt;Jessica&lt;/firstName&gt;&lt;middleNames&gt;R&lt;/middleNames&gt;&lt;lastName&gt;Andrews Hanna&lt;/lastName&gt;&lt;/author&gt;&lt;author&gt;&lt;firstName&gt;Jay&lt;/firstName&gt;&lt;middleNames&gt;S&lt;/middleNames&gt;&lt;lastName&gt;Reidler&lt;/lastName&gt;&lt;/author&gt;&lt;author&gt;&lt;firstName&gt;Jorge&lt;/firstName&gt;&lt;lastName&gt;Sepulcre&lt;/lastName&gt;&lt;/author&gt;&lt;author&gt;&lt;firstName&gt;Renee&lt;/firstName&gt;&lt;lastName&gt;Poulin&lt;/lastName&gt;&lt;/author&gt;&lt;author&gt;&lt;firstName&gt;Randy&lt;/firstName&gt;&lt;middleNames&gt;L&lt;/middleNames&gt;&lt;lastName&gt;Buckner&lt;/lastName&gt;&lt;/author&gt;&lt;/authors&gt;&lt;/publication&gt;&lt;/publications&gt;&lt;cites&gt;&lt;/cites&gt;&lt;/citation&gt;</w:instrText>
      </w:r>
      <w:r w:rsidRPr="00571453">
        <w:rPr>
          <w:rFonts w:ascii="Arial" w:hAnsi="Arial"/>
          <w:i/>
          <w:sz w:val="24"/>
          <w:szCs w:val="24"/>
          <w:u w:val="single"/>
        </w:rPr>
        <w:fldChar w:fldCharType="separate"/>
      </w:r>
      <w:ins w:id="8" w:author="Alejandro De La Vega" w:date="2016-03-05T16:51:00Z">
        <w:r w:rsidRPr="00571453">
          <w:rPr>
            <w:rFonts w:ascii="Arial" w:hAnsi="Arial" w:cs="Cambria"/>
            <w:i/>
            <w:sz w:val="24"/>
            <w:szCs w:val="24"/>
            <w:u w:val="single"/>
          </w:rPr>
          <w:t>(Andrews Hanna et al., 2010)</w:t>
        </w:r>
        <w:r w:rsidRPr="00571453">
          <w:rPr>
            <w:rFonts w:ascii="Arial" w:hAnsi="Arial"/>
            <w:i/>
            <w:sz w:val="24"/>
            <w:szCs w:val="24"/>
            <w:u w:val="single"/>
          </w:rPr>
          <w:fldChar w:fldCharType="end"/>
        </w:r>
        <w:r w:rsidRPr="00571453">
          <w:rPr>
            <w:rFonts w:ascii="Arial" w:hAnsi="Arial"/>
            <w:i/>
            <w:sz w:val="24"/>
            <w:szCs w:val="24"/>
            <w:u w:val="single"/>
          </w:rPr>
          <w:t>. Although these studies have greatly advanced our understanding of MFC’s organization, such methods cannot directly demonstrate the functional significance of the resulting regions as they do not measure their response to various psychological challenges.</w:t>
        </w:r>
      </w:ins>
      <w:ins w:id="9" w:author="Alejandro De La Vega" w:date="2016-03-05T16:53:00Z">
        <w:r>
          <w:rPr>
            <w:rFonts w:ascii="Arial" w:hAnsi="Arial"/>
            <w:i/>
            <w:sz w:val="24"/>
            <w:szCs w:val="24"/>
            <w:u w:val="single"/>
          </w:rPr>
          <w:t xml:space="preserve">” – </w:t>
        </w:r>
      </w:ins>
      <w:ins w:id="10" w:author="Alejandro De La Vega" w:date="2016-03-08T18:24:00Z">
        <w:r w:rsidR="00EF3906">
          <w:rPr>
            <w:rFonts w:ascii="Arial" w:hAnsi="Arial"/>
            <w:i/>
            <w:sz w:val="24"/>
            <w:szCs w:val="24"/>
            <w:u w:val="single"/>
          </w:rPr>
          <w:t>lines 48-57</w:t>
        </w:r>
      </w:ins>
    </w:p>
    <w:p w14:paraId="449F7321" w14:textId="5A35344A" w:rsidR="00571453" w:rsidRDefault="00571453" w:rsidP="00571453">
      <w:pPr>
        <w:pStyle w:val="Normal1"/>
        <w:spacing w:line="240" w:lineRule="auto"/>
        <w:rPr>
          <w:ins w:id="11" w:author="Alejandro De La Vega" w:date="2016-03-05T16:53:00Z"/>
          <w:rFonts w:ascii="Arial" w:hAnsi="Arial"/>
          <w:i/>
          <w:sz w:val="24"/>
          <w:szCs w:val="24"/>
          <w:u w:val="single"/>
        </w:rPr>
      </w:pPr>
      <w:ins w:id="12" w:author="Alejandro De La Vega" w:date="2016-03-05T16:56:00Z">
        <w:r>
          <w:rPr>
            <w:rFonts w:ascii="Arial" w:hAnsi="Arial"/>
            <w:i/>
            <w:sz w:val="24"/>
            <w:szCs w:val="24"/>
            <w:u w:val="single"/>
          </w:rPr>
          <w:t>“</w:t>
        </w:r>
        <w:r w:rsidRPr="00571453">
          <w:rPr>
            <w:rFonts w:ascii="Arial" w:hAnsi="Arial"/>
            <w:i/>
            <w:sz w:val="24"/>
            <w:szCs w:val="24"/>
            <w:u w:val="single"/>
          </w:rPr>
          <w:t xml:space="preserve">Because most researchers tend to be intimately familiar with a particular psychological domain, most meta-analyses are restricted to a relatively small subset of empirical findings. Even those meta-analyses that take a broader look at organization of the MFC typically only include a subset of cognitive states hypothesized to be important (e.g. negative affect, pain  cognitive control; </w:t>
        </w:r>
        <w:r w:rsidRPr="00571453">
          <w:rPr>
            <w:rFonts w:ascii="Arial" w:hAnsi="Arial"/>
            <w:i/>
            <w:sz w:val="24"/>
            <w:szCs w:val="24"/>
            <w:u w:val="single"/>
          </w:rPr>
          <w:fldChar w:fldCharType="begin"/>
        </w:r>
        <w:r w:rsidRPr="00571453">
          <w:rPr>
            <w:rFonts w:ascii="Arial" w:hAnsi="Arial"/>
            <w:i/>
            <w:sz w:val="24"/>
            <w:szCs w:val="24"/>
            <w:u w:val="single"/>
          </w:rPr>
          <w:instrText xml:space="preserve"> ADDIN PAPERS2_CITATIONS &lt;citation&gt;&lt;uuid&gt;2E994E1E-50F0-4953-8546-69634E22B90F&lt;/uuid&gt;&lt;priority&gt;0&lt;/priority&gt;&lt;publications&gt;&lt;publication&gt;&lt;uuid&gt;40005189-5D08-4617-9153-9880C3E44557&lt;/uuid&gt;&lt;volume&gt;12&lt;/volume&gt;&lt;doi&gt;10.1038/nrn2994&lt;/doi&gt;&lt;startpage&gt;154&lt;/startpage&gt;&lt;publication_date&gt;99201103001200000000220000&lt;/publication_date&gt;&lt;url&gt;http://www.nature.com/doifinder/10.1038/nrn2994&lt;/url&gt;&lt;citekey&gt;Shackman:2011bl&lt;/citekey&gt;&lt;type&gt;400&lt;/type&gt;&lt;title&gt;The integration of negative affect, pain and cognitive control in the cingulate cortex&lt;/title&gt;&lt;number&gt;3&lt;/number&gt;&lt;subtype&gt;400&lt;/subtype&gt;&lt;endpage&gt;167&lt;/endpage&gt;&lt;bundle&gt;&lt;publication&gt;&lt;publisher&gt;Nature Publishing Group&lt;/publisher&gt;&lt;title&gt;Nature Reviews Neuroscience&lt;/title&gt;&lt;type&gt;-100&lt;/type&gt;&lt;subtype&gt;-100&lt;/subtype&gt;&lt;uuid&gt;11514A1C-6519-4C71-8114-9CD7A2F183DE&lt;/uuid&gt;&lt;/publication&gt;&lt;/bundle&gt;&lt;authors&gt;&lt;author&gt;&lt;firstName&gt;Alexander&lt;/firstName&gt;&lt;middleNames&gt;J&lt;/middleNames&gt;&lt;lastName&gt;Shackman&lt;/lastName&gt;&lt;/author&gt;&lt;author&gt;&lt;firstName&gt;Tim&lt;/firstName&gt;&lt;middleNames&gt;V&lt;/middleNames&gt;&lt;lastName&gt;Salomons&lt;/lastName&gt;&lt;/author&gt;&lt;author&gt;&lt;firstName&gt;Heleen&lt;/firstName&gt;&lt;middleNames&gt;A&lt;/middleNames&gt;&lt;lastName&gt;Slagter&lt;/lastName&gt;&lt;/author&gt;&lt;author&gt;&lt;firstName&gt;Andrew&lt;/firstName&gt;&lt;middleNames&gt;S&lt;/middleNames&gt;&lt;lastName&gt;Fox&lt;/lastName&gt;&lt;/author&gt;&lt;author&gt;&lt;firstName&gt;Jameel&lt;/firstName&gt;&lt;middleNames&gt;J&lt;/middleNames&gt;&lt;lastName&gt;Winter&lt;/lastName&gt;&lt;/author&gt;&lt;author&gt;&lt;firstName&gt;Richard&lt;/firstName&gt;&lt;middleNames&gt;J&lt;/middleNames&gt;&lt;lastName&gt;Davidson&lt;/lastName&gt;&lt;/author&gt;&lt;/authors&gt;&lt;/publication&gt;&lt;/publications&gt;&lt;cites&gt;&lt;/cites&gt;&lt;/citation&gt;</w:instrText>
        </w:r>
        <w:r w:rsidRPr="00571453">
          <w:rPr>
            <w:rFonts w:ascii="Arial" w:hAnsi="Arial"/>
            <w:i/>
            <w:sz w:val="24"/>
            <w:szCs w:val="24"/>
            <w:u w:val="single"/>
          </w:rPr>
          <w:fldChar w:fldCharType="separate"/>
        </w:r>
        <w:r w:rsidRPr="00571453">
          <w:rPr>
            <w:rFonts w:ascii="Arial" w:hAnsi="Arial"/>
            <w:i/>
            <w:sz w:val="24"/>
            <w:szCs w:val="24"/>
            <w:u w:val="single"/>
          </w:rPr>
          <w:t>(Shackman et al., 2011)</w:t>
        </w:r>
        <w:r w:rsidRPr="00571453">
          <w:rPr>
            <w:rFonts w:ascii="Arial" w:hAnsi="Arial"/>
            <w:i/>
            <w:sz w:val="24"/>
            <w:szCs w:val="24"/>
            <w:u w:val="single"/>
          </w:rPr>
          <w:fldChar w:fldCharType="end"/>
        </w:r>
        <w:r w:rsidRPr="00571453">
          <w:rPr>
            <w:rFonts w:ascii="Arial" w:hAnsi="Arial"/>
            <w:i/>
            <w:sz w:val="24"/>
            <w:szCs w:val="24"/>
            <w:u w:val="single"/>
          </w:rPr>
          <w:t xml:space="preserve"> or restrict themselves to a small region of interest (e.g. </w:t>
        </w:r>
        <w:r w:rsidRPr="00571453">
          <w:rPr>
            <w:rFonts w:ascii="Arial" w:hAnsi="Arial"/>
            <w:i/>
            <w:sz w:val="24"/>
            <w:szCs w:val="24"/>
            <w:u w:val="single"/>
          </w:rPr>
          <w:fldChar w:fldCharType="begin"/>
        </w:r>
        <w:r w:rsidRPr="00571453">
          <w:rPr>
            <w:rFonts w:ascii="Arial" w:hAnsi="Arial"/>
            <w:i/>
            <w:sz w:val="24"/>
            <w:szCs w:val="24"/>
            <w:u w:val="single"/>
          </w:rPr>
          <w:instrText xml:space="preserve"> ADDIN PAPERS2_CITATIONS &lt;citation&gt;&lt;uuid&gt;20FD75A3-33C9-4B10-8D7E-741D0E37B4DC&lt;/uuid&gt;&lt;priority&gt;0&lt;/priority&gt;&lt;publications&gt;&lt;publication&gt;&lt;uuid&gt;A4A3E093-BAD2-4B0E-9B0E-965C5279ED1C&lt;/uuid&gt;&lt;volume&gt;115&lt;/volume&gt;&lt;doi&gt;10.1016/j.neuroimage.2015.04.053&lt;/doi&gt;&lt;startpage&gt;177&lt;/startpage&gt;&lt;publication_date&gt;99201507151200000000222000&lt;/publication_date&gt;&lt;url&gt;http://dx.doi.org/10.1016/j.neuroimage.2015.04.053&lt;/url&gt;&lt;citekey&gt;PalomeroGallagher:2015gf&lt;/citekey&gt;&lt;type&gt;400&lt;/type&gt;&lt;title&gt;Functional organization of human subgenual cortical areas: Relationship between architectonical segregation and connectional heterogeneity&lt;/title&gt;&lt;publisher&gt;Elsevier Inc.&lt;/publisher&gt;&lt;number&gt;C&lt;/number&gt;&lt;subtype&gt;400&lt;/subtype&gt;&lt;endpage&gt;190&lt;/endpage&gt;&lt;bundle&gt;&lt;publication&gt;&lt;publisher&gt;Elsevier Inc.&lt;/publisher&gt;&lt;title&gt;NeuroImage&lt;/title&gt;&lt;type&gt;-100&lt;/type&gt;&lt;subtype&gt;-100&lt;/subtype&gt;&lt;uuid&gt;C999927C-B94A-48FA-98D1-0626ECBA674C&lt;/uuid&gt;&lt;/publication&gt;&lt;/bundle&gt;&lt;authors&gt;&lt;author&gt;&lt;firstName&gt;Nicola&lt;/firstName&gt;&lt;lastName&gt;Palomero-Gallagher&lt;/lastName&gt;&lt;/author&gt;&lt;author&gt;&lt;firstName&gt;Simon&lt;/firstName&gt;&lt;middleNames&gt;B&lt;/middleNames&gt;&lt;lastName&gt;Eickhoff&lt;/lastName&gt;&lt;/author&gt;&lt;author&gt;&lt;firstName&gt;Felix&lt;/firstName&gt;&lt;lastName&gt;Hoffstaedter&lt;/lastName&gt;&lt;/author&gt;&lt;author&gt;&lt;firstName&gt;Axel&lt;/firstName&gt;&lt;lastName&gt;Schleicher&lt;/lastName&gt;&lt;/author&gt;&lt;author&gt;&lt;firstName&gt;Hartmut&lt;/firstName&gt;&lt;lastName&gt;Mohlberg&lt;/lastName&gt;&lt;/author&gt;&lt;author&gt;&lt;firstName&gt;Brent&lt;/firstName&gt;&lt;middleNames&gt;A&lt;/middleNames&gt;&lt;lastName&gt;Vogt&lt;/lastName&gt;&lt;/author&gt;&lt;author&gt;&lt;firstName&gt;Katrin&lt;/firstName&gt;&lt;lastName&gt;Amunts&lt;/lastName&gt;&lt;/author&gt;&lt;author&gt;&lt;firstName&gt;Karl&lt;/firstName&gt;&lt;lastName&gt;Zilles&lt;/lastName&gt;&lt;/author&gt;&lt;/authors&gt;&lt;/publication&gt;&lt;/publications&gt;&lt;cites&gt;&lt;/cites&gt;&lt;/citation&gt;</w:instrText>
        </w:r>
        <w:r w:rsidRPr="00571453">
          <w:rPr>
            <w:rFonts w:ascii="Arial" w:hAnsi="Arial"/>
            <w:i/>
            <w:sz w:val="24"/>
            <w:szCs w:val="24"/>
            <w:u w:val="single"/>
          </w:rPr>
          <w:fldChar w:fldCharType="separate"/>
        </w:r>
        <w:r w:rsidRPr="00571453">
          <w:rPr>
            <w:rFonts w:ascii="Arial" w:hAnsi="Arial"/>
            <w:i/>
            <w:sz w:val="24"/>
            <w:szCs w:val="24"/>
            <w:u w:val="single"/>
          </w:rPr>
          <w:t>(Palomero-Gallagher et al., 2015)</w:t>
        </w:r>
        <w:r w:rsidRPr="00571453">
          <w:rPr>
            <w:rFonts w:ascii="Arial" w:hAnsi="Arial"/>
            <w:i/>
            <w:sz w:val="24"/>
            <w:szCs w:val="24"/>
            <w:u w:val="single"/>
          </w:rPr>
          <w:fldChar w:fldCharType="end"/>
        </w:r>
        <w:r w:rsidRPr="00571453">
          <w:rPr>
            <w:rFonts w:ascii="Arial" w:hAnsi="Arial"/>
            <w:i/>
            <w:sz w:val="24"/>
            <w:szCs w:val="24"/>
            <w:u w:val="single"/>
          </w:rPr>
          <w:t xml:space="preserve">. This narrow scope necessarily limits the ability to address the specificity of activation of psychological states across MFC anatomy. That is, without considering a wide </w:t>
        </w:r>
        <w:r w:rsidRPr="00571453">
          <w:rPr>
            <w:rFonts w:ascii="Arial" w:hAnsi="Arial"/>
            <w:i/>
            <w:sz w:val="24"/>
            <w:szCs w:val="24"/>
            <w:u w:val="single"/>
          </w:rPr>
          <w:lastRenderedPageBreak/>
          <w:t>representative range of psychological states, it is difficult to determine whether particular kinds of tasks preferentially recruit the MFC.</w:t>
        </w:r>
        <w:r>
          <w:rPr>
            <w:rFonts w:ascii="Arial" w:hAnsi="Arial"/>
            <w:i/>
            <w:sz w:val="24"/>
            <w:szCs w:val="24"/>
            <w:u w:val="single"/>
          </w:rPr>
          <w:t xml:space="preserve">” – </w:t>
        </w:r>
      </w:ins>
      <w:ins w:id="13" w:author="Alejandro De La Vega" w:date="2016-03-08T18:24:00Z">
        <w:r w:rsidR="00EF3906">
          <w:rPr>
            <w:rFonts w:ascii="Arial" w:hAnsi="Arial"/>
            <w:i/>
            <w:sz w:val="24"/>
            <w:szCs w:val="24"/>
            <w:u w:val="single"/>
          </w:rPr>
          <w:t>lines 71-79</w:t>
        </w:r>
      </w:ins>
    </w:p>
    <w:p w14:paraId="6F0CA9B6" w14:textId="77777777" w:rsidR="00571453" w:rsidRDefault="00571453" w:rsidP="002F54A0">
      <w:pPr>
        <w:spacing w:after="0" w:line="240" w:lineRule="auto"/>
        <w:jc w:val="left"/>
        <w:rPr>
          <w:ins w:id="14" w:author="Alejandro De La Vega" w:date="2016-03-05T16:52:00Z"/>
          <w:rFonts w:ascii="Arial" w:eastAsia="Times New Roman" w:hAnsi="Arial" w:cs="Arial"/>
          <w:b/>
          <w:sz w:val="24"/>
          <w:szCs w:val="24"/>
        </w:rPr>
      </w:pPr>
    </w:p>
    <w:p w14:paraId="4F9BB2E5" w14:textId="7235018B" w:rsidR="0072275C" w:rsidRPr="008A6568" w:rsidRDefault="0072275C" w:rsidP="002F54A0">
      <w:pPr>
        <w:spacing w:after="0" w:line="240" w:lineRule="auto"/>
        <w:jc w:val="left"/>
        <w:rPr>
          <w:rFonts w:ascii="Arial" w:eastAsia="Times New Roman" w:hAnsi="Arial" w:cs="Arial"/>
          <w:b/>
          <w:sz w:val="24"/>
          <w:szCs w:val="24"/>
        </w:rPr>
      </w:pPr>
      <w:r w:rsidRPr="008A6568">
        <w:rPr>
          <w:rFonts w:ascii="Arial" w:eastAsia="Times New Roman" w:hAnsi="Arial" w:cs="Arial"/>
          <w:b/>
          <w:sz w:val="24"/>
          <w:szCs w:val="24"/>
        </w:rPr>
        <w:t>Method</w:t>
      </w:r>
      <w:r w:rsidR="00F124E1">
        <w:rPr>
          <w:rFonts w:ascii="Arial" w:eastAsia="Times New Roman" w:hAnsi="Arial" w:cs="Arial"/>
          <w:b/>
          <w:sz w:val="24"/>
          <w:szCs w:val="24"/>
        </w:rPr>
        <w:t>s &amp; Results</w:t>
      </w:r>
    </w:p>
    <w:p w14:paraId="08666BA2" w14:textId="3C7A334C" w:rsidR="007D1FCF" w:rsidRDefault="00335628" w:rsidP="002F54A0">
      <w:pPr>
        <w:spacing w:after="0" w:line="240" w:lineRule="auto"/>
        <w:jc w:val="left"/>
        <w:rPr>
          <w:ins w:id="15" w:author="Alejandro De La Vega" w:date="2016-03-05T17:18:00Z"/>
          <w:rFonts w:ascii="Arial" w:hAnsi="Arial" w:cs="Arial"/>
          <w:i/>
          <w:color w:val="231F20"/>
          <w:sz w:val="24"/>
          <w:szCs w:val="24"/>
        </w:rPr>
      </w:pPr>
      <w:r w:rsidRPr="008A6568">
        <w:rPr>
          <w:rFonts w:ascii="Arial" w:hAnsi="Arial" w:cs="Arial"/>
          <w:i/>
          <w:color w:val="231F20"/>
          <w:sz w:val="24"/>
          <w:szCs w:val="24"/>
        </w:rPr>
        <w:t>“</w:t>
      </w:r>
      <w:r w:rsidR="0072275C" w:rsidRPr="008A6568">
        <w:rPr>
          <w:rFonts w:ascii="Arial" w:hAnsi="Arial" w:cs="Arial"/>
          <w:i/>
          <w:color w:val="231F20"/>
          <w:sz w:val="24"/>
          <w:szCs w:val="24"/>
        </w:rPr>
        <w:t>a. Yes, but at times the complex methodology is challenging to follow. Specifically, the</w:t>
      </w:r>
      <w:r w:rsidR="0072275C" w:rsidRPr="008A6568">
        <w:rPr>
          <w:rFonts w:ascii="Arial" w:hAnsi="Arial" w:cs="Arial"/>
          <w:b/>
          <w:i/>
          <w:color w:val="231F20"/>
          <w:sz w:val="24"/>
          <w:szCs w:val="24"/>
        </w:rPr>
        <w:t xml:space="preserve"> </w:t>
      </w:r>
      <w:r w:rsidR="0072275C" w:rsidRPr="008A6568">
        <w:rPr>
          <w:rFonts w:ascii="Arial" w:hAnsi="Arial" w:cs="Arial"/>
          <w:bCs/>
          <w:i/>
          <w:color w:val="231F20"/>
          <w:sz w:val="24"/>
          <w:szCs w:val="24"/>
        </w:rPr>
        <w:t>terminology is unwieldy at points</w:t>
      </w:r>
      <w:r w:rsidR="0072275C" w:rsidRPr="008A6568">
        <w:rPr>
          <w:rFonts w:ascii="Arial" w:hAnsi="Arial" w:cs="Arial"/>
          <w:i/>
          <w:color w:val="231F20"/>
          <w:sz w:val="24"/>
          <w:szCs w:val="24"/>
        </w:rPr>
        <w:t xml:space="preserve"> (voxels, features, parcels, zones, sub-regions, and ROI's); be consistent.</w:t>
      </w:r>
      <w:ins w:id="16" w:author="Alejandro De La Vega" w:date="2016-03-05T17:18:00Z">
        <w:r w:rsidR="00215D10">
          <w:rPr>
            <w:rFonts w:ascii="Arial" w:hAnsi="Arial" w:cs="Arial"/>
            <w:i/>
            <w:color w:val="231F20"/>
            <w:sz w:val="24"/>
            <w:szCs w:val="24"/>
          </w:rPr>
          <w:t>”</w:t>
        </w:r>
      </w:ins>
    </w:p>
    <w:p w14:paraId="4C990131" w14:textId="77777777" w:rsidR="00215D10" w:rsidRDefault="00215D10" w:rsidP="002F54A0">
      <w:pPr>
        <w:spacing w:after="0" w:line="240" w:lineRule="auto"/>
        <w:jc w:val="left"/>
        <w:rPr>
          <w:ins w:id="17" w:author="Alejandro De La Vega" w:date="2016-03-05T17:18:00Z"/>
          <w:rFonts w:ascii="Arial" w:hAnsi="Arial" w:cs="Arial"/>
          <w:i/>
          <w:color w:val="231F20"/>
          <w:sz w:val="24"/>
          <w:szCs w:val="24"/>
        </w:rPr>
      </w:pPr>
    </w:p>
    <w:p w14:paraId="7CB47837" w14:textId="00820230" w:rsidR="007D1FCF" w:rsidRDefault="00215D10" w:rsidP="004365DC">
      <w:pPr>
        <w:rPr>
          <w:ins w:id="18" w:author="Tal Yarkoni" w:date="2016-02-19T17:40:00Z"/>
          <w:rFonts w:ascii="Arial" w:hAnsi="Arial" w:cs="Arial"/>
          <w:i/>
          <w:color w:val="231F20"/>
          <w:sz w:val="24"/>
          <w:szCs w:val="24"/>
        </w:rPr>
      </w:pPr>
      <w:ins w:id="19" w:author="Alejandro De La Vega" w:date="2016-03-05T17:18:00Z">
        <w:r w:rsidRPr="00215D10">
          <w:rPr>
            <w:rFonts w:ascii="Arial" w:hAnsi="Arial" w:cs="Arial"/>
            <w:color w:val="231F20"/>
            <w:sz w:val="24"/>
            <w:szCs w:val="24"/>
          </w:rPr>
          <w:t>“</w:t>
        </w:r>
      </w:ins>
      <w:ins w:id="20" w:author="Alejandro De La Vega" w:date="2016-03-05T17:19:00Z">
        <w:r w:rsidRPr="00F124E1">
          <w:rPr>
            <w:rFonts w:ascii="Arial" w:eastAsia="Times New Roman" w:hAnsi="Arial" w:cs="Arial"/>
            <w:i/>
            <w:color w:val="231F20"/>
            <w:sz w:val="24"/>
            <w:szCs w:val="24"/>
          </w:rPr>
          <w:t>fig 2 - why is it zones on the left and sub-regions on the right?”</w:t>
        </w:r>
      </w:ins>
    </w:p>
    <w:p w14:paraId="79568523" w14:textId="70F04B09" w:rsidR="0072275C" w:rsidRDefault="007D1FCF" w:rsidP="002F54A0">
      <w:pPr>
        <w:spacing w:after="0" w:line="240" w:lineRule="auto"/>
        <w:jc w:val="left"/>
        <w:rPr>
          <w:ins w:id="21" w:author="Alejandro De La Vega" w:date="2016-03-05T17:19:00Z"/>
          <w:rFonts w:ascii="Arial" w:hAnsi="Arial" w:cs="Arial"/>
          <w:sz w:val="24"/>
          <w:szCs w:val="24"/>
        </w:rPr>
      </w:pPr>
      <w:r w:rsidRPr="008A6568">
        <w:rPr>
          <w:rFonts w:ascii="Arial" w:hAnsi="Arial" w:cs="Arial"/>
          <w:sz w:val="24"/>
          <w:szCs w:val="24"/>
        </w:rPr>
        <w:t xml:space="preserve">We have </w:t>
      </w:r>
      <w:r>
        <w:rPr>
          <w:rFonts w:ascii="Arial" w:hAnsi="Arial" w:cs="Arial"/>
          <w:sz w:val="24"/>
          <w:szCs w:val="24"/>
        </w:rPr>
        <w:t>revised the terminology used</w:t>
      </w:r>
      <w:r w:rsidRPr="008A6568">
        <w:rPr>
          <w:rFonts w:ascii="Arial" w:hAnsi="Arial" w:cs="Arial"/>
          <w:sz w:val="24"/>
          <w:szCs w:val="24"/>
        </w:rPr>
        <w:t xml:space="preserve"> </w:t>
      </w:r>
      <w:r>
        <w:rPr>
          <w:rFonts w:ascii="Arial" w:hAnsi="Arial" w:cs="Arial"/>
          <w:sz w:val="24"/>
          <w:szCs w:val="24"/>
        </w:rPr>
        <w:t>throughout the manuscript to ensure clarity and consistency</w:t>
      </w:r>
      <w:r w:rsidRPr="008A6568">
        <w:rPr>
          <w:rFonts w:ascii="Arial" w:hAnsi="Arial" w:cs="Arial"/>
          <w:sz w:val="24"/>
          <w:szCs w:val="24"/>
        </w:rPr>
        <w:t xml:space="preserve">. We </w:t>
      </w:r>
      <w:r>
        <w:rPr>
          <w:rFonts w:ascii="Arial" w:hAnsi="Arial" w:cs="Arial"/>
          <w:sz w:val="24"/>
          <w:szCs w:val="24"/>
        </w:rPr>
        <w:t xml:space="preserve">now </w:t>
      </w:r>
      <w:r w:rsidRPr="008A6568">
        <w:rPr>
          <w:rFonts w:ascii="Arial" w:hAnsi="Arial" w:cs="Arial"/>
          <w:sz w:val="24"/>
          <w:szCs w:val="24"/>
        </w:rPr>
        <w:t>avoid the terms “features” and “parcels”, instead referring to “topics” and “clusters”, to be consistent.</w:t>
      </w:r>
      <w:r>
        <w:rPr>
          <w:rFonts w:ascii="Arial" w:hAnsi="Arial" w:cs="Arial"/>
          <w:sz w:val="24"/>
          <w:szCs w:val="24"/>
        </w:rPr>
        <w:t xml:space="preserve"> </w:t>
      </w:r>
      <w:r w:rsidRPr="008A6568">
        <w:rPr>
          <w:rFonts w:ascii="Arial" w:hAnsi="Arial" w:cs="Arial"/>
          <w:sz w:val="24"/>
          <w:szCs w:val="24"/>
        </w:rPr>
        <w:t xml:space="preserve">We </w:t>
      </w:r>
      <w:r>
        <w:rPr>
          <w:rFonts w:ascii="Arial" w:hAnsi="Arial" w:cs="Arial"/>
          <w:sz w:val="24"/>
          <w:szCs w:val="24"/>
        </w:rPr>
        <w:t>also now explicitly indicate</w:t>
      </w:r>
      <w:r w:rsidRPr="008A6568">
        <w:rPr>
          <w:rFonts w:ascii="Arial" w:hAnsi="Arial" w:cs="Arial"/>
          <w:sz w:val="24"/>
          <w:szCs w:val="24"/>
        </w:rPr>
        <w:t xml:space="preserve"> that we will refer to clusters in the 3-clusters solution as “zones” and those in the 9-cluster solution as “sub-regions”. Finally, we consistently use the term “psychological topics” instead of “concepts”, “functions” or other such terms.</w:t>
      </w:r>
    </w:p>
    <w:p w14:paraId="53E96CE8" w14:textId="77777777" w:rsidR="00215D10" w:rsidRDefault="00215D10" w:rsidP="002F54A0">
      <w:pPr>
        <w:spacing w:after="0" w:line="240" w:lineRule="auto"/>
        <w:jc w:val="left"/>
        <w:rPr>
          <w:ins w:id="22" w:author="Alejandro De La Vega" w:date="2016-03-05T17:19:00Z"/>
          <w:rFonts w:ascii="Arial" w:hAnsi="Arial" w:cs="Arial"/>
          <w:sz w:val="24"/>
          <w:szCs w:val="24"/>
        </w:rPr>
      </w:pPr>
    </w:p>
    <w:p w14:paraId="729D7B6B" w14:textId="12DEE87B" w:rsidR="00215D10" w:rsidRPr="00215D10" w:rsidRDefault="00215D10" w:rsidP="00215D10">
      <w:pPr>
        <w:spacing w:after="0" w:line="240" w:lineRule="auto"/>
        <w:jc w:val="left"/>
        <w:rPr>
          <w:ins w:id="23" w:author="Alejandro De La Vega" w:date="2016-03-05T17:19:00Z"/>
          <w:rFonts w:ascii="Arial" w:hAnsi="Arial" w:cs="Arial"/>
          <w:i/>
          <w:sz w:val="24"/>
          <w:szCs w:val="24"/>
          <w:u w:val="single"/>
        </w:rPr>
      </w:pPr>
      <w:ins w:id="24" w:author="Alejandro De La Vega" w:date="2016-03-05T17:19:00Z">
        <w:r w:rsidRPr="00215D10">
          <w:rPr>
            <w:rFonts w:ascii="Arial" w:hAnsi="Arial" w:cs="Arial"/>
            <w:i/>
            <w:sz w:val="24"/>
            <w:szCs w:val="24"/>
            <w:u w:val="single"/>
          </w:rPr>
          <w:t xml:space="preserve">“We henceforth refer to the clusters from the 3-cluster solution as “zones” to differentiate them from clusters in the 9-cluster solution, which we refer to as “sub-regions”.  </w:t>
        </w:r>
        <w:r w:rsidR="00EF3906">
          <w:rPr>
            <w:rFonts w:ascii="Arial" w:hAnsi="Arial" w:cs="Arial"/>
            <w:i/>
            <w:sz w:val="24"/>
            <w:szCs w:val="24"/>
            <w:u w:val="single"/>
          </w:rPr>
          <w:t>– l</w:t>
        </w:r>
      </w:ins>
      <w:ins w:id="25" w:author="Alejandro De La Vega" w:date="2016-03-08T18:25:00Z">
        <w:r w:rsidR="00EF3906">
          <w:rPr>
            <w:rFonts w:ascii="Arial" w:hAnsi="Arial" w:cs="Arial"/>
            <w:i/>
            <w:sz w:val="24"/>
            <w:szCs w:val="24"/>
            <w:u w:val="single"/>
          </w:rPr>
          <w:t>ines 262-264</w:t>
        </w:r>
      </w:ins>
    </w:p>
    <w:p w14:paraId="073E9B9C" w14:textId="77777777" w:rsidR="0072275C" w:rsidRPr="008A6568" w:rsidRDefault="0072275C" w:rsidP="002F54A0">
      <w:pPr>
        <w:spacing w:after="0" w:line="240" w:lineRule="auto"/>
        <w:jc w:val="left"/>
        <w:rPr>
          <w:rFonts w:ascii="Arial" w:eastAsia="Times New Roman" w:hAnsi="Arial" w:cs="Arial"/>
          <w:i/>
          <w:sz w:val="24"/>
          <w:szCs w:val="24"/>
        </w:rPr>
      </w:pPr>
    </w:p>
    <w:p w14:paraId="07E467F2" w14:textId="77777777" w:rsidR="0072275C" w:rsidRDefault="0072275C" w:rsidP="002F54A0">
      <w:pPr>
        <w:spacing w:after="0" w:line="240" w:lineRule="auto"/>
        <w:jc w:val="left"/>
        <w:rPr>
          <w:ins w:id="26" w:author="Tal Yarkoni" w:date="2016-02-19T17:41:00Z"/>
          <w:rFonts w:ascii="Arial" w:hAnsi="Arial" w:cs="Arial"/>
          <w:bCs/>
          <w:i/>
          <w:color w:val="231F20"/>
          <w:sz w:val="24"/>
          <w:szCs w:val="24"/>
        </w:rPr>
      </w:pPr>
      <w:r w:rsidRPr="008A6568">
        <w:rPr>
          <w:rFonts w:ascii="Arial" w:hAnsi="Arial" w:cs="Arial"/>
          <w:i/>
          <w:color w:val="231F20"/>
          <w:sz w:val="24"/>
          <w:szCs w:val="24"/>
        </w:rPr>
        <w:t xml:space="preserve">b. Figure 1 is incredibly helpful, yet, is not cited in the text. It would be helpful to </w:t>
      </w:r>
      <w:r w:rsidRPr="008A6568">
        <w:rPr>
          <w:rFonts w:ascii="Arial" w:hAnsi="Arial" w:cs="Arial"/>
          <w:bCs/>
          <w:i/>
          <w:color w:val="231F20"/>
          <w:sz w:val="24"/>
          <w:szCs w:val="24"/>
        </w:rPr>
        <w:t>liberally cite each panel as you work your way thru the constituent methods</w:t>
      </w:r>
    </w:p>
    <w:p w14:paraId="6ADE5A08" w14:textId="77777777" w:rsidR="007D1FCF" w:rsidRDefault="007D1FCF" w:rsidP="002F54A0">
      <w:pPr>
        <w:spacing w:after="0" w:line="240" w:lineRule="auto"/>
        <w:jc w:val="left"/>
        <w:rPr>
          <w:ins w:id="27" w:author="Tal Yarkoni" w:date="2016-02-19T17:41:00Z"/>
          <w:rFonts w:ascii="Arial" w:hAnsi="Arial" w:cs="Arial"/>
          <w:bCs/>
          <w:i/>
          <w:color w:val="231F20"/>
          <w:sz w:val="24"/>
          <w:szCs w:val="24"/>
        </w:rPr>
      </w:pPr>
    </w:p>
    <w:p w14:paraId="6F30D85E" w14:textId="3679542F" w:rsidR="007D1FCF" w:rsidRPr="008A6568" w:rsidRDefault="007D1FCF" w:rsidP="002F54A0">
      <w:pPr>
        <w:spacing w:after="0" w:line="240" w:lineRule="auto"/>
        <w:jc w:val="left"/>
        <w:rPr>
          <w:rFonts w:ascii="Arial" w:hAnsi="Arial" w:cs="Arial"/>
          <w:i/>
          <w:sz w:val="24"/>
          <w:szCs w:val="24"/>
        </w:rPr>
      </w:pPr>
      <w:r>
        <w:rPr>
          <w:rFonts w:ascii="Arial" w:hAnsi="Arial" w:cs="Arial"/>
          <w:sz w:val="24"/>
          <w:szCs w:val="24"/>
        </w:rPr>
        <w:t>We now</w:t>
      </w:r>
      <w:r w:rsidRPr="008A6568">
        <w:rPr>
          <w:rFonts w:ascii="Arial" w:hAnsi="Arial" w:cs="Arial"/>
          <w:sz w:val="24"/>
          <w:szCs w:val="24"/>
        </w:rPr>
        <w:t xml:space="preserve"> </w:t>
      </w:r>
      <w:r>
        <w:rPr>
          <w:rFonts w:ascii="Arial" w:hAnsi="Arial" w:cs="Arial"/>
          <w:sz w:val="24"/>
          <w:szCs w:val="24"/>
        </w:rPr>
        <w:t>refer to Figure 1 liberally throughout the Methods, making sure to reference</w:t>
      </w:r>
      <w:r w:rsidRPr="008A6568">
        <w:rPr>
          <w:rFonts w:ascii="Arial" w:hAnsi="Arial" w:cs="Arial"/>
          <w:sz w:val="24"/>
          <w:szCs w:val="24"/>
        </w:rPr>
        <w:t xml:space="preserve"> every panel of Figure 1 </w:t>
      </w:r>
      <w:r>
        <w:rPr>
          <w:rFonts w:ascii="Arial" w:hAnsi="Arial" w:cs="Arial"/>
          <w:sz w:val="24"/>
          <w:szCs w:val="24"/>
        </w:rPr>
        <w:t>as we proceed with our description</w:t>
      </w:r>
      <w:r w:rsidRPr="008A6568">
        <w:rPr>
          <w:rFonts w:ascii="Arial" w:hAnsi="Arial" w:cs="Arial"/>
          <w:sz w:val="24"/>
          <w:szCs w:val="24"/>
        </w:rPr>
        <w:t>.</w:t>
      </w:r>
    </w:p>
    <w:p w14:paraId="60747233" w14:textId="77777777" w:rsidR="0072275C" w:rsidRPr="008A6568" w:rsidRDefault="0072275C" w:rsidP="002F54A0">
      <w:pPr>
        <w:spacing w:after="0" w:line="240" w:lineRule="auto"/>
        <w:jc w:val="left"/>
        <w:rPr>
          <w:rFonts w:ascii="Arial" w:eastAsia="Times New Roman" w:hAnsi="Arial" w:cs="Arial"/>
          <w:i/>
          <w:sz w:val="24"/>
          <w:szCs w:val="24"/>
        </w:rPr>
      </w:pPr>
    </w:p>
    <w:p w14:paraId="3DD15028" w14:textId="5F16EADF" w:rsidR="00571453" w:rsidRPr="00571453" w:rsidRDefault="00F124E1" w:rsidP="002F54A0">
      <w:pPr>
        <w:spacing w:after="0" w:line="240" w:lineRule="auto"/>
        <w:jc w:val="left"/>
        <w:rPr>
          <w:rFonts w:ascii="Arial" w:hAnsi="Arial" w:cs="Arial"/>
          <w:i/>
          <w:color w:val="231F20"/>
          <w:sz w:val="24"/>
          <w:szCs w:val="24"/>
        </w:rPr>
      </w:pPr>
      <w:r>
        <w:rPr>
          <w:rFonts w:ascii="Arial" w:hAnsi="Arial" w:cs="Arial"/>
          <w:i/>
          <w:color w:val="231F20"/>
          <w:sz w:val="24"/>
          <w:szCs w:val="24"/>
        </w:rPr>
        <w:t>“</w:t>
      </w:r>
      <w:commentRangeStart w:id="28"/>
      <w:r w:rsidR="0072275C" w:rsidRPr="008A6568">
        <w:rPr>
          <w:rFonts w:ascii="Arial" w:hAnsi="Arial" w:cs="Arial"/>
          <w:i/>
          <w:color w:val="231F20"/>
          <w:sz w:val="24"/>
          <w:szCs w:val="24"/>
        </w:rPr>
        <w:t xml:space="preserve">c Not clear </w:t>
      </w:r>
      <w:r w:rsidR="0072275C" w:rsidRPr="008A6568">
        <w:rPr>
          <w:rFonts w:ascii="Arial" w:hAnsi="Arial" w:cs="Arial"/>
          <w:bCs/>
          <w:i/>
          <w:color w:val="231F20"/>
          <w:sz w:val="24"/>
          <w:szCs w:val="24"/>
        </w:rPr>
        <w:t>whether co-activation is w/in or b/w studies</w:t>
      </w:r>
      <w:r w:rsidR="0072275C" w:rsidRPr="008A6568">
        <w:rPr>
          <w:rFonts w:ascii="Arial" w:hAnsi="Arial" w:cs="Arial"/>
          <w:i/>
          <w:color w:val="231F20"/>
          <w:sz w:val="24"/>
          <w:szCs w:val="24"/>
        </w:rPr>
        <w:t>. If between, why?</w:t>
      </w:r>
      <w:commentRangeEnd w:id="28"/>
      <w:r w:rsidR="0072275C" w:rsidRPr="008A6568">
        <w:rPr>
          <w:rStyle w:val="CommentReference"/>
          <w:rFonts w:ascii="Arial" w:hAnsi="Arial" w:cs="Arial"/>
          <w:i/>
          <w:sz w:val="24"/>
          <w:szCs w:val="24"/>
        </w:rPr>
        <w:commentReference w:id="28"/>
      </w:r>
      <w:r w:rsidR="00335628" w:rsidRPr="008A6568">
        <w:rPr>
          <w:rFonts w:ascii="Arial" w:hAnsi="Arial" w:cs="Arial"/>
          <w:i/>
          <w:color w:val="231F20"/>
          <w:sz w:val="24"/>
          <w:szCs w:val="24"/>
        </w:rPr>
        <w:t>”</w:t>
      </w:r>
    </w:p>
    <w:p w14:paraId="7D0032B7" w14:textId="77777777" w:rsidR="00E46CBF" w:rsidRPr="008A6568" w:rsidRDefault="00E46CBF" w:rsidP="002F54A0">
      <w:pPr>
        <w:spacing w:after="0" w:line="240" w:lineRule="auto"/>
        <w:jc w:val="left"/>
        <w:rPr>
          <w:rFonts w:ascii="Arial" w:hAnsi="Arial" w:cs="Arial"/>
          <w:color w:val="231F20"/>
          <w:sz w:val="24"/>
          <w:szCs w:val="24"/>
        </w:rPr>
      </w:pPr>
    </w:p>
    <w:p w14:paraId="70A053D0" w14:textId="6AA97E21" w:rsidR="0072275C" w:rsidRDefault="00B8456D" w:rsidP="002F54A0">
      <w:pPr>
        <w:spacing w:after="0" w:line="240" w:lineRule="auto"/>
        <w:jc w:val="left"/>
        <w:rPr>
          <w:rFonts w:ascii="Arial" w:hAnsi="Arial" w:cs="Arial"/>
          <w:sz w:val="24"/>
          <w:szCs w:val="24"/>
        </w:rPr>
      </w:pPr>
      <w:r w:rsidRPr="008A6568">
        <w:rPr>
          <w:rFonts w:ascii="Arial" w:hAnsi="Arial" w:cs="Arial"/>
          <w:sz w:val="24"/>
          <w:szCs w:val="24"/>
        </w:rPr>
        <w:t>W</w:t>
      </w:r>
      <w:r w:rsidR="0072275C" w:rsidRPr="008A6568">
        <w:rPr>
          <w:rFonts w:ascii="Arial" w:hAnsi="Arial" w:cs="Arial"/>
          <w:sz w:val="24"/>
          <w:szCs w:val="24"/>
        </w:rPr>
        <w:t>e have</w:t>
      </w:r>
      <w:r w:rsidRPr="008A6568">
        <w:rPr>
          <w:rFonts w:ascii="Arial" w:hAnsi="Arial" w:cs="Arial"/>
          <w:sz w:val="24"/>
          <w:szCs w:val="24"/>
        </w:rPr>
        <w:t xml:space="preserve"> </w:t>
      </w:r>
      <w:r w:rsidR="007D1FCF">
        <w:rPr>
          <w:rFonts w:ascii="Arial" w:hAnsi="Arial" w:cs="Arial"/>
          <w:sz w:val="24"/>
          <w:szCs w:val="24"/>
        </w:rPr>
        <w:t>expanded our description of</w:t>
      </w:r>
      <w:r w:rsidR="0072275C" w:rsidRPr="008A6568">
        <w:rPr>
          <w:rFonts w:ascii="Arial" w:hAnsi="Arial" w:cs="Arial"/>
          <w:sz w:val="24"/>
          <w:szCs w:val="24"/>
        </w:rPr>
        <w:t xml:space="preserve"> the co-activation clustering methodology to </w:t>
      </w:r>
      <w:r w:rsidR="007D1FCF">
        <w:rPr>
          <w:rFonts w:ascii="Arial" w:hAnsi="Arial" w:cs="Arial"/>
          <w:sz w:val="24"/>
          <w:szCs w:val="24"/>
        </w:rPr>
        <w:t>indicate</w:t>
      </w:r>
      <w:r w:rsidR="007D1FCF" w:rsidRPr="008A6568">
        <w:rPr>
          <w:rFonts w:ascii="Arial" w:hAnsi="Arial" w:cs="Arial"/>
          <w:sz w:val="24"/>
          <w:szCs w:val="24"/>
        </w:rPr>
        <w:t xml:space="preserve"> </w:t>
      </w:r>
      <w:r w:rsidR="0072275C" w:rsidRPr="008A6568">
        <w:rPr>
          <w:rFonts w:ascii="Arial" w:hAnsi="Arial" w:cs="Arial"/>
          <w:sz w:val="24"/>
          <w:szCs w:val="24"/>
        </w:rPr>
        <w:t xml:space="preserve">that we are calculating the correlation </w:t>
      </w:r>
      <w:r w:rsidR="0072275C" w:rsidRPr="00571453">
        <w:rPr>
          <w:rFonts w:ascii="Arial" w:hAnsi="Arial" w:cs="Arial"/>
          <w:i/>
          <w:sz w:val="24"/>
          <w:szCs w:val="24"/>
        </w:rPr>
        <w:t>across</w:t>
      </w:r>
      <w:r w:rsidR="0072275C" w:rsidRPr="008A6568">
        <w:rPr>
          <w:rFonts w:ascii="Arial" w:hAnsi="Arial" w:cs="Arial"/>
          <w:sz w:val="24"/>
          <w:szCs w:val="24"/>
        </w:rPr>
        <w:t xml:space="preserve"> studies between MFC voxels and whole-</w:t>
      </w:r>
      <w:r w:rsidRPr="008A6568">
        <w:rPr>
          <w:rFonts w:ascii="Arial" w:hAnsi="Arial" w:cs="Arial"/>
          <w:sz w:val="24"/>
          <w:szCs w:val="24"/>
        </w:rPr>
        <w:t>brain PCA components</w:t>
      </w:r>
      <w:r w:rsidR="00571453">
        <w:rPr>
          <w:rFonts w:ascii="Arial" w:hAnsi="Arial" w:cs="Arial"/>
          <w:sz w:val="24"/>
          <w:szCs w:val="24"/>
        </w:rPr>
        <w:t xml:space="preserve">.  </w:t>
      </w:r>
    </w:p>
    <w:p w14:paraId="128895D3" w14:textId="77777777" w:rsidR="00571453" w:rsidRDefault="00571453" w:rsidP="002F54A0">
      <w:pPr>
        <w:spacing w:after="0" w:line="240" w:lineRule="auto"/>
        <w:jc w:val="left"/>
        <w:rPr>
          <w:rFonts w:ascii="Arial" w:hAnsi="Arial" w:cs="Arial"/>
          <w:sz w:val="24"/>
          <w:szCs w:val="24"/>
        </w:rPr>
      </w:pPr>
    </w:p>
    <w:p w14:paraId="1CE87D19" w14:textId="36E71827" w:rsidR="00571453" w:rsidRPr="00571453" w:rsidRDefault="00571453" w:rsidP="002F54A0">
      <w:pPr>
        <w:spacing w:after="0" w:line="240" w:lineRule="auto"/>
        <w:jc w:val="left"/>
        <w:rPr>
          <w:rFonts w:ascii="Arial" w:hAnsi="Arial" w:cs="Arial"/>
          <w:i/>
          <w:sz w:val="24"/>
          <w:szCs w:val="24"/>
          <w:u w:val="single"/>
        </w:rPr>
      </w:pPr>
      <w:r w:rsidRPr="00571453">
        <w:rPr>
          <w:rFonts w:ascii="Arial" w:hAnsi="Arial" w:cs="Arial"/>
          <w:i/>
          <w:sz w:val="24"/>
          <w:szCs w:val="24"/>
          <w:u w:val="single"/>
        </w:rPr>
        <w:t>“</w:t>
      </w:r>
      <w:r w:rsidR="00EF3906" w:rsidRPr="00EF3906">
        <w:rPr>
          <w:rFonts w:ascii="Arial" w:hAnsi="Arial" w:cs="Arial"/>
          <w:i/>
          <w:sz w:val="24"/>
          <w:szCs w:val="24"/>
          <w:u w:val="single"/>
        </w:rPr>
        <w:t>Next, we calculated to co-activation of each MFC voxel with the rest of the brain by correlating their activation pattern across studies with the rest of the brain. Activation for each voxel is represented as a binomial vector of length 9,721, with 1 indicating that that voxel was active in a particular study. As correlating the activation of every MFC voxel with every other voxel in the brain would result in a very large matrix (15,259 MFC voxels x 228,453 whole-brain voxels) that would be computationally costly to cluster, we reduced the dimensionality of the rest of the brain to 100 components using principal components analysis (PCA). Next, we computed the Pearson correlation distance between every voxel in the MFC mask with each whole-brain PCA component,</w:t>
      </w:r>
      <w:r w:rsidRPr="00571453">
        <w:rPr>
          <w:rFonts w:ascii="Arial" w:hAnsi="Arial" w:cs="Arial"/>
          <w:i/>
          <w:sz w:val="24"/>
          <w:szCs w:val="24"/>
          <w:u w:val="single"/>
        </w:rPr>
        <w:t>”</w:t>
      </w:r>
      <w:r>
        <w:rPr>
          <w:rFonts w:ascii="Arial" w:hAnsi="Arial" w:cs="Arial"/>
          <w:i/>
          <w:sz w:val="24"/>
          <w:szCs w:val="24"/>
          <w:u w:val="single"/>
        </w:rPr>
        <w:t xml:space="preserve"> </w:t>
      </w:r>
      <w:r w:rsidR="00EF3906">
        <w:rPr>
          <w:rFonts w:ascii="Arial" w:hAnsi="Arial" w:cs="Arial"/>
          <w:i/>
          <w:sz w:val="24"/>
          <w:szCs w:val="24"/>
          <w:u w:val="single"/>
        </w:rPr>
        <w:t>– lines 121-127</w:t>
      </w:r>
    </w:p>
    <w:p w14:paraId="57A4BA0E" w14:textId="77777777" w:rsidR="00571453" w:rsidRDefault="00571453" w:rsidP="002F54A0">
      <w:pPr>
        <w:spacing w:after="0" w:line="240" w:lineRule="auto"/>
        <w:jc w:val="left"/>
        <w:rPr>
          <w:rFonts w:ascii="Arial" w:hAnsi="Arial" w:cs="Arial"/>
          <w:sz w:val="24"/>
          <w:szCs w:val="24"/>
        </w:rPr>
      </w:pPr>
    </w:p>
    <w:p w14:paraId="4EBE7613" w14:textId="377A5D6B" w:rsidR="00571453" w:rsidRPr="006278B0" w:rsidRDefault="00571453" w:rsidP="00571453">
      <w:pPr>
        <w:spacing w:after="0" w:line="240" w:lineRule="auto"/>
        <w:jc w:val="left"/>
        <w:rPr>
          <w:rFonts w:ascii="Times" w:eastAsia="Times New Roman" w:hAnsi="Times" w:cs="Times New Roman"/>
          <w:i/>
        </w:rPr>
      </w:pPr>
      <w:r w:rsidRPr="006278B0">
        <w:rPr>
          <w:rFonts w:ascii="Arial" w:eastAsia="Times New Roman" w:hAnsi="Arial" w:cs="Arial"/>
          <w:i/>
          <w:color w:val="231F20"/>
          <w:sz w:val="24"/>
          <w:szCs w:val="24"/>
        </w:rPr>
        <w:t>“</w:t>
      </w:r>
      <w:r>
        <w:rPr>
          <w:rFonts w:ascii="Arial" w:eastAsia="Times New Roman" w:hAnsi="Arial" w:cs="Arial"/>
          <w:i/>
          <w:color w:val="231F20"/>
          <w:sz w:val="24"/>
          <w:szCs w:val="24"/>
        </w:rPr>
        <w:t>S</w:t>
      </w:r>
      <w:r w:rsidRPr="006278B0">
        <w:rPr>
          <w:rFonts w:ascii="Arial" w:eastAsia="Times New Roman" w:hAnsi="Arial" w:cs="Arial"/>
          <w:i/>
          <w:color w:val="231F20"/>
          <w:sz w:val="24"/>
          <w:szCs w:val="24"/>
        </w:rPr>
        <w:t>hould provide data or DB version #; should clarify whether you were using the public side or the core tools”</w:t>
      </w:r>
    </w:p>
    <w:p w14:paraId="255FC625" w14:textId="77777777" w:rsidR="00B8456D" w:rsidRPr="008A6568" w:rsidRDefault="00B8456D" w:rsidP="002F54A0">
      <w:pPr>
        <w:spacing w:after="0" w:line="240" w:lineRule="auto"/>
        <w:jc w:val="left"/>
        <w:rPr>
          <w:rFonts w:ascii="Arial" w:hAnsi="Arial" w:cs="Arial"/>
          <w:sz w:val="24"/>
          <w:szCs w:val="24"/>
        </w:rPr>
      </w:pPr>
    </w:p>
    <w:p w14:paraId="6754D937" w14:textId="699A37B0" w:rsidR="00571453" w:rsidRDefault="00571453" w:rsidP="002F54A0">
      <w:pPr>
        <w:spacing w:after="0" w:line="240" w:lineRule="auto"/>
        <w:jc w:val="left"/>
        <w:rPr>
          <w:ins w:id="29" w:author="Alejandro De La Vega" w:date="2016-03-05T17:04:00Z"/>
          <w:rFonts w:ascii="Arial" w:hAnsi="Arial" w:cs="Arial"/>
          <w:sz w:val="24"/>
          <w:szCs w:val="24"/>
        </w:rPr>
      </w:pPr>
      <w:ins w:id="30" w:author="Alejandro De La Vega" w:date="2016-03-05T17:02:00Z">
        <w:r>
          <w:rPr>
            <w:rFonts w:ascii="Arial" w:hAnsi="Arial" w:cs="Arial"/>
            <w:sz w:val="24"/>
            <w:szCs w:val="24"/>
          </w:rPr>
          <w:t>We</w:t>
        </w:r>
      </w:ins>
      <w:r w:rsidR="00B8456D" w:rsidRPr="008A6568">
        <w:rPr>
          <w:rFonts w:ascii="Arial" w:hAnsi="Arial" w:cs="Arial"/>
          <w:sz w:val="24"/>
          <w:szCs w:val="24"/>
        </w:rPr>
        <w:t xml:space="preserve"> have noted the version number of the Neurosynth database</w:t>
      </w:r>
      <w:ins w:id="31" w:author="Alejandro De La Vega" w:date="2016-03-05T17:04:00Z">
        <w:r>
          <w:rPr>
            <w:rFonts w:ascii="Arial" w:hAnsi="Arial" w:cs="Arial"/>
            <w:sz w:val="24"/>
            <w:szCs w:val="24"/>
          </w:rPr>
          <w:t xml:space="preserve"> and denoted that we are using the core python tools:</w:t>
        </w:r>
      </w:ins>
    </w:p>
    <w:p w14:paraId="0A246137" w14:textId="77777777" w:rsidR="00571453" w:rsidRDefault="00571453" w:rsidP="002F54A0">
      <w:pPr>
        <w:spacing w:after="0" w:line="240" w:lineRule="auto"/>
        <w:jc w:val="left"/>
        <w:rPr>
          <w:ins w:id="32" w:author="Alejandro De La Vega" w:date="2016-03-05T17:04:00Z"/>
          <w:rFonts w:ascii="Arial" w:hAnsi="Arial" w:cs="Arial"/>
          <w:sz w:val="24"/>
          <w:szCs w:val="24"/>
        </w:rPr>
      </w:pPr>
    </w:p>
    <w:p w14:paraId="2BB811FD" w14:textId="397897FA" w:rsidR="00571453" w:rsidRDefault="00571453" w:rsidP="002F54A0">
      <w:pPr>
        <w:spacing w:after="0" w:line="240" w:lineRule="auto"/>
        <w:jc w:val="left"/>
        <w:rPr>
          <w:ins w:id="33" w:author="Alejandro De La Vega" w:date="2016-03-05T17:05:00Z"/>
          <w:rFonts w:ascii="Arial" w:hAnsi="Arial" w:cs="Arial"/>
          <w:i/>
          <w:sz w:val="24"/>
          <w:szCs w:val="24"/>
          <w:u w:val="single"/>
        </w:rPr>
      </w:pPr>
      <w:ins w:id="34" w:author="Alejandro De La Vega" w:date="2016-03-05T17:04:00Z">
        <w:r>
          <w:rPr>
            <w:rFonts w:ascii="Arial" w:hAnsi="Arial" w:cs="Arial"/>
            <w:i/>
            <w:sz w:val="24"/>
            <w:szCs w:val="24"/>
            <w:u w:val="single"/>
          </w:rPr>
          <w:t>“</w:t>
        </w:r>
        <w:r w:rsidRPr="00215D10">
          <w:rPr>
            <w:rFonts w:ascii="Arial" w:hAnsi="Arial" w:cs="Arial"/>
            <w:i/>
            <w:sz w:val="24"/>
            <w:szCs w:val="24"/>
            <w:u w:val="single"/>
          </w:rPr>
          <w:t>We analyzed version 0.4 of the the Neurosynth database</w:t>
        </w:r>
        <w:r>
          <w:rPr>
            <w:rFonts w:ascii="Arial" w:hAnsi="Arial" w:cs="Arial"/>
            <w:i/>
            <w:sz w:val="24"/>
            <w:szCs w:val="24"/>
            <w:u w:val="single"/>
          </w:rPr>
          <w:t xml:space="preserve">…” </w:t>
        </w:r>
      </w:ins>
      <w:ins w:id="35" w:author="Alejandro De La Vega" w:date="2016-03-08T18:26:00Z">
        <w:r w:rsidR="00EF3906">
          <w:rPr>
            <w:rFonts w:ascii="Arial" w:hAnsi="Arial" w:cs="Arial"/>
            <w:i/>
            <w:sz w:val="24"/>
            <w:szCs w:val="24"/>
            <w:u w:val="single"/>
          </w:rPr>
          <w:t xml:space="preserve"> - line 101</w:t>
        </w:r>
      </w:ins>
    </w:p>
    <w:p w14:paraId="3ED89D1A" w14:textId="42A1CA3F" w:rsidR="00EF3906" w:rsidRDefault="00571453" w:rsidP="002F54A0">
      <w:pPr>
        <w:spacing w:after="0" w:line="240" w:lineRule="auto"/>
        <w:jc w:val="left"/>
        <w:rPr>
          <w:ins w:id="36" w:author="Alejandro De La Vega" w:date="2016-03-08T18:26:00Z"/>
          <w:rFonts w:ascii="Arial" w:hAnsi="Arial" w:cs="Arial"/>
          <w:i/>
          <w:sz w:val="24"/>
          <w:szCs w:val="24"/>
          <w:u w:val="single"/>
        </w:rPr>
      </w:pPr>
      <w:ins w:id="37" w:author="Alejandro De La Vega" w:date="2016-03-05T17:05:00Z">
        <w:r>
          <w:rPr>
            <w:rFonts w:ascii="Arial" w:hAnsi="Arial" w:cs="Arial"/>
            <w:i/>
            <w:sz w:val="24"/>
            <w:szCs w:val="24"/>
            <w:u w:val="single"/>
          </w:rPr>
          <w:t>“</w:t>
        </w:r>
        <w:r w:rsidRPr="00571453">
          <w:rPr>
            <w:rFonts w:ascii="Arial" w:hAnsi="Arial" w:cs="Arial"/>
            <w:i/>
            <w:sz w:val="24"/>
            <w:szCs w:val="24"/>
            <w:u w:val="single"/>
          </w:rPr>
          <w:t>Analyses were performed using the core Neurosynth python tools</w:t>
        </w:r>
      </w:ins>
      <w:ins w:id="38" w:author="Alejandro De La Vega" w:date="2016-03-08T18:26:00Z">
        <w:r w:rsidR="00EF3906">
          <w:rPr>
            <w:rFonts w:ascii="Arial" w:hAnsi="Arial" w:cs="Arial"/>
            <w:i/>
            <w:sz w:val="24"/>
            <w:szCs w:val="24"/>
            <w:u w:val="single"/>
          </w:rPr>
          <w:t>” – line 108</w:t>
        </w:r>
      </w:ins>
    </w:p>
    <w:p w14:paraId="708166F7" w14:textId="77777777" w:rsidR="00EF3906" w:rsidRDefault="00EF3906" w:rsidP="00571453">
      <w:pPr>
        <w:rPr>
          <w:ins w:id="39" w:author="Alejandro De La Vega" w:date="2016-03-08T18:26:00Z"/>
          <w:rFonts w:ascii="Arial" w:hAnsi="Arial" w:cs="Arial"/>
          <w:i/>
          <w:sz w:val="24"/>
          <w:szCs w:val="24"/>
          <w:u w:val="single"/>
        </w:rPr>
      </w:pPr>
    </w:p>
    <w:p w14:paraId="23C4EBF7" w14:textId="2F57F6E3" w:rsidR="00571453" w:rsidRPr="00215D10" w:rsidRDefault="00571453" w:rsidP="00571453">
      <w:pPr>
        <w:rPr>
          <w:ins w:id="40" w:author="Alejandro De La Vega" w:date="2016-03-05T17:06:00Z"/>
          <w:rFonts w:ascii="Arial" w:eastAsia="Times New Roman" w:hAnsi="Arial" w:cs="Arial"/>
          <w:i/>
          <w:color w:val="231F20"/>
          <w:sz w:val="24"/>
          <w:szCs w:val="24"/>
        </w:rPr>
      </w:pPr>
      <w:ins w:id="41" w:author="Alejandro De La Vega" w:date="2016-03-05T17:06:00Z">
        <w:r w:rsidRPr="00215D10">
          <w:rPr>
            <w:rFonts w:ascii="Arial" w:hAnsi="Arial" w:cs="Arial"/>
            <w:i/>
            <w:sz w:val="24"/>
            <w:szCs w:val="24"/>
          </w:rPr>
          <w:t>“</w:t>
        </w:r>
        <w:r w:rsidRPr="00215D10">
          <w:rPr>
            <w:rFonts w:ascii="Arial" w:eastAsia="Times New Roman" w:hAnsi="Arial" w:cs="Arial"/>
            <w:i/>
            <w:color w:val="231F20"/>
            <w:sz w:val="24"/>
            <w:szCs w:val="24"/>
          </w:rPr>
          <w:t>Given the comment about open sharing, i was surprised that there was no mention of sharing these maps (or the code) w the community, as that would massively enhance the ultimate significance and value of these analyses.”</w:t>
        </w:r>
      </w:ins>
    </w:p>
    <w:p w14:paraId="435B6B42" w14:textId="0DAE1470" w:rsidR="00571453" w:rsidRPr="00F124E1" w:rsidRDefault="00571453" w:rsidP="00571453">
      <w:pPr>
        <w:rPr>
          <w:ins w:id="42" w:author="Alejandro De La Vega" w:date="2016-03-05T17:06:00Z"/>
          <w:rFonts w:ascii="Arial" w:eastAsia="Times New Roman" w:hAnsi="Arial" w:cs="Arial"/>
          <w:color w:val="231F20"/>
          <w:sz w:val="24"/>
          <w:szCs w:val="24"/>
        </w:rPr>
      </w:pPr>
      <w:ins w:id="43" w:author="Alejandro De La Vega" w:date="2016-03-05T17:06:00Z">
        <w:r w:rsidRPr="00F124E1">
          <w:rPr>
            <w:rFonts w:ascii="Arial" w:eastAsia="Times New Roman" w:hAnsi="Arial" w:cs="Arial"/>
            <w:color w:val="231F20"/>
            <w:sz w:val="24"/>
            <w:szCs w:val="24"/>
          </w:rPr>
          <w:t xml:space="preserve">We have clarified that we will share both the images and analyses </w:t>
        </w:r>
      </w:ins>
      <w:ins w:id="44" w:author="Alejandro De La Vega" w:date="2016-03-05T17:07:00Z">
        <w:r w:rsidRPr="00F124E1">
          <w:rPr>
            <w:rFonts w:ascii="Arial" w:eastAsia="Times New Roman" w:hAnsi="Arial" w:cs="Arial"/>
            <w:color w:val="231F20"/>
            <w:sz w:val="24"/>
            <w:szCs w:val="24"/>
          </w:rPr>
          <w:t>by providing a more specific URL:</w:t>
        </w:r>
      </w:ins>
    </w:p>
    <w:p w14:paraId="1F6CDABE" w14:textId="123B5F29" w:rsidR="00571453" w:rsidRPr="00215D10" w:rsidRDefault="00571453" w:rsidP="00215D10">
      <w:pPr>
        <w:pStyle w:val="Normal1"/>
        <w:spacing w:after="160" w:line="240" w:lineRule="auto"/>
        <w:ind w:firstLine="0"/>
        <w:rPr>
          <w:ins w:id="45" w:author="Alejandro De La Vega" w:date="2016-03-05T17:07:00Z"/>
          <w:rFonts w:ascii="Arial" w:hAnsi="Arial" w:cs="Arial"/>
          <w:i/>
          <w:sz w:val="24"/>
          <w:szCs w:val="24"/>
        </w:rPr>
      </w:pPr>
      <w:ins w:id="46" w:author="Alejandro De La Vega" w:date="2016-03-05T17:07:00Z">
        <w:r w:rsidRPr="00F124E1">
          <w:rPr>
            <w:rFonts w:ascii="Arial" w:eastAsia="Times New Roman" w:hAnsi="Arial" w:cs="Arial"/>
            <w:i/>
            <w:sz w:val="24"/>
            <w:szCs w:val="24"/>
            <w:u w:val="single"/>
          </w:rPr>
          <w:t>“</w:t>
        </w:r>
      </w:ins>
      <w:r w:rsidR="00F124E1" w:rsidRPr="00F124E1">
        <w:rPr>
          <w:rFonts w:ascii="Arial" w:eastAsia="Times New Roman" w:hAnsi="Arial" w:cs="Arial"/>
          <w:i/>
          <w:sz w:val="24"/>
          <w:szCs w:val="24"/>
          <w:u w:val="single"/>
        </w:rPr>
        <w:t xml:space="preserve">… </w:t>
      </w:r>
      <w:ins w:id="47" w:author="Alejandro De La Vega" w:date="2016-03-05T17:07:00Z">
        <w:r w:rsidRPr="00F124E1">
          <w:rPr>
            <w:rFonts w:ascii="Arial" w:hAnsi="Arial" w:cs="Arial"/>
            <w:i/>
            <w:sz w:val="24"/>
            <w:szCs w:val="24"/>
            <w:u w:val="single"/>
          </w:rPr>
          <w:t xml:space="preserve">code to replicate these analyses on any given region of interest are available as IPython Notebooks as part of the Neurosynth code base (https://github.com/neurosynth/neurosynth-mfc). </w:t>
        </w:r>
        <w:r w:rsidRPr="00215D10">
          <w:rPr>
            <w:rFonts w:ascii="Arial" w:hAnsi="Arial" w:cs="Arial"/>
            <w:i/>
            <w:sz w:val="24"/>
            <w:szCs w:val="24"/>
          </w:rPr>
          <w:t>“</w:t>
        </w:r>
      </w:ins>
      <w:ins w:id="48" w:author="Alejandro De La Vega" w:date="2016-03-05T17:08:00Z">
        <w:r w:rsidRPr="00215D10">
          <w:rPr>
            <w:rFonts w:ascii="Arial" w:hAnsi="Arial" w:cs="Arial"/>
            <w:i/>
            <w:sz w:val="24"/>
            <w:szCs w:val="24"/>
          </w:rPr>
          <w:t xml:space="preserve"> –</w:t>
        </w:r>
      </w:ins>
      <w:ins w:id="49" w:author="Alejandro De La Vega" w:date="2016-03-08T18:27:00Z">
        <w:r w:rsidR="00EF3906">
          <w:rPr>
            <w:rFonts w:ascii="Arial" w:hAnsi="Arial" w:cs="Arial"/>
            <w:i/>
            <w:sz w:val="24"/>
            <w:szCs w:val="24"/>
          </w:rPr>
          <w:t xml:space="preserve"> lines 108-109</w:t>
        </w:r>
      </w:ins>
    </w:p>
    <w:p w14:paraId="6026CC84" w14:textId="77777777" w:rsidR="00061A48" w:rsidRPr="008A6568" w:rsidRDefault="00061A48" w:rsidP="002F54A0">
      <w:pPr>
        <w:spacing w:after="0" w:line="240" w:lineRule="auto"/>
        <w:jc w:val="left"/>
        <w:rPr>
          <w:rFonts w:ascii="Arial" w:hAnsi="Arial" w:cs="Arial"/>
          <w:sz w:val="24"/>
          <w:szCs w:val="24"/>
        </w:rPr>
      </w:pPr>
    </w:p>
    <w:p w14:paraId="7486F009" w14:textId="02986BF9" w:rsidR="0007403A" w:rsidRDefault="0007403A" w:rsidP="00215D10">
      <w:pPr>
        <w:pStyle w:val="NormalWeb"/>
        <w:spacing w:before="0" w:beforeAutospacing="0" w:after="0" w:afterAutospacing="0"/>
        <w:rPr>
          <w:ins w:id="50" w:author="Alejandro De La Vega" w:date="2016-03-05T17:20:00Z"/>
        </w:rPr>
      </w:pPr>
      <w:r w:rsidRPr="008A6568">
        <w:rPr>
          <w:rFonts w:ascii="Arial" w:eastAsia="Times New Roman" w:hAnsi="Arial" w:cs="Arial"/>
          <w:i/>
          <w:color w:val="231F20"/>
          <w:sz w:val="24"/>
          <w:szCs w:val="24"/>
        </w:rPr>
        <w:t>“How were anatomical locations determined, e.g., via an automated labeling algorithm (AAL), standardized coordinate database (Talairach daemon), probabilistic atlases, etc.?</w:t>
      </w:r>
      <w:r w:rsidRPr="008A6568">
        <w:t>”</w:t>
      </w:r>
    </w:p>
    <w:p w14:paraId="55A86EED" w14:textId="785315F4" w:rsidR="00215D10" w:rsidRPr="004365DC" w:rsidRDefault="00215D10" w:rsidP="004365DC">
      <w:pPr>
        <w:rPr>
          <w:rFonts w:ascii="Arial" w:eastAsia="Times New Roman" w:hAnsi="Arial" w:cs="Arial"/>
          <w:i/>
          <w:color w:val="231F20"/>
          <w:sz w:val="24"/>
          <w:szCs w:val="24"/>
        </w:rPr>
      </w:pPr>
      <w:ins w:id="51" w:author="Alejandro De La Vega" w:date="2016-03-05T17:20:00Z">
        <w:r w:rsidRPr="004365DC">
          <w:rPr>
            <w:i/>
          </w:rPr>
          <w:t>“</w:t>
        </w:r>
        <w:r w:rsidRPr="004365DC">
          <w:rPr>
            <w:rFonts w:ascii="Arial" w:eastAsia="Times New Roman" w:hAnsi="Arial" w:cs="Arial"/>
            <w:i/>
            <w:color w:val="231F20"/>
            <w:sz w:val="24"/>
            <w:szCs w:val="24"/>
          </w:rPr>
          <w:t>is it really appropriate to label the yellow and green regions in the right panel as 'pre-SMA</w:t>
        </w:r>
      </w:ins>
      <w:ins w:id="52" w:author="Alejandro De La Vega" w:date="2016-03-05T17:21:00Z">
        <w:r w:rsidRPr="004365DC">
          <w:rPr>
            <w:rFonts w:ascii="Arial" w:eastAsia="Times New Roman" w:hAnsi="Arial" w:cs="Arial"/>
            <w:i/>
            <w:color w:val="231F20"/>
            <w:sz w:val="24"/>
            <w:szCs w:val="24"/>
          </w:rPr>
          <w:t>”</w:t>
        </w:r>
      </w:ins>
      <w:r w:rsidR="00F124E1">
        <w:rPr>
          <w:rFonts w:ascii="Arial" w:eastAsia="Times New Roman" w:hAnsi="Arial" w:cs="Arial"/>
          <w:i/>
          <w:color w:val="231F20"/>
          <w:sz w:val="24"/>
          <w:szCs w:val="24"/>
        </w:rPr>
        <w:br/>
      </w:r>
      <w:ins w:id="53" w:author="Alejandro De La Vega" w:date="2016-03-05T17:21:00Z">
        <w:r>
          <w:rPr>
            <w:rFonts w:ascii="Arial" w:eastAsia="Times New Roman" w:hAnsi="Arial" w:cs="Arial"/>
            <w:i/>
            <w:color w:val="231F20"/>
            <w:sz w:val="24"/>
            <w:szCs w:val="24"/>
          </w:rPr>
          <w:t>“</w:t>
        </w:r>
        <w:r w:rsidRPr="00215D10">
          <w:rPr>
            <w:rFonts w:ascii="Arial" w:eastAsia="Times New Roman" w:hAnsi="Arial" w:cs="Arial"/>
            <w:color w:val="231F20"/>
            <w:sz w:val="24"/>
            <w:szCs w:val="24"/>
          </w:rPr>
          <w:t>given Vogt's work cited in the intro, is 'pgACC' more appropriate than 'rACC'</w:t>
        </w:r>
        <w:r>
          <w:rPr>
            <w:rFonts w:ascii="Arial" w:eastAsia="Times New Roman" w:hAnsi="Arial" w:cs="Arial"/>
            <w:color w:val="231F20"/>
            <w:sz w:val="24"/>
            <w:szCs w:val="24"/>
          </w:rPr>
          <w:t>”</w:t>
        </w:r>
      </w:ins>
      <w:r w:rsidR="00F124E1">
        <w:rPr>
          <w:rFonts w:ascii="Arial" w:eastAsia="Times New Roman" w:hAnsi="Arial" w:cs="Arial"/>
          <w:i/>
          <w:color w:val="231F20"/>
          <w:sz w:val="24"/>
          <w:szCs w:val="24"/>
        </w:rPr>
        <w:br/>
      </w:r>
      <w:ins w:id="54" w:author="Alejandro De La Vega" w:date="2016-03-05T17:22:00Z">
        <w:r w:rsidRPr="004365DC">
          <w:rPr>
            <w:rFonts w:ascii="Arial" w:eastAsia="Times New Roman" w:hAnsi="Arial" w:cs="Arial"/>
            <w:i/>
            <w:color w:val="231F20"/>
            <w:sz w:val="24"/>
            <w:szCs w:val="24"/>
          </w:rPr>
          <w:t>“Vogt has strongly argued for dropping the term dACC</w:t>
        </w:r>
        <w:r w:rsidRPr="004365DC">
          <w:rPr>
            <w:rFonts w:ascii="Times" w:eastAsia="Times New Roman" w:hAnsi="Times" w:cs="Times New Roman"/>
            <w:i/>
          </w:rPr>
          <w:t>”</w:t>
        </w:r>
      </w:ins>
    </w:p>
    <w:p w14:paraId="5E11D717" w14:textId="77777777" w:rsidR="0072275C" w:rsidRPr="008A6568" w:rsidRDefault="0072275C" w:rsidP="002F54A0">
      <w:pPr>
        <w:spacing w:after="0" w:line="240" w:lineRule="auto"/>
        <w:jc w:val="left"/>
        <w:rPr>
          <w:rFonts w:ascii="Arial" w:hAnsi="Arial" w:cs="Arial"/>
          <w:sz w:val="24"/>
          <w:szCs w:val="24"/>
        </w:rPr>
      </w:pPr>
    </w:p>
    <w:p w14:paraId="27570E24" w14:textId="2C350992" w:rsidR="00571453" w:rsidRDefault="0007403A" w:rsidP="002F54A0">
      <w:pPr>
        <w:spacing w:after="0" w:line="240" w:lineRule="auto"/>
        <w:jc w:val="left"/>
        <w:rPr>
          <w:ins w:id="55" w:author="Alejandro De La Vega" w:date="2016-03-05T17:10:00Z"/>
          <w:rFonts w:ascii="Arial" w:hAnsi="Arial" w:cs="Arial"/>
          <w:sz w:val="24"/>
          <w:szCs w:val="24"/>
        </w:rPr>
      </w:pPr>
      <w:r w:rsidRPr="008A6568">
        <w:rPr>
          <w:rFonts w:ascii="Arial" w:hAnsi="Arial" w:cs="Arial"/>
          <w:sz w:val="24"/>
          <w:szCs w:val="24"/>
        </w:rPr>
        <w:t xml:space="preserve">We have more clearly detailed our method for </w:t>
      </w:r>
      <w:r w:rsidR="007D1FCF">
        <w:rPr>
          <w:rFonts w:ascii="Arial" w:hAnsi="Arial" w:cs="Arial"/>
          <w:sz w:val="24"/>
          <w:szCs w:val="24"/>
        </w:rPr>
        <w:t>labeling clusters</w:t>
      </w:r>
      <w:ins w:id="56" w:author="Alejandro De La Vega" w:date="2016-03-05T17:08:00Z">
        <w:r w:rsidR="00571453">
          <w:rPr>
            <w:rFonts w:ascii="Arial" w:hAnsi="Arial" w:cs="Arial"/>
            <w:sz w:val="24"/>
            <w:szCs w:val="24"/>
          </w:rPr>
          <w:t xml:space="preserve">. </w:t>
        </w:r>
      </w:ins>
      <w:r w:rsidRPr="008A6568">
        <w:rPr>
          <w:rFonts w:ascii="Arial" w:hAnsi="Arial" w:cs="Arial"/>
          <w:sz w:val="24"/>
          <w:szCs w:val="24"/>
        </w:rPr>
        <w:t xml:space="preserve">We have taken the reviewer’s suggestion to use the Harvard-Oxford anatomical atlas to more precisely localize regions. </w:t>
      </w:r>
      <w:ins w:id="57" w:author="Alejandro De La Vega" w:date="2016-03-05T17:11:00Z">
        <w:r w:rsidR="00571453">
          <w:rPr>
            <w:rFonts w:ascii="Arial" w:hAnsi="Arial" w:cs="Arial"/>
            <w:sz w:val="24"/>
            <w:szCs w:val="24"/>
          </w:rPr>
          <w:t xml:space="preserve">Alphanumeric labels were given to regions in the nine-clusters solutions to further avoid ambiguity and subjectivity. </w:t>
        </w:r>
      </w:ins>
      <w:ins w:id="58" w:author="Alejandro De La Vega" w:date="2016-03-05T17:10:00Z">
        <w:r w:rsidR="00571453">
          <w:rPr>
            <w:rFonts w:ascii="Arial" w:hAnsi="Arial" w:cs="Arial"/>
            <w:sz w:val="24"/>
            <w:szCs w:val="24"/>
          </w:rPr>
          <w:t>We clearly describe our procedure in pp. 9 in the Methods section:</w:t>
        </w:r>
      </w:ins>
    </w:p>
    <w:p w14:paraId="4097CE56" w14:textId="77777777" w:rsidR="00571453" w:rsidRDefault="00571453" w:rsidP="002F54A0">
      <w:pPr>
        <w:spacing w:after="0" w:line="240" w:lineRule="auto"/>
        <w:jc w:val="left"/>
        <w:rPr>
          <w:ins w:id="59" w:author="Alejandro De La Vega" w:date="2016-03-05T17:10:00Z"/>
          <w:rFonts w:ascii="Arial" w:hAnsi="Arial" w:cs="Arial"/>
          <w:sz w:val="24"/>
          <w:szCs w:val="24"/>
        </w:rPr>
      </w:pPr>
    </w:p>
    <w:p w14:paraId="1863F261" w14:textId="6D590C1E" w:rsidR="00571453" w:rsidRPr="00215D10" w:rsidRDefault="00571453" w:rsidP="00571453">
      <w:pPr>
        <w:spacing w:after="0" w:line="240" w:lineRule="auto"/>
        <w:jc w:val="left"/>
        <w:rPr>
          <w:ins w:id="60" w:author="Alejandro De La Vega" w:date="2016-03-05T17:10:00Z"/>
          <w:rFonts w:ascii="Arial" w:hAnsi="Arial" w:cs="Arial"/>
          <w:i/>
          <w:sz w:val="24"/>
          <w:szCs w:val="24"/>
          <w:u w:val="single"/>
        </w:rPr>
      </w:pPr>
      <w:ins w:id="61" w:author="Alejandro De La Vega" w:date="2016-03-05T17:10:00Z">
        <w:r w:rsidRPr="00215D10">
          <w:rPr>
            <w:rFonts w:ascii="Arial" w:hAnsi="Arial" w:cs="Arial"/>
            <w:i/>
            <w:sz w:val="24"/>
            <w:szCs w:val="24"/>
            <w:u w:val="single"/>
          </w:rPr>
          <w:t xml:space="preserve">“To understand the anatomical correspondence of the resulting clusters, we calculated the probability of voxels in each cluster of occurring in probabilistic regions from the Harvard-Oxford atlas (H-O). We refer to H-O’s Juxapositional Lobule Cortex as Supplementary Motor Area (SMA) for consistency. We also compared the location of clusters to regions from cytoarchitechtonic atlases of medial motor areas </w:t>
        </w:r>
        <w:r w:rsidRPr="00215D10">
          <w:rPr>
            <w:rFonts w:ascii="Arial" w:hAnsi="Arial" w:cs="Arial"/>
            <w:i/>
            <w:sz w:val="24"/>
            <w:szCs w:val="24"/>
            <w:u w:val="single"/>
          </w:rPr>
          <w:fldChar w:fldCharType="begin"/>
        </w:r>
        <w:r w:rsidRPr="00215D10">
          <w:rPr>
            <w:rFonts w:ascii="Arial" w:hAnsi="Arial" w:cs="Arial"/>
            <w:i/>
            <w:sz w:val="24"/>
            <w:szCs w:val="24"/>
            <w:u w:val="single"/>
          </w:rPr>
          <w:instrText xml:space="preserve"> ADDIN PAPERS2_CITATIONS &lt;citation&gt;&lt;uuid&gt;BB704A36-091F-4D0C-A0C3-887FA2CCB51E&lt;/uuid&gt;&lt;priority&gt;18&lt;/priority&gt;&lt;publications&gt;&lt;publication&gt;&lt;uuid&gt;06E21FCC-3456-4F25-9F64-174BD1B942AC&lt;/uuid&gt;&lt;volume&gt;6&lt;/volume&gt;&lt;doi&gt;10.1093/cercor/6.3.342&lt;/doi&gt;&lt;startpage&gt;342&lt;/startpage&gt;&lt;publication_date&gt;99199605011200000000222000&lt;/publication_date&gt;&lt;url&gt;http://cercor.oxfordjournals.org/cgi/doi/10.1093/cercor/6.3.342&lt;/url&gt;&lt;type&gt;400&lt;/type&gt;&lt;title&gt;Motor Areas of the Medial Wall: A Review of Their Location and Functional Activation&lt;/title&gt;&lt;publisher&gt;Oxford University Press&lt;/publisher&gt;&lt;number&gt;3&lt;/number&gt;&lt;subtype&gt;400&lt;/subtype&gt;&lt;endpage&gt;353&lt;/endpage&gt;&lt;bundle&gt;&lt;publication&gt;&lt;publisher&gt;Oxford University Press&lt;/publisher&gt;&lt;title&gt;Cerebral Cortex&lt;/title&gt;&lt;type&gt;-100&lt;/type&gt;&lt;subtype&gt;-100&lt;/subtype&gt;&lt;uuid&gt;1794EEFC-0112-4B9A-99D2-F2AC6DEDAC7F&lt;/uuid&gt;&lt;/publication&gt;&lt;/bundle&gt;&lt;authors&gt;&lt;author&gt;&lt;firstName&gt;Nathalie&lt;/firstName&gt;&lt;lastName&gt;Picard&lt;/lastName&gt;&lt;/author&gt;&lt;author&gt;&lt;firstName&gt;Peter&lt;/firstName&gt;&lt;middleNames&gt;L&lt;/middleNames&gt;&lt;lastName&gt;Strick&lt;/lastName&gt;&lt;/author&gt;&lt;/authors&gt;&lt;/publication&gt;&lt;/publications&gt;&lt;cites&gt;&lt;/cites&gt;&lt;/citation&gt;</w:instrText>
        </w:r>
        <w:r w:rsidRPr="00215D10">
          <w:rPr>
            <w:rFonts w:ascii="Arial" w:hAnsi="Arial" w:cs="Arial"/>
            <w:i/>
            <w:sz w:val="24"/>
            <w:szCs w:val="24"/>
            <w:u w:val="single"/>
          </w:rPr>
          <w:fldChar w:fldCharType="separate"/>
        </w:r>
        <w:r w:rsidRPr="00215D10">
          <w:rPr>
            <w:rFonts w:ascii="Arial" w:hAnsi="Arial" w:cs="Arial"/>
            <w:i/>
            <w:sz w:val="24"/>
            <w:szCs w:val="24"/>
            <w:u w:val="single"/>
          </w:rPr>
          <w:t>(Picard and Strick, 1996)</w:t>
        </w:r>
        <w:r w:rsidRPr="00215D10">
          <w:rPr>
            <w:rFonts w:ascii="Arial" w:hAnsi="Arial" w:cs="Arial"/>
            <w:i/>
            <w:sz w:val="24"/>
            <w:szCs w:val="24"/>
            <w:u w:val="single"/>
          </w:rPr>
          <w:fldChar w:fldCharType="end"/>
        </w:r>
        <w:r w:rsidRPr="00215D10">
          <w:rPr>
            <w:rFonts w:ascii="Arial" w:hAnsi="Arial" w:cs="Arial"/>
            <w:i/>
            <w:sz w:val="24"/>
            <w:szCs w:val="24"/>
            <w:u w:val="single"/>
          </w:rPr>
          <w:t xml:space="preserve">, mid-cingulate cortex (Vogt, 2009) and vmPFC </w:t>
        </w:r>
        <w:r w:rsidRPr="00215D10">
          <w:rPr>
            <w:rFonts w:ascii="Arial" w:hAnsi="Arial" w:cs="Arial"/>
            <w:i/>
            <w:sz w:val="24"/>
            <w:szCs w:val="24"/>
            <w:u w:val="single"/>
          </w:rPr>
          <w:fldChar w:fldCharType="begin"/>
        </w:r>
        <w:r w:rsidRPr="00215D10">
          <w:rPr>
            <w:rFonts w:ascii="Arial" w:hAnsi="Arial" w:cs="Arial"/>
            <w:i/>
            <w:sz w:val="24"/>
            <w:szCs w:val="24"/>
            <w:u w:val="single"/>
          </w:rPr>
          <w:instrText xml:space="preserve"> ADDIN PAPERS2_CITATIONS &lt;citation&gt;&lt;uuid&gt;197F0B4F-48A4-48F6-B20A-93F2FB0D78F0&lt;/uuid&gt;&lt;priority&gt;0&lt;/priority&gt;&lt;publications&gt;&lt;publication&gt;&lt;volume&gt;40&lt;/volume&gt;&lt;publication_date&gt;99201409011200000000222000&lt;/publication_date&gt;&lt;number&gt;5&lt;/number&gt;&lt;doi&gt;10.1111/ejn.12654&lt;/doi&gt;&lt;startpage&gt;2777&lt;/startpage&gt;&lt;title&gt;Architecture and morphology of the human ventromedial prefrontal cortex&lt;/title&gt;&lt;uuid&gt;78A05B9E-AAAC-4493-B4A8-96376BA57948&lt;/uuid&gt;&lt;subtype&gt;400&lt;/subtype&gt;&lt;endpage&gt;2796&lt;/endpage&gt;&lt;type&gt;400&lt;/type&gt;&lt;url&gt;http://onlinelibrary.wiley.com/doi/10.1111/ejn.12654/full&lt;/url&gt;&lt;bundle&gt;&lt;publication&gt;&lt;publisher&gt;Blackwell Science Ltd&lt;/publisher&gt;&lt;title&gt;European Journal of Neuroscience&lt;/title&gt;&lt;type&gt;-100&lt;/type&gt;&lt;subtype&gt;-100&lt;/subtype&gt;&lt;uuid&gt;CC7CB225-3850-49B4-9B33-8BB036FE3DD5&lt;/uuid&gt;&lt;/publication&gt;&lt;/bundle&gt;&lt;authors&gt;&lt;author&gt;&lt;firstName&gt;Scott&lt;/firstName&gt;&lt;lastName&gt;Mackey&lt;/lastName&gt;&lt;/author&gt;&lt;author&gt;&lt;firstName&gt;Michael&lt;/firstName&gt;&lt;lastName&gt;Petrides&lt;/lastName&gt;&lt;/author&gt;&lt;/authors&gt;&lt;/publication&gt;&lt;/publications&gt;&lt;cites&gt;&lt;/cites&gt;&lt;/citation&gt;</w:instrText>
        </w:r>
        <w:r w:rsidRPr="00215D10">
          <w:rPr>
            <w:rFonts w:ascii="Arial" w:hAnsi="Arial" w:cs="Arial"/>
            <w:i/>
            <w:sz w:val="24"/>
            <w:szCs w:val="24"/>
            <w:u w:val="single"/>
          </w:rPr>
          <w:fldChar w:fldCharType="separate"/>
        </w:r>
        <w:r w:rsidRPr="00215D10">
          <w:rPr>
            <w:rFonts w:ascii="Arial" w:hAnsi="Arial" w:cs="Arial"/>
            <w:i/>
            <w:sz w:val="24"/>
            <w:szCs w:val="24"/>
            <w:u w:val="single"/>
          </w:rPr>
          <w:t>(Mackey and Petrides, 2014)</w:t>
        </w:r>
        <w:r w:rsidRPr="00215D10">
          <w:rPr>
            <w:rFonts w:ascii="Arial" w:hAnsi="Arial" w:cs="Arial"/>
            <w:i/>
            <w:sz w:val="24"/>
            <w:szCs w:val="24"/>
            <w:u w:val="single"/>
          </w:rPr>
          <w:fldChar w:fldCharType="end"/>
        </w:r>
        <w:r w:rsidRPr="00215D10">
          <w:rPr>
            <w:rFonts w:ascii="Arial" w:hAnsi="Arial" w:cs="Arial"/>
            <w:i/>
            <w:sz w:val="24"/>
            <w:szCs w:val="24"/>
            <w:u w:val="single"/>
          </w:rPr>
          <w:t>. To be precise, sub-regions in the nine-cluster solution were given alphanumeric names in addition</w:t>
        </w:r>
        <w:r w:rsidRPr="00571453">
          <w:rPr>
            <w:rFonts w:ascii="Arial" w:hAnsi="Arial" w:cs="Arial"/>
            <w:i/>
            <w:sz w:val="24"/>
            <w:szCs w:val="24"/>
            <w:u w:val="single"/>
          </w:rPr>
          <w:t xml:space="preserve"> to subjectively defined names.</w:t>
        </w:r>
        <w:r w:rsidRPr="00215D10">
          <w:rPr>
            <w:rFonts w:ascii="Arial" w:hAnsi="Arial" w:cs="Arial"/>
            <w:i/>
            <w:sz w:val="24"/>
            <w:szCs w:val="24"/>
            <w:u w:val="single"/>
          </w:rPr>
          <w:t>“</w:t>
        </w:r>
      </w:ins>
      <w:ins w:id="62" w:author="Alejandro De La Vega" w:date="2016-03-08T18:27:00Z">
        <w:r w:rsidR="00EF3906">
          <w:rPr>
            <w:rFonts w:ascii="Arial" w:hAnsi="Arial" w:cs="Arial"/>
            <w:i/>
            <w:sz w:val="24"/>
            <w:szCs w:val="24"/>
            <w:u w:val="single"/>
          </w:rPr>
          <w:t xml:space="preserve"> – line 152-18</w:t>
        </w:r>
      </w:ins>
    </w:p>
    <w:p w14:paraId="0801C5DE" w14:textId="6D4CE873" w:rsidR="00571453" w:rsidRDefault="00571453" w:rsidP="002F54A0">
      <w:pPr>
        <w:spacing w:after="0" w:line="240" w:lineRule="auto"/>
        <w:jc w:val="left"/>
        <w:rPr>
          <w:ins w:id="63" w:author="Alejandro De La Vega" w:date="2016-03-05T17:10:00Z"/>
          <w:rFonts w:ascii="Arial" w:hAnsi="Arial" w:cs="Arial"/>
          <w:sz w:val="24"/>
          <w:szCs w:val="24"/>
        </w:rPr>
      </w:pPr>
    </w:p>
    <w:p w14:paraId="421A5A2A" w14:textId="77777777" w:rsidR="00571453" w:rsidRDefault="00571453" w:rsidP="002F54A0">
      <w:pPr>
        <w:spacing w:after="0" w:line="240" w:lineRule="auto"/>
        <w:jc w:val="left"/>
        <w:rPr>
          <w:ins w:id="64" w:author="Alejandro De La Vega" w:date="2016-03-05T17:10:00Z"/>
          <w:rFonts w:ascii="Arial" w:hAnsi="Arial" w:cs="Arial"/>
          <w:sz w:val="24"/>
          <w:szCs w:val="24"/>
        </w:rPr>
      </w:pPr>
    </w:p>
    <w:p w14:paraId="0701FC88" w14:textId="679EABAE" w:rsidR="00571453" w:rsidRDefault="0007403A" w:rsidP="002F54A0">
      <w:pPr>
        <w:spacing w:after="0" w:line="240" w:lineRule="auto"/>
        <w:jc w:val="left"/>
        <w:rPr>
          <w:ins w:id="65" w:author="Alejandro De La Vega" w:date="2016-03-05T17:09:00Z"/>
          <w:rFonts w:ascii="Arial" w:hAnsi="Arial" w:cs="Arial"/>
          <w:sz w:val="24"/>
          <w:szCs w:val="24"/>
        </w:rPr>
      </w:pPr>
      <w:r w:rsidRPr="008A6568">
        <w:rPr>
          <w:rFonts w:ascii="Arial" w:hAnsi="Arial" w:cs="Arial"/>
          <w:sz w:val="24"/>
          <w:szCs w:val="24"/>
        </w:rPr>
        <w:lastRenderedPageBreak/>
        <w:t>This</w:t>
      </w:r>
      <w:r w:rsidR="007D1FCF">
        <w:rPr>
          <w:rFonts w:ascii="Arial" w:hAnsi="Arial" w:cs="Arial"/>
          <w:sz w:val="24"/>
          <w:szCs w:val="24"/>
        </w:rPr>
        <w:t xml:space="preserve"> approach</w:t>
      </w:r>
      <w:r w:rsidRPr="008A6568">
        <w:rPr>
          <w:rFonts w:ascii="Arial" w:hAnsi="Arial" w:cs="Arial"/>
          <w:sz w:val="24"/>
          <w:szCs w:val="24"/>
        </w:rPr>
        <w:t xml:space="preserve"> revealed that all sub-regions in the middle zone were </w:t>
      </w:r>
      <w:r w:rsidR="007D1FCF">
        <w:rPr>
          <w:rFonts w:ascii="Arial" w:hAnsi="Arial" w:cs="Arial"/>
          <w:sz w:val="24"/>
          <w:szCs w:val="24"/>
        </w:rPr>
        <w:t xml:space="preserve">indeed </w:t>
      </w:r>
      <w:r w:rsidR="008C5355">
        <w:rPr>
          <w:rFonts w:ascii="Arial" w:hAnsi="Arial" w:cs="Arial"/>
          <w:sz w:val="24"/>
          <w:szCs w:val="24"/>
        </w:rPr>
        <w:t>probabilistically assigned primarily</w:t>
      </w:r>
      <w:r w:rsidRPr="008A6568">
        <w:rPr>
          <w:rFonts w:ascii="Arial" w:hAnsi="Arial" w:cs="Arial"/>
          <w:sz w:val="24"/>
          <w:szCs w:val="24"/>
        </w:rPr>
        <w:t xml:space="preserve"> </w:t>
      </w:r>
      <w:r w:rsidR="008C5355">
        <w:rPr>
          <w:rFonts w:ascii="Arial" w:hAnsi="Arial" w:cs="Arial"/>
          <w:sz w:val="24"/>
          <w:szCs w:val="24"/>
        </w:rPr>
        <w:t>to</w:t>
      </w:r>
      <w:r w:rsidRPr="008A6568">
        <w:rPr>
          <w:rFonts w:ascii="Arial" w:hAnsi="Arial" w:cs="Arial"/>
          <w:sz w:val="24"/>
          <w:szCs w:val="24"/>
        </w:rPr>
        <w:t xml:space="preserve"> the cingulate or paracingulate sulci. As such, we have renamed these clusters. Moreover, more careful comparison with Picard &amp; Strick (1996) suggested “SMAr” should be re-named to “pre-SMA”.</w:t>
      </w:r>
      <w:r w:rsidR="00187543" w:rsidRPr="008A6568">
        <w:rPr>
          <w:rFonts w:ascii="Arial" w:hAnsi="Arial" w:cs="Arial"/>
          <w:sz w:val="24"/>
          <w:szCs w:val="24"/>
        </w:rPr>
        <w:t xml:space="preserve"> Finally, we have renamed “rACC” to “pgACC”</w:t>
      </w:r>
      <w:ins w:id="66" w:author="Alejandro De La Vega" w:date="2016-03-05T17:09:00Z">
        <w:r w:rsidR="00571453">
          <w:rPr>
            <w:rFonts w:ascii="Arial" w:hAnsi="Arial" w:cs="Arial"/>
            <w:sz w:val="24"/>
            <w:szCs w:val="24"/>
          </w:rPr>
          <w:t>, in concordance with the reviewer’s suggestion based on Vogt (2008).</w:t>
        </w:r>
      </w:ins>
      <w:r w:rsidR="00187543" w:rsidRPr="008A6568">
        <w:rPr>
          <w:rFonts w:ascii="Arial" w:hAnsi="Arial" w:cs="Arial"/>
          <w:sz w:val="24"/>
          <w:szCs w:val="24"/>
        </w:rPr>
        <w:t xml:space="preserve"> </w:t>
      </w:r>
      <w:r w:rsidRPr="008A6568">
        <w:rPr>
          <w:rFonts w:ascii="Arial" w:hAnsi="Arial" w:cs="Arial"/>
          <w:sz w:val="24"/>
          <w:szCs w:val="24"/>
        </w:rPr>
        <w:t xml:space="preserve"> </w:t>
      </w:r>
    </w:p>
    <w:p w14:paraId="22F90A9D" w14:textId="77777777" w:rsidR="00571453" w:rsidRDefault="00571453" w:rsidP="002F54A0">
      <w:pPr>
        <w:spacing w:after="0" w:line="240" w:lineRule="auto"/>
        <w:jc w:val="left"/>
        <w:rPr>
          <w:ins w:id="67" w:author="Alejandro De La Vega" w:date="2016-03-05T17:12:00Z"/>
          <w:rFonts w:ascii="Arial" w:hAnsi="Arial" w:cs="Arial"/>
          <w:sz w:val="24"/>
          <w:szCs w:val="24"/>
        </w:rPr>
      </w:pPr>
    </w:p>
    <w:p w14:paraId="4718EFB1" w14:textId="532B3321" w:rsidR="00571453" w:rsidRDefault="00571453" w:rsidP="002F54A0">
      <w:pPr>
        <w:spacing w:after="0" w:line="240" w:lineRule="auto"/>
        <w:jc w:val="left"/>
        <w:rPr>
          <w:ins w:id="68" w:author="Alejandro De La Vega" w:date="2016-03-05T17:12:00Z"/>
          <w:rFonts w:ascii="Arial" w:hAnsi="Arial" w:cs="Arial"/>
          <w:sz w:val="24"/>
          <w:szCs w:val="24"/>
        </w:rPr>
      </w:pPr>
      <w:ins w:id="69" w:author="Alejandro De La Vega" w:date="2016-03-05T17:13:00Z">
        <w:r>
          <w:rPr>
            <w:rFonts w:ascii="Arial" w:hAnsi="Arial" w:cs="Arial"/>
            <w:sz w:val="24"/>
            <w:szCs w:val="24"/>
          </w:rPr>
          <w:t>Relevant</w:t>
        </w:r>
      </w:ins>
      <w:ins w:id="70" w:author="Alejandro De La Vega" w:date="2016-03-05T17:12:00Z">
        <w:r>
          <w:rPr>
            <w:rFonts w:ascii="Arial" w:hAnsi="Arial" w:cs="Arial"/>
            <w:sz w:val="24"/>
            <w:szCs w:val="24"/>
          </w:rPr>
          <w:t xml:space="preserve"> updated section from the Results:</w:t>
        </w:r>
      </w:ins>
    </w:p>
    <w:p w14:paraId="6710691C" w14:textId="77777777" w:rsidR="00571453" w:rsidRPr="00215D10" w:rsidRDefault="00571453" w:rsidP="002F54A0">
      <w:pPr>
        <w:spacing w:after="0" w:line="240" w:lineRule="auto"/>
        <w:jc w:val="left"/>
        <w:rPr>
          <w:ins w:id="71" w:author="Alejandro De La Vega" w:date="2016-03-05T17:09:00Z"/>
        </w:rPr>
      </w:pPr>
    </w:p>
    <w:p w14:paraId="1B0C99F6" w14:textId="77777777" w:rsidR="00571453" w:rsidRPr="00215D10" w:rsidRDefault="00571453" w:rsidP="00571453">
      <w:pPr>
        <w:spacing w:after="0" w:line="240" w:lineRule="auto"/>
        <w:jc w:val="left"/>
        <w:rPr>
          <w:ins w:id="72" w:author="Alejandro De La Vega" w:date="2016-03-05T17:13:00Z"/>
          <w:rFonts w:ascii="Arial" w:hAnsi="Arial" w:cs="Arial"/>
          <w:i/>
          <w:sz w:val="24"/>
          <w:szCs w:val="24"/>
          <w:u w:val="single"/>
        </w:rPr>
      </w:pPr>
      <w:ins w:id="73" w:author="Alejandro De La Vega" w:date="2016-03-05T17:13:00Z">
        <w:r>
          <w:rPr>
            <w:rFonts w:ascii="Arial" w:hAnsi="Arial" w:cs="Arial"/>
            <w:sz w:val="24"/>
            <w:szCs w:val="24"/>
          </w:rPr>
          <w:t>“</w:t>
        </w:r>
        <w:r w:rsidRPr="00215D10">
          <w:rPr>
            <w:rFonts w:ascii="Arial" w:hAnsi="Arial" w:cs="Arial"/>
            <w:i/>
            <w:sz w:val="24"/>
            <w:szCs w:val="24"/>
            <w:u w:val="single"/>
          </w:rPr>
          <w:t xml:space="preserve">Within the posterior zone, we identified two clusters (Figure 2A; SMA [P1] &amp; pre-SMA[P2]) with a high probability of occurring in SMA according to H-O. The two clusters delineated from each other near the vertical commissure anterior (VCA), consistent with cytoarchitechtonic delineations </w:t>
        </w:r>
        <w:r w:rsidRPr="00215D10">
          <w:rPr>
            <w:rFonts w:ascii="Arial" w:hAnsi="Arial" w:cs="Arial"/>
            <w:i/>
            <w:sz w:val="24"/>
            <w:szCs w:val="24"/>
            <w:u w:val="single"/>
          </w:rPr>
          <w:fldChar w:fldCharType="begin"/>
        </w:r>
        <w:r w:rsidRPr="00215D10">
          <w:rPr>
            <w:rFonts w:ascii="Arial" w:hAnsi="Arial" w:cs="Arial"/>
            <w:i/>
            <w:sz w:val="24"/>
            <w:szCs w:val="24"/>
            <w:u w:val="single"/>
          </w:rPr>
          <w:instrText xml:space="preserve"> ADDIN PAPERS2_CITATIONS &lt;citation&gt;&lt;uuid&gt;935B3C38-5CFC-48B7-B3B4-179A8B957B16&lt;/uuid&gt;&lt;priority&gt;0&lt;/priority&gt;&lt;publications&gt;&lt;publication&gt;&lt;uuid&gt;06E21FCC-3456-4F25-9F64-174BD1B942AC&lt;/uuid&gt;&lt;volume&gt;6&lt;/volume&gt;&lt;doi&gt;10.1093/cercor/6.3.342&lt;/doi&gt;&lt;startpage&gt;342&lt;/startpage&gt;&lt;publication_date&gt;99199605011200000000222000&lt;/publication_date&gt;&lt;url&gt;http://cercor.oxfordjournals.org/cgi/doi/10.1093/cercor/6.3.342&lt;/url&gt;&lt;type&gt;400&lt;/type&gt;&lt;title&gt;Motor Areas of the Medial Wall: A Review of Their Location and Functional Activation&lt;/title&gt;&lt;publisher&gt;Oxford University Press&lt;/publisher&gt;&lt;number&gt;3&lt;/number&gt;&lt;subtype&gt;400&lt;/subtype&gt;&lt;endpage&gt;353&lt;/endpage&gt;&lt;bundle&gt;&lt;publication&gt;&lt;publisher&gt;Oxford University Press&lt;/publisher&gt;&lt;title&gt;Cerebral Cortex&lt;/title&gt;&lt;type&gt;-100&lt;/type&gt;&lt;subtype&gt;-100&lt;/subtype&gt;&lt;uuid&gt;1794EEFC-0112-4B9A-99D2-F2AC6DEDAC7F&lt;/uuid&gt;&lt;/publication&gt;&lt;/bundle&gt;&lt;authors&gt;&lt;author&gt;&lt;firstName&gt;Nathalie&lt;/firstName&gt;&lt;lastName&gt;Picard&lt;/lastName&gt;&lt;/author&gt;&lt;author&gt;&lt;firstName&gt;Peter&lt;/firstName&gt;&lt;middleNames&gt;L&lt;/middleNames&gt;&lt;lastName&gt;Strick&lt;/lastName&gt;&lt;/author&gt;&lt;/authors&gt;&lt;/publication&gt;&lt;/publications&gt;&lt;cites&gt;&lt;/cites&gt;&lt;/citation&gt;</w:instrText>
        </w:r>
        <w:r w:rsidRPr="00215D10">
          <w:rPr>
            <w:rFonts w:ascii="Arial" w:hAnsi="Arial" w:cs="Arial"/>
            <w:i/>
            <w:sz w:val="24"/>
            <w:szCs w:val="24"/>
            <w:u w:val="single"/>
          </w:rPr>
          <w:fldChar w:fldCharType="separate"/>
        </w:r>
        <w:r w:rsidRPr="00215D10">
          <w:rPr>
            <w:rFonts w:ascii="Arial" w:hAnsi="Arial" w:cs="Arial"/>
            <w:i/>
            <w:sz w:val="24"/>
            <w:szCs w:val="24"/>
            <w:u w:val="single"/>
          </w:rPr>
          <w:t>(Picard and Strick, 1996)</w:t>
        </w:r>
        <w:r w:rsidRPr="00215D10">
          <w:rPr>
            <w:rFonts w:ascii="Arial" w:hAnsi="Arial" w:cs="Arial"/>
            <w:i/>
            <w:sz w:val="24"/>
            <w:szCs w:val="24"/>
            <w:u w:val="single"/>
          </w:rPr>
          <w:fldChar w:fldCharType="end"/>
        </w:r>
        <w:r w:rsidRPr="00215D10">
          <w:rPr>
            <w:rFonts w:ascii="Arial" w:hAnsi="Arial" w:cs="Arial"/>
            <w:i/>
            <w:sz w:val="24"/>
            <w:szCs w:val="24"/>
            <w:u w:val="single"/>
          </w:rPr>
          <w:t xml:space="preserve">. However, SMA [P1] spanned multiple cytoarchitechtonic areas, extending ventrally to include portions of Picard &amp; Strick’s cingulate zones. </w:t>
        </w:r>
      </w:ins>
    </w:p>
    <w:p w14:paraId="585EAB73" w14:textId="06817769" w:rsidR="00571453" w:rsidRDefault="00571453" w:rsidP="00215D10">
      <w:pPr>
        <w:spacing w:after="0" w:line="240" w:lineRule="auto"/>
        <w:ind w:firstLine="720"/>
        <w:jc w:val="left"/>
        <w:rPr>
          <w:ins w:id="74" w:author="Alejandro De La Vega" w:date="2016-03-05T17:13:00Z"/>
          <w:rFonts w:ascii="Arial" w:hAnsi="Arial" w:cs="Arial"/>
          <w:sz w:val="24"/>
          <w:szCs w:val="24"/>
        </w:rPr>
      </w:pPr>
      <w:ins w:id="75" w:author="Alejandro De La Vega" w:date="2016-03-05T17:13:00Z">
        <w:r w:rsidRPr="00215D10">
          <w:rPr>
            <w:rFonts w:ascii="Arial" w:hAnsi="Arial" w:cs="Arial"/>
            <w:i/>
            <w:sz w:val="24"/>
            <w:szCs w:val="24"/>
            <w:u w:val="single"/>
          </w:rPr>
          <w:t>In the middle zone, we identified four clusters consistent with midcingulate cortex (MCC). In particular, two anterior and two posterior clusters delineated from each other a few millimeters anterior to the VCA, consistent with Vogt’s definition of anterior and posterior midcingulate cortex (Vogt, 2009).  The two dorsal clusters (pdMCC [M1] &amp; adMCC [M2]) showed a high probability of occurring in H-O’s paracingulate gyrus, whereas the two ventral clusters (pvMCC [M3] &amp; avMCC [M4]) showed a high probability of occurring the cingulate gyrus proper. Unlike some cytoarchitechtonic studies, we did not identify any regions exclusively were located in the cingulate sulcus, such as the rostral cingulate zone.”</w:t>
        </w:r>
        <w:r>
          <w:rPr>
            <w:rFonts w:ascii="Arial" w:hAnsi="Arial" w:cs="Arial"/>
            <w:sz w:val="24"/>
            <w:szCs w:val="24"/>
          </w:rPr>
          <w:t xml:space="preserve"> – pp. 15-16</w:t>
        </w:r>
      </w:ins>
    </w:p>
    <w:p w14:paraId="6D756B77" w14:textId="77777777" w:rsidR="0072275C" w:rsidRPr="008A6568" w:rsidRDefault="0072275C" w:rsidP="00571453">
      <w:pPr>
        <w:spacing w:after="0" w:line="240" w:lineRule="auto"/>
        <w:jc w:val="left"/>
        <w:rPr>
          <w:rFonts w:ascii="Arial" w:eastAsia="Times New Roman" w:hAnsi="Arial" w:cs="Arial"/>
          <w:color w:val="231F20"/>
          <w:sz w:val="24"/>
          <w:szCs w:val="24"/>
        </w:rPr>
      </w:pPr>
    </w:p>
    <w:p w14:paraId="4CA89377" w14:textId="3B5D155D" w:rsidR="0072275C" w:rsidRPr="008A6568" w:rsidRDefault="00E46CBF" w:rsidP="002F54A0">
      <w:pPr>
        <w:spacing w:line="240" w:lineRule="auto"/>
        <w:rPr>
          <w:rFonts w:ascii="Arial" w:eastAsia="Times New Roman" w:hAnsi="Arial" w:cs="Arial"/>
          <w:sz w:val="24"/>
          <w:szCs w:val="24"/>
        </w:rPr>
      </w:pPr>
      <w:r w:rsidRPr="008A6568">
        <w:rPr>
          <w:rFonts w:ascii="Arial" w:eastAsia="Times New Roman" w:hAnsi="Arial" w:cs="Arial"/>
          <w:color w:val="231F20"/>
          <w:sz w:val="24"/>
          <w:szCs w:val="24"/>
        </w:rPr>
        <w:t>The reviewer also pointed out that we should clearly state the standardized stereotaxic space</w:t>
      </w:r>
      <w:r w:rsidRPr="008A6568">
        <w:rPr>
          <w:rFonts w:ascii="Arial" w:eastAsia="Times New Roman" w:hAnsi="Arial" w:cs="Arial"/>
          <w:sz w:val="24"/>
          <w:szCs w:val="24"/>
        </w:rPr>
        <w:t xml:space="preserve"> we are using</w:t>
      </w:r>
      <w:ins w:id="76" w:author="Tal Yarkoni" w:date="2016-02-19T17:44:00Z">
        <w:r w:rsidR="008C5355">
          <w:rPr>
            <w:rFonts w:ascii="Arial" w:eastAsia="Times New Roman" w:hAnsi="Arial" w:cs="Arial"/>
            <w:sz w:val="24"/>
            <w:szCs w:val="24"/>
          </w:rPr>
          <w:t>. We</w:t>
        </w:r>
      </w:ins>
      <w:r w:rsidRPr="008A6568">
        <w:rPr>
          <w:rFonts w:ascii="Arial" w:eastAsia="Times New Roman" w:hAnsi="Arial" w:cs="Arial"/>
          <w:sz w:val="24"/>
          <w:szCs w:val="24"/>
        </w:rPr>
        <w:t xml:space="preserve"> now discuss this in more detail on line </w:t>
      </w:r>
      <w:ins w:id="77" w:author="Alejandro De La Vega" w:date="2016-03-05T17:16:00Z">
        <w:r w:rsidR="00571453">
          <w:rPr>
            <w:rFonts w:ascii="Arial" w:eastAsia="Times New Roman" w:hAnsi="Arial" w:cs="Arial"/>
            <w:sz w:val="24"/>
            <w:szCs w:val="24"/>
          </w:rPr>
          <w:t>1</w:t>
        </w:r>
        <w:r w:rsidR="007D7BA8">
          <w:rPr>
            <w:rFonts w:ascii="Arial" w:eastAsia="Times New Roman" w:hAnsi="Arial" w:cs="Arial"/>
            <w:sz w:val="24"/>
            <w:szCs w:val="24"/>
          </w:rPr>
          <w:t>05</w:t>
        </w:r>
      </w:ins>
      <w:del w:id="78" w:author="Alejandro De La Vega" w:date="2016-03-08T18:28:00Z">
        <w:r w:rsidRPr="008A6568" w:rsidDel="007D7BA8">
          <w:rPr>
            <w:rFonts w:ascii="Arial" w:eastAsia="Times New Roman" w:hAnsi="Arial" w:cs="Arial"/>
            <w:sz w:val="24"/>
            <w:szCs w:val="24"/>
          </w:rPr>
          <w:delText>:</w:delText>
        </w:r>
      </w:del>
    </w:p>
    <w:p w14:paraId="6986000D" w14:textId="569B1EE4" w:rsidR="00E46CBF" w:rsidRPr="00571453" w:rsidRDefault="00E46CBF" w:rsidP="002F54A0">
      <w:pPr>
        <w:spacing w:line="240" w:lineRule="auto"/>
        <w:rPr>
          <w:rFonts w:ascii="Arial" w:eastAsia="Times New Roman" w:hAnsi="Arial" w:cs="Arial"/>
          <w:i/>
          <w:sz w:val="24"/>
          <w:szCs w:val="24"/>
          <w:u w:val="single"/>
        </w:rPr>
      </w:pPr>
      <w:r w:rsidRPr="00571453">
        <w:rPr>
          <w:rFonts w:ascii="Arial" w:eastAsia="Times New Roman" w:hAnsi="Arial" w:cs="Arial"/>
          <w:i/>
          <w:sz w:val="24"/>
          <w:szCs w:val="24"/>
          <w:u w:val="single"/>
        </w:rPr>
        <w:t>“</w:t>
      </w:r>
      <w:r w:rsidRPr="00571453">
        <w:rPr>
          <w:rFonts w:ascii="Arial" w:hAnsi="Arial" w:cs="Arial"/>
          <w:i/>
          <w:color w:val="333333"/>
          <w:sz w:val="24"/>
          <w:szCs w:val="24"/>
          <w:highlight w:val="white"/>
          <w:u w:val="single"/>
        </w:rPr>
        <w:t>As peak activations are populated automatically, the database does not differentiate between Talairach and MNI coordinates; however, all activations are treated as MNI coordinates, and all of the following analyses are in MNI152 coordinate space.</w:t>
      </w:r>
      <w:r w:rsidRPr="00571453">
        <w:rPr>
          <w:rFonts w:ascii="Arial" w:hAnsi="Arial" w:cs="Arial"/>
          <w:i/>
          <w:color w:val="333333"/>
          <w:sz w:val="24"/>
          <w:szCs w:val="24"/>
          <w:u w:val="single"/>
        </w:rPr>
        <w:t>”</w:t>
      </w:r>
    </w:p>
    <w:p w14:paraId="396E6C67" w14:textId="768925EF" w:rsidR="0072275C" w:rsidRPr="008A6568" w:rsidRDefault="00F124E1" w:rsidP="002F54A0">
      <w:pPr>
        <w:spacing w:after="0" w:line="240" w:lineRule="auto"/>
        <w:jc w:val="left"/>
        <w:rPr>
          <w:rFonts w:ascii="Arial" w:eastAsia="Times New Roman" w:hAnsi="Arial" w:cs="Arial"/>
          <w:i/>
          <w:sz w:val="24"/>
          <w:szCs w:val="24"/>
        </w:rPr>
      </w:pPr>
      <w:r w:rsidRPr="008A6568">
        <w:rPr>
          <w:rFonts w:ascii="Arial" w:eastAsia="Times New Roman" w:hAnsi="Arial" w:cs="Arial"/>
          <w:b/>
          <w:i/>
          <w:color w:val="231F20"/>
          <w:sz w:val="24"/>
          <w:szCs w:val="24"/>
        </w:rPr>
        <w:t xml:space="preserve"> </w:t>
      </w:r>
      <w:r w:rsidR="0072275C" w:rsidRPr="008A6568">
        <w:rPr>
          <w:rFonts w:ascii="Arial" w:eastAsia="Times New Roman" w:hAnsi="Arial" w:cs="Arial"/>
          <w:b/>
          <w:i/>
          <w:color w:val="231F20"/>
          <w:sz w:val="24"/>
          <w:szCs w:val="24"/>
        </w:rPr>
        <w:t>“</w:t>
      </w:r>
      <w:r w:rsidR="0072275C" w:rsidRPr="008A6568">
        <w:rPr>
          <w:rFonts w:ascii="Arial" w:eastAsia="Times New Roman" w:hAnsi="Arial" w:cs="Arial"/>
          <w:i/>
          <w:color w:val="231F20"/>
          <w:sz w:val="24"/>
          <w:szCs w:val="24"/>
        </w:rPr>
        <w:t xml:space="preserve">a second concern is that the authors are in danger of interpreting the null, because (if I understand things correctly) they did not perform contrasts that would license the statements in the discussion about 'more' and 'greater'. </w:t>
      </w:r>
      <w:r w:rsidR="0072275C" w:rsidRPr="008A6568">
        <w:rPr>
          <w:rFonts w:ascii="Arial" w:eastAsia="Times New Roman" w:hAnsi="Arial" w:cs="Arial"/>
          <w:i/>
          <w:sz w:val="24"/>
          <w:szCs w:val="24"/>
        </w:rPr>
        <w:t>“</w:t>
      </w:r>
    </w:p>
    <w:p w14:paraId="2C97E7C0" w14:textId="77777777" w:rsidR="0072275C" w:rsidRPr="008A6568" w:rsidRDefault="0072275C" w:rsidP="002F54A0">
      <w:pPr>
        <w:spacing w:after="0" w:line="240" w:lineRule="auto"/>
        <w:jc w:val="left"/>
        <w:rPr>
          <w:rFonts w:ascii="Arial" w:eastAsia="Times New Roman" w:hAnsi="Arial" w:cs="Arial"/>
          <w:i/>
          <w:sz w:val="24"/>
          <w:szCs w:val="24"/>
        </w:rPr>
      </w:pPr>
    </w:p>
    <w:p w14:paraId="3AC6DB7C" w14:textId="2E49CF34" w:rsidR="0072275C" w:rsidRPr="000F7925" w:rsidRDefault="0072275C" w:rsidP="002F54A0">
      <w:pPr>
        <w:spacing w:after="0" w:line="240" w:lineRule="auto"/>
        <w:jc w:val="left"/>
        <w:rPr>
          <w:rFonts w:ascii="Arial" w:hAnsi="Arial" w:cs="Arial"/>
          <w:strike/>
          <w:sz w:val="24"/>
          <w:szCs w:val="24"/>
        </w:rPr>
      </w:pPr>
      <w:r w:rsidRPr="000F7925">
        <w:rPr>
          <w:rFonts w:ascii="Arial" w:hAnsi="Arial" w:cs="Arial"/>
          <w:sz w:val="24"/>
          <w:szCs w:val="24"/>
        </w:rPr>
        <w:t xml:space="preserve">We </w:t>
      </w:r>
      <w:ins w:id="79" w:author="Tal Yarkoni" w:date="2016-02-19T17:45:00Z">
        <w:r w:rsidR="0088727F" w:rsidRPr="000F7925">
          <w:rPr>
            <w:rFonts w:ascii="Arial" w:hAnsi="Arial" w:cs="Arial"/>
            <w:sz w:val="24"/>
            <w:szCs w:val="24"/>
          </w:rPr>
          <w:t xml:space="preserve">thank the reviewer for catching this oversight, and </w:t>
        </w:r>
      </w:ins>
      <w:r w:rsidRPr="000F7925">
        <w:rPr>
          <w:rFonts w:ascii="Arial" w:hAnsi="Arial" w:cs="Arial"/>
          <w:sz w:val="24"/>
          <w:szCs w:val="24"/>
        </w:rPr>
        <w:t xml:space="preserve">have addressed this concern by calculating 95% confidence intervals for the log odds-ratio loading between topics and regions. Thus, if the 95% CI of log odd-ratio for a specific topic is non-overlapping between two regions, we can </w:t>
      </w:r>
      <w:ins w:id="80" w:author="Tal Yarkoni" w:date="2016-02-19T17:46:00Z">
        <w:r w:rsidR="0088727F" w:rsidRPr="000F7925">
          <w:rPr>
            <w:rFonts w:ascii="Arial" w:hAnsi="Arial" w:cs="Arial"/>
            <w:sz w:val="24"/>
            <w:szCs w:val="24"/>
          </w:rPr>
          <w:t xml:space="preserve">tentatively </w:t>
        </w:r>
      </w:ins>
      <w:r w:rsidRPr="000F7925">
        <w:rPr>
          <w:rFonts w:ascii="Arial" w:hAnsi="Arial" w:cs="Arial"/>
          <w:sz w:val="24"/>
          <w:szCs w:val="24"/>
        </w:rPr>
        <w:t>a</w:t>
      </w:r>
      <w:r w:rsidRPr="007D7BA8">
        <w:rPr>
          <w:rFonts w:ascii="Arial" w:hAnsi="Arial" w:cs="Arial"/>
          <w:sz w:val="24"/>
          <w:szCs w:val="24"/>
        </w:rPr>
        <w:t xml:space="preserve">rgue that the association strength between that topic and the two regions differs. In order to reduce the number of post-hoc exploratory comparisons made, we only report 95% CIs </w:t>
      </w:r>
      <w:del w:id="81" w:author="Alejandro De La Vega" w:date="2016-03-08T18:45:00Z">
        <w:r w:rsidRPr="007D7BA8" w:rsidDel="000F7925">
          <w:rPr>
            <w:rFonts w:ascii="Arial" w:hAnsi="Arial" w:cs="Arial"/>
            <w:sz w:val="24"/>
            <w:szCs w:val="24"/>
          </w:rPr>
          <w:delText>for a subset of associations</w:delText>
        </w:r>
      </w:del>
      <w:ins w:id="82" w:author="Alejandro De La Vega" w:date="2016-03-08T18:45:00Z">
        <w:r w:rsidR="000F7925">
          <w:rPr>
            <w:rFonts w:ascii="Arial" w:hAnsi="Arial" w:cs="Arial"/>
            <w:sz w:val="24"/>
            <w:szCs w:val="24"/>
          </w:rPr>
          <w:t>when we discuss any comparative relationships between regions and function with respect to the 11 topics present in Figure 4</w:t>
        </w:r>
      </w:ins>
      <w:ins w:id="83" w:author="Alejandro De La Vega" w:date="2016-03-08T18:46:00Z">
        <w:r w:rsidR="000F7925">
          <w:rPr>
            <w:rFonts w:ascii="Arial" w:hAnsi="Arial" w:cs="Arial"/>
            <w:sz w:val="24"/>
            <w:szCs w:val="24"/>
          </w:rPr>
          <w:t xml:space="preserve"> (which were not selected on the basis</w:t>
        </w:r>
      </w:ins>
      <w:ins w:id="84" w:author="Alejandro De La Vega" w:date="2016-03-08T18:47:00Z">
        <w:r w:rsidR="000F7925">
          <w:rPr>
            <w:rFonts w:ascii="Arial" w:hAnsi="Arial" w:cs="Arial"/>
            <w:sz w:val="24"/>
            <w:szCs w:val="24"/>
          </w:rPr>
          <w:t xml:space="preserve"> of relatively differences between regions). </w:t>
        </w:r>
      </w:ins>
      <w:del w:id="85" w:author="Alejandro De La Vega" w:date="2016-03-08T18:46:00Z">
        <w:r w:rsidRPr="000F7925" w:rsidDel="000F7925">
          <w:rPr>
            <w:rFonts w:ascii="Arial" w:hAnsi="Arial" w:cs="Arial"/>
            <w:strike/>
            <w:sz w:val="24"/>
            <w:szCs w:val="24"/>
          </w:rPr>
          <w:delText>.</w:delText>
        </w:r>
      </w:del>
      <w:del w:id="86" w:author="Alejandro De La Vega" w:date="2016-03-08T18:47:00Z">
        <w:r w:rsidRPr="000F7925" w:rsidDel="000F7925">
          <w:rPr>
            <w:rFonts w:ascii="Arial" w:hAnsi="Arial" w:cs="Arial"/>
            <w:strike/>
            <w:sz w:val="24"/>
            <w:szCs w:val="24"/>
          </w:rPr>
          <w:delText xml:space="preserve"> </w:delText>
        </w:r>
      </w:del>
      <w:commentRangeStart w:id="87"/>
      <w:r w:rsidRPr="000F7925">
        <w:rPr>
          <w:rFonts w:ascii="Arial" w:hAnsi="Arial" w:cs="Arial"/>
          <w:strike/>
          <w:sz w:val="24"/>
          <w:szCs w:val="24"/>
        </w:rPr>
        <w:t>For example, we report 95% CI</w:t>
      </w:r>
      <w:ins w:id="88" w:author="Tal Yarkoni" w:date="2016-02-19T17:46:00Z">
        <w:r w:rsidR="0088727F" w:rsidRPr="000F7925">
          <w:rPr>
            <w:rFonts w:ascii="Arial" w:hAnsi="Arial" w:cs="Arial"/>
            <w:strike/>
            <w:sz w:val="24"/>
            <w:szCs w:val="24"/>
          </w:rPr>
          <w:t>s</w:t>
        </w:r>
      </w:ins>
      <w:r w:rsidRPr="000F7925">
        <w:rPr>
          <w:rFonts w:ascii="Arial" w:hAnsi="Arial" w:cs="Arial"/>
          <w:strike/>
          <w:sz w:val="24"/>
          <w:szCs w:val="24"/>
        </w:rPr>
        <w:t xml:space="preserve"> for working memory, pain, reward and fear for all of the sub-regions in the middle zone, as the </w:t>
      </w:r>
      <w:commentRangeStart w:id="89"/>
      <w:r w:rsidRPr="000F7925">
        <w:rPr>
          <w:rFonts w:ascii="Arial" w:hAnsi="Arial" w:cs="Arial"/>
          <w:strike/>
          <w:sz w:val="24"/>
          <w:szCs w:val="24"/>
        </w:rPr>
        <w:t>results</w:t>
      </w:r>
      <w:commentRangeEnd w:id="89"/>
      <w:r w:rsidR="000F7925">
        <w:rPr>
          <w:rStyle w:val="CommentReference"/>
        </w:rPr>
        <w:commentReference w:id="89"/>
      </w:r>
      <w:r w:rsidRPr="000F7925">
        <w:rPr>
          <w:rFonts w:ascii="Arial" w:hAnsi="Arial" w:cs="Arial"/>
          <w:strike/>
          <w:sz w:val="24"/>
          <w:szCs w:val="24"/>
        </w:rPr>
        <w:t xml:space="preserve"> from Figure 4 suggests potential differences in these topics between these sub-regions.  </w:t>
      </w:r>
      <w:commentRangeEnd w:id="87"/>
      <w:r w:rsidR="0088727F" w:rsidRPr="000F7925">
        <w:rPr>
          <w:rStyle w:val="CommentReference"/>
          <w:strike/>
        </w:rPr>
        <w:commentReference w:id="87"/>
      </w:r>
    </w:p>
    <w:p w14:paraId="7B48B8ED" w14:textId="77777777" w:rsidR="0072275C" w:rsidRPr="008A6568" w:rsidRDefault="0072275C" w:rsidP="002F54A0">
      <w:pPr>
        <w:spacing w:after="0" w:line="240" w:lineRule="auto"/>
        <w:jc w:val="left"/>
        <w:rPr>
          <w:rFonts w:ascii="Arial" w:hAnsi="Arial" w:cs="Arial"/>
          <w:sz w:val="24"/>
          <w:szCs w:val="24"/>
        </w:rPr>
      </w:pPr>
    </w:p>
    <w:p w14:paraId="7D79A4BD" w14:textId="77777777" w:rsidR="000F7925" w:rsidRDefault="0072275C" w:rsidP="002F54A0">
      <w:pPr>
        <w:spacing w:after="0" w:line="240" w:lineRule="auto"/>
        <w:jc w:val="left"/>
        <w:rPr>
          <w:ins w:id="90" w:author="Alejandro De La Vega" w:date="2016-03-08T18:50:00Z"/>
          <w:rFonts w:ascii="Arial" w:hAnsi="Arial" w:cs="Arial"/>
          <w:sz w:val="24"/>
          <w:szCs w:val="24"/>
        </w:rPr>
      </w:pPr>
      <w:commentRangeStart w:id="91"/>
      <w:r w:rsidRPr="008A6568">
        <w:rPr>
          <w:rFonts w:ascii="Arial" w:hAnsi="Arial" w:cs="Arial"/>
          <w:sz w:val="24"/>
          <w:szCs w:val="24"/>
        </w:rPr>
        <w:t>We wanted to be careful with these post-hoc exploratory tests, so we ensured to clearly label them as such in the results section</w:t>
      </w:r>
      <w:ins w:id="92" w:author="Alejandro De La Vega" w:date="2016-03-08T18:47:00Z">
        <w:r w:rsidR="000F7925">
          <w:rPr>
            <w:rFonts w:ascii="Arial" w:hAnsi="Arial" w:cs="Arial"/>
            <w:sz w:val="24"/>
            <w:szCs w:val="24"/>
          </w:rPr>
          <w:t>:</w:t>
        </w:r>
      </w:ins>
      <w:del w:id="93" w:author="Alejandro De La Vega" w:date="2016-03-08T18:47:00Z">
        <w:r w:rsidRPr="008A6568" w:rsidDel="000F7925">
          <w:rPr>
            <w:rFonts w:ascii="Arial" w:hAnsi="Arial" w:cs="Arial"/>
            <w:sz w:val="24"/>
            <w:szCs w:val="24"/>
          </w:rPr>
          <w:delText>.</w:delText>
        </w:r>
      </w:del>
      <w:ins w:id="94" w:author="Alejandro De La Vega" w:date="2016-03-08T18:47:00Z">
        <w:r w:rsidR="000F7925" w:rsidRPr="008A6568" w:rsidDel="000F7925">
          <w:rPr>
            <w:rFonts w:ascii="Arial" w:hAnsi="Arial" w:cs="Arial"/>
            <w:sz w:val="24"/>
            <w:szCs w:val="24"/>
          </w:rPr>
          <w:t xml:space="preserve"> </w:t>
        </w:r>
      </w:ins>
    </w:p>
    <w:p w14:paraId="4840717C" w14:textId="77777777" w:rsidR="000F7925" w:rsidRDefault="000F7925" w:rsidP="002F54A0">
      <w:pPr>
        <w:spacing w:after="0" w:line="240" w:lineRule="auto"/>
        <w:jc w:val="left"/>
        <w:rPr>
          <w:ins w:id="95" w:author="Alejandro De La Vega" w:date="2016-03-08T18:50:00Z"/>
          <w:rFonts w:ascii="Arial" w:hAnsi="Arial" w:cs="Arial"/>
          <w:sz w:val="24"/>
          <w:szCs w:val="24"/>
        </w:rPr>
      </w:pPr>
    </w:p>
    <w:p w14:paraId="3DC17916" w14:textId="6F77052C" w:rsidR="000F7925" w:rsidRPr="000F7925" w:rsidRDefault="000F7925" w:rsidP="000F7925">
      <w:pPr>
        <w:spacing w:after="0" w:line="240" w:lineRule="auto"/>
        <w:jc w:val="left"/>
        <w:rPr>
          <w:ins w:id="96" w:author="Alejandro De La Vega" w:date="2016-03-08T18:50:00Z"/>
          <w:rFonts w:ascii="Arial" w:hAnsi="Arial" w:cs="Arial"/>
          <w:sz w:val="24"/>
          <w:szCs w:val="24"/>
        </w:rPr>
      </w:pPr>
      <w:ins w:id="97" w:author="Alejandro De La Vega" w:date="2016-03-08T18:50:00Z">
        <w:r w:rsidRPr="00A14D27">
          <w:rPr>
            <w:rFonts w:ascii="Arial" w:hAnsi="Arial" w:cs="Arial"/>
            <w:i/>
            <w:sz w:val="24"/>
            <w:szCs w:val="24"/>
            <w:u w:val="single"/>
          </w:rPr>
          <w:t>“We additionally report 95% confidence intervals of LORs whenever we comparatively discuss sets of regions.</w:t>
        </w:r>
      </w:ins>
      <w:r w:rsidR="00A14D27" w:rsidRPr="00A14D27">
        <w:rPr>
          <w:rFonts w:ascii="Times" w:hAnsi="Times"/>
          <w:i/>
          <w:color w:val="333333"/>
          <w:sz w:val="24"/>
          <w:szCs w:val="24"/>
          <w:u w:val="single"/>
        </w:rPr>
        <w:t xml:space="preserve"> </w:t>
      </w:r>
      <w:r w:rsidR="00A14D27" w:rsidRPr="00A14D27">
        <w:rPr>
          <w:rFonts w:ascii="Arial" w:hAnsi="Arial" w:cs="Arial"/>
          <w:i/>
          <w:sz w:val="24"/>
          <w:szCs w:val="24"/>
          <w:u w:val="single"/>
        </w:rPr>
        <w:t>As these comparisons are post-hoc and exploratory, caution interpretation is warranted.</w:t>
      </w:r>
      <w:r w:rsidR="00A14D27" w:rsidRPr="00A14D27">
        <w:rPr>
          <w:rFonts w:ascii="Arial" w:hAnsi="Arial" w:cs="Arial"/>
          <w:sz w:val="24"/>
          <w:szCs w:val="24"/>
        </w:rPr>
        <w:t xml:space="preserve"> </w:t>
      </w:r>
      <w:ins w:id="98" w:author="Alejandro De La Vega" w:date="2016-03-08T18:50:00Z">
        <w:r>
          <w:rPr>
            <w:rFonts w:ascii="Arial" w:hAnsi="Arial" w:cs="Arial"/>
            <w:sz w:val="24"/>
            <w:szCs w:val="24"/>
          </w:rPr>
          <w:t>“ – lines 3</w:t>
        </w:r>
      </w:ins>
      <w:r w:rsidR="00A14D27">
        <w:rPr>
          <w:rFonts w:ascii="Arial" w:hAnsi="Arial" w:cs="Arial"/>
          <w:sz w:val="24"/>
          <w:szCs w:val="24"/>
        </w:rPr>
        <w:t>49-352</w:t>
      </w:r>
    </w:p>
    <w:p w14:paraId="5AA273BC" w14:textId="7CB5AB7A" w:rsidR="0072275C" w:rsidDel="000F7925" w:rsidRDefault="0072275C" w:rsidP="002F54A0">
      <w:pPr>
        <w:spacing w:after="0" w:line="240" w:lineRule="auto"/>
        <w:jc w:val="left"/>
        <w:rPr>
          <w:del w:id="99" w:author="Alejandro De La Vega" w:date="2016-03-08T18:50:00Z"/>
          <w:rFonts w:ascii="Arial" w:hAnsi="Arial" w:cs="Arial"/>
          <w:sz w:val="24"/>
          <w:szCs w:val="24"/>
        </w:rPr>
      </w:pPr>
      <w:del w:id="100" w:author="Alejandro De La Vega" w:date="2016-03-08T18:47:00Z">
        <w:r w:rsidRPr="008A6568" w:rsidDel="000F7925">
          <w:rPr>
            <w:rFonts w:ascii="Arial" w:hAnsi="Arial" w:cs="Arial"/>
            <w:sz w:val="24"/>
            <w:szCs w:val="24"/>
          </w:rPr>
          <w:delText xml:space="preserve"> </w:delText>
        </w:r>
        <w:commentRangeEnd w:id="91"/>
        <w:r w:rsidR="006F51B0" w:rsidDel="000F7925">
          <w:rPr>
            <w:rStyle w:val="CommentReference"/>
          </w:rPr>
          <w:commentReference w:id="91"/>
        </w:r>
      </w:del>
    </w:p>
    <w:p w14:paraId="1F582D2E" w14:textId="45465CF7" w:rsidR="00F124E1" w:rsidRDefault="00F124E1" w:rsidP="002F54A0">
      <w:pPr>
        <w:spacing w:after="0" w:line="240" w:lineRule="auto"/>
        <w:jc w:val="left"/>
        <w:rPr>
          <w:rFonts w:ascii="Arial" w:hAnsi="Arial" w:cs="Arial"/>
          <w:sz w:val="24"/>
          <w:szCs w:val="24"/>
        </w:rPr>
      </w:pPr>
    </w:p>
    <w:p w14:paraId="37693B55" w14:textId="767991B6" w:rsidR="00F124E1" w:rsidRDefault="00F124E1" w:rsidP="002F54A0">
      <w:pPr>
        <w:spacing w:after="0" w:line="240" w:lineRule="auto"/>
        <w:jc w:val="left"/>
        <w:rPr>
          <w:rFonts w:ascii="Arial" w:hAnsi="Arial" w:cs="Arial"/>
          <w:sz w:val="24"/>
          <w:szCs w:val="24"/>
        </w:rPr>
      </w:pPr>
      <w:r>
        <w:rPr>
          <w:rFonts w:ascii="Arial" w:hAnsi="Arial" w:cs="Arial"/>
          <w:sz w:val="24"/>
          <w:szCs w:val="24"/>
        </w:rPr>
        <w:t xml:space="preserve">Relevant </w:t>
      </w:r>
      <w:ins w:id="101" w:author="Alejandro De La Vega" w:date="2016-03-08T18:47:00Z">
        <w:r w:rsidR="000F7925">
          <w:rPr>
            <w:rFonts w:ascii="Arial" w:hAnsi="Arial" w:cs="Arial"/>
            <w:sz w:val="24"/>
            <w:szCs w:val="24"/>
          </w:rPr>
          <w:t xml:space="preserve">comparative </w:t>
        </w:r>
      </w:ins>
      <w:r>
        <w:rPr>
          <w:rFonts w:ascii="Arial" w:hAnsi="Arial" w:cs="Arial"/>
          <w:sz w:val="24"/>
          <w:szCs w:val="24"/>
        </w:rPr>
        <w:t>passages from page 21:</w:t>
      </w:r>
    </w:p>
    <w:p w14:paraId="40FA0590" w14:textId="77777777" w:rsidR="00F124E1" w:rsidRDefault="00F124E1" w:rsidP="002F54A0">
      <w:pPr>
        <w:spacing w:after="0" w:line="240" w:lineRule="auto"/>
        <w:jc w:val="left"/>
        <w:rPr>
          <w:rFonts w:ascii="Arial" w:hAnsi="Arial" w:cs="Arial"/>
          <w:sz w:val="24"/>
          <w:szCs w:val="24"/>
        </w:rPr>
      </w:pPr>
    </w:p>
    <w:p w14:paraId="709BCD98" w14:textId="7FB148BE" w:rsidR="00F124E1" w:rsidRDefault="00F124E1" w:rsidP="00F124E1">
      <w:pPr>
        <w:spacing w:after="0" w:line="240" w:lineRule="auto"/>
        <w:jc w:val="left"/>
        <w:rPr>
          <w:rFonts w:ascii="Arial" w:hAnsi="Arial" w:cs="Arial"/>
          <w:i/>
          <w:sz w:val="24"/>
          <w:szCs w:val="24"/>
          <w:u w:val="single"/>
        </w:rPr>
      </w:pPr>
      <w:r w:rsidRPr="00F124E1">
        <w:rPr>
          <w:rFonts w:ascii="Arial" w:hAnsi="Arial" w:cs="Arial"/>
          <w:i/>
          <w:sz w:val="24"/>
          <w:szCs w:val="24"/>
          <w:u w:val="single"/>
        </w:rPr>
        <w:t>“However, exploratory post-hoc tests indicated SMA [P1] was more strongly associated with pain, while pre-SMA [P2] was more strongly associated with working memory (WM) (95% CI LOR. ‘pain’: SMA [0.6, 1.1], pre-SMA [-0.1, 0.4]; ‘WM’, SMA [-0.2, 0.1], pre-SMA [0.2, 0.4]).”</w:t>
      </w:r>
      <w:r>
        <w:rPr>
          <w:rFonts w:ascii="Arial" w:hAnsi="Arial" w:cs="Arial"/>
          <w:i/>
          <w:sz w:val="24"/>
          <w:szCs w:val="24"/>
          <w:u w:val="single"/>
        </w:rPr>
        <w:t xml:space="preserve"> – pp. 21</w:t>
      </w:r>
      <w:r>
        <w:rPr>
          <w:rFonts w:ascii="Arial" w:hAnsi="Arial" w:cs="Arial"/>
          <w:i/>
          <w:sz w:val="24"/>
          <w:szCs w:val="24"/>
          <w:u w:val="single"/>
        </w:rPr>
        <w:br/>
      </w:r>
    </w:p>
    <w:p w14:paraId="46C3A650" w14:textId="750AA6AE" w:rsidR="00F124E1" w:rsidRPr="00F124E1" w:rsidRDefault="00F124E1" w:rsidP="00F124E1">
      <w:pPr>
        <w:spacing w:after="0" w:line="240" w:lineRule="auto"/>
        <w:jc w:val="left"/>
        <w:rPr>
          <w:rFonts w:ascii="Arial" w:hAnsi="Arial" w:cs="Arial"/>
          <w:i/>
          <w:sz w:val="24"/>
          <w:szCs w:val="24"/>
          <w:u w:val="single"/>
        </w:rPr>
      </w:pPr>
      <w:r>
        <w:rPr>
          <w:rFonts w:ascii="Arial" w:hAnsi="Arial" w:cs="Arial"/>
          <w:i/>
          <w:sz w:val="24"/>
          <w:szCs w:val="24"/>
          <w:u w:val="single"/>
        </w:rPr>
        <w:t>“</w:t>
      </w:r>
      <w:r w:rsidRPr="00F124E1">
        <w:rPr>
          <w:rFonts w:ascii="Arial" w:hAnsi="Arial" w:cs="Arial"/>
          <w:i/>
          <w:sz w:val="24"/>
          <w:szCs w:val="24"/>
          <w:u w:val="single"/>
        </w:rPr>
        <w:t>However, post-hoc exploratory tests indicated dorsal MCC (M1 &amp; M2) was more strongly associated with WM than ventral MCC (M3 &amp; M4) (95% CI LOR. ‘pdMCC [0.5, 0.8], adMCC [0.4, 0.6], pvMCC [0, 0.15], avMCC [0, 0.3]) whereas ventral MCC showed a stronger association with affect than dorsal MCC (95% CI LOR. ‘fear’: pdMCC [-0.1, 0.4], adMCC [-0.4, 0.2], pvMCC [0.7, 1.2], avMCC [0.4, 0.9]; ‘reward: pdMCC [-0.4, 0.1], adMCC [-0.4, 0.1], pvMCC [0.3, 0.7], avMCC [0.3, 0.8]; ‘pain’: pdMCC [0.3, 0.8], adMCC [0.2, 0.7], pvMCC [1.1, 1.5], avMCC [0.6, 1.1]). Finally, both anterior clusters showed a greater association with decision-making than their posterior counterparts (95% CI LOR. pdMCC [-0.2, 0.3], adMCC [0.3, 0.8], pvMCC [-0.2, 0.4], avMCC [0.6, 1.1])”</w:t>
      </w:r>
    </w:p>
    <w:p w14:paraId="194F27F0" w14:textId="77777777" w:rsidR="00F124E1" w:rsidRPr="00F124E1" w:rsidRDefault="00F124E1" w:rsidP="00F124E1">
      <w:pPr>
        <w:spacing w:after="0" w:line="240" w:lineRule="auto"/>
        <w:jc w:val="left"/>
        <w:rPr>
          <w:rFonts w:ascii="Arial" w:hAnsi="Arial" w:cs="Arial"/>
          <w:i/>
          <w:sz w:val="24"/>
          <w:szCs w:val="24"/>
          <w:u w:val="single"/>
        </w:rPr>
      </w:pPr>
    </w:p>
    <w:p w14:paraId="52B44BF7" w14:textId="34E20E17" w:rsidR="00F124E1" w:rsidRPr="00F124E1" w:rsidRDefault="00F124E1" w:rsidP="002F54A0">
      <w:pPr>
        <w:spacing w:after="0" w:line="240" w:lineRule="auto"/>
        <w:jc w:val="left"/>
        <w:rPr>
          <w:rFonts w:ascii="Arial" w:eastAsia="Times New Roman" w:hAnsi="Arial" w:cs="Arial"/>
          <w:b/>
          <w:i/>
          <w:color w:val="231F20"/>
          <w:sz w:val="24"/>
          <w:szCs w:val="24"/>
          <w:u w:val="single"/>
        </w:rPr>
      </w:pPr>
      <w:r w:rsidRPr="00F124E1">
        <w:rPr>
          <w:rFonts w:ascii="Arial" w:eastAsia="Times New Roman" w:hAnsi="Arial" w:cs="Arial"/>
          <w:b/>
          <w:i/>
          <w:color w:val="231F20"/>
          <w:sz w:val="24"/>
          <w:szCs w:val="24"/>
          <w:u w:val="single"/>
        </w:rPr>
        <w:t>“</w:t>
      </w:r>
      <w:r w:rsidRPr="00F124E1">
        <w:rPr>
          <w:rFonts w:ascii="Arial" w:hAnsi="Arial" w:cs="Arial"/>
          <w:i/>
          <w:sz w:val="24"/>
          <w:szCs w:val="24"/>
          <w:u w:val="single"/>
        </w:rPr>
        <w:t xml:space="preserve">In the anterior zone </w:t>
      </w:r>
      <w:r>
        <w:rPr>
          <w:rFonts w:ascii="Arial" w:hAnsi="Arial" w:cs="Arial"/>
          <w:i/>
          <w:sz w:val="24"/>
          <w:szCs w:val="24"/>
          <w:u w:val="single"/>
        </w:rPr>
        <w:t xml:space="preserve">… </w:t>
      </w:r>
      <w:r w:rsidRPr="00F124E1">
        <w:rPr>
          <w:rFonts w:ascii="Arial" w:hAnsi="Arial" w:cs="Arial"/>
          <w:i/>
          <w:sz w:val="24"/>
          <w:szCs w:val="24"/>
          <w:u w:val="single"/>
        </w:rPr>
        <w:t>activity across all three sub-regions was significantly predicted by episodic memory and social processing; however, the association with social processing was maximal for dmPFC [A3] (95% CI LOR. dmPFC [1.3, 1.7], pgACC [0.7, 1], vmPFC [0.6, 1]).”</w:t>
      </w:r>
    </w:p>
    <w:p w14:paraId="3B92FF4F" w14:textId="25B3B4B1" w:rsidR="0072275C" w:rsidRPr="008A6568" w:rsidRDefault="0072275C" w:rsidP="002F54A0">
      <w:pPr>
        <w:spacing w:after="0" w:line="240" w:lineRule="auto"/>
        <w:jc w:val="left"/>
        <w:rPr>
          <w:rFonts w:ascii="Arial" w:hAnsi="Arial" w:cs="Arial"/>
          <w:sz w:val="24"/>
          <w:szCs w:val="24"/>
        </w:rPr>
      </w:pPr>
    </w:p>
    <w:p w14:paraId="7A5141AB" w14:textId="17216F56" w:rsidR="0072275C" w:rsidRPr="008A6568" w:rsidRDefault="0072275C" w:rsidP="002F54A0">
      <w:pPr>
        <w:spacing w:after="0" w:line="240" w:lineRule="auto"/>
        <w:jc w:val="left"/>
        <w:rPr>
          <w:rFonts w:ascii="Arial" w:eastAsia="Times New Roman" w:hAnsi="Arial" w:cs="Arial"/>
          <w:b/>
          <w:sz w:val="24"/>
          <w:szCs w:val="24"/>
        </w:rPr>
      </w:pPr>
      <w:r w:rsidRPr="008A6568">
        <w:rPr>
          <w:rFonts w:ascii="Arial" w:eastAsia="Times New Roman" w:hAnsi="Arial" w:cs="Arial"/>
          <w:b/>
          <w:color w:val="231F20"/>
          <w:sz w:val="24"/>
          <w:szCs w:val="24"/>
        </w:rPr>
        <w:t>Discussion</w:t>
      </w:r>
    </w:p>
    <w:p w14:paraId="77EFDA92" w14:textId="3AF3EF03" w:rsidR="0072275C" w:rsidRPr="008A6568" w:rsidRDefault="0072275C" w:rsidP="002F54A0">
      <w:pPr>
        <w:spacing w:after="0" w:line="240" w:lineRule="auto"/>
        <w:jc w:val="left"/>
        <w:rPr>
          <w:rFonts w:ascii="Arial" w:hAnsi="Arial" w:cs="Arial"/>
          <w:i/>
          <w:color w:val="231F20"/>
          <w:sz w:val="24"/>
          <w:szCs w:val="24"/>
        </w:rPr>
      </w:pPr>
      <w:r w:rsidRPr="008A6568">
        <w:rPr>
          <w:rFonts w:ascii="Arial" w:hAnsi="Arial" w:cs="Arial"/>
          <w:i/>
          <w:color w:val="231F20"/>
          <w:sz w:val="24"/>
          <w:szCs w:val="24"/>
        </w:rPr>
        <w:t xml:space="preserve">“a. The Discussion needs work. </w:t>
      </w:r>
      <w:r w:rsidRPr="008A6568">
        <w:rPr>
          <w:rFonts w:ascii="Arial" w:hAnsi="Arial" w:cs="Arial"/>
          <w:bCs/>
          <w:i/>
          <w:color w:val="231F20"/>
          <w:sz w:val="24"/>
          <w:szCs w:val="24"/>
        </w:rPr>
        <w:t>At times, the authors fall prey to over-selling the novelty and significance of their results</w:t>
      </w:r>
      <w:r w:rsidRPr="008A6568">
        <w:rPr>
          <w:rFonts w:ascii="Arial" w:hAnsi="Arial" w:cs="Arial"/>
          <w:b/>
          <w:bCs/>
          <w:i/>
          <w:color w:val="231F20"/>
          <w:sz w:val="24"/>
          <w:szCs w:val="24"/>
        </w:rPr>
        <w:t>.</w:t>
      </w:r>
      <w:r w:rsidRPr="008A6568">
        <w:rPr>
          <w:rFonts w:ascii="Arial" w:hAnsi="Arial" w:cs="Arial"/>
          <w:i/>
          <w:color w:val="231F20"/>
          <w:sz w:val="24"/>
          <w:szCs w:val="24"/>
        </w:rPr>
        <w:t xml:space="preserve"> The results themselves are genuinely interesting and exciting, so there is no reason to exaggerate differences with prior research or to over-interpret the theoretical significance. “</w:t>
      </w:r>
    </w:p>
    <w:p w14:paraId="2197A808" w14:textId="77777777" w:rsidR="0072275C" w:rsidRPr="008A6568" w:rsidRDefault="0072275C" w:rsidP="002F54A0">
      <w:pPr>
        <w:spacing w:after="0" w:line="240" w:lineRule="auto"/>
        <w:jc w:val="left"/>
        <w:rPr>
          <w:rFonts w:ascii="Arial" w:hAnsi="Arial" w:cs="Arial"/>
          <w:color w:val="231F20"/>
          <w:sz w:val="24"/>
          <w:szCs w:val="24"/>
        </w:rPr>
      </w:pPr>
    </w:p>
    <w:p w14:paraId="06A81D42" w14:textId="0E78FAFB" w:rsidR="0072275C" w:rsidRDefault="0072275C" w:rsidP="002F54A0">
      <w:pPr>
        <w:spacing w:after="0" w:line="240" w:lineRule="auto"/>
        <w:jc w:val="left"/>
        <w:rPr>
          <w:ins w:id="102" w:author="Alejandro De La Vega" w:date="2016-03-05T17:36:00Z"/>
          <w:rFonts w:ascii="Arial" w:hAnsi="Arial" w:cs="Arial"/>
          <w:color w:val="231F20"/>
          <w:sz w:val="24"/>
          <w:szCs w:val="24"/>
        </w:rPr>
      </w:pPr>
      <w:r w:rsidRPr="008A6568">
        <w:rPr>
          <w:rFonts w:ascii="Arial" w:hAnsi="Arial" w:cs="Arial"/>
          <w:color w:val="231F20"/>
          <w:sz w:val="24"/>
          <w:szCs w:val="24"/>
        </w:rPr>
        <w:t xml:space="preserve">We have scaled back claims of theoretical novelty. For example, in the discussion of the middle zone, the reviewer </w:t>
      </w:r>
      <w:r w:rsidR="006F51B0">
        <w:rPr>
          <w:rFonts w:ascii="Arial" w:hAnsi="Arial" w:cs="Arial"/>
          <w:color w:val="231F20"/>
          <w:sz w:val="24"/>
          <w:szCs w:val="24"/>
        </w:rPr>
        <w:t>convinced us</w:t>
      </w:r>
      <w:r w:rsidRPr="008A6568">
        <w:rPr>
          <w:rFonts w:ascii="Arial" w:hAnsi="Arial" w:cs="Arial"/>
          <w:color w:val="231F20"/>
          <w:sz w:val="24"/>
          <w:szCs w:val="24"/>
        </w:rPr>
        <w:t xml:space="preserve"> that our results are </w:t>
      </w:r>
      <w:r w:rsidR="00F124E1">
        <w:rPr>
          <w:rFonts w:ascii="Arial" w:hAnsi="Arial" w:cs="Arial"/>
          <w:color w:val="231F20"/>
          <w:sz w:val="24"/>
          <w:szCs w:val="24"/>
        </w:rPr>
        <w:t xml:space="preserve">in </w:t>
      </w:r>
      <w:r w:rsidRPr="008A6568">
        <w:rPr>
          <w:rFonts w:ascii="Arial" w:hAnsi="Arial" w:cs="Arial"/>
          <w:color w:val="231F20"/>
          <w:sz w:val="24"/>
          <w:szCs w:val="24"/>
        </w:rPr>
        <w:t>general consistent with the hypothesis that pain, negative affect and cognitive control consistent activate the MCC, and we now point that ou</w:t>
      </w:r>
      <w:r w:rsidR="006F51B0">
        <w:rPr>
          <w:rFonts w:ascii="Arial" w:hAnsi="Arial" w:cs="Arial"/>
          <w:color w:val="231F20"/>
          <w:sz w:val="24"/>
          <w:szCs w:val="24"/>
        </w:rPr>
        <w:t>t</w:t>
      </w:r>
      <w:r w:rsidRPr="008A6568">
        <w:rPr>
          <w:rFonts w:ascii="Arial" w:hAnsi="Arial" w:cs="Arial"/>
          <w:color w:val="231F20"/>
          <w:sz w:val="24"/>
          <w:szCs w:val="24"/>
        </w:rPr>
        <w:t xml:space="preserve"> clearly</w:t>
      </w:r>
      <w:r w:rsidR="00F124E1">
        <w:rPr>
          <w:rFonts w:ascii="Arial" w:hAnsi="Arial" w:cs="Arial"/>
          <w:color w:val="231F20"/>
          <w:sz w:val="24"/>
          <w:szCs w:val="24"/>
        </w:rPr>
        <w:t xml:space="preserve">. </w:t>
      </w:r>
      <w:r w:rsidRPr="008A6568">
        <w:rPr>
          <w:rFonts w:ascii="Arial" w:hAnsi="Arial" w:cs="Arial"/>
          <w:color w:val="231F20"/>
          <w:sz w:val="24"/>
          <w:szCs w:val="24"/>
        </w:rPr>
        <w:t>However, we also more clearly outline novel implication of our results, such as the finding that reward was consistently associated with ventral MCC, suggesting this region may more generally integrate affect with cognitive control</w:t>
      </w:r>
      <w:ins w:id="103" w:author="Alejandro De La Vega" w:date="2016-03-05T17:36:00Z">
        <w:r w:rsidR="00F124E1">
          <w:rPr>
            <w:rFonts w:ascii="Arial" w:hAnsi="Arial" w:cs="Arial"/>
            <w:color w:val="231F20"/>
            <w:sz w:val="24"/>
            <w:szCs w:val="24"/>
          </w:rPr>
          <w:t>.</w:t>
        </w:r>
      </w:ins>
      <w:r w:rsidRPr="008A6568">
        <w:rPr>
          <w:rFonts w:ascii="Arial" w:hAnsi="Arial" w:cs="Arial"/>
          <w:color w:val="231F20"/>
          <w:sz w:val="24"/>
          <w:szCs w:val="24"/>
        </w:rPr>
        <w:t xml:space="preserve"> </w:t>
      </w:r>
    </w:p>
    <w:p w14:paraId="04B25C1B" w14:textId="77777777" w:rsidR="00F124E1" w:rsidRPr="00F124E1" w:rsidRDefault="00F124E1" w:rsidP="002F54A0">
      <w:pPr>
        <w:spacing w:after="0" w:line="240" w:lineRule="auto"/>
        <w:jc w:val="left"/>
        <w:rPr>
          <w:ins w:id="104" w:author="Alejandro De La Vega" w:date="2016-03-05T17:36:00Z"/>
          <w:rFonts w:ascii="Arial" w:hAnsi="Arial" w:cs="Arial"/>
          <w:color w:val="231F20"/>
          <w:sz w:val="24"/>
          <w:szCs w:val="24"/>
        </w:rPr>
      </w:pPr>
    </w:p>
    <w:p w14:paraId="49843819" w14:textId="54620B01" w:rsidR="00F124E1" w:rsidRDefault="00F124E1" w:rsidP="002F54A0">
      <w:pPr>
        <w:spacing w:after="0" w:line="240" w:lineRule="auto"/>
        <w:jc w:val="left"/>
        <w:rPr>
          <w:ins w:id="105" w:author="Alejandro De La Vega" w:date="2016-03-05T17:37:00Z"/>
          <w:rFonts w:ascii="Arial" w:hAnsi="Arial" w:cs="Arial"/>
          <w:i/>
          <w:color w:val="252525"/>
          <w:sz w:val="24"/>
          <w:szCs w:val="24"/>
          <w:u w:val="single"/>
        </w:rPr>
      </w:pPr>
      <w:ins w:id="106" w:author="Alejandro De La Vega" w:date="2016-03-05T17:36:00Z">
        <w:r w:rsidRPr="00F124E1">
          <w:rPr>
            <w:rFonts w:ascii="Arial" w:hAnsi="Arial" w:cs="Arial"/>
            <w:color w:val="231F20"/>
            <w:sz w:val="24"/>
            <w:szCs w:val="24"/>
          </w:rPr>
          <w:t>“</w:t>
        </w:r>
      </w:ins>
      <w:r w:rsidR="006B25E5" w:rsidRPr="006B25E5">
        <w:rPr>
          <w:rFonts w:ascii="Arial" w:hAnsi="Arial" w:cs="Arial"/>
          <w:i/>
          <w:color w:val="252525"/>
          <w:sz w:val="24"/>
          <w:szCs w:val="24"/>
          <w:highlight w:val="white"/>
          <w:u w:val="single"/>
        </w:rPr>
        <w:t xml:space="preserve">In contrast to claims of pain-specificity in MCC </w:t>
      </w:r>
      <w:r w:rsidR="006B25E5" w:rsidRPr="006B25E5">
        <w:rPr>
          <w:rFonts w:ascii="Arial" w:hAnsi="Arial" w:cs="Arial"/>
          <w:i/>
          <w:color w:val="252525"/>
          <w:sz w:val="24"/>
          <w:szCs w:val="24"/>
          <w:highlight w:val="white"/>
          <w:u w:val="single"/>
        </w:rPr>
        <w:fldChar w:fldCharType="begin"/>
      </w:r>
      <w:r w:rsidR="006B25E5" w:rsidRPr="006B25E5">
        <w:rPr>
          <w:rFonts w:ascii="Arial" w:hAnsi="Arial" w:cs="Arial"/>
          <w:i/>
          <w:color w:val="252525"/>
          <w:sz w:val="24"/>
          <w:szCs w:val="24"/>
          <w:highlight w:val="white"/>
          <w:u w:val="single"/>
        </w:rPr>
        <w:instrText xml:space="preserve"> ADDIN PAPERS2_CITATIONS &lt;citation&gt;&lt;uuid&gt;6766B08E-F507-4570-B82A-3CEF2FB32E39&lt;/uuid&gt;&lt;priority&gt;0&lt;/priority&gt;&lt;publications&gt;&lt;publication&gt;&lt;publication_date&gt;99201511181200000000222000&lt;/publication_date&gt;&lt;startpage&gt;1&lt;/startpage&gt;&lt;doi&gt;10.1073/pnas.1515083112&lt;/doi&gt;&lt;title&gt;The dorsal anterior cingulate cortex is selective for pain: Results from large-scale reverse inference&lt;/title&gt;&lt;uuid&gt;F15EAA6B-21AB-4165-84A8-BBDF4226C730&lt;/uuid&gt;&lt;subtype&gt;400&lt;/subtype&gt;&lt;endpage&gt;6&lt;/endpage&gt;&lt;type&gt;400&lt;/type&gt;&lt;url&gt;http://www.pnas.org/cgi/doi/10.1073/pnas.1515083112&lt;/url&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M&lt;/firstName&gt;&lt;middleNames&gt;D&lt;/middleNames&gt;&lt;lastName&gt;Lieberman&lt;/lastName&gt;&lt;/author&gt;&lt;author&gt;&lt;firstName&gt;N&lt;/firstName&gt;&lt;middleNames&gt;I&lt;/middleNames&gt;&lt;lastName&gt;Eisenberger&lt;/lastName&gt;&lt;/author&gt;&lt;/authors&gt;&lt;/publication&gt;&lt;/publications&gt;&lt;cites&gt;&lt;/cites&gt;&lt;/citation&gt;</w:instrText>
      </w:r>
      <w:r w:rsidR="006B25E5" w:rsidRPr="006B25E5">
        <w:rPr>
          <w:rFonts w:ascii="Arial" w:hAnsi="Arial" w:cs="Arial"/>
          <w:i/>
          <w:color w:val="252525"/>
          <w:sz w:val="24"/>
          <w:szCs w:val="24"/>
          <w:highlight w:val="white"/>
          <w:u w:val="single"/>
        </w:rPr>
        <w:fldChar w:fldCharType="separate"/>
      </w:r>
      <w:r w:rsidR="006B25E5" w:rsidRPr="006B25E5">
        <w:rPr>
          <w:rFonts w:ascii="Arial" w:hAnsi="Arial" w:cs="Arial"/>
          <w:i/>
          <w:color w:val="252525"/>
          <w:sz w:val="24"/>
          <w:szCs w:val="24"/>
          <w:highlight w:val="white"/>
          <w:u w:val="single"/>
        </w:rPr>
        <w:t>(Lieberman and Eisenberger, 2015)</w:t>
      </w:r>
      <w:r w:rsidR="006B25E5" w:rsidRPr="006B25E5">
        <w:rPr>
          <w:rFonts w:ascii="Arial" w:hAnsi="Arial" w:cs="Arial"/>
          <w:i/>
          <w:color w:val="252525"/>
          <w:sz w:val="24"/>
          <w:szCs w:val="24"/>
          <w:highlight w:val="white"/>
          <w:u w:val="single"/>
        </w:rPr>
        <w:fldChar w:fldCharType="end"/>
      </w:r>
      <w:r w:rsidR="006B25E5" w:rsidRPr="006B25E5">
        <w:rPr>
          <w:rFonts w:ascii="Arial" w:hAnsi="Arial" w:cs="Arial"/>
          <w:i/>
          <w:color w:val="252525"/>
          <w:sz w:val="24"/>
          <w:szCs w:val="24"/>
          <w:highlight w:val="white"/>
          <w:u w:val="single"/>
        </w:rPr>
        <w:t xml:space="preserve">, all four middle sub-regions were associated with pain and cognitive control. This finding is </w:t>
      </w:r>
      <w:r w:rsidR="006B25E5" w:rsidRPr="006B25E5">
        <w:rPr>
          <w:rFonts w:ascii="Arial" w:hAnsi="Arial" w:cs="Arial"/>
          <w:i/>
          <w:color w:val="252525"/>
          <w:sz w:val="24"/>
          <w:szCs w:val="24"/>
          <w:highlight w:val="white"/>
          <w:u w:val="single"/>
        </w:rPr>
        <w:lastRenderedPageBreak/>
        <w:t xml:space="preserve">broadly consistent with adapative control hypothesis, which postulates that MCC integrates negative affective signals with cognitive control in order to optimize actions in the face of action-outcome uncertainty  </w:t>
      </w:r>
      <w:r w:rsidR="006B25E5" w:rsidRPr="006B25E5">
        <w:rPr>
          <w:rFonts w:ascii="Arial" w:hAnsi="Arial" w:cs="Arial"/>
          <w:i/>
          <w:color w:val="252525"/>
          <w:sz w:val="24"/>
          <w:szCs w:val="24"/>
          <w:highlight w:val="white"/>
          <w:u w:val="single"/>
        </w:rPr>
        <w:fldChar w:fldCharType="begin"/>
      </w:r>
      <w:r w:rsidR="006B25E5" w:rsidRPr="006B25E5">
        <w:rPr>
          <w:rFonts w:ascii="Arial" w:hAnsi="Arial" w:cs="Arial"/>
          <w:i/>
          <w:color w:val="252525"/>
          <w:sz w:val="24"/>
          <w:szCs w:val="24"/>
          <w:highlight w:val="white"/>
          <w:u w:val="single"/>
        </w:rPr>
        <w:instrText xml:space="preserve"> ADDIN PAPERS2_CITATIONS &lt;citation&gt;&lt;uuid&gt;2D98F714-E787-42F6-B892-A9D20F53A8DA&lt;/uuid&gt;&lt;priority&gt;0&lt;/priority&gt;&lt;publications&gt;&lt;publication&gt;&lt;uuid&gt;40005189-5D08-4617-9153-9880C3E44557&lt;/uuid&gt;&lt;volume&gt;12&lt;/volume&gt;&lt;doi&gt;10.1038/nrn2994&lt;/doi&gt;&lt;startpage&gt;154&lt;/startpage&gt;&lt;publication_date&gt;99201103001200000000220000&lt;/publication_date&gt;&lt;url&gt;http://www.nature.com/doifinder/10.1038/nrn2994&lt;/url&gt;&lt;citekey&gt;Shackman:2011bl&lt;/citekey&gt;&lt;type&gt;400&lt;/type&gt;&lt;title&gt;The integration of negative affect, pain and cognitive control in the cingulate cortex&lt;/title&gt;&lt;number&gt;3&lt;/number&gt;&lt;subtype&gt;400&lt;/subtype&gt;&lt;endpage&gt;167&lt;/endpage&gt;&lt;bundle&gt;&lt;publication&gt;&lt;publisher&gt;Nature Publishing Group&lt;/publisher&gt;&lt;title&gt;Nature Reviews Neuroscience&lt;/title&gt;&lt;type&gt;-100&lt;/type&gt;&lt;subtype&gt;-100&lt;/subtype&gt;&lt;uuid&gt;11514A1C-6519-4C71-8114-9CD7A2F183DE&lt;/uuid&gt;&lt;/publication&gt;&lt;/bundle&gt;&lt;authors&gt;&lt;author&gt;&lt;firstName&gt;Alexander&lt;/firstName&gt;&lt;middleNames&gt;J&lt;/middleNames&gt;&lt;lastName&gt;Shackman&lt;/lastName&gt;&lt;/author&gt;&lt;author&gt;&lt;firstName&gt;Tim&lt;/firstName&gt;&lt;middleNames&gt;V&lt;/middleNames&gt;&lt;lastName&gt;Salomons&lt;/lastName&gt;&lt;/author&gt;&lt;author&gt;&lt;firstName&gt;Heleen&lt;/firstName&gt;&lt;middleNames&gt;A&lt;/middleNames&gt;&lt;lastName&gt;Slagter&lt;/lastName&gt;&lt;/author&gt;&lt;author&gt;&lt;firstName&gt;Andrew&lt;/firstName&gt;&lt;middleNames&gt;S&lt;/middleNames&gt;&lt;lastName&gt;Fox&lt;/lastName&gt;&lt;/author&gt;&lt;author&gt;&lt;firstName&gt;Jameel&lt;/firstName&gt;&lt;middleNames&gt;J&lt;/middleNames&gt;&lt;lastName&gt;Winter&lt;/lastName&gt;&lt;/author&gt;&lt;author&gt;&lt;firstName&gt;Richard&lt;/firstName&gt;&lt;middleNames&gt;J&lt;/middleNames&gt;&lt;lastName&gt;Davidson&lt;/lastName&gt;&lt;/author&gt;&lt;/authors&gt;&lt;/publication&gt;&lt;publication&gt;&lt;volume&gt;109&lt;/volume&gt;&lt;publication_date&gt;99201502001200000000220000&lt;/publication_date&gt;&lt;number&gt;1-3&lt;/number&gt;&lt;doi&gt;10.1016/j.jphysparis.2014.04.003&lt;/doi&gt;&lt;startpage&gt;3&lt;/startpage&gt;&lt;title&gt;Frontal midline theta reflects anxiety and cognitive control: Meta-analytic evidence&lt;/title&gt;&lt;uuid&gt;6EBBAD8B-8EB1-4192-95AF-A1EF3F621685&lt;/uuid&gt;&lt;subtype&gt;400&lt;/subtype&gt;&lt;endpage&gt;15&lt;/endpage&gt;&lt;type&gt;400&lt;/type&gt;&lt;url&gt;http://linkinghub.elsevier.com/retrieve/pii/S092842571400014X&lt;/url&gt;&lt;bundle&gt;&lt;publication&gt;&lt;title&gt;Journal of Physiology-Paris&lt;/title&gt;&lt;type&gt;-100&lt;/type&gt;&lt;subtype&gt;-100&lt;/subtype&gt;&lt;uuid&gt;BDA5DE26-076E-4B73-8F37-DF0E5CEF1548&lt;/uuid&gt;&lt;/publication&gt;&lt;/bundle&gt;&lt;authors&gt;&lt;author&gt;&lt;firstName&gt;James&lt;/firstName&gt;&lt;middleNames&gt;F&lt;/middleNames&gt;&lt;lastName&gt;Cavanagh&lt;/lastName&gt;&lt;/author&gt;&lt;author&gt;&lt;firstName&gt;Alexander&lt;/firstName&gt;&lt;middleNames&gt;J&lt;/middleNames&gt;&lt;lastName&gt;Shackman&lt;/lastName&gt;&lt;/author&gt;&lt;/authors&gt;&lt;/publication&gt;&lt;/publications&gt;&lt;cites&gt;&lt;/cites&gt;&lt;/citation&gt;</w:instrText>
      </w:r>
      <w:r w:rsidR="006B25E5" w:rsidRPr="006B25E5">
        <w:rPr>
          <w:rFonts w:ascii="Arial" w:hAnsi="Arial" w:cs="Arial"/>
          <w:i/>
          <w:color w:val="252525"/>
          <w:sz w:val="24"/>
          <w:szCs w:val="24"/>
          <w:highlight w:val="white"/>
          <w:u w:val="single"/>
        </w:rPr>
        <w:fldChar w:fldCharType="separate"/>
      </w:r>
      <w:r w:rsidR="006B25E5" w:rsidRPr="006B25E5">
        <w:rPr>
          <w:rFonts w:ascii="Arial" w:hAnsi="Arial" w:cs="Arial"/>
          <w:i/>
          <w:color w:val="252525"/>
          <w:sz w:val="24"/>
          <w:szCs w:val="24"/>
          <w:highlight w:val="white"/>
          <w:u w:val="single"/>
        </w:rPr>
        <w:t>(Shackman et al., 2011; Cavanagh and Shackman, 2015)</w:t>
      </w:r>
      <w:r w:rsidR="006B25E5" w:rsidRPr="006B25E5">
        <w:rPr>
          <w:rFonts w:ascii="Arial" w:hAnsi="Arial" w:cs="Arial"/>
          <w:i/>
          <w:color w:val="252525"/>
          <w:sz w:val="24"/>
          <w:szCs w:val="24"/>
          <w:highlight w:val="white"/>
          <w:u w:val="single"/>
        </w:rPr>
        <w:fldChar w:fldCharType="end"/>
      </w:r>
      <w:r w:rsidR="006B25E5" w:rsidRPr="006B25E5">
        <w:rPr>
          <w:rFonts w:ascii="Arial" w:hAnsi="Arial" w:cs="Arial"/>
          <w:i/>
          <w:color w:val="252525"/>
          <w:sz w:val="24"/>
          <w:szCs w:val="24"/>
          <w:highlight w:val="white"/>
          <w:u w:val="single"/>
        </w:rPr>
        <w:t xml:space="preserve">. </w:t>
      </w:r>
      <w:ins w:id="107" w:author="Alejandro De La Vega" w:date="2016-03-05T17:36:00Z">
        <w:r w:rsidR="007D7BA8">
          <w:rPr>
            <w:rFonts w:ascii="Arial" w:hAnsi="Arial" w:cs="Arial"/>
            <w:i/>
            <w:color w:val="252525"/>
            <w:sz w:val="24"/>
            <w:szCs w:val="24"/>
            <w:u w:val="single"/>
          </w:rPr>
          <w:t>– lines 4</w:t>
        </w:r>
      </w:ins>
      <w:r w:rsidR="006B25E5">
        <w:rPr>
          <w:rFonts w:ascii="Arial" w:hAnsi="Arial" w:cs="Arial"/>
          <w:i/>
          <w:color w:val="252525"/>
          <w:sz w:val="24"/>
          <w:szCs w:val="24"/>
          <w:u w:val="single"/>
        </w:rPr>
        <w:t>62-465</w:t>
      </w:r>
      <w:ins w:id="108" w:author="Alejandro De La Vega" w:date="2016-03-05T17:37:00Z">
        <w:r>
          <w:rPr>
            <w:rFonts w:ascii="Arial" w:hAnsi="Arial" w:cs="Arial"/>
            <w:i/>
            <w:color w:val="252525"/>
            <w:sz w:val="24"/>
            <w:szCs w:val="24"/>
            <w:u w:val="single"/>
          </w:rPr>
          <w:br/>
        </w:r>
      </w:ins>
    </w:p>
    <w:p w14:paraId="32A9CCCD" w14:textId="72E7D24F" w:rsidR="00F124E1" w:rsidRPr="00F124E1" w:rsidRDefault="00F124E1" w:rsidP="002F54A0">
      <w:pPr>
        <w:spacing w:after="0" w:line="240" w:lineRule="auto"/>
        <w:jc w:val="left"/>
        <w:rPr>
          <w:rFonts w:ascii="Arial" w:hAnsi="Arial" w:cs="Arial"/>
          <w:color w:val="231F20"/>
          <w:sz w:val="24"/>
          <w:szCs w:val="24"/>
        </w:rPr>
      </w:pPr>
      <w:ins w:id="109" w:author="Alejandro De La Vega" w:date="2016-03-05T17:37:00Z">
        <w:r>
          <w:rPr>
            <w:rFonts w:ascii="Arial" w:hAnsi="Arial" w:cs="Arial"/>
            <w:i/>
            <w:color w:val="252525"/>
            <w:sz w:val="24"/>
            <w:szCs w:val="24"/>
            <w:u w:val="single"/>
          </w:rPr>
          <w:t>“</w:t>
        </w:r>
      </w:ins>
      <w:r w:rsidR="006B25E5" w:rsidRPr="006B25E5">
        <w:rPr>
          <w:rFonts w:ascii="Arial" w:hAnsi="Arial" w:cs="Arial"/>
          <w:i/>
          <w:color w:val="252525"/>
          <w:sz w:val="24"/>
          <w:szCs w:val="24"/>
          <w:u w:val="single"/>
        </w:rPr>
        <w:t>Importantly, ventral MCC showed a preference not only for negative affect and pain, but also reward. Thus, the present results suggest that ventral aspects of MCC may incorporate low-level affective signals into cognitive control, whereas dorsal MCC may be more important for aspects of cognitive motor control that require working-memory or resolving interference.</w:t>
      </w:r>
      <w:ins w:id="110" w:author="Alejandro De La Vega" w:date="2016-03-05T17:37:00Z">
        <w:r>
          <w:rPr>
            <w:rFonts w:ascii="Arial" w:hAnsi="Arial" w:cs="Arial"/>
            <w:i/>
            <w:color w:val="252525"/>
            <w:sz w:val="24"/>
            <w:szCs w:val="24"/>
            <w:u w:val="single"/>
          </w:rPr>
          <w:t xml:space="preserve">” – </w:t>
        </w:r>
      </w:ins>
      <w:ins w:id="111" w:author="Alejandro De La Vega" w:date="2016-03-08T18:29:00Z">
        <w:r w:rsidR="007D7BA8">
          <w:rPr>
            <w:rFonts w:ascii="Arial" w:hAnsi="Arial" w:cs="Arial"/>
            <w:i/>
            <w:color w:val="252525"/>
            <w:sz w:val="24"/>
            <w:szCs w:val="24"/>
            <w:u w:val="single"/>
          </w:rPr>
          <w:t xml:space="preserve">lines </w:t>
        </w:r>
      </w:ins>
      <w:r w:rsidR="006B25E5">
        <w:rPr>
          <w:rFonts w:ascii="Arial" w:hAnsi="Arial" w:cs="Arial"/>
          <w:i/>
          <w:color w:val="252525"/>
          <w:sz w:val="24"/>
          <w:szCs w:val="24"/>
          <w:u w:val="single"/>
        </w:rPr>
        <w:t>469-473</w:t>
      </w:r>
    </w:p>
    <w:p w14:paraId="3C04EFB1" w14:textId="77777777" w:rsidR="0072275C" w:rsidRPr="008A6568" w:rsidRDefault="0072275C" w:rsidP="002F54A0">
      <w:pPr>
        <w:spacing w:after="0" w:line="240" w:lineRule="auto"/>
        <w:jc w:val="left"/>
        <w:rPr>
          <w:rFonts w:ascii="Arial" w:hAnsi="Arial" w:cs="Arial"/>
          <w:color w:val="231F20"/>
          <w:sz w:val="24"/>
          <w:szCs w:val="24"/>
        </w:rPr>
      </w:pPr>
    </w:p>
    <w:p w14:paraId="419D3256" w14:textId="7CEFF750" w:rsidR="00F124E1" w:rsidRDefault="006F51B0" w:rsidP="002F54A0">
      <w:pPr>
        <w:spacing w:after="0" w:line="240" w:lineRule="auto"/>
        <w:jc w:val="left"/>
        <w:rPr>
          <w:ins w:id="112" w:author="Alejandro De La Vega" w:date="2016-03-05T17:38:00Z"/>
          <w:rFonts w:ascii="Arial" w:hAnsi="Arial" w:cs="Arial"/>
          <w:color w:val="231F20"/>
          <w:sz w:val="24"/>
          <w:szCs w:val="24"/>
        </w:rPr>
      </w:pPr>
      <w:r>
        <w:rPr>
          <w:rFonts w:ascii="Arial" w:hAnsi="Arial" w:cs="Arial"/>
          <w:color w:val="231F20"/>
          <w:sz w:val="24"/>
          <w:szCs w:val="24"/>
        </w:rPr>
        <w:t>Following the reviewer’s suggestion</w:t>
      </w:r>
      <w:r w:rsidRPr="00F124E1">
        <w:rPr>
          <w:rFonts w:ascii="Arial" w:hAnsi="Arial" w:cs="Arial"/>
          <w:color w:val="231F20"/>
          <w:sz w:val="24"/>
          <w:szCs w:val="24"/>
        </w:rPr>
        <w:t>, we have also</w:t>
      </w:r>
      <w:r w:rsidR="0072275C" w:rsidRPr="00F124E1">
        <w:rPr>
          <w:rFonts w:ascii="Arial" w:hAnsi="Arial" w:cs="Arial"/>
          <w:color w:val="231F20"/>
          <w:sz w:val="24"/>
          <w:szCs w:val="24"/>
        </w:rPr>
        <w:t xml:space="preserve"> </w:t>
      </w:r>
      <w:r w:rsidRPr="00F124E1">
        <w:rPr>
          <w:rFonts w:ascii="Arial" w:hAnsi="Arial" w:cs="Arial"/>
          <w:color w:val="231F20"/>
          <w:sz w:val="24"/>
          <w:szCs w:val="24"/>
        </w:rPr>
        <w:t xml:space="preserve">moderated our claims regarding </w:t>
      </w:r>
      <w:r w:rsidR="0072275C" w:rsidRPr="00F124E1">
        <w:rPr>
          <w:rFonts w:ascii="Arial" w:hAnsi="Arial" w:cs="Arial"/>
          <w:color w:val="231F20"/>
          <w:sz w:val="24"/>
          <w:szCs w:val="24"/>
        </w:rPr>
        <w:t>functional-anatomical specificity</w:t>
      </w:r>
      <w:r w:rsidRPr="00F124E1">
        <w:rPr>
          <w:rFonts w:ascii="Arial" w:hAnsi="Arial" w:cs="Arial"/>
          <w:color w:val="231F20"/>
          <w:sz w:val="24"/>
          <w:szCs w:val="24"/>
        </w:rPr>
        <w:t xml:space="preserve"> throughout the manuscript</w:t>
      </w:r>
      <w:r w:rsidR="00E46CBF" w:rsidRPr="00F124E1">
        <w:rPr>
          <w:rFonts w:ascii="Arial" w:hAnsi="Arial" w:cs="Arial"/>
          <w:color w:val="231F20"/>
          <w:sz w:val="24"/>
          <w:szCs w:val="24"/>
        </w:rPr>
        <w:t>.</w:t>
      </w:r>
      <w:r w:rsidRPr="00F124E1">
        <w:rPr>
          <w:rFonts w:ascii="Arial" w:hAnsi="Arial" w:cs="Arial"/>
          <w:color w:val="231F20"/>
          <w:sz w:val="24"/>
          <w:szCs w:val="24"/>
        </w:rPr>
        <w:t xml:space="preserve"> For example, </w:t>
      </w:r>
      <w:ins w:id="113" w:author="Alejandro De La Vega" w:date="2016-03-05T17:41:00Z">
        <w:r w:rsidR="00F124E1" w:rsidRPr="00F124E1">
          <w:rPr>
            <w:rFonts w:ascii="Arial" w:hAnsi="Arial" w:cs="Arial"/>
            <w:color w:val="231F20"/>
            <w:sz w:val="24"/>
            <w:szCs w:val="24"/>
          </w:rPr>
          <w:t xml:space="preserve">instead of </w:t>
        </w:r>
      </w:ins>
      <w:ins w:id="114" w:author="Alejandro De La Vega" w:date="2016-03-05T17:42:00Z">
        <w:r w:rsidR="00F124E1" w:rsidRPr="00F124E1">
          <w:rPr>
            <w:rFonts w:ascii="Arial" w:hAnsi="Arial" w:cs="Arial"/>
            <w:color w:val="231F20"/>
            <w:sz w:val="24"/>
            <w:szCs w:val="24"/>
          </w:rPr>
          <w:t>claiming</w:t>
        </w:r>
      </w:ins>
      <w:ins w:id="115" w:author="Alejandro De La Vega" w:date="2016-03-05T17:41:00Z">
        <w:r w:rsidR="00F124E1" w:rsidRPr="00F124E1">
          <w:rPr>
            <w:rFonts w:ascii="Arial" w:hAnsi="Arial" w:cs="Arial"/>
            <w:color w:val="231F20"/>
            <w:sz w:val="24"/>
            <w:szCs w:val="24"/>
          </w:rPr>
          <w:t xml:space="preserve"> our results suggest additional “functional-anatomical specificity”, we instead say our results </w:t>
        </w:r>
      </w:ins>
      <w:ins w:id="116" w:author="Alejandro De La Vega" w:date="2016-03-05T17:42:00Z">
        <w:r w:rsidR="00F124E1" w:rsidRPr="00F124E1">
          <w:rPr>
            <w:rFonts w:ascii="Arial" w:hAnsi="Arial" w:cs="Arial"/>
            <w:color w:val="231F20"/>
            <w:sz w:val="24"/>
            <w:szCs w:val="24"/>
          </w:rPr>
          <w:t>“</w:t>
        </w:r>
      </w:ins>
      <w:ins w:id="117" w:author="Alejandro De La Vega" w:date="2016-03-05T17:41:00Z">
        <w:r w:rsidR="00F124E1" w:rsidRPr="00F124E1">
          <w:rPr>
            <w:rFonts w:ascii="Arial" w:hAnsi="Arial" w:cs="Arial"/>
            <w:color w:val="252525"/>
            <w:sz w:val="24"/>
            <w:szCs w:val="24"/>
            <w:highlight w:val="white"/>
          </w:rPr>
          <w:t>demonstrate additional functional differences between sub-regions of MCC</w:t>
        </w:r>
      </w:ins>
      <w:ins w:id="118" w:author="Alejandro De La Vega" w:date="2016-03-05T17:42:00Z">
        <w:r w:rsidR="00F124E1" w:rsidRPr="00F124E1">
          <w:rPr>
            <w:rFonts w:ascii="Arial" w:hAnsi="Arial" w:cs="Arial"/>
            <w:color w:val="252525"/>
            <w:sz w:val="24"/>
            <w:szCs w:val="24"/>
          </w:rPr>
          <w:t xml:space="preserve">” </w:t>
        </w:r>
      </w:ins>
      <w:ins w:id="119" w:author="Alejandro De La Vega" w:date="2016-03-05T17:43:00Z">
        <w:r w:rsidR="007D7BA8">
          <w:rPr>
            <w:rFonts w:ascii="Arial" w:hAnsi="Arial" w:cs="Arial"/>
            <w:color w:val="252525"/>
            <w:sz w:val="24"/>
            <w:szCs w:val="24"/>
          </w:rPr>
          <w:t>(line 437</w:t>
        </w:r>
        <w:r w:rsidR="00F124E1">
          <w:rPr>
            <w:rFonts w:ascii="Arial" w:hAnsi="Arial" w:cs="Arial"/>
            <w:color w:val="252525"/>
            <w:sz w:val="24"/>
            <w:szCs w:val="24"/>
          </w:rPr>
          <w:t>)</w:t>
        </w:r>
      </w:ins>
      <w:ins w:id="120" w:author="Alejandro De La Vega" w:date="2016-03-08T18:35:00Z">
        <w:r w:rsidR="0016295E">
          <w:rPr>
            <w:rFonts w:ascii="Arial" w:hAnsi="Arial" w:cs="Arial"/>
            <w:color w:val="252525"/>
            <w:sz w:val="24"/>
            <w:szCs w:val="24"/>
          </w:rPr>
          <w:t>.</w:t>
        </w:r>
      </w:ins>
    </w:p>
    <w:p w14:paraId="7E986E4D" w14:textId="77777777" w:rsidR="00F124E1" w:rsidRDefault="00F124E1" w:rsidP="002F54A0">
      <w:pPr>
        <w:spacing w:after="0" w:line="240" w:lineRule="auto"/>
        <w:jc w:val="left"/>
        <w:rPr>
          <w:ins w:id="121" w:author="Alejandro De La Vega" w:date="2016-03-05T17:38:00Z"/>
          <w:rFonts w:ascii="Arial" w:hAnsi="Arial" w:cs="Arial"/>
          <w:color w:val="231F20"/>
          <w:sz w:val="24"/>
          <w:szCs w:val="24"/>
        </w:rPr>
      </w:pPr>
    </w:p>
    <w:p w14:paraId="37C84EBB" w14:textId="77777777" w:rsidR="00F124E1" w:rsidRDefault="00E46CBF" w:rsidP="002F54A0">
      <w:pPr>
        <w:spacing w:after="0" w:line="240" w:lineRule="auto"/>
        <w:jc w:val="left"/>
        <w:rPr>
          <w:ins w:id="122" w:author="Alejandro De La Vega" w:date="2016-03-05T17:43:00Z"/>
          <w:rFonts w:ascii="Arial" w:hAnsi="Arial" w:cs="Arial"/>
          <w:sz w:val="24"/>
          <w:szCs w:val="24"/>
        </w:rPr>
      </w:pPr>
      <w:r w:rsidRPr="008A6568">
        <w:rPr>
          <w:rFonts w:ascii="Arial" w:hAnsi="Arial" w:cs="Arial"/>
          <w:color w:val="231F20"/>
          <w:sz w:val="24"/>
          <w:szCs w:val="24"/>
        </w:rPr>
        <w:t>In addition, we have heeded suggestion to more prominently discuss the finding that “</w:t>
      </w:r>
      <w:r w:rsidRPr="008A6568">
        <w:rPr>
          <w:rFonts w:ascii="Arial" w:hAnsi="Arial" w:cs="Arial"/>
          <w:sz w:val="24"/>
          <w:szCs w:val="24"/>
        </w:rPr>
        <w:t xml:space="preserve">no region is selectively activated by a single psychological concept” by expanding and moving that discussion to the second paragraph in the discussion </w:t>
      </w:r>
      <w:r w:rsidR="009178D8" w:rsidRPr="008A6568">
        <w:rPr>
          <w:rFonts w:ascii="Arial" w:hAnsi="Arial" w:cs="Arial"/>
          <w:sz w:val="24"/>
          <w:szCs w:val="24"/>
        </w:rPr>
        <w:t>(</w:t>
      </w:r>
      <w:r w:rsidRPr="008A6568">
        <w:rPr>
          <w:rFonts w:ascii="Arial" w:hAnsi="Arial" w:cs="Arial"/>
          <w:sz w:val="24"/>
          <w:szCs w:val="24"/>
        </w:rPr>
        <w:t>Line 648</w:t>
      </w:r>
      <w:r w:rsidR="009178D8" w:rsidRPr="008A6568">
        <w:rPr>
          <w:rFonts w:ascii="Arial" w:hAnsi="Arial" w:cs="Arial"/>
          <w:sz w:val="24"/>
          <w:szCs w:val="24"/>
        </w:rPr>
        <w:t>)</w:t>
      </w:r>
      <w:r w:rsidRPr="008A6568">
        <w:rPr>
          <w:rFonts w:ascii="Arial" w:hAnsi="Arial" w:cs="Arial"/>
          <w:sz w:val="24"/>
          <w:szCs w:val="24"/>
        </w:rPr>
        <w:t>.</w:t>
      </w:r>
      <w:ins w:id="123" w:author="Tal Yarkoni" w:date="2016-02-20T10:21:00Z">
        <w:r w:rsidR="006F51B0">
          <w:rPr>
            <w:rFonts w:ascii="Arial" w:hAnsi="Arial" w:cs="Arial"/>
            <w:sz w:val="24"/>
            <w:szCs w:val="24"/>
          </w:rPr>
          <w:t xml:space="preserve"> It now reads: </w:t>
        </w:r>
      </w:ins>
    </w:p>
    <w:p w14:paraId="6E83CD26" w14:textId="4707205F" w:rsidR="00E46CBF" w:rsidRPr="00F124E1" w:rsidRDefault="00F124E1" w:rsidP="00F124E1">
      <w:pPr>
        <w:pStyle w:val="Normal1"/>
        <w:spacing w:line="240" w:lineRule="auto"/>
        <w:ind w:firstLine="720"/>
        <w:rPr>
          <w:rFonts w:ascii="Arial" w:hAnsi="Arial" w:cs="Arial"/>
          <w:i/>
          <w:sz w:val="24"/>
          <w:szCs w:val="24"/>
          <w:u w:val="single"/>
        </w:rPr>
      </w:pPr>
      <w:ins w:id="124" w:author="Alejandro De La Vega" w:date="2016-03-05T17:43:00Z">
        <w:r w:rsidRPr="00F124E1">
          <w:rPr>
            <w:rFonts w:ascii="Arial" w:hAnsi="Arial" w:cs="Arial"/>
            <w:i/>
            <w:sz w:val="24"/>
            <w:szCs w:val="24"/>
            <w:u w:val="single"/>
          </w:rPr>
          <w:t xml:space="preserve">“Despite this progress, a number of important challenges remain for future research. Although the present analyses revealed distinct functional profiles for each region in MFC, it is notable that no region is selectively activated by a single psychological concept. This functional diversity is evident in the observation that at least two distinct topics significantly predict activation in each cluster and the relatively poor ability of our classifier’s to predict activation using only the single most strongly associated topic for each region. Our results suggest a complex many-to-many mapping between functionally separable brain regions and cognitive processes, in in contrast to recent claims of functional selectivity in MFC </w:t>
        </w:r>
        <w:r w:rsidRPr="00F124E1">
          <w:rPr>
            <w:rFonts w:ascii="Arial" w:hAnsi="Arial" w:cs="Arial"/>
            <w:i/>
            <w:sz w:val="24"/>
            <w:szCs w:val="24"/>
            <w:u w:val="single"/>
          </w:rPr>
          <w:fldChar w:fldCharType="begin"/>
        </w:r>
        <w:r w:rsidRPr="00F124E1">
          <w:rPr>
            <w:rFonts w:ascii="Arial" w:hAnsi="Arial" w:cs="Arial"/>
            <w:i/>
            <w:sz w:val="24"/>
            <w:szCs w:val="24"/>
            <w:u w:val="single"/>
          </w:rPr>
          <w:instrText xml:space="preserve"> ADDIN PAPERS2_CITATIONS &lt;citation&gt;&lt;uuid&gt;D5E4D90B-3E1E-44AA-A76A-DE5E23C54430&lt;/uuid&gt;&lt;priority&gt;39&lt;/priority&gt;&lt;publications&gt;&lt;publication&gt;&lt;uuid&gt;8CDAA2A2-A837-40D7-8590-D0ECDCE04FD8&lt;/uuid&gt;&lt;volume&gt;66&lt;/volume&gt;&lt;doi&gt;10.1146/annurev-psych-010213-115146&lt;/doi&gt;&lt;startpage&gt;601&lt;/startpage&gt;&lt;publication_date&gt;99201501051200000000222000&lt;/publication_date&gt;&lt;url&gt;http://www.annualreviews.org/doi/abs/10.1146/annurev-psych-010213-115146&lt;/url&gt;&lt;type&gt;400&lt;/type&gt;&lt;title&gt;Social Pain and the Brain: Controversies, Questions, and Where to Go from Here&lt;/title&gt;&lt;publisher&gt; Annual Reviews&lt;/publisher&gt;&lt;number&gt;1&lt;/number&gt;&lt;subtype&gt;400&lt;/subtype&gt;&lt;endpage&gt;629&lt;/endpage&gt;&lt;bundle&gt;&lt;publication&gt;&lt;url&gt;http://dx.doi.org&lt;/url&gt;&lt;title&gt;dx.doi.org&lt;/title&gt;&lt;type&gt;-100&lt;/type&gt;&lt;subtype&gt;-100&lt;/subtype&gt;&lt;uuid&gt;9FE6CE1D-F0B7-4CE0-8824-F3B60BCEFF9A&lt;/uuid&gt;&lt;/publication&gt;&lt;/bundle&gt;&lt;authors&gt;&lt;author&gt;&lt;firstName&gt;Naomi&lt;/firstName&gt;&lt;middleNames&gt;I&lt;/middleNames&gt;&lt;lastName&gt;Eisenberger&lt;/lastName&gt;&lt;/author&gt;&lt;/authors&gt;&lt;/publication&gt;&lt;publication&gt;&lt;publication_date&gt;99201511181200000000222000&lt;/publication_date&gt;&lt;startpage&gt;1&lt;/startpage&gt;&lt;doi&gt;10.1073/pnas.1515083112&lt;/doi&gt;&lt;title&gt;The dorsal anterior cingulate cortex is selective for pain: Results from large-scale reverse inference&lt;/title&gt;&lt;uuid&gt;F15EAA6B-21AB-4165-84A8-BBDF4226C730&lt;/uuid&gt;&lt;subtype&gt;400&lt;/subtype&gt;&lt;endpage&gt;6&lt;/endpage&gt;&lt;type&gt;400&lt;/type&gt;&lt;url&gt;http://www.pnas.org/cgi/doi/10.1073/pnas.1515083112&lt;/url&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M&lt;/firstName&gt;&lt;middleNames&gt;D&lt;/middleNames&gt;&lt;lastName&gt;Lieberman&lt;/lastName&gt;&lt;/author&gt;&lt;author&gt;&lt;firstName&gt;N&lt;/firstName&gt;&lt;middleNames&gt;I&lt;/middleNames&gt;&lt;lastName&gt;Eisenberger&lt;/lastName&gt;&lt;/author&gt;&lt;/authors&gt;&lt;/publication&gt;&lt;/publications&gt;&lt;cites&gt;&lt;/cites&gt;&lt;/citation&gt;</w:instrText>
        </w:r>
        <w:r w:rsidRPr="00F124E1">
          <w:rPr>
            <w:rFonts w:ascii="Arial" w:hAnsi="Arial" w:cs="Arial"/>
            <w:i/>
            <w:sz w:val="24"/>
            <w:szCs w:val="24"/>
            <w:u w:val="single"/>
          </w:rPr>
          <w:fldChar w:fldCharType="separate"/>
        </w:r>
        <w:r w:rsidRPr="00F124E1">
          <w:rPr>
            <w:rFonts w:ascii="Arial" w:hAnsi="Arial" w:cs="Arial"/>
            <w:i/>
            <w:sz w:val="24"/>
            <w:szCs w:val="24"/>
            <w:u w:val="single"/>
          </w:rPr>
          <w:t>(Eisenberger, 2015; Lieberman and Eisenberger, 2015)</w:t>
        </w:r>
        <w:r w:rsidRPr="00F124E1">
          <w:rPr>
            <w:rFonts w:ascii="Arial" w:hAnsi="Arial" w:cs="Arial"/>
            <w:i/>
            <w:sz w:val="24"/>
            <w:szCs w:val="24"/>
            <w:u w:val="single"/>
          </w:rPr>
          <w:fldChar w:fldCharType="end"/>
        </w:r>
        <w:r w:rsidRPr="00F124E1">
          <w:rPr>
            <w:rFonts w:ascii="Arial" w:hAnsi="Arial" w:cs="Arial"/>
            <w:i/>
            <w:sz w:val="24"/>
            <w:szCs w:val="24"/>
            <w:u w:val="single"/>
          </w:rPr>
          <w:t xml:space="preserve">. Additional work is needed to determine the extent to which small ‘islands of specialization’ are indeed selective to specific processes, as has been argued using large-scale meta-analysis </w:t>
        </w:r>
        <w:r w:rsidRPr="00F124E1">
          <w:rPr>
            <w:rFonts w:ascii="Arial" w:hAnsi="Arial" w:cs="Arial"/>
            <w:i/>
            <w:sz w:val="24"/>
            <w:szCs w:val="24"/>
            <w:u w:val="single"/>
          </w:rPr>
          <w:fldChar w:fldCharType="begin"/>
        </w:r>
        <w:r w:rsidRPr="00F124E1">
          <w:rPr>
            <w:rFonts w:ascii="Arial" w:hAnsi="Arial" w:cs="Arial"/>
            <w:i/>
            <w:sz w:val="24"/>
            <w:szCs w:val="24"/>
            <w:u w:val="single"/>
          </w:rPr>
          <w:instrText xml:space="preserve"> ADDIN PAPERS2_CITATIONS &lt;citation&gt;&lt;uuid&gt;CB484B94-531A-4413-A66C-2B9630E5960B&lt;/uuid&gt;&lt;priority&gt;0&lt;/priority&gt;&lt;publications&gt;&lt;publication&gt;&lt;publication_date&gt;99201409231200000000222000&lt;/publication_date&gt;&lt;doi&gt;10.1093/cercor/bhu217&lt;/doi&gt;&lt;title&gt;Functional Specialization and Flexibility in Human Association Cortex&lt;/title&gt;&lt;uuid&gt;91A23747-3693-45A6-9C8F-26457D2CBA64&lt;/uuid&gt;&lt;subtype&gt;400&lt;/subtype&gt;&lt;type&gt;400&lt;/type&gt;&lt;url&gt;http://www.cercor.oxfordjournals.org/cgi/doi/10.1093/cercor/bhu217&lt;/url&gt;&lt;bundle&gt;&lt;publication&gt;&lt;publisher&gt;Oxford University Press&lt;/publisher&gt;&lt;title&gt;Cerebral Cortex&lt;/title&gt;&lt;type&gt;-100&lt;/type&gt;&lt;subtype&gt;-100&lt;/subtype&gt;&lt;uuid&gt;1794EEFC-0112-4B9A-99D2-F2AC6DEDAC7F&lt;/uuid&gt;&lt;/publication&gt;&lt;/bundle&gt;&lt;authors&gt;&lt;author&gt;&lt;firstName&gt;B&lt;/firstName&gt;&lt;middleNames&gt;T T&lt;/middleNames&gt;&lt;lastName&gt;Yeo&lt;/lastName&gt;&lt;/author&gt;&lt;author&gt;&lt;firstName&gt;F&lt;/firstName&gt;&lt;middleNames&gt;M&lt;/middleNames&gt;&lt;lastName&gt;Krienen&lt;/lastName&gt;&lt;/author&gt;&lt;author&gt;&lt;firstName&gt;S&lt;/firstName&gt;&lt;middleNames&gt;B&lt;/middleNames&gt;&lt;lastName&gt;Eickhoff&lt;/lastName&gt;&lt;/author&gt;&lt;author&gt;&lt;firstName&gt;S&lt;/firstName&gt;&lt;middleNames&gt;N&lt;/middleNames&gt;&lt;lastName&gt;Yaakub&lt;/lastName&gt;&lt;/author&gt;&lt;author&gt;&lt;firstName&gt;P&lt;/firstName&gt;&lt;middleNames&gt;T&lt;/middleNames&gt;&lt;lastName&gt;Fox&lt;/lastName&gt;&lt;/author&gt;&lt;author&gt;&lt;firstName&gt;R&lt;/firstName&gt;&lt;middleNames&gt;L&lt;/middleNames&gt;&lt;lastName&gt;Buckner&lt;/lastName&gt;&lt;/author&gt;&lt;author&gt;&lt;firstName&gt;C&lt;/firstName&gt;&lt;middleNames&gt;L&lt;/middleNames&gt;&lt;lastName&gt;Asplund&lt;/lastName&gt;&lt;/author&gt;&lt;author&gt;&lt;firstName&gt;M&lt;/firstName&gt;&lt;middleNames&gt;W L&lt;/middleNames&gt;&lt;lastName&gt;Chee&lt;/lastName&gt;&lt;/author&gt;&lt;/authors&gt;&lt;/publication&gt;&lt;publication&gt;&lt;uuid&gt;3A7B5504-E822-4B7C-81FD-81315E8BD0AA&lt;/uuid&gt;&lt;volume&gt;73&lt;/volume&gt;&lt;doi&gt;10.1016/j.neuroimage.2013.01.071&lt;/doi&gt;&lt;startpage&gt;50&lt;/startpage&gt;&lt;publication_date&gt;99201306011200000000222000&lt;/publication_date&gt;&lt;url&gt;http://dx.doi.org/10.1016/j.neuroimage.2013.01.071&lt;/url&gt;&lt;type&gt;400&lt;/type&gt;&lt;title&gt;Describing functional diversity of brain regions and brain networks&lt;/title&gt;&lt;publisher&gt;Elsevier Inc.&lt;/publisher&gt;&lt;number&gt;C&lt;/number&gt;&lt;subtype&gt;400&lt;/subtype&gt;&lt;endpage&gt;58&lt;/endpage&gt;&lt;bundle&gt;&lt;publication&gt;&lt;publisher&gt;Elsevier Inc.&lt;/publisher&gt;&lt;title&gt;NeuroImage&lt;/title&gt;&lt;type&gt;-100&lt;/type&gt;&lt;subtype&gt;-100&lt;/subtype&gt;&lt;uuid&gt;C999927C-B94A-48FA-98D1-0626ECBA674C&lt;/uuid&gt;&lt;/publication&gt;&lt;/bundle&gt;&lt;authors&gt;&lt;author&gt;&lt;firstName&gt;Michael&lt;/firstName&gt;&lt;middleNames&gt;L&lt;/middleNames&gt;&lt;lastName&gt;Anderson&lt;/lastName&gt;&lt;/author&gt;&lt;author&gt;&lt;firstName&gt;Josh&lt;/firstName&gt;&lt;lastName&gt;Kinnison&lt;/lastName&gt;&lt;/author&gt;&lt;author&gt;&lt;firstName&gt;Luiz&lt;/firstName&gt;&lt;lastName&gt;Pessoa&lt;/lastName&gt;&lt;/author&gt;&lt;/authors&gt;&lt;/publication&gt;&lt;/publications&gt;&lt;cites&gt;&lt;/cites&gt;&lt;/citation&gt;</w:instrText>
        </w:r>
        <w:r w:rsidRPr="00F124E1">
          <w:rPr>
            <w:rFonts w:ascii="Arial" w:hAnsi="Arial" w:cs="Arial"/>
            <w:i/>
            <w:sz w:val="24"/>
            <w:szCs w:val="24"/>
            <w:u w:val="single"/>
          </w:rPr>
          <w:fldChar w:fldCharType="separate"/>
        </w:r>
        <w:r w:rsidRPr="00F124E1">
          <w:rPr>
            <w:rFonts w:ascii="Arial" w:hAnsi="Arial" w:cs="Arial"/>
            <w:i/>
            <w:sz w:val="24"/>
            <w:szCs w:val="24"/>
            <w:u w:val="single"/>
          </w:rPr>
          <w:t>(Anderson et al., 2013; Yeo et al., 2014)</w:t>
        </w:r>
        <w:r w:rsidRPr="00F124E1">
          <w:rPr>
            <w:rFonts w:ascii="Arial" w:hAnsi="Arial" w:cs="Arial"/>
            <w:i/>
            <w:sz w:val="24"/>
            <w:szCs w:val="24"/>
            <w:u w:val="single"/>
          </w:rPr>
          <w:fldChar w:fldCharType="end"/>
        </w:r>
        <w:r w:rsidRPr="00F124E1">
          <w:rPr>
            <w:rFonts w:ascii="Arial" w:hAnsi="Arial" w:cs="Arial"/>
            <w:i/>
            <w:sz w:val="24"/>
            <w:szCs w:val="24"/>
            <w:u w:val="single"/>
          </w:rPr>
          <w:t>. “</w:t>
        </w:r>
      </w:ins>
      <w:ins w:id="125" w:author="Alejandro De La Vega" w:date="2016-03-05T17:44:00Z">
        <w:r>
          <w:rPr>
            <w:rFonts w:ascii="Arial" w:hAnsi="Arial" w:cs="Arial"/>
            <w:i/>
            <w:sz w:val="24"/>
            <w:szCs w:val="24"/>
            <w:u w:val="single"/>
          </w:rPr>
          <w:t xml:space="preserve"> </w:t>
        </w:r>
      </w:ins>
      <w:ins w:id="126" w:author="Alejandro De La Vega" w:date="2016-03-08T18:29:00Z">
        <w:r w:rsidR="007D7BA8">
          <w:rPr>
            <w:rFonts w:ascii="Arial" w:hAnsi="Arial" w:cs="Arial"/>
            <w:i/>
            <w:sz w:val="24"/>
            <w:szCs w:val="24"/>
            <w:u w:val="single"/>
          </w:rPr>
          <w:t>– lines</w:t>
        </w:r>
      </w:ins>
      <w:ins w:id="127" w:author="Alejandro De La Vega" w:date="2016-03-08T18:30:00Z">
        <w:r w:rsidR="007D7BA8">
          <w:rPr>
            <w:rFonts w:ascii="Arial" w:hAnsi="Arial" w:cs="Arial"/>
            <w:i/>
            <w:sz w:val="24"/>
            <w:szCs w:val="24"/>
            <w:u w:val="single"/>
          </w:rPr>
          <w:t xml:space="preserve"> 471-482</w:t>
        </w:r>
      </w:ins>
    </w:p>
    <w:p w14:paraId="47A119C3" w14:textId="77777777" w:rsidR="0072275C" w:rsidRPr="008A6568" w:rsidRDefault="0072275C" w:rsidP="002F54A0">
      <w:pPr>
        <w:spacing w:after="0" w:line="240" w:lineRule="auto"/>
        <w:jc w:val="left"/>
        <w:rPr>
          <w:rFonts w:ascii="Arial" w:eastAsia="Times New Roman" w:hAnsi="Arial" w:cs="Arial"/>
          <w:sz w:val="24"/>
          <w:szCs w:val="24"/>
        </w:rPr>
      </w:pPr>
    </w:p>
    <w:p w14:paraId="0A661819" w14:textId="2BC8157B" w:rsidR="0072275C" w:rsidRPr="008A6568" w:rsidRDefault="0072275C" w:rsidP="002F54A0">
      <w:pPr>
        <w:spacing w:after="0" w:line="240" w:lineRule="auto"/>
        <w:jc w:val="left"/>
        <w:rPr>
          <w:rFonts w:ascii="Arial" w:hAnsi="Arial" w:cs="Arial"/>
          <w:i/>
          <w:sz w:val="24"/>
          <w:szCs w:val="24"/>
        </w:rPr>
      </w:pPr>
      <w:r w:rsidRPr="008A6568">
        <w:rPr>
          <w:rFonts w:ascii="Arial" w:hAnsi="Arial" w:cs="Arial"/>
          <w:i/>
          <w:color w:val="231F20"/>
          <w:sz w:val="24"/>
          <w:szCs w:val="24"/>
        </w:rPr>
        <w:t>“b. At times, the literature cited in the first half of the Discussion seemed dated”</w:t>
      </w:r>
    </w:p>
    <w:p w14:paraId="09143404" w14:textId="77777777" w:rsidR="006F51B0" w:rsidRDefault="006F51B0" w:rsidP="002F54A0">
      <w:pPr>
        <w:spacing w:after="0" w:line="240" w:lineRule="auto"/>
        <w:jc w:val="left"/>
        <w:textAlignment w:val="baseline"/>
        <w:rPr>
          <w:ins w:id="128" w:author="Tal Yarkoni" w:date="2016-02-20T10:21:00Z"/>
          <w:rFonts w:ascii="Arial" w:hAnsi="Arial" w:cs="Arial"/>
          <w:color w:val="231F20"/>
          <w:sz w:val="24"/>
          <w:szCs w:val="24"/>
        </w:rPr>
      </w:pPr>
    </w:p>
    <w:p w14:paraId="09B72AC9" w14:textId="3826A8C6" w:rsidR="0072275C" w:rsidRPr="00F124E1" w:rsidRDefault="006F51B0" w:rsidP="002F54A0">
      <w:pPr>
        <w:spacing w:after="0" w:line="240" w:lineRule="auto"/>
        <w:jc w:val="left"/>
        <w:textAlignment w:val="baseline"/>
        <w:rPr>
          <w:rFonts w:ascii="Arial" w:hAnsi="Arial" w:cs="Arial"/>
          <w:color w:val="231F20"/>
          <w:sz w:val="24"/>
          <w:szCs w:val="24"/>
        </w:rPr>
      </w:pPr>
      <w:ins w:id="129" w:author="Tal Yarkoni" w:date="2016-02-20T10:21:00Z">
        <w:r>
          <w:rPr>
            <w:rFonts w:ascii="Arial" w:hAnsi="Arial" w:cs="Arial"/>
            <w:color w:val="231F20"/>
            <w:sz w:val="24"/>
            <w:szCs w:val="24"/>
          </w:rPr>
          <w:t xml:space="preserve">We have added </w:t>
        </w:r>
      </w:ins>
      <w:ins w:id="130" w:author="Tal Yarkoni" w:date="2016-02-20T10:22:00Z">
        <w:r>
          <w:rPr>
            <w:rFonts w:ascii="Arial" w:hAnsi="Arial" w:cs="Arial"/>
            <w:color w:val="231F20"/>
            <w:sz w:val="24"/>
            <w:szCs w:val="24"/>
          </w:rPr>
          <w:t xml:space="preserve">updated </w:t>
        </w:r>
      </w:ins>
      <w:r w:rsidR="006B25E5">
        <w:rPr>
          <w:rFonts w:ascii="Arial" w:hAnsi="Arial" w:cs="Arial"/>
          <w:color w:val="231F20"/>
          <w:sz w:val="24"/>
          <w:szCs w:val="24"/>
        </w:rPr>
        <w:t>the li</w:t>
      </w:r>
      <w:r w:rsidR="006B25E5" w:rsidRPr="006B25E5">
        <w:rPr>
          <w:rFonts w:ascii="Arial" w:hAnsi="Arial" w:cs="Arial"/>
          <w:color w:val="231F20"/>
          <w:sz w:val="24"/>
          <w:szCs w:val="24"/>
        </w:rPr>
        <w:t>terature throughout the manuscript</w:t>
      </w:r>
      <w:ins w:id="131" w:author="Tal Yarkoni" w:date="2016-02-20T10:22:00Z">
        <w:r w:rsidRPr="006B25E5">
          <w:rPr>
            <w:rFonts w:ascii="Arial" w:hAnsi="Arial" w:cs="Arial"/>
            <w:color w:val="231F20"/>
            <w:sz w:val="24"/>
            <w:szCs w:val="24"/>
          </w:rPr>
          <w:t xml:space="preserve"> and now include </w:t>
        </w:r>
      </w:ins>
      <w:ins w:id="132" w:author="Tal Yarkoni" w:date="2016-02-20T10:21:00Z">
        <w:r w:rsidRPr="006B25E5">
          <w:rPr>
            <w:rFonts w:ascii="Arial" w:hAnsi="Arial" w:cs="Arial"/>
            <w:color w:val="231F20"/>
            <w:sz w:val="24"/>
            <w:szCs w:val="24"/>
          </w:rPr>
          <w:t xml:space="preserve">a number of recent references, including papers by </w:t>
        </w:r>
      </w:ins>
      <w:r w:rsidR="006B25E5" w:rsidRPr="006B25E5">
        <w:rPr>
          <w:rFonts w:ascii="Arial" w:hAnsi="Arial" w:cs="Arial"/>
          <w:color w:val="231F20"/>
          <w:sz w:val="24"/>
          <w:szCs w:val="24"/>
        </w:rPr>
        <w:t xml:space="preserve">Shenhav, Botvinick &amp; Cohen (2013); </w:t>
      </w:r>
      <w:r w:rsidR="006B25E5" w:rsidRPr="006B25E5">
        <w:rPr>
          <w:rFonts w:ascii="Arial" w:hAnsi="Arial" w:cs="Arial"/>
          <w:sz w:val="24"/>
          <w:szCs w:val="24"/>
        </w:rPr>
        <w:fldChar w:fldCharType="begin"/>
      </w:r>
      <w:r w:rsidR="006B25E5" w:rsidRPr="006B25E5">
        <w:rPr>
          <w:rFonts w:ascii="Arial" w:hAnsi="Arial" w:cs="Arial"/>
          <w:sz w:val="24"/>
          <w:szCs w:val="24"/>
        </w:rPr>
        <w:instrText xml:space="preserve"> ADDIN PAPERS2_CITATIONS &lt;citation&gt;&lt;uuid&gt;E4896BB9-EE2F-44D3-AF01-DAA9AB8D2710&lt;/uuid&gt;&lt;priority&gt;0&lt;/priority&gt;&lt;publications&gt;&lt;publication&gt;&lt;volume&gt;40&lt;/volume&gt;&lt;publication_date&gt;99201409011200000000222000&lt;/publication_date&gt;&lt;number&gt;5&lt;/number&gt;&lt;doi&gt;10.1111/ejn.12654&lt;/doi&gt;&lt;startpage&gt;2777&lt;/startpage&gt;&lt;title&gt;Architecture and morphology of the human ventromedial prefrontal cortex&lt;/title&gt;&lt;uuid&gt;78A05B9E-AAAC-4493-B4A8-96376BA57948&lt;/uuid&gt;&lt;subtype&gt;400&lt;/subtype&gt;&lt;endpage&gt;2796&lt;/endpage&gt;&lt;type&gt;400&lt;/type&gt;&lt;url&gt;http://onlinelibrary.wiley.com/doi/10.1111/ejn.12654/full&lt;/url&gt;&lt;bundle&gt;&lt;publication&gt;&lt;publisher&gt;Blackwell Science Ltd&lt;/publisher&gt;&lt;title&gt;European Journal of Neuroscience&lt;/title&gt;&lt;type&gt;-100&lt;/type&gt;&lt;subtype&gt;-100&lt;/subtype&gt;&lt;uuid&gt;CC7CB225-3850-49B4-9B33-8BB036FE3DD5&lt;/uuid&gt;&lt;/publication&gt;&lt;/bundle&gt;&lt;authors&gt;&lt;author&gt;&lt;firstName&gt;Scott&lt;/firstName&gt;&lt;lastName&gt;Mackey&lt;/lastName&gt;&lt;/author&gt;&lt;author&gt;&lt;firstName&gt;Michael&lt;/firstName&gt;&lt;lastName&gt;Petrides&lt;/lastName&gt;&lt;/author&gt;&lt;/authors&gt;&lt;/publication&gt;&lt;/publications&gt;&lt;cites&gt;&lt;/cites&gt;&lt;/citation&gt;</w:instrText>
      </w:r>
      <w:r w:rsidR="006B25E5" w:rsidRPr="006B25E5">
        <w:rPr>
          <w:rFonts w:ascii="Arial" w:hAnsi="Arial" w:cs="Arial"/>
          <w:sz w:val="24"/>
          <w:szCs w:val="24"/>
        </w:rPr>
        <w:fldChar w:fldCharType="separate"/>
      </w:r>
      <w:r w:rsidR="006B25E5" w:rsidRPr="006B25E5">
        <w:rPr>
          <w:rFonts w:ascii="Arial" w:hAnsi="Arial" w:cs="Arial"/>
          <w:sz w:val="24"/>
          <w:szCs w:val="24"/>
        </w:rPr>
        <w:t>Mackey and Petrides (</w:t>
      </w:r>
      <w:r w:rsidR="006B25E5" w:rsidRPr="006B25E5">
        <w:rPr>
          <w:rFonts w:ascii="Arial" w:hAnsi="Arial" w:cs="Arial"/>
          <w:sz w:val="24"/>
          <w:szCs w:val="24"/>
        </w:rPr>
        <w:t>2014</w:t>
      </w:r>
      <w:r w:rsidR="006B25E5" w:rsidRPr="006B25E5">
        <w:rPr>
          <w:rFonts w:ascii="Arial" w:hAnsi="Arial" w:cs="Arial"/>
          <w:sz w:val="24"/>
          <w:szCs w:val="24"/>
        </w:rPr>
        <w:fldChar w:fldCharType="end"/>
      </w:r>
      <w:r w:rsidR="006B25E5" w:rsidRPr="006B25E5">
        <w:rPr>
          <w:rFonts w:ascii="Arial" w:hAnsi="Arial" w:cs="Arial"/>
          <w:sz w:val="24"/>
          <w:szCs w:val="24"/>
        </w:rPr>
        <w:t>)</w:t>
      </w:r>
      <w:r w:rsidR="006B25E5">
        <w:rPr>
          <w:rFonts w:ascii="Arial" w:hAnsi="Arial" w:cs="Arial"/>
          <w:sz w:val="24"/>
          <w:szCs w:val="24"/>
        </w:rPr>
        <w:t>;</w:t>
      </w:r>
      <w:r w:rsidR="006B25E5" w:rsidRPr="006B25E5">
        <w:rPr>
          <w:rFonts w:ascii="Arial" w:hAnsi="Arial" w:cs="Arial"/>
          <w:sz w:val="24"/>
          <w:szCs w:val="24"/>
        </w:rPr>
        <w:t xml:space="preserve"> Vogt (</w:t>
      </w:r>
      <w:r w:rsidR="006B25E5" w:rsidRPr="006B25E5">
        <w:rPr>
          <w:rFonts w:ascii="Arial" w:hAnsi="Arial" w:cs="Arial"/>
          <w:sz w:val="24"/>
          <w:szCs w:val="24"/>
        </w:rPr>
        <w:t>2009</w:t>
      </w:r>
      <w:r w:rsidR="006B25E5" w:rsidRPr="006B25E5">
        <w:rPr>
          <w:rFonts w:ascii="Arial" w:hAnsi="Arial" w:cs="Arial"/>
          <w:sz w:val="24"/>
          <w:szCs w:val="24"/>
        </w:rPr>
        <w:t>)</w:t>
      </w:r>
      <w:r w:rsidR="006B25E5">
        <w:rPr>
          <w:rFonts w:ascii="Arial" w:hAnsi="Arial" w:cs="Arial"/>
          <w:sz w:val="24"/>
          <w:szCs w:val="24"/>
        </w:rPr>
        <w:t>;</w:t>
      </w:r>
      <w:r w:rsidR="006B25E5" w:rsidRPr="006B25E5">
        <w:rPr>
          <w:rFonts w:ascii="Arial" w:hAnsi="Arial" w:cs="Arial"/>
          <w:sz w:val="24"/>
          <w:szCs w:val="24"/>
        </w:rPr>
        <w:t xml:space="preserve"> Cavanagh and Shackman (</w:t>
      </w:r>
      <w:r w:rsidR="006B25E5" w:rsidRPr="006B25E5">
        <w:rPr>
          <w:rFonts w:ascii="Arial" w:hAnsi="Arial" w:cs="Arial"/>
          <w:sz w:val="24"/>
          <w:szCs w:val="24"/>
        </w:rPr>
        <w:t>2015</w:t>
      </w:r>
      <w:r w:rsidR="006B25E5">
        <w:rPr>
          <w:rFonts w:ascii="Arial" w:hAnsi="Arial" w:cs="Arial"/>
          <w:sz w:val="24"/>
          <w:szCs w:val="24"/>
        </w:rPr>
        <w:t>);</w:t>
      </w:r>
      <w:r w:rsidR="006B25E5" w:rsidRPr="006B25E5">
        <w:rPr>
          <w:rFonts w:ascii="Arial" w:hAnsi="Arial" w:cs="Arial"/>
          <w:sz w:val="24"/>
          <w:szCs w:val="24"/>
        </w:rPr>
        <w:t xml:space="preserve">  </w:t>
      </w:r>
      <w:r w:rsidR="006B25E5">
        <w:rPr>
          <w:rFonts w:ascii="Arial" w:hAnsi="Arial" w:cs="Arial"/>
          <w:sz w:val="24"/>
          <w:szCs w:val="24"/>
        </w:rPr>
        <w:t>Eisenberger (</w:t>
      </w:r>
      <w:r w:rsidR="006B25E5" w:rsidRPr="006B25E5">
        <w:rPr>
          <w:rFonts w:ascii="Arial" w:hAnsi="Arial" w:cs="Arial"/>
          <w:sz w:val="24"/>
          <w:szCs w:val="24"/>
        </w:rPr>
        <w:t>2015</w:t>
      </w:r>
      <w:r w:rsidR="006B25E5">
        <w:rPr>
          <w:rFonts w:ascii="Arial" w:hAnsi="Arial" w:cs="Arial"/>
          <w:sz w:val="24"/>
          <w:szCs w:val="24"/>
        </w:rPr>
        <w:t>);</w:t>
      </w:r>
      <w:r w:rsidR="006B25E5" w:rsidRPr="006B25E5">
        <w:rPr>
          <w:rFonts w:ascii="Arial" w:hAnsi="Arial" w:cs="Arial"/>
          <w:sz w:val="24"/>
          <w:szCs w:val="24"/>
        </w:rPr>
        <w:t xml:space="preserve"> </w:t>
      </w:r>
      <w:r w:rsidR="006B25E5" w:rsidRPr="006B25E5">
        <w:rPr>
          <w:rFonts w:ascii="Arial" w:hAnsi="Arial" w:cs="Arial"/>
          <w:sz w:val="24"/>
          <w:szCs w:val="24"/>
        </w:rPr>
        <w:t>Cole et al.</w:t>
      </w:r>
      <w:r w:rsidR="006B25E5">
        <w:rPr>
          <w:rFonts w:ascii="Arial" w:hAnsi="Arial" w:cs="Arial"/>
          <w:sz w:val="24"/>
          <w:szCs w:val="24"/>
        </w:rPr>
        <w:t xml:space="preserve"> </w:t>
      </w:r>
      <w:r w:rsidR="006B25E5" w:rsidRPr="006B25E5">
        <w:rPr>
          <w:rFonts w:ascii="Arial" w:hAnsi="Arial" w:cs="Arial"/>
          <w:sz w:val="24"/>
          <w:szCs w:val="24"/>
        </w:rPr>
        <w:t>(</w:t>
      </w:r>
      <w:r w:rsidR="006B25E5" w:rsidRPr="006B25E5">
        <w:rPr>
          <w:rFonts w:ascii="Arial" w:hAnsi="Arial" w:cs="Arial"/>
          <w:sz w:val="24"/>
          <w:szCs w:val="24"/>
        </w:rPr>
        <w:t>2014</w:t>
      </w:r>
      <w:r w:rsidR="006B25E5" w:rsidRPr="006B25E5">
        <w:rPr>
          <w:rFonts w:ascii="Arial" w:hAnsi="Arial" w:cs="Arial"/>
          <w:sz w:val="24"/>
          <w:szCs w:val="24"/>
        </w:rPr>
        <w:t>)</w:t>
      </w:r>
      <w:r w:rsidR="006B25E5" w:rsidRPr="006B25E5">
        <w:rPr>
          <w:rFonts w:ascii="Arial" w:hAnsi="Arial" w:cs="Arial"/>
          <w:sz w:val="24"/>
          <w:szCs w:val="24"/>
        </w:rPr>
        <w:t xml:space="preserve">; Mattar et al. </w:t>
      </w:r>
      <w:r w:rsidR="006B25E5" w:rsidRPr="006B25E5">
        <w:rPr>
          <w:rFonts w:ascii="Arial" w:hAnsi="Arial" w:cs="Arial"/>
          <w:sz w:val="24"/>
          <w:szCs w:val="24"/>
        </w:rPr>
        <w:t>(</w:t>
      </w:r>
      <w:r w:rsidR="006B25E5" w:rsidRPr="006B25E5">
        <w:rPr>
          <w:rFonts w:ascii="Arial" w:hAnsi="Arial" w:cs="Arial"/>
          <w:sz w:val="24"/>
          <w:szCs w:val="24"/>
        </w:rPr>
        <w:t>2015</w:t>
      </w:r>
      <w:r w:rsidR="006B25E5" w:rsidRPr="006B25E5">
        <w:rPr>
          <w:rFonts w:ascii="Arial" w:hAnsi="Arial" w:cs="Arial"/>
          <w:sz w:val="24"/>
          <w:szCs w:val="24"/>
        </w:rPr>
        <w:t xml:space="preserve">) and </w:t>
      </w:r>
      <w:r w:rsidR="006B25E5">
        <w:rPr>
          <w:rFonts w:ascii="Arial" w:hAnsi="Arial" w:cs="Arial"/>
          <w:sz w:val="24"/>
          <w:szCs w:val="24"/>
        </w:rPr>
        <w:t>Hutchison et al.</w:t>
      </w:r>
      <w:r w:rsidR="006B25E5" w:rsidRPr="006B25E5">
        <w:rPr>
          <w:rFonts w:ascii="Arial" w:hAnsi="Arial" w:cs="Arial"/>
          <w:sz w:val="24"/>
          <w:szCs w:val="24"/>
        </w:rPr>
        <w:t xml:space="preserve"> </w:t>
      </w:r>
      <w:r w:rsidR="006B25E5" w:rsidRPr="006B25E5">
        <w:rPr>
          <w:rFonts w:ascii="Arial" w:hAnsi="Arial" w:cs="Arial"/>
          <w:sz w:val="24"/>
          <w:szCs w:val="24"/>
        </w:rPr>
        <w:t>(</w:t>
      </w:r>
      <w:r w:rsidR="006B25E5" w:rsidRPr="006B25E5">
        <w:rPr>
          <w:rFonts w:ascii="Arial" w:hAnsi="Arial" w:cs="Arial"/>
          <w:sz w:val="24"/>
          <w:szCs w:val="24"/>
        </w:rPr>
        <w:t>2013</w:t>
      </w:r>
      <w:r w:rsidR="006B25E5" w:rsidRPr="006B25E5">
        <w:rPr>
          <w:rFonts w:ascii="Arial" w:hAnsi="Arial" w:cs="Arial"/>
          <w:sz w:val="24"/>
          <w:szCs w:val="24"/>
        </w:rPr>
        <w:t>).</w:t>
      </w:r>
    </w:p>
    <w:p w14:paraId="52F1213B" w14:textId="77777777" w:rsidR="0072275C" w:rsidRPr="008A6568" w:rsidRDefault="0072275C" w:rsidP="002F54A0">
      <w:pPr>
        <w:spacing w:after="0" w:line="240" w:lineRule="auto"/>
        <w:jc w:val="left"/>
        <w:rPr>
          <w:rFonts w:ascii="Arial" w:eastAsia="Times New Roman" w:hAnsi="Arial" w:cs="Arial"/>
          <w:i/>
          <w:sz w:val="24"/>
          <w:szCs w:val="24"/>
        </w:rPr>
      </w:pPr>
    </w:p>
    <w:p w14:paraId="7C0A58C1" w14:textId="77777777" w:rsidR="006F51B0" w:rsidRDefault="0072275C" w:rsidP="002F54A0">
      <w:pPr>
        <w:spacing w:after="0" w:line="240" w:lineRule="auto"/>
        <w:jc w:val="left"/>
        <w:rPr>
          <w:ins w:id="133" w:author="Tal Yarkoni" w:date="2016-02-20T10:22:00Z"/>
          <w:rFonts w:ascii="Arial" w:hAnsi="Arial" w:cs="Arial"/>
          <w:i/>
          <w:color w:val="231F20"/>
          <w:sz w:val="24"/>
          <w:szCs w:val="24"/>
        </w:rPr>
      </w:pPr>
      <w:r w:rsidRPr="008A6568">
        <w:rPr>
          <w:rFonts w:ascii="Arial" w:hAnsi="Arial" w:cs="Arial"/>
          <w:i/>
          <w:color w:val="231F20"/>
          <w:sz w:val="24"/>
          <w:szCs w:val="24"/>
        </w:rPr>
        <w:t>“c. The limitations section needs work. Careful scrutiny suggests that these are not necessarily the most important limitations and the most important avenues for future research.</w:t>
      </w:r>
    </w:p>
    <w:p w14:paraId="3F90952F" w14:textId="621F14A1" w:rsidR="00EB5C27" w:rsidRDefault="00EB5C27" w:rsidP="002F54A0">
      <w:pPr>
        <w:spacing w:after="0" w:line="240" w:lineRule="auto"/>
        <w:jc w:val="left"/>
        <w:rPr>
          <w:ins w:id="134" w:author="Tal Yarkoni" w:date="2016-02-20T10:22:00Z"/>
          <w:rFonts w:ascii="Arial" w:hAnsi="Arial" w:cs="Arial"/>
          <w:i/>
          <w:color w:val="231F20"/>
          <w:sz w:val="24"/>
          <w:szCs w:val="24"/>
        </w:rPr>
      </w:pPr>
    </w:p>
    <w:p w14:paraId="409C274B" w14:textId="35F7B68A" w:rsidR="006F51B0" w:rsidRDefault="006F51B0" w:rsidP="006F51B0">
      <w:pPr>
        <w:spacing w:after="0" w:line="240" w:lineRule="auto"/>
        <w:jc w:val="left"/>
        <w:rPr>
          <w:ins w:id="135" w:author="Alejandro De La Vega" w:date="2016-03-08T18:37:00Z"/>
          <w:rFonts w:ascii="Arial" w:hAnsi="Arial" w:cs="Arial"/>
          <w:color w:val="231F20"/>
          <w:sz w:val="24"/>
          <w:szCs w:val="24"/>
        </w:rPr>
      </w:pPr>
      <w:r w:rsidRPr="008A6568">
        <w:rPr>
          <w:rFonts w:ascii="Arial" w:hAnsi="Arial" w:cs="Arial"/>
          <w:color w:val="231F20"/>
          <w:sz w:val="24"/>
          <w:szCs w:val="24"/>
        </w:rPr>
        <w:lastRenderedPageBreak/>
        <w:t xml:space="preserve">We have </w:t>
      </w:r>
      <w:ins w:id="136" w:author="Tal Yarkoni" w:date="2016-02-20T10:22:00Z">
        <w:r>
          <w:rPr>
            <w:rFonts w:ascii="Arial" w:hAnsi="Arial" w:cs="Arial"/>
            <w:color w:val="231F20"/>
            <w:sz w:val="24"/>
            <w:szCs w:val="24"/>
          </w:rPr>
          <w:t xml:space="preserve">expanded and </w:t>
        </w:r>
      </w:ins>
      <w:r w:rsidRPr="008A6568">
        <w:rPr>
          <w:rFonts w:ascii="Arial" w:hAnsi="Arial" w:cs="Arial"/>
          <w:color w:val="231F20"/>
          <w:sz w:val="24"/>
          <w:szCs w:val="24"/>
        </w:rPr>
        <w:t xml:space="preserve">more clearly labeled the “future challenges” section (line </w:t>
      </w:r>
      <w:ins w:id="137" w:author="Alejandro De La Vega" w:date="2016-03-08T18:35:00Z">
        <w:r w:rsidR="0016295E">
          <w:rPr>
            <w:rFonts w:ascii="Arial" w:hAnsi="Arial" w:cs="Arial"/>
            <w:color w:val="231F20"/>
            <w:sz w:val="24"/>
            <w:szCs w:val="24"/>
          </w:rPr>
          <w:t>470</w:t>
        </w:r>
      </w:ins>
      <w:r w:rsidRPr="008A6568">
        <w:rPr>
          <w:rFonts w:ascii="Arial" w:hAnsi="Arial" w:cs="Arial"/>
          <w:color w:val="231F20"/>
          <w:sz w:val="24"/>
          <w:szCs w:val="24"/>
        </w:rPr>
        <w:t xml:space="preserve">). We have </w:t>
      </w:r>
      <w:ins w:id="138" w:author="Tal Yarkoni" w:date="2016-02-20T10:23:00Z">
        <w:r>
          <w:rPr>
            <w:rFonts w:ascii="Arial" w:hAnsi="Arial" w:cs="Arial"/>
            <w:color w:val="231F20"/>
            <w:sz w:val="24"/>
            <w:szCs w:val="24"/>
          </w:rPr>
          <w:t xml:space="preserve">distinguished </w:t>
        </w:r>
      </w:ins>
      <w:r w:rsidRPr="008A6568">
        <w:rPr>
          <w:rFonts w:ascii="Arial" w:hAnsi="Arial" w:cs="Arial"/>
          <w:color w:val="231F20"/>
          <w:sz w:val="24"/>
          <w:szCs w:val="24"/>
        </w:rPr>
        <w:t xml:space="preserve">the limitations of Neurosynth from more general limitations of fMRI (lines </w:t>
      </w:r>
      <w:ins w:id="139" w:author="Alejandro De La Vega" w:date="2016-03-08T18:36:00Z">
        <w:r w:rsidR="0016295E">
          <w:rPr>
            <w:rFonts w:ascii="Arial" w:hAnsi="Arial" w:cs="Arial"/>
            <w:color w:val="231F20"/>
            <w:sz w:val="24"/>
            <w:szCs w:val="24"/>
          </w:rPr>
          <w:t>499-516</w:t>
        </w:r>
      </w:ins>
      <w:r w:rsidRPr="008A6568">
        <w:rPr>
          <w:rFonts w:ascii="Arial" w:hAnsi="Arial" w:cs="Arial"/>
          <w:color w:val="231F20"/>
          <w:sz w:val="24"/>
          <w:szCs w:val="24"/>
        </w:rPr>
        <w:t>).</w:t>
      </w:r>
      <w:ins w:id="140" w:author="Tal Yarkoni" w:date="2016-02-20T10:23:00Z">
        <w:r>
          <w:rPr>
            <w:rFonts w:ascii="Arial" w:hAnsi="Arial" w:cs="Arial"/>
            <w:color w:val="231F20"/>
            <w:sz w:val="24"/>
            <w:szCs w:val="24"/>
          </w:rPr>
          <w:t xml:space="preserve"> </w:t>
        </w:r>
        <w:r w:rsidRPr="008A6568">
          <w:rPr>
            <w:rFonts w:ascii="Arial" w:hAnsi="Arial" w:cs="Arial"/>
            <w:color w:val="231F20"/>
            <w:sz w:val="24"/>
            <w:szCs w:val="24"/>
          </w:rPr>
          <w:t xml:space="preserve">We </w:t>
        </w:r>
        <w:r>
          <w:rPr>
            <w:rFonts w:ascii="Arial" w:hAnsi="Arial" w:cs="Arial"/>
            <w:color w:val="231F20"/>
            <w:sz w:val="24"/>
            <w:szCs w:val="24"/>
          </w:rPr>
          <w:t xml:space="preserve">now also </w:t>
        </w:r>
        <w:r w:rsidRPr="008A6568">
          <w:rPr>
            <w:rFonts w:ascii="Arial" w:hAnsi="Arial" w:cs="Arial"/>
            <w:color w:val="231F20"/>
            <w:sz w:val="24"/>
            <w:szCs w:val="24"/>
          </w:rPr>
          <w:t xml:space="preserve">discuss in more detail the possibility that our results suggest a complex many-to-many mapping between regions and functions and </w:t>
        </w:r>
      </w:ins>
      <w:ins w:id="141" w:author="Alejandro De La Vega" w:date="2016-03-05T17:48:00Z">
        <w:r w:rsidR="00F124E1">
          <w:rPr>
            <w:rFonts w:ascii="Arial" w:hAnsi="Arial" w:cs="Arial"/>
            <w:color w:val="231F20"/>
            <w:sz w:val="24"/>
            <w:szCs w:val="24"/>
          </w:rPr>
          <w:t>a</w:t>
        </w:r>
      </w:ins>
      <w:ins w:id="142" w:author="Tal Yarkoni" w:date="2016-02-20T10:23:00Z">
        <w:r w:rsidRPr="008A6568">
          <w:rPr>
            <w:rFonts w:ascii="Arial" w:hAnsi="Arial" w:cs="Arial"/>
            <w:color w:val="231F20"/>
            <w:sz w:val="24"/>
            <w:szCs w:val="24"/>
          </w:rPr>
          <w:t xml:space="preserve"> dynamic </w:t>
        </w:r>
      </w:ins>
      <w:ins w:id="143" w:author="Alejandro De La Vega" w:date="2016-03-05T17:48:00Z">
        <w:r w:rsidR="00F124E1">
          <w:rPr>
            <w:rFonts w:ascii="Arial" w:hAnsi="Arial" w:cs="Arial"/>
            <w:color w:val="231F20"/>
            <w:sz w:val="24"/>
            <w:szCs w:val="24"/>
          </w:rPr>
          <w:t>interaction</w:t>
        </w:r>
      </w:ins>
      <w:ins w:id="144" w:author="Tal Yarkoni" w:date="2016-02-20T10:23:00Z">
        <w:r w:rsidRPr="008A6568">
          <w:rPr>
            <w:rFonts w:ascii="Arial" w:hAnsi="Arial" w:cs="Arial"/>
            <w:color w:val="231F20"/>
            <w:sz w:val="24"/>
            <w:szCs w:val="24"/>
          </w:rPr>
          <w:t xml:space="preserve"> </w:t>
        </w:r>
      </w:ins>
      <w:ins w:id="145" w:author="Alejandro De La Vega" w:date="2016-03-05T17:48:00Z">
        <w:r w:rsidR="00F124E1">
          <w:rPr>
            <w:rFonts w:ascii="Arial" w:hAnsi="Arial" w:cs="Arial"/>
            <w:color w:val="231F20"/>
            <w:sz w:val="24"/>
            <w:szCs w:val="24"/>
          </w:rPr>
          <w:t>between</w:t>
        </w:r>
      </w:ins>
      <w:ins w:id="146" w:author="Tal Yarkoni" w:date="2016-02-20T10:23:00Z">
        <w:r w:rsidRPr="008A6568">
          <w:rPr>
            <w:rFonts w:ascii="Arial" w:hAnsi="Arial" w:cs="Arial"/>
            <w:color w:val="231F20"/>
            <w:sz w:val="24"/>
            <w:szCs w:val="24"/>
          </w:rPr>
          <w:t xml:space="preserve"> </w:t>
        </w:r>
      </w:ins>
      <w:ins w:id="147" w:author="Alejandro De La Vega" w:date="2016-03-05T17:48:00Z">
        <w:r w:rsidR="00F124E1">
          <w:rPr>
            <w:rFonts w:ascii="Arial" w:hAnsi="Arial" w:cs="Arial"/>
            <w:color w:val="231F20"/>
            <w:sz w:val="24"/>
            <w:szCs w:val="24"/>
          </w:rPr>
          <w:t>brain organization and behavior</w:t>
        </w:r>
      </w:ins>
      <w:ins w:id="148" w:author="Alejandro De La Vega" w:date="2016-03-08T18:38:00Z">
        <w:r w:rsidR="0016295E">
          <w:rPr>
            <w:rFonts w:ascii="Arial" w:hAnsi="Arial" w:cs="Arial"/>
            <w:color w:val="231F20"/>
            <w:sz w:val="24"/>
            <w:szCs w:val="24"/>
          </w:rPr>
          <w:t>.</w:t>
        </w:r>
      </w:ins>
    </w:p>
    <w:p w14:paraId="7891EF09" w14:textId="77777777" w:rsidR="0016295E" w:rsidRDefault="0016295E" w:rsidP="006F51B0">
      <w:pPr>
        <w:spacing w:after="0" w:line="240" w:lineRule="auto"/>
        <w:jc w:val="left"/>
        <w:rPr>
          <w:ins w:id="149" w:author="Alejandro De La Vega" w:date="2016-03-08T18:37:00Z"/>
          <w:rFonts w:ascii="Arial" w:hAnsi="Arial" w:cs="Arial"/>
          <w:color w:val="231F20"/>
          <w:sz w:val="24"/>
          <w:szCs w:val="24"/>
        </w:rPr>
      </w:pPr>
    </w:p>
    <w:p w14:paraId="118C1B77" w14:textId="2089489E" w:rsidR="0016295E" w:rsidRPr="0016295E" w:rsidRDefault="0016295E" w:rsidP="006F51B0">
      <w:pPr>
        <w:spacing w:after="0" w:line="240" w:lineRule="auto"/>
        <w:jc w:val="left"/>
        <w:rPr>
          <w:ins w:id="150" w:author="Alejandro De La Vega" w:date="2016-03-08T18:38:00Z"/>
          <w:rFonts w:ascii="Arial" w:hAnsi="Arial" w:cs="Arial"/>
          <w:color w:val="231F20"/>
          <w:sz w:val="24"/>
          <w:szCs w:val="24"/>
        </w:rPr>
      </w:pPr>
      <w:ins w:id="151" w:author="Alejandro De La Vega" w:date="2016-03-08T18:37:00Z">
        <w:r>
          <w:rPr>
            <w:rFonts w:ascii="Arial" w:hAnsi="Arial" w:cs="Arial"/>
            <w:color w:val="231F20"/>
            <w:sz w:val="24"/>
            <w:szCs w:val="24"/>
          </w:rPr>
          <w:t>Relevant section</w:t>
        </w:r>
        <w:r w:rsidRPr="0016295E">
          <w:rPr>
            <w:rFonts w:ascii="Arial" w:hAnsi="Arial" w:cs="Arial"/>
            <w:color w:val="231F20"/>
            <w:sz w:val="24"/>
            <w:szCs w:val="24"/>
          </w:rPr>
          <w:t xml:space="preserve"> from the Discussion:</w:t>
        </w:r>
      </w:ins>
    </w:p>
    <w:p w14:paraId="759B298F" w14:textId="2E07737B" w:rsidR="0016295E" w:rsidRPr="00410D35" w:rsidRDefault="0016295E" w:rsidP="0016295E">
      <w:pPr>
        <w:spacing w:after="0" w:line="240" w:lineRule="auto"/>
        <w:ind w:firstLine="720"/>
        <w:jc w:val="left"/>
        <w:rPr>
          <w:ins w:id="152" w:author="Alejandro De La Vega" w:date="2016-03-08T18:38:00Z"/>
          <w:rFonts w:ascii="Arial" w:hAnsi="Arial" w:cs="Arial"/>
          <w:i/>
          <w:color w:val="231F20"/>
          <w:sz w:val="24"/>
          <w:szCs w:val="24"/>
          <w:u w:val="single"/>
        </w:rPr>
      </w:pPr>
      <w:ins w:id="153" w:author="Alejandro De La Vega" w:date="2016-03-08T18:38:00Z">
        <w:r>
          <w:rPr>
            <w:rFonts w:ascii="Arial" w:hAnsi="Arial" w:cs="Arial"/>
            <w:color w:val="231F20"/>
            <w:sz w:val="24"/>
            <w:szCs w:val="24"/>
          </w:rPr>
          <w:t>“</w:t>
        </w:r>
        <w:r w:rsidRPr="00410D35">
          <w:rPr>
            <w:rFonts w:ascii="Arial" w:hAnsi="Arial" w:cs="Arial"/>
            <w:i/>
            <w:color w:val="231F20"/>
            <w:sz w:val="24"/>
            <w:szCs w:val="24"/>
            <w:u w:val="single"/>
          </w:rPr>
          <w:t xml:space="preserve">Despite this progress, a number of important challenges remain for future research. Although the present analyses revealed distinct functional profiles for each region in MFC, it is notable that no region is selectively activated by a single psychological concept. This functional diversity is evident in the observation that at least two distinct topics significantly predict activation in each cluster and the poor ability of our classifier’s to predict activation using only the single most strongly associated topic for each region. Our results suggest a complex many-to-many mapping between brain regions and cognitive processes, in in contrast to recent claims of functional selectivity in MFC </w:t>
        </w:r>
      </w:ins>
      <w:r w:rsidRPr="00410D35">
        <w:rPr>
          <w:rFonts w:ascii="Arial" w:hAnsi="Arial" w:cs="Arial"/>
          <w:i/>
          <w:color w:val="231F20"/>
          <w:sz w:val="24"/>
          <w:szCs w:val="24"/>
          <w:u w:val="single"/>
        </w:rPr>
        <w:fldChar w:fldCharType="begin"/>
      </w:r>
      <w:r w:rsidRPr="00410D35">
        <w:rPr>
          <w:rFonts w:ascii="Arial" w:hAnsi="Arial" w:cs="Arial"/>
          <w:i/>
          <w:color w:val="231F20"/>
          <w:sz w:val="24"/>
          <w:szCs w:val="24"/>
          <w:u w:val="single"/>
        </w:rPr>
        <w:instrText xml:space="preserve"> ADDIN PAPERS2_CITATIONS &lt;citation&gt;&lt;uuid&gt;D5E4D90B-3E1E-44AA-A76A-DE5E23C54430&lt;/uuid&gt;&lt;priority&gt;39&lt;/priority&gt;&lt;publications&gt;&lt;publication&gt;&lt;uuid&gt;8CDAA2A2-A837-40D7-8590-D0ECDCE04FD8&lt;/uuid&gt;&lt;volume&gt;66&lt;/volume&gt;&lt;doi&gt;10.1146/annurev-psych-010213-115146&lt;/doi&gt;&lt;startpage&gt;601&lt;/startpage&gt;&lt;publication_date&gt;99201501051200000000222000&lt;/publication_date&gt;&lt;url&gt;http://www.annualreviews.org/doi/abs/10.1146/annurev-psych-010213-115146&lt;/url&gt;&lt;type&gt;400&lt;/type&gt;&lt;title&gt;Social Pain and the Brain: Controversies, Questions, and Where to Go from Here&lt;/title&gt;&lt;publisher&gt; Annual Reviews&lt;/publisher&gt;&lt;number&gt;1&lt;/number&gt;&lt;subtype&gt;400&lt;/subtype&gt;&lt;endpage&gt;629&lt;/endpage&gt;&lt;bundle&gt;&lt;publication&gt;&lt;url&gt;http://dx.doi.org&lt;/url&gt;&lt;title&gt;dx.doi.org&lt;/title&gt;&lt;type&gt;-100&lt;/type&gt;&lt;subtype&gt;-100&lt;/subtype&gt;&lt;uuid&gt;9FE6CE1D-F0B7-4CE0-8824-F3B60BCEFF9A&lt;/uuid&gt;&lt;/publication&gt;&lt;/bundle&gt;&lt;authors&gt;&lt;author&gt;&lt;firstName&gt;Naomi&lt;/firstName&gt;&lt;middleNames&gt;I&lt;/middleNames&gt;&lt;lastName&gt;Eisenberger&lt;/lastName&gt;&lt;/author&gt;&lt;/authors&gt;&lt;/publication&gt;&lt;publication&gt;&lt;publication_date&gt;99201511181200000000222000&lt;/publication_date&gt;&lt;startpage&gt;1&lt;/startpage&gt;&lt;doi&gt;10.1073/pnas.1515083112&lt;/doi&gt;&lt;title&gt;The dorsal anterior cingulate cortex is selective for pain: Results from large-scale reverse inference&lt;/title&gt;&lt;uuid&gt;F15EAA6B-21AB-4165-84A8-BBDF4226C730&lt;/uuid&gt;&lt;subtype&gt;400&lt;/subtype&gt;&lt;endpage&gt;6&lt;/endpage&gt;&lt;type&gt;400&lt;/type&gt;&lt;url&gt;http://www.pnas.org/cgi/doi/10.1073/pnas.1515083112&lt;/url&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M&lt;/firstName&gt;&lt;middleNames&gt;D&lt;/middleNames&gt;&lt;lastName&gt;Lieberman&lt;/lastName&gt;&lt;/author&gt;&lt;author&gt;&lt;firstName&gt;N&lt;/firstName&gt;&lt;middleNames&gt;I&lt;/middleNames&gt;&lt;lastName&gt;Eisenberger&lt;/lastName&gt;&lt;/author&gt;&lt;/authors&gt;&lt;/publication&gt;&lt;/publications&gt;&lt;cites&gt;&lt;/cites&gt;&lt;/citation&gt;</w:instrText>
      </w:r>
      <w:r w:rsidRPr="00410D35">
        <w:rPr>
          <w:rFonts w:ascii="Arial" w:hAnsi="Arial" w:cs="Arial"/>
          <w:i/>
          <w:color w:val="231F20"/>
          <w:sz w:val="24"/>
          <w:szCs w:val="24"/>
          <w:u w:val="single"/>
        </w:rPr>
        <w:fldChar w:fldCharType="separate"/>
      </w:r>
      <w:ins w:id="154" w:author="Alejandro De La Vega" w:date="2016-03-08T18:38:00Z">
        <w:r w:rsidRPr="00410D35">
          <w:rPr>
            <w:rFonts w:ascii="Arial" w:hAnsi="Arial" w:cs="Arial"/>
            <w:i/>
            <w:color w:val="231F20"/>
            <w:sz w:val="24"/>
            <w:szCs w:val="24"/>
            <w:u w:val="single"/>
          </w:rPr>
          <w:t>(Eisenberger, 2015; Lieberman and Eisenberger, 2015)</w:t>
        </w:r>
        <w:r w:rsidRPr="00410D35">
          <w:rPr>
            <w:rFonts w:ascii="Arial" w:hAnsi="Arial" w:cs="Arial"/>
            <w:i/>
            <w:color w:val="231F20"/>
            <w:sz w:val="24"/>
            <w:szCs w:val="24"/>
            <w:u w:val="single"/>
          </w:rPr>
          <w:fldChar w:fldCharType="end"/>
        </w:r>
        <w:r w:rsidRPr="00410D35">
          <w:rPr>
            <w:rFonts w:ascii="Arial" w:hAnsi="Arial" w:cs="Arial"/>
            <w:i/>
            <w:color w:val="231F20"/>
            <w:sz w:val="24"/>
            <w:szCs w:val="24"/>
            <w:u w:val="single"/>
          </w:rPr>
          <w:t>. However, it has been previously suggested that functional specificity increases as with smaller regions of interest</w:t>
        </w:r>
      </w:ins>
      <w:r w:rsidR="00410D35">
        <w:rPr>
          <w:rFonts w:ascii="Arial" w:hAnsi="Arial" w:cs="Arial"/>
          <w:i/>
          <w:color w:val="231F20"/>
          <w:sz w:val="24"/>
          <w:szCs w:val="24"/>
          <w:u w:val="single"/>
        </w:rPr>
        <w:t xml:space="preserve"> (Poldrack, 2006)</w:t>
      </w:r>
      <w:ins w:id="155" w:author="Alejandro De La Vega" w:date="2016-03-08T18:38:00Z">
        <w:r w:rsidRPr="00410D35">
          <w:rPr>
            <w:rFonts w:ascii="Arial" w:hAnsi="Arial" w:cs="Arial"/>
            <w:i/>
            <w:color w:val="231F20"/>
            <w:sz w:val="24"/>
            <w:szCs w:val="24"/>
            <w:u w:val="single"/>
          </w:rPr>
          <w:t xml:space="preserve">; as such additional researcher with greater spatial resolution is needed to determine if there indeed small ‘islands of specialization’ exist </w:t>
        </w:r>
      </w:ins>
      <w:r w:rsidRPr="00410D35">
        <w:rPr>
          <w:rFonts w:ascii="Arial" w:hAnsi="Arial" w:cs="Arial"/>
          <w:i/>
          <w:color w:val="231F20"/>
          <w:sz w:val="24"/>
          <w:szCs w:val="24"/>
          <w:u w:val="single"/>
        </w:rPr>
        <w:fldChar w:fldCharType="begin"/>
      </w:r>
      <w:r w:rsidRPr="00410D35">
        <w:rPr>
          <w:rFonts w:ascii="Arial" w:hAnsi="Arial" w:cs="Arial"/>
          <w:i/>
          <w:color w:val="231F20"/>
          <w:sz w:val="24"/>
          <w:szCs w:val="24"/>
          <w:u w:val="single"/>
        </w:rPr>
        <w:instrText xml:space="preserve"> ADDIN PAPERS2_CITATIONS &lt;citation&gt;&lt;uuid&gt;CB484B94-531A-4413-A66C-2B9630E5960B&lt;/uuid&gt;&lt;priority&gt;0&lt;/priority&gt;&lt;publications&gt;&lt;publication&gt;&lt;publication_date&gt;99201409231200000000222000&lt;/publication_date&gt;&lt;doi&gt;10.1093/cercor/bhu217&lt;/doi&gt;&lt;title&gt;Functional Specialization and Flexibility in Human Association Cortex&lt;/title&gt;&lt;uuid&gt;91A23747-3693-45A6-9C8F-26457D2CBA64&lt;/uuid&gt;&lt;subtype&gt;400&lt;/subtype&gt;&lt;type&gt;400&lt;/type&gt;&lt;url&gt;http://www.cercor.oxfordjournals.org/cgi/doi/10.1093/cercor/bhu217&lt;/url&gt;&lt;bundle&gt;&lt;publication&gt;&lt;publisher&gt;Oxford University Press&lt;/publisher&gt;&lt;title&gt;Cerebral Cortex&lt;/title&gt;&lt;type&gt;-100&lt;/type&gt;&lt;subtype&gt;-100&lt;/subtype&gt;&lt;uuid&gt;1794EEFC-0112-4B9A-99D2-F2AC6DEDAC7F&lt;/uuid&gt;&lt;/publication&gt;&lt;/bundle&gt;&lt;authors&gt;&lt;author&gt;&lt;firstName&gt;B&lt;/firstName&gt;&lt;middleNames&gt;T T&lt;/middleNames&gt;&lt;lastName&gt;Yeo&lt;/lastName&gt;&lt;/author&gt;&lt;author&gt;&lt;firstName&gt;F&lt;/firstName&gt;&lt;middleNames&gt;M&lt;/middleNames&gt;&lt;lastName&gt;Krienen&lt;/lastName&gt;&lt;/author&gt;&lt;author&gt;&lt;firstName&gt;S&lt;/firstName&gt;&lt;middleNames&gt;B&lt;/middleNames&gt;&lt;lastName&gt;Eickhoff&lt;/lastName&gt;&lt;/author&gt;&lt;author&gt;&lt;firstName&gt;S&lt;/firstName&gt;&lt;middleNames&gt;N&lt;/middleNames&gt;&lt;lastName&gt;Yaakub&lt;/lastName&gt;&lt;/author&gt;&lt;author&gt;&lt;firstName&gt;P&lt;/firstName&gt;&lt;middleNames&gt;T&lt;/middleNames&gt;&lt;lastName&gt;Fox&lt;/lastName&gt;&lt;/author&gt;&lt;author&gt;&lt;firstName&gt;R&lt;/firstName&gt;&lt;middleNames&gt;L&lt;/middleNames&gt;&lt;lastName&gt;Buckner&lt;/lastName&gt;&lt;/author&gt;&lt;author&gt;&lt;firstName&gt;C&lt;/firstName&gt;&lt;middleNames&gt;L&lt;/middleNames&gt;&lt;lastName&gt;Asplund&lt;/lastName&gt;&lt;/author&gt;&lt;author&gt;&lt;firstName&gt;M&lt;/firstName&gt;&lt;middleNames&gt;W L&lt;/middleNames&gt;&lt;lastName&gt;Chee&lt;/lastName&gt;&lt;/author&gt;&lt;/authors&gt;&lt;/publication&gt;&lt;publication&gt;&lt;uuid&gt;3A7B5504-E822-4B7C-81FD-81315E8BD0AA&lt;/uuid&gt;&lt;volume&gt;73&lt;/volume&gt;&lt;doi&gt;10.1016/j.neuroimage.2013.01.071&lt;/doi&gt;&lt;startpage&gt;50&lt;/startpage&gt;&lt;publication_date&gt;99201306011200000000222000&lt;/publication_date&gt;&lt;url&gt;http://dx.doi.org/10.1016/j.neuroimage.2013.01.071&lt;/url&gt;&lt;type&gt;400&lt;/type&gt;&lt;title&gt;Describing functional diversity of brain regions and brain networks&lt;/title&gt;&lt;publisher&gt;Elsevier Inc.&lt;/publisher&gt;&lt;number&gt;C&lt;/number&gt;&lt;subtype&gt;400&lt;/subtype&gt;&lt;endpage&gt;58&lt;/endpage&gt;&lt;bundle&gt;&lt;publication&gt;&lt;publisher&gt;Elsevier Inc.&lt;/publisher&gt;&lt;title&gt;NeuroImage&lt;/title&gt;&lt;type&gt;-100&lt;/type&gt;&lt;subtype&gt;-100&lt;/subtype&gt;&lt;uuid&gt;C999927C-B94A-48FA-98D1-0626ECBA674C&lt;/uuid&gt;&lt;/publication&gt;&lt;/bundle&gt;&lt;authors&gt;&lt;author&gt;&lt;firstName&gt;Michael&lt;/firstName&gt;&lt;middleNames&gt;L&lt;/middleNames&gt;&lt;lastName&gt;Anderson&lt;/lastName&gt;&lt;/author&gt;&lt;author&gt;&lt;firstName&gt;Josh&lt;/firstName&gt;&lt;lastName&gt;Kinnison&lt;/lastName&gt;&lt;/author&gt;&lt;author&gt;&lt;firstName&gt;Luiz&lt;/firstName&gt;&lt;lastName&gt;Pessoa&lt;/lastName&gt;&lt;/author&gt;&lt;/authors&gt;&lt;/publication&gt;&lt;/publications&gt;&lt;cites&gt;&lt;/cites&gt;&lt;/citation&gt;</w:instrText>
      </w:r>
      <w:r w:rsidRPr="00410D35">
        <w:rPr>
          <w:rFonts w:ascii="Arial" w:hAnsi="Arial" w:cs="Arial"/>
          <w:i/>
          <w:color w:val="231F20"/>
          <w:sz w:val="24"/>
          <w:szCs w:val="24"/>
          <w:u w:val="single"/>
        </w:rPr>
        <w:fldChar w:fldCharType="separate"/>
      </w:r>
      <w:ins w:id="156" w:author="Alejandro De La Vega" w:date="2016-03-08T18:38:00Z">
        <w:r w:rsidRPr="00410D35">
          <w:rPr>
            <w:rFonts w:ascii="Arial" w:hAnsi="Arial" w:cs="Arial"/>
            <w:i/>
            <w:color w:val="231F20"/>
            <w:sz w:val="24"/>
            <w:szCs w:val="24"/>
            <w:u w:val="single"/>
          </w:rPr>
          <w:t>(Anderson et al., 2013; Yeo et al., 2014)</w:t>
        </w:r>
        <w:r w:rsidRPr="00410D35">
          <w:rPr>
            <w:rFonts w:ascii="Arial" w:hAnsi="Arial" w:cs="Arial"/>
            <w:i/>
            <w:color w:val="231F20"/>
            <w:sz w:val="24"/>
            <w:szCs w:val="24"/>
            <w:u w:val="single"/>
          </w:rPr>
          <w:fldChar w:fldCharType="end"/>
        </w:r>
        <w:r w:rsidRPr="00410D35">
          <w:rPr>
            <w:rFonts w:ascii="Arial" w:hAnsi="Arial" w:cs="Arial"/>
            <w:i/>
            <w:color w:val="231F20"/>
            <w:sz w:val="24"/>
            <w:szCs w:val="24"/>
            <w:u w:val="single"/>
          </w:rPr>
          <w:t xml:space="preserve">. </w:t>
        </w:r>
      </w:ins>
    </w:p>
    <w:p w14:paraId="230E78AE" w14:textId="32EB8EF7" w:rsidR="006F51B0" w:rsidRPr="00410D35" w:rsidRDefault="00410D35" w:rsidP="00410D35">
      <w:pPr>
        <w:spacing w:after="0" w:line="240" w:lineRule="auto"/>
        <w:ind w:firstLine="720"/>
        <w:jc w:val="left"/>
        <w:rPr>
          <w:rFonts w:ascii="Arial" w:hAnsi="Arial" w:cs="Arial"/>
          <w:i/>
          <w:color w:val="231F20"/>
          <w:sz w:val="24"/>
          <w:szCs w:val="24"/>
        </w:rPr>
      </w:pPr>
      <w:r w:rsidRPr="00410D35">
        <w:rPr>
          <w:rFonts w:ascii="Arial" w:hAnsi="Arial" w:cs="Arial"/>
          <w:i/>
          <w:color w:val="231F20"/>
          <w:sz w:val="24"/>
          <w:szCs w:val="24"/>
          <w:u w:val="single"/>
        </w:rPr>
        <w:t xml:space="preserve">Although the present results provide a comprehensive snapshot MFC function, many have argued that brain regions dynamically assume different roles </w:t>
      </w:r>
      <w:r w:rsidRPr="00410D35">
        <w:rPr>
          <w:rFonts w:ascii="Arial" w:hAnsi="Arial" w:cs="Arial"/>
          <w:i/>
          <w:color w:val="231F20"/>
          <w:sz w:val="24"/>
          <w:szCs w:val="24"/>
          <w:u w:val="single"/>
        </w:rPr>
        <w:fldChar w:fldCharType="begin"/>
      </w:r>
      <w:r w:rsidRPr="00410D35">
        <w:rPr>
          <w:rFonts w:ascii="Arial" w:hAnsi="Arial" w:cs="Arial"/>
          <w:i/>
          <w:color w:val="231F20"/>
          <w:sz w:val="24"/>
          <w:szCs w:val="24"/>
          <w:u w:val="single"/>
        </w:rPr>
        <w:instrText xml:space="preserve"> ADDIN PAPERS2_CITATIONS &lt;citation&gt;&lt;uuid&gt;AD5E7C18-9BC2-4A73-94C4-B2DB4C4E4520&lt;/uuid&gt;&lt;priority&gt;0&lt;/priority&gt;&lt;publications&gt;&lt;publication&gt;&lt;publication_date&gt;99201500001200000000200000&lt;/publication_date&gt;&lt;number&gt;38&lt;/number&gt;&lt;title&gt;The cognitive-emotional brain: Opportunitvnies and challenges for understanding neuropsychiatric disorders&lt;/title&gt;&lt;uuid&gt;D9EA4976-5660-4EE9-BE2C-38B28470D09A&lt;/uuid&gt;&lt;subtype&gt;400&lt;/subtype&gt;&lt;type&gt;400&lt;/type&gt;&lt;url&gt;http://search.proquest.com/openview/7a1c71f2ec1f31a6112debba5205a0f9/1?pq-origsite=gscholar&amp;amp;cbl=47829&lt;/url&gt;&lt;bundle&gt;&lt;publication&gt;&lt;publisher&gt;Cambridge University Press&lt;/publisher&gt;&lt;title&gt;Behavioral and Brain Sciences&lt;/title&gt;&lt;type&gt;-100&lt;/type&gt;&lt;subtype&gt;-100&lt;/subtype&gt;&lt;uuid&gt;89747A4B-A34C-4ED7-B27E-9E012D229556&lt;/uuid&gt;&lt;/publication&gt;&lt;/bundle&gt;&lt;authors&gt;&lt;author&gt;&lt;firstName&gt;Alexander&lt;/firstName&gt;&lt;middleNames&gt;J&lt;/middleNames&gt;&lt;lastName&gt;Shackman&lt;/lastName&gt;&lt;/author&gt;&lt;author&gt;&lt;firstName&gt;Andrew&lt;/firstName&gt;&lt;middleNames&gt;S&lt;/middleNames&gt;&lt;lastName&gt;Fox&lt;/lastName&gt;&lt;/author&gt;&lt;author&gt;&lt;firstName&gt;David&lt;/firstName&gt;&lt;middleNames&gt;A&lt;/middleNames&gt;&lt;lastName&gt;Seminowicz&lt;/lastName&gt;&lt;/author&gt;&lt;/authors&gt;&lt;/publication&gt;&lt;/publications&gt;&lt;cites&gt;&lt;/cites&gt;&lt;/citation&gt;</w:instrText>
      </w:r>
      <w:r w:rsidRPr="00410D35">
        <w:rPr>
          <w:rFonts w:ascii="Arial" w:hAnsi="Arial" w:cs="Arial"/>
          <w:i/>
          <w:color w:val="231F20"/>
          <w:sz w:val="24"/>
          <w:szCs w:val="24"/>
          <w:u w:val="single"/>
        </w:rPr>
        <w:fldChar w:fldCharType="separate"/>
      </w:r>
      <w:r w:rsidRPr="00410D35">
        <w:rPr>
          <w:rFonts w:ascii="Arial" w:hAnsi="Arial" w:cs="Arial"/>
          <w:i/>
          <w:color w:val="231F20"/>
          <w:sz w:val="24"/>
          <w:szCs w:val="24"/>
          <w:u w:val="single"/>
        </w:rPr>
        <w:t>(Shackman et al., 2015)</w:t>
      </w:r>
      <w:r w:rsidRPr="00410D35">
        <w:rPr>
          <w:rFonts w:ascii="Arial" w:hAnsi="Arial" w:cs="Arial"/>
          <w:i/>
          <w:color w:val="231F20"/>
          <w:sz w:val="24"/>
          <w:szCs w:val="24"/>
          <w:u w:val="single"/>
        </w:rPr>
        <w:fldChar w:fldCharType="end"/>
      </w:r>
      <w:r w:rsidRPr="00410D35">
        <w:rPr>
          <w:rFonts w:ascii="Arial" w:hAnsi="Arial" w:cs="Arial"/>
          <w:i/>
          <w:color w:val="231F20"/>
          <w:sz w:val="24"/>
          <w:szCs w:val="24"/>
          <w:u w:val="single"/>
        </w:rPr>
        <w:t xml:space="preserve"> and modulate their connectivity as a function of task demands </w:t>
      </w:r>
      <w:r w:rsidRPr="00410D35">
        <w:rPr>
          <w:rFonts w:ascii="Arial" w:hAnsi="Arial" w:cs="Arial"/>
          <w:i/>
          <w:color w:val="231F20"/>
          <w:sz w:val="24"/>
          <w:szCs w:val="24"/>
          <w:u w:val="single"/>
        </w:rPr>
        <w:fldChar w:fldCharType="begin"/>
      </w:r>
      <w:r w:rsidRPr="00410D35">
        <w:rPr>
          <w:rFonts w:ascii="Arial" w:hAnsi="Arial" w:cs="Arial"/>
          <w:i/>
          <w:color w:val="231F20"/>
          <w:sz w:val="24"/>
          <w:szCs w:val="24"/>
          <w:u w:val="single"/>
        </w:rPr>
        <w:instrText xml:space="preserve"> ADDIN PAPERS2_CITATIONS &lt;citation&gt;&lt;uuid&gt;7BE23E04-0ED0-4415-A0EB-A2CC955998D6&lt;/uuid&gt;&lt;priority&gt;0&lt;/priority&gt;&lt;publications&gt;&lt;publication&gt;&lt;volume&gt;83&lt;/volume&gt;&lt;publication_date&gt;99201407001200000000220000&lt;/publication_date&gt;&lt;number&gt;1&lt;/number&gt;&lt;doi&gt;10.1016/j.neuron.2014.05.014&lt;/doi&gt;&lt;startpage&gt;238&lt;/startpage&gt;&lt;title&gt;Intrinsic and Task-Evoked Network Architectures of the Human Brain&lt;/title&gt;&lt;uuid&gt;48796DFF-0B59-4B97-88C2-8A97DC13E6BB&lt;/uuid&gt;&lt;subtype&gt;400&lt;/subtype&gt;&lt;endpage&gt;251&lt;/endpage&gt;&lt;type&gt;400&lt;/type&gt;&lt;url&gt;http://linkinghub.elsevier.com/retrieve/pii/S0896627314004000&lt;/url&gt;&lt;bundle&gt;&lt;publication&gt;&lt;publisher&gt;Elsevier Inc.&lt;/publisher&gt;&lt;title&gt;Neuron&lt;/title&gt;&lt;type&gt;-100&lt;/type&gt;&lt;subtype&gt;-100&lt;/subtype&gt;&lt;uuid&gt;4F760053-710C-45E0-BDA8-53102C65B1F7&lt;/uuid&gt;&lt;/publication&gt;&lt;/bundle&gt;&lt;authors&gt;&lt;author&gt;&lt;firstName&gt;Michael&lt;/firstName&gt;&lt;middleNames&gt;W&lt;/middleNames&gt;&lt;lastName&gt;Cole&lt;/lastName&gt;&lt;/author&gt;&lt;author&gt;&lt;firstName&gt;Danielle&lt;/firstName&gt;&lt;middleNames&gt;S&lt;/middleNames&gt;&lt;lastName&gt;Bassett&lt;/lastName&gt;&lt;/author&gt;&lt;author&gt;&lt;firstName&gt;Jonathan&lt;/firstName&gt;&lt;middleNames&gt;D&lt;/middleNames&gt;&lt;lastName&gt;Power&lt;/lastName&gt;&lt;/author&gt;&lt;author&gt;&lt;firstName&gt;Todd&lt;/firstName&gt;&lt;middleNames&gt;S&lt;/middleNames&gt;&lt;lastName&gt;Braver&lt;/lastName&gt;&lt;/author&gt;&lt;author&gt;&lt;firstName&gt;Steven&lt;/firstName&gt;&lt;middleNames&gt;E&lt;/middleNames&gt;&lt;lastName&gt;Petersen&lt;/lastName&gt;&lt;/author&gt;&lt;/authors&gt;&lt;/publication&gt;&lt;publication&gt;&lt;volume&gt;11&lt;/volume&gt;&lt;publication_date&gt;99201512021200000000222000&lt;/publication_date&gt;&lt;number&gt;12&lt;/number&gt;&lt;doi&gt;10.1371/journal.pcbi.1004533&lt;/doi&gt;&lt;startpage&gt;e1004533&lt;/startpage&gt;&lt;title&gt;A Functional Cartography of Cognitive Systems&lt;/title&gt;&lt;uuid&gt;221D323D-6323-44DA-B8FB-39A438436AC5&lt;/uuid&gt;&lt;subtype&gt;400&lt;/subtype&gt;&lt;endpage&gt;26&lt;/endpage&gt;&lt;type&gt;400&lt;/type&gt;&lt;url&gt;http://dx.plos.org/10.1371/journal.pcbi.1004533&lt;/url&gt;&lt;bundle&gt;&lt;publication&gt;&lt;publisher&gt;Public Library of Science&lt;/publisher&gt;&lt;title&gt;PLoS Computational Biology&lt;/title&gt;&lt;type&gt;-100&lt;/type&gt;&lt;subtype&gt;-100&lt;/subtype&gt;&lt;uuid&gt;F3518F4A-9071-43C7-898D-0CD89B5CE73B&lt;/uuid&gt;&lt;/publication&gt;&lt;/bundle&gt;&lt;authors&gt;&lt;author&gt;&lt;firstName&gt;Marcelo&lt;/firstName&gt;&lt;middleNames&gt;G&lt;/middleNames&gt;&lt;lastName&gt;Mattar&lt;/lastName&gt;&lt;/author&gt;&lt;author&gt;&lt;firstName&gt;Michael&lt;/firstName&gt;&lt;middleNames&gt;W&lt;/middleNames&gt;&lt;lastName&gt;Cole&lt;/lastName&gt;&lt;/author&gt;&lt;author&gt;&lt;firstName&gt;Sharon&lt;/firstName&gt;&lt;middleNames&gt;L&lt;/middleNames&gt;&lt;lastName&gt;Thompson-Schill&lt;/lastName&gt;&lt;/author&gt;&lt;author&gt;&lt;firstName&gt;Danielle&lt;/firstName&gt;&lt;middleNames&gt;S&lt;/middleNames&gt;&lt;lastName&gt;Bassett&lt;/lastName&gt;&lt;/author&gt;&lt;/authors&gt;&lt;editors&gt;&lt;author&gt;&lt;firstName&gt;Christopher&lt;/firstName&gt;&lt;middleNames&gt;J&lt;/middleNames&gt;&lt;lastName&gt;Honey&lt;/lastName&gt;&lt;/author&gt;&lt;/editors&gt;&lt;/publication&gt;&lt;/publications&gt;&lt;cites&gt;&lt;/cites&gt;&lt;/citation&gt;</w:instrText>
      </w:r>
      <w:r w:rsidRPr="00410D35">
        <w:rPr>
          <w:rFonts w:ascii="Arial" w:hAnsi="Arial" w:cs="Arial"/>
          <w:i/>
          <w:color w:val="231F20"/>
          <w:sz w:val="24"/>
          <w:szCs w:val="24"/>
          <w:u w:val="single"/>
        </w:rPr>
        <w:fldChar w:fldCharType="separate"/>
      </w:r>
      <w:r w:rsidRPr="00410D35">
        <w:rPr>
          <w:rFonts w:ascii="Arial" w:hAnsi="Arial" w:cs="Arial"/>
          <w:i/>
          <w:color w:val="231F20"/>
          <w:sz w:val="24"/>
          <w:szCs w:val="24"/>
          <w:u w:val="single"/>
        </w:rPr>
        <w:t>(Cole et al., 2014; Mattar et al., 2015)</w:t>
      </w:r>
      <w:r w:rsidRPr="00410D35">
        <w:rPr>
          <w:rFonts w:ascii="Arial" w:hAnsi="Arial" w:cs="Arial"/>
          <w:i/>
          <w:color w:val="231F20"/>
          <w:sz w:val="24"/>
          <w:szCs w:val="24"/>
          <w:u w:val="single"/>
        </w:rPr>
        <w:fldChar w:fldCharType="end"/>
      </w:r>
      <w:r w:rsidRPr="00410D35">
        <w:rPr>
          <w:rFonts w:ascii="Arial" w:hAnsi="Arial" w:cs="Arial"/>
          <w:i/>
          <w:color w:val="231F20"/>
          <w:sz w:val="24"/>
          <w:szCs w:val="24"/>
          <w:u w:val="single"/>
        </w:rPr>
        <w:t xml:space="preserve">.  Moreover, MCC is likely to be among the most heterogeneous brain regions </w:t>
      </w:r>
      <w:r w:rsidRPr="00410D35">
        <w:rPr>
          <w:rFonts w:ascii="Arial" w:hAnsi="Arial" w:cs="Arial"/>
          <w:i/>
          <w:color w:val="231F20"/>
          <w:sz w:val="24"/>
          <w:szCs w:val="24"/>
          <w:u w:val="single"/>
        </w:rPr>
        <w:fldChar w:fldCharType="begin"/>
      </w:r>
      <w:r w:rsidRPr="00410D35">
        <w:rPr>
          <w:rFonts w:ascii="Arial" w:hAnsi="Arial" w:cs="Arial"/>
          <w:i/>
          <w:color w:val="231F20"/>
          <w:sz w:val="24"/>
          <w:szCs w:val="24"/>
          <w:u w:val="single"/>
        </w:rPr>
        <w:instrText xml:space="preserve"> ADDIN PAPERS2_CITATIONS &lt;citation&gt;&lt;uuid&gt;A9831969-BE5A-49F7-B01E-892BAE70CCB6&lt;/uuid&gt;&lt;priority&gt;0&lt;/priority&gt;&lt;publications&gt;&lt;publication&gt;&lt;uuid&gt;3A7B5504-E822-4B7C-81FD-81315E8BD0AA&lt;/uuid&gt;&lt;volume&gt;73&lt;/volume&gt;&lt;doi&gt;10.1016/j.neuroimage.2013.01.071&lt;/doi&gt;&lt;startpage&gt;50&lt;/startpage&gt;&lt;publication_date&gt;99201306011200000000222000&lt;/publication_date&gt;&lt;url&gt;http://dx.doi.org/10.1016/j.neuroimage.2013.01.071&lt;/url&gt;&lt;type&gt;400&lt;/type&gt;&lt;title&gt;Describing functional diversity of brain regions and brain networks&lt;/title&gt;&lt;publisher&gt;Elsevier Inc.&lt;/publisher&gt;&lt;number&gt;C&lt;/number&gt;&lt;subtype&gt;400&lt;/subtype&gt;&lt;endpage&gt;58&lt;/endpage&gt;&lt;bundle&gt;&lt;publication&gt;&lt;publisher&gt;Elsevier Inc.&lt;/publisher&gt;&lt;title&gt;NeuroImage&lt;/title&gt;&lt;type&gt;-100&lt;/type&gt;&lt;subtype&gt;-100&lt;/subtype&gt;&lt;uuid&gt;C999927C-B94A-48FA-98D1-0626ECBA674C&lt;/uuid&gt;&lt;/publication&gt;&lt;/bundle&gt;&lt;authors&gt;&lt;author&gt;&lt;firstName&gt;Michael&lt;/firstName&gt;&lt;middleNames&gt;L&lt;/middleNames&gt;&lt;lastName&gt;Anderson&lt;/lastName&gt;&lt;/author&gt;&lt;author&gt;&lt;firstName&gt;Josh&lt;/firstName&gt;&lt;lastName&gt;Kinnison&lt;/lastName&gt;&lt;/author&gt;&lt;author&gt;&lt;firstName&gt;Luiz&lt;/firstName&gt;&lt;lastName&gt;Pessoa&lt;/lastName&gt;&lt;/author&gt;&lt;/authors&gt;&lt;/publication&gt;&lt;/publications&gt;&lt;cites&gt;&lt;/cites&gt;&lt;/citation&gt;</w:instrText>
      </w:r>
      <w:r w:rsidRPr="00410D35">
        <w:rPr>
          <w:rFonts w:ascii="Arial" w:hAnsi="Arial" w:cs="Arial"/>
          <w:i/>
          <w:color w:val="231F20"/>
          <w:sz w:val="24"/>
          <w:szCs w:val="24"/>
          <w:u w:val="single"/>
        </w:rPr>
        <w:fldChar w:fldCharType="separate"/>
      </w:r>
      <w:r w:rsidRPr="00410D35">
        <w:rPr>
          <w:rFonts w:ascii="Arial" w:hAnsi="Arial" w:cs="Arial"/>
          <w:i/>
          <w:color w:val="231F20"/>
          <w:sz w:val="24"/>
          <w:szCs w:val="24"/>
          <w:u w:val="single"/>
        </w:rPr>
        <w:t>(Anderson et al., 2013)</w:t>
      </w:r>
      <w:r w:rsidRPr="00410D35">
        <w:rPr>
          <w:rFonts w:ascii="Arial" w:hAnsi="Arial" w:cs="Arial"/>
          <w:i/>
          <w:color w:val="231F20"/>
          <w:sz w:val="24"/>
          <w:szCs w:val="24"/>
          <w:u w:val="single"/>
        </w:rPr>
        <w:fldChar w:fldCharType="end"/>
      </w:r>
      <w:r w:rsidRPr="00410D35">
        <w:rPr>
          <w:rFonts w:ascii="Arial" w:hAnsi="Arial" w:cs="Arial"/>
          <w:i/>
          <w:color w:val="231F20"/>
          <w:sz w:val="24"/>
          <w:szCs w:val="24"/>
          <w:u w:val="single"/>
        </w:rPr>
        <w:t xml:space="preserve"> as evidenced by its very high activation rate </w:t>
      </w:r>
      <w:r w:rsidRPr="00410D35">
        <w:rPr>
          <w:rFonts w:ascii="Arial" w:hAnsi="Arial" w:cs="Arial"/>
          <w:i/>
          <w:color w:val="231F20"/>
          <w:sz w:val="24"/>
          <w:szCs w:val="24"/>
          <w:u w:val="single"/>
        </w:rPr>
        <w:fldChar w:fldCharType="begin"/>
      </w:r>
      <w:r w:rsidRPr="00410D35">
        <w:rPr>
          <w:rFonts w:ascii="Arial" w:hAnsi="Arial" w:cs="Arial"/>
          <w:i/>
          <w:color w:val="231F20"/>
          <w:sz w:val="24"/>
          <w:szCs w:val="24"/>
          <w:u w:val="single"/>
        </w:rPr>
        <w:instrText xml:space="preserve"> ADDIN PAPERS2_CITATIONS &lt;citation&gt;&lt;uuid&gt;C653647B-FB6D-4BBF-948A-8D615FDB4F6C&lt;/uuid&gt;&lt;priority&gt;0&lt;/priority&gt;&lt;publications&gt;&lt;publication&gt;&lt;uuid&gt;1EA06D61-DF04-4C7D-A87A-EB2F15C34818&lt;/uuid&gt;&lt;volume&gt;214&lt;/volume&gt;&lt;doi&gt;10.1007/s00429-010-0260-2&lt;/doi&gt;&lt;startpage&gt;669&lt;/startpage&gt;&lt;publication_date&gt;99201000001200000000200000&lt;/publication_date&gt;&lt;url&gt;http://link.springer.com/article/10.1007/s00429-010-0260-2/fulltext.html&lt;/url&gt;&lt;type&gt;400&lt;/type&gt;&lt;title&gt;Role of the anterior insula in task-level control and focal attention&lt;/title&gt;&lt;publisher&gt;Springer-Verlag&lt;/publisher&gt;&lt;number&gt;5-6&lt;/number&gt;&lt;subtype&gt;400&lt;/subtype&gt;&lt;endpage&gt;680&lt;/endpage&gt;&lt;bundle&gt;&lt;publication&gt;&lt;publisher&gt;Springer Berlin Heidelberg&lt;/publisher&gt;&lt;title&gt;Brain Structure and Function&lt;/title&gt;&lt;type&gt;-100&lt;/type&gt;&lt;subtype&gt;-100&lt;/subtype&gt;&lt;uuid&gt;D8AEE0E1-3C25-4936-B671-C73CE53C0935&lt;/uuid&gt;&lt;/publication&gt;&lt;/bundle&gt;&lt;authors&gt;&lt;author&gt;&lt;firstName&gt;Steven&lt;/firstName&gt;&lt;middleNames&gt;M&lt;/middleNames&gt;&lt;lastName&gt;Nelson&lt;/lastName&gt;&lt;/author&gt;&lt;author&gt;&lt;firstName&gt;Nico&lt;/firstName&gt;&lt;middleNames&gt;U F&lt;/middleNames&gt;&lt;lastName&gt;Dosenbach&lt;/lastName&gt;&lt;/author&gt;&lt;author&gt;&lt;firstName&gt;Alexander&lt;/firstName&gt;&lt;middleNames&gt;L&lt;/middleNames&gt;&lt;lastName&gt;Cohen&lt;/lastName&gt;&lt;/author&gt;&lt;author&gt;&lt;firstName&gt;Mark&lt;/firstName&gt;&lt;middleNames&gt;E&lt;/middleNames&gt;&lt;lastName&gt;Wheeler&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Pr="00410D35">
        <w:rPr>
          <w:rFonts w:ascii="Arial" w:hAnsi="Arial" w:cs="Arial"/>
          <w:i/>
          <w:color w:val="231F20"/>
          <w:sz w:val="24"/>
          <w:szCs w:val="24"/>
          <w:u w:val="single"/>
        </w:rPr>
        <w:fldChar w:fldCharType="separate"/>
      </w:r>
      <w:r w:rsidRPr="00410D35">
        <w:rPr>
          <w:rFonts w:ascii="Arial" w:hAnsi="Arial" w:cs="Arial"/>
          <w:i/>
          <w:color w:val="231F20"/>
          <w:sz w:val="24"/>
          <w:szCs w:val="24"/>
          <w:u w:val="single"/>
        </w:rPr>
        <w:t>(Nelson et al., 2010a; Yarkoni et al., 2011)</w:t>
      </w:r>
      <w:r w:rsidRPr="00410D35">
        <w:rPr>
          <w:rFonts w:ascii="Arial" w:hAnsi="Arial" w:cs="Arial"/>
          <w:i/>
          <w:color w:val="231F20"/>
          <w:sz w:val="24"/>
          <w:szCs w:val="24"/>
          <w:u w:val="single"/>
        </w:rPr>
        <w:fldChar w:fldCharType="end"/>
      </w:r>
      <w:r w:rsidRPr="00410D35">
        <w:rPr>
          <w:rFonts w:ascii="Arial" w:hAnsi="Arial" w:cs="Arial"/>
          <w:i/>
          <w:color w:val="231F20"/>
          <w:sz w:val="24"/>
          <w:szCs w:val="24"/>
          <w:u w:val="single"/>
        </w:rPr>
        <w:t xml:space="preserve">. Thus, it is possible that the functional profiles presented herein represented an ‘average’; as such, regions may deviate from this average depending on task-demands. For example, it’s possible that ventral MCC co-activates more strongly with the amygdala during ‘fear’, but co-activates with posterior insula during ‘pain’. An interesting avenue of future research will be to precisely characterize how co-activation and functional patterns of MCC change as a function of context through large-scale meta-analysis and dynamic resting-state functional connectivity </w:t>
      </w:r>
      <w:r w:rsidRPr="00410D35">
        <w:rPr>
          <w:rFonts w:ascii="Arial" w:hAnsi="Arial" w:cs="Arial"/>
          <w:i/>
          <w:color w:val="231F20"/>
          <w:sz w:val="24"/>
          <w:szCs w:val="24"/>
          <w:u w:val="single"/>
        </w:rPr>
        <w:fldChar w:fldCharType="begin"/>
      </w:r>
      <w:r w:rsidRPr="00410D35">
        <w:rPr>
          <w:rFonts w:ascii="Arial" w:hAnsi="Arial" w:cs="Arial"/>
          <w:i/>
          <w:color w:val="231F20"/>
          <w:sz w:val="24"/>
          <w:szCs w:val="24"/>
          <w:u w:val="single"/>
        </w:rPr>
        <w:instrText xml:space="preserve"> ADDIN PAPERS2_CITATIONS &lt;citation&gt;&lt;uuid&gt;AFA73F76-312F-44D9-8B72-B13829D6F4EF&lt;/uuid&gt;&lt;priority&gt;0&lt;/priority&gt;&lt;publications&gt;&lt;publication&gt;&lt;uuid&gt;B5A2C926-CA89-45F2-9A6F-3E5E78143BE6&lt;/uuid&gt;&lt;volume&gt;80&lt;/volume&gt;&lt;doi&gt;10.1016/j.neuroimage.2013.05.079&lt;/doi&gt;&lt;startpage&gt;360&lt;/startpage&gt;&lt;publication_date&gt;99201310151200000000222000&lt;/publication_date&gt;&lt;url&gt;http://dx.doi.org/10.1016/j.neuroimage.2013.05.079&lt;/url&gt;&lt;type&gt;400&lt;/type&gt;&lt;title&gt;Dynamic functional connectivity: Promise, issues, and interpretations&lt;/title&gt;&lt;publisher&gt;Elsevier Inc.&lt;/publisher&gt;&lt;number&gt;C&lt;/number&gt;&lt;subtype&gt;400&lt;/subtype&gt;&lt;endpage&gt;378&lt;/endpage&gt;&lt;bundle&gt;&lt;publication&gt;&lt;publisher&gt;Elsevier Inc.&lt;/publisher&gt;&lt;title&gt;NeuroImage&lt;/title&gt;&lt;type&gt;-100&lt;/type&gt;&lt;subtype&gt;-100&lt;/subtype&gt;&lt;uuid&gt;C999927C-B94A-48FA-98D1-0626ECBA674C&lt;/uuid&gt;&lt;/publication&gt;&lt;/bundle&gt;&lt;authors&gt;&lt;author&gt;&lt;firstName&gt;R&lt;/firstName&gt;&lt;middleNames&gt;Matthew&lt;/middleNames&gt;&lt;lastName&gt;Hutchison&lt;/lastName&gt;&lt;/author&gt;&lt;author&gt;&lt;firstName&gt;Thilo&lt;/firstName&gt;&lt;lastName&gt;Womelsdorf&lt;/lastName&gt;&lt;/author&gt;&lt;author&gt;&lt;firstName&gt;Elena&lt;/firstName&gt;&lt;middleNames&gt;A&lt;/middleNames&gt;&lt;lastName&gt;Allen&lt;/lastName&gt;&lt;/author&gt;&lt;author&gt;&lt;firstName&gt;Peter&lt;/firstName&gt;&lt;middleNames&gt;A&lt;/middleNames&gt;&lt;lastName&gt;Bandettini&lt;/lastName&gt;&lt;/author&gt;&lt;author&gt;&lt;firstName&gt;Vince&lt;/firstName&gt;&lt;middleNames&gt;D&lt;/middleNames&gt;&lt;lastName&gt;Calhoun&lt;/lastName&gt;&lt;/author&gt;&lt;author&gt;&lt;firstName&gt;Maurizio&lt;/firstName&gt;&lt;lastName&gt;Corbetta&lt;/lastName&gt;&lt;/author&gt;&lt;author&gt;&lt;firstName&gt;Stefania&lt;/firstName&gt;&lt;droppingParticle&gt;Della&lt;/droppingParticle&gt;&lt;lastName&gt;Penna&lt;/lastName&gt;&lt;/author&gt;&lt;author&gt;&lt;firstName&gt;Jeff&lt;/firstName&gt;&lt;middleNames&gt;H&lt;/middleNames&gt;&lt;lastName&gt;Duyn&lt;/lastName&gt;&lt;/author&gt;&lt;author&gt;&lt;firstName&gt;Gary&lt;/firstName&gt;&lt;middleNames&gt;H&lt;/middleNames&gt;&lt;lastName&gt;Glover&lt;/lastName&gt;&lt;/author&gt;&lt;author&gt;&lt;firstName&gt;Javier&lt;/firstName&gt;&lt;lastName&gt;Gonzalez-Castillo&lt;/lastName&gt;&lt;/author&gt;&lt;author&gt;&lt;firstName&gt;Daniel&lt;/firstName&gt;&lt;middleNames&gt;A&lt;/middleNames&gt;&lt;lastName&gt;Handwerker&lt;/lastName&gt;&lt;/author&gt;&lt;author&gt;&lt;firstName&gt;Shella&lt;/firstName&gt;&lt;lastName&gt;Keilholz&lt;/lastName&gt;&lt;/author&gt;&lt;author&gt;&lt;firstName&gt;Vesa&lt;/firstName&gt;&lt;lastName&gt;Kiviniemi&lt;/lastName&gt;&lt;/author&gt;&lt;author&gt;&lt;firstName&gt;David&lt;/firstName&gt;&lt;middleNames&gt;A&lt;/middleNames&gt;&lt;lastName&gt;Leopold&lt;/lastName&gt;&lt;/author&gt;&lt;author&gt;&lt;nonDroppingParticle&gt;de&lt;/nonDroppingParticle&gt;&lt;firstName&gt;Francesco&lt;/firstName&gt;&lt;lastName&gt;Pasquale&lt;/lastName&gt;&lt;/author&gt;&lt;author&gt;&lt;firstName&gt;Olaf&lt;/firstName&gt;&lt;lastName&gt;Sporns&lt;/lastName&gt;&lt;/author&gt;&lt;author&gt;&lt;firstName&gt;Martin&lt;/firstName&gt;&lt;lastName&gt;Walter&lt;/lastName&gt;&lt;/author&gt;&lt;author&gt;&lt;firstName&gt;Catie&lt;/firstName&gt;&lt;lastName&gt;Chang&lt;/lastName&gt;&lt;/author&gt;&lt;/authors&gt;&lt;/publication&gt;&lt;/publications&gt;&lt;cites&gt;&lt;/cites&gt;&lt;/citation&gt;</w:instrText>
      </w:r>
      <w:r w:rsidRPr="00410D35">
        <w:rPr>
          <w:rFonts w:ascii="Arial" w:hAnsi="Arial" w:cs="Arial"/>
          <w:i/>
          <w:color w:val="231F20"/>
          <w:sz w:val="24"/>
          <w:szCs w:val="24"/>
          <w:u w:val="single"/>
        </w:rPr>
        <w:fldChar w:fldCharType="separate"/>
      </w:r>
      <w:r w:rsidRPr="00410D35">
        <w:rPr>
          <w:rFonts w:ascii="Arial" w:hAnsi="Arial" w:cs="Arial"/>
          <w:i/>
          <w:color w:val="231F20"/>
          <w:sz w:val="24"/>
          <w:szCs w:val="24"/>
          <w:u w:val="single"/>
        </w:rPr>
        <w:t>(Hutchison et al., 2013)</w:t>
      </w:r>
      <w:r w:rsidRPr="00410D35">
        <w:rPr>
          <w:rFonts w:ascii="Arial" w:hAnsi="Arial" w:cs="Arial"/>
          <w:i/>
          <w:color w:val="231F20"/>
          <w:sz w:val="24"/>
          <w:szCs w:val="24"/>
          <w:u w:val="single"/>
        </w:rPr>
        <w:fldChar w:fldCharType="end"/>
      </w:r>
      <w:r w:rsidRPr="00410D35">
        <w:rPr>
          <w:rFonts w:ascii="Arial" w:hAnsi="Arial" w:cs="Arial"/>
          <w:i/>
          <w:color w:val="231F20"/>
          <w:sz w:val="24"/>
          <w:szCs w:val="24"/>
        </w:rPr>
        <w:t xml:space="preserve">. </w:t>
      </w:r>
      <w:ins w:id="157" w:author="Alejandro De La Vega" w:date="2016-03-08T18:38:00Z">
        <w:r w:rsidR="0016295E" w:rsidRPr="0016295E">
          <w:rPr>
            <w:rFonts w:ascii="Arial" w:hAnsi="Arial" w:cs="Arial"/>
            <w:i/>
            <w:color w:val="231F20"/>
            <w:sz w:val="24"/>
            <w:szCs w:val="24"/>
          </w:rPr>
          <w:t>”</w:t>
        </w:r>
        <w:r w:rsidR="0016295E" w:rsidRPr="0016295E">
          <w:rPr>
            <w:rFonts w:ascii="Arial" w:hAnsi="Arial" w:cs="Arial"/>
            <w:color w:val="231F20"/>
            <w:sz w:val="24"/>
            <w:szCs w:val="24"/>
          </w:rPr>
          <w:t xml:space="preserve"> </w:t>
        </w:r>
        <w:r w:rsidR="0016295E">
          <w:rPr>
            <w:rFonts w:ascii="Arial" w:hAnsi="Arial" w:cs="Arial"/>
            <w:color w:val="231F20"/>
            <w:sz w:val="24"/>
            <w:szCs w:val="24"/>
          </w:rPr>
          <w:t xml:space="preserve">– </w:t>
        </w:r>
        <w:r w:rsidR="0016295E" w:rsidRPr="008A6568">
          <w:rPr>
            <w:rFonts w:ascii="Arial" w:hAnsi="Arial" w:cs="Arial"/>
            <w:color w:val="231F20"/>
            <w:sz w:val="24"/>
            <w:szCs w:val="24"/>
          </w:rPr>
          <w:t>lines 47</w:t>
        </w:r>
        <w:r w:rsidR="0016295E">
          <w:rPr>
            <w:rFonts w:ascii="Arial" w:hAnsi="Arial" w:cs="Arial"/>
            <w:color w:val="231F20"/>
            <w:sz w:val="24"/>
            <w:szCs w:val="24"/>
          </w:rPr>
          <w:t>1</w:t>
        </w:r>
        <w:r w:rsidR="0016295E" w:rsidRPr="008A6568">
          <w:rPr>
            <w:rFonts w:ascii="Arial" w:hAnsi="Arial" w:cs="Arial"/>
            <w:color w:val="231F20"/>
            <w:sz w:val="24"/>
            <w:szCs w:val="24"/>
          </w:rPr>
          <w:t>-48</w:t>
        </w:r>
        <w:r w:rsidR="0016295E">
          <w:rPr>
            <w:rFonts w:ascii="Arial" w:hAnsi="Arial" w:cs="Arial"/>
            <w:color w:val="231F20"/>
            <w:sz w:val="24"/>
            <w:szCs w:val="24"/>
          </w:rPr>
          <w:t>9.</w:t>
        </w:r>
      </w:ins>
    </w:p>
    <w:p w14:paraId="1EA40385" w14:textId="77777777" w:rsidR="00EB5C27" w:rsidRPr="008A6568" w:rsidRDefault="00EB5C27" w:rsidP="002F54A0">
      <w:pPr>
        <w:spacing w:after="0" w:line="240" w:lineRule="auto"/>
        <w:jc w:val="left"/>
        <w:rPr>
          <w:rFonts w:ascii="Arial" w:hAnsi="Arial" w:cs="Arial"/>
          <w:color w:val="231F20"/>
          <w:sz w:val="24"/>
          <w:szCs w:val="24"/>
        </w:rPr>
      </w:pPr>
    </w:p>
    <w:p w14:paraId="0794C7D4" w14:textId="4CCA0908" w:rsidR="0072275C" w:rsidRPr="008A6568" w:rsidRDefault="00EB5C27" w:rsidP="002F54A0">
      <w:pPr>
        <w:spacing w:after="0" w:line="240" w:lineRule="auto"/>
        <w:jc w:val="left"/>
        <w:rPr>
          <w:rFonts w:ascii="Arial" w:hAnsi="Arial" w:cs="Arial"/>
          <w:i/>
          <w:sz w:val="24"/>
          <w:szCs w:val="24"/>
        </w:rPr>
      </w:pPr>
      <w:r w:rsidRPr="008A6568">
        <w:rPr>
          <w:rFonts w:ascii="Arial" w:hAnsi="Arial" w:cs="Arial"/>
          <w:i/>
          <w:color w:val="231F20"/>
          <w:sz w:val="24"/>
          <w:szCs w:val="24"/>
        </w:rPr>
        <w:t>d. This study is significant, but the theoretical and translational implications of the work are not clearly outlined in the Discussion. “</w:t>
      </w:r>
    </w:p>
    <w:p w14:paraId="3E6F1A00" w14:textId="77777777" w:rsidR="0072275C" w:rsidRPr="008A6568" w:rsidRDefault="0072275C" w:rsidP="002F54A0">
      <w:pPr>
        <w:spacing w:after="0" w:line="240" w:lineRule="auto"/>
        <w:jc w:val="left"/>
        <w:rPr>
          <w:rFonts w:ascii="Arial" w:hAnsi="Arial" w:cs="Arial"/>
          <w:color w:val="231F20"/>
          <w:sz w:val="24"/>
          <w:szCs w:val="24"/>
        </w:rPr>
      </w:pPr>
    </w:p>
    <w:p w14:paraId="65AAEF61" w14:textId="760A4A20" w:rsidR="0072275C" w:rsidRDefault="008B03C5" w:rsidP="008B03C5">
      <w:pPr>
        <w:spacing w:after="0" w:line="240" w:lineRule="auto"/>
        <w:jc w:val="left"/>
        <w:rPr>
          <w:ins w:id="158" w:author="Alejandro De La Vega" w:date="2016-03-05T17:50:00Z"/>
          <w:rFonts w:ascii="Arial" w:hAnsi="Arial" w:cs="Arial"/>
          <w:color w:val="231F20"/>
          <w:sz w:val="24"/>
          <w:szCs w:val="24"/>
        </w:rPr>
      </w:pPr>
      <w:r>
        <w:rPr>
          <w:rFonts w:ascii="Arial" w:hAnsi="Arial" w:cs="Arial"/>
          <w:color w:val="231F20"/>
          <w:sz w:val="24"/>
          <w:szCs w:val="24"/>
        </w:rPr>
        <w:t>In addition to the changes mentioned above, w</w:t>
      </w:r>
      <w:r w:rsidR="009178D8" w:rsidRPr="008A6568">
        <w:rPr>
          <w:rFonts w:ascii="Arial" w:hAnsi="Arial" w:cs="Arial"/>
          <w:color w:val="231F20"/>
          <w:sz w:val="24"/>
          <w:szCs w:val="24"/>
        </w:rPr>
        <w:t xml:space="preserve">e </w:t>
      </w:r>
      <w:r>
        <w:rPr>
          <w:rFonts w:ascii="Arial" w:hAnsi="Arial" w:cs="Arial"/>
          <w:color w:val="231F20"/>
          <w:sz w:val="24"/>
          <w:szCs w:val="24"/>
        </w:rPr>
        <w:t>now suggest</w:t>
      </w:r>
      <w:r w:rsidR="009178D8" w:rsidRPr="008A6568">
        <w:rPr>
          <w:rFonts w:ascii="Arial" w:hAnsi="Arial" w:cs="Arial"/>
          <w:color w:val="231F20"/>
          <w:sz w:val="24"/>
          <w:szCs w:val="24"/>
        </w:rPr>
        <w:t xml:space="preserve"> that the hypotheses from this study </w:t>
      </w:r>
      <w:r w:rsidRPr="008A6568">
        <w:rPr>
          <w:rFonts w:ascii="Arial" w:hAnsi="Arial" w:cs="Arial"/>
          <w:color w:val="231F20"/>
          <w:sz w:val="24"/>
          <w:szCs w:val="24"/>
        </w:rPr>
        <w:t>c</w:t>
      </w:r>
      <w:r>
        <w:rPr>
          <w:rFonts w:ascii="Arial" w:hAnsi="Arial" w:cs="Arial"/>
          <w:color w:val="231F20"/>
          <w:sz w:val="24"/>
          <w:szCs w:val="24"/>
        </w:rPr>
        <w:t>ould</w:t>
      </w:r>
      <w:r w:rsidRPr="008A6568">
        <w:rPr>
          <w:rFonts w:ascii="Arial" w:hAnsi="Arial" w:cs="Arial"/>
          <w:color w:val="231F20"/>
          <w:sz w:val="24"/>
          <w:szCs w:val="24"/>
        </w:rPr>
        <w:t xml:space="preserve"> </w:t>
      </w:r>
      <w:r w:rsidR="009178D8" w:rsidRPr="008A6568">
        <w:rPr>
          <w:rFonts w:ascii="Arial" w:hAnsi="Arial" w:cs="Arial"/>
          <w:color w:val="231F20"/>
          <w:sz w:val="24"/>
          <w:szCs w:val="24"/>
        </w:rPr>
        <w:t xml:space="preserve">be tested by </w:t>
      </w:r>
      <w:r w:rsidR="00E46CBF" w:rsidRPr="008A6568">
        <w:rPr>
          <w:rFonts w:ascii="Arial" w:hAnsi="Arial" w:cs="Arial"/>
          <w:color w:val="231F20"/>
          <w:sz w:val="24"/>
          <w:szCs w:val="24"/>
        </w:rPr>
        <w:t xml:space="preserve">1) the development of novel fMRI studies from the hypotheses proposed by this </w:t>
      </w:r>
      <w:r w:rsidR="00806E79" w:rsidRPr="008A6568">
        <w:rPr>
          <w:rFonts w:ascii="Arial" w:hAnsi="Arial" w:cs="Arial"/>
          <w:color w:val="231F20"/>
          <w:sz w:val="24"/>
          <w:szCs w:val="24"/>
        </w:rPr>
        <w:t>study</w:t>
      </w:r>
      <w:r w:rsidR="00E46CBF" w:rsidRPr="008A6568">
        <w:rPr>
          <w:rFonts w:ascii="Arial" w:hAnsi="Arial" w:cs="Arial"/>
          <w:color w:val="231F20"/>
          <w:sz w:val="24"/>
          <w:szCs w:val="24"/>
        </w:rPr>
        <w:t xml:space="preserve"> and 2) large-scale functional mappin</w:t>
      </w:r>
      <w:r w:rsidR="008965F2" w:rsidRPr="008A6568">
        <w:rPr>
          <w:rFonts w:ascii="Arial" w:hAnsi="Arial" w:cs="Arial"/>
          <w:color w:val="231F20"/>
          <w:sz w:val="24"/>
          <w:szCs w:val="24"/>
        </w:rPr>
        <w:t>g to individual subject anatomy</w:t>
      </w:r>
      <w:ins w:id="159" w:author="Alejandro De La Vega" w:date="2016-03-05T17:49:00Z">
        <w:r w:rsidR="00F124E1">
          <w:rPr>
            <w:rFonts w:ascii="Arial" w:hAnsi="Arial" w:cs="Arial"/>
            <w:color w:val="231F20"/>
            <w:sz w:val="24"/>
            <w:szCs w:val="24"/>
          </w:rPr>
          <w:t xml:space="preserve">. </w:t>
        </w:r>
      </w:ins>
    </w:p>
    <w:p w14:paraId="4BD61406" w14:textId="77777777" w:rsidR="00F124E1" w:rsidRDefault="00F124E1" w:rsidP="008B03C5">
      <w:pPr>
        <w:spacing w:after="0" w:line="240" w:lineRule="auto"/>
        <w:jc w:val="left"/>
        <w:rPr>
          <w:ins w:id="160" w:author="Alejandro De La Vega" w:date="2016-03-05T17:50:00Z"/>
          <w:rFonts w:ascii="Arial" w:hAnsi="Arial" w:cs="Arial"/>
          <w:color w:val="231F20"/>
          <w:sz w:val="24"/>
          <w:szCs w:val="24"/>
        </w:rPr>
      </w:pPr>
    </w:p>
    <w:p w14:paraId="55F2EC8E" w14:textId="25154512" w:rsidR="00F124E1" w:rsidRPr="00410D35" w:rsidRDefault="00F124E1" w:rsidP="00F124E1">
      <w:pPr>
        <w:spacing w:after="0" w:line="240" w:lineRule="auto"/>
        <w:jc w:val="left"/>
        <w:rPr>
          <w:ins w:id="161" w:author="Alejandro De La Vega" w:date="2016-03-05T17:50:00Z"/>
          <w:rFonts w:ascii="Arial" w:hAnsi="Arial" w:cs="Arial"/>
          <w:i/>
          <w:color w:val="231F20"/>
          <w:sz w:val="24"/>
          <w:szCs w:val="24"/>
          <w:u w:val="single"/>
        </w:rPr>
      </w:pPr>
      <w:ins w:id="162" w:author="Alejandro De La Vega" w:date="2016-03-05T17:50:00Z">
        <w:r>
          <w:rPr>
            <w:rFonts w:ascii="Arial" w:hAnsi="Arial" w:cs="Arial"/>
            <w:color w:val="231F20"/>
            <w:sz w:val="24"/>
            <w:szCs w:val="24"/>
          </w:rPr>
          <w:t>“</w:t>
        </w:r>
      </w:ins>
      <w:r w:rsidR="00410D35" w:rsidRPr="00410D35">
        <w:rPr>
          <w:rFonts w:ascii="Arial" w:hAnsi="Arial" w:cs="Arial"/>
          <w:i/>
          <w:color w:val="231F20"/>
          <w:sz w:val="24"/>
          <w:szCs w:val="24"/>
          <w:u w:val="single"/>
        </w:rPr>
        <w:t xml:space="preserve">The present report also provides several hypotheses that can be more carefully tested in future studies using the candidate psychological states presented here. For example, we observed that ventral MCC showed a greater preference for affect than dorsal MCC. However, it is difficult to localize these processes to precise anatomical areas given the wide inter-subject variability in paracingulate anatomy </w:t>
      </w:r>
      <w:r w:rsidR="00410D35" w:rsidRPr="00410D35">
        <w:rPr>
          <w:rFonts w:ascii="Arial" w:hAnsi="Arial" w:cs="Arial"/>
          <w:i/>
          <w:color w:val="231F20"/>
          <w:sz w:val="24"/>
          <w:szCs w:val="24"/>
          <w:u w:val="single"/>
        </w:rPr>
        <w:fldChar w:fldCharType="begin"/>
      </w:r>
      <w:r w:rsidR="00410D35" w:rsidRPr="00410D35">
        <w:rPr>
          <w:rFonts w:ascii="Arial" w:hAnsi="Arial" w:cs="Arial"/>
          <w:i/>
          <w:color w:val="231F20"/>
          <w:sz w:val="24"/>
          <w:szCs w:val="24"/>
          <w:u w:val="single"/>
        </w:rPr>
        <w:instrText xml:space="preserve"> ADDIN PAPERS2_CITATIONS &lt;citation&gt;&lt;uuid&gt;056EE0AF-6735-4CFB-A1D3-6ABCEE1C94B0&lt;/uuid&gt;&lt;priority&gt;0&lt;/priority&gt;&lt;publications&gt;&lt;publication&gt;&lt;publication_date&gt;99200105141200000000222000&lt;/publication_date&gt;&lt;startpage&gt;1&lt;/startpage&gt;&lt;title&gt;Primate anterior cingulate cortex: where motor control, drive and cognition interface&lt;/title&gt;&lt;uuid&gt;5CB76A4F-31F6-4765-9B40-B483C12C46B7&lt;/uuid&gt;&lt;subtype&gt;400&lt;/subtype&gt;&lt;endpage&gt;8&lt;/endpage&gt;&lt;type&gt;400&lt;/type&gt;&lt;citekey&gt;Anonymous:XLdqTzH2&lt;/citekey&gt;&lt;url&gt;http://www.nature.com/nrn/journal/v2/n6/pdf/nrn0601_417a.pdf&lt;/url&gt;&lt;authors&gt;&lt;author&gt;&lt;firstName&gt;Tomas&lt;/firstName&gt;&lt;lastName&gt;Paus&lt;/lastName&gt;&lt;/author&gt;&lt;/authors&gt;&lt;/publication&gt;&lt;/publications&gt;&lt;cites&gt;&lt;/cites&gt;&lt;/citation&gt;</w:instrText>
      </w:r>
      <w:r w:rsidR="00410D35" w:rsidRPr="00410D35">
        <w:rPr>
          <w:rFonts w:ascii="Arial" w:hAnsi="Arial" w:cs="Arial"/>
          <w:i/>
          <w:color w:val="231F20"/>
          <w:sz w:val="24"/>
          <w:szCs w:val="24"/>
          <w:u w:val="single"/>
        </w:rPr>
        <w:fldChar w:fldCharType="separate"/>
      </w:r>
      <w:r w:rsidR="00410D35" w:rsidRPr="00410D35">
        <w:rPr>
          <w:rFonts w:ascii="Arial" w:hAnsi="Arial" w:cs="Arial"/>
          <w:i/>
          <w:color w:val="231F20"/>
          <w:sz w:val="24"/>
          <w:szCs w:val="24"/>
          <w:u w:val="single"/>
        </w:rPr>
        <w:t>(Paus, 2001)</w:t>
      </w:r>
      <w:r w:rsidR="00410D35" w:rsidRPr="00410D35">
        <w:rPr>
          <w:rFonts w:ascii="Arial" w:hAnsi="Arial" w:cs="Arial"/>
          <w:i/>
          <w:color w:val="231F20"/>
          <w:sz w:val="24"/>
          <w:szCs w:val="24"/>
          <w:u w:val="single"/>
        </w:rPr>
        <w:fldChar w:fldCharType="end"/>
      </w:r>
      <w:r w:rsidR="00410D35" w:rsidRPr="00410D35">
        <w:rPr>
          <w:rFonts w:ascii="Arial" w:hAnsi="Arial" w:cs="Arial"/>
          <w:i/>
          <w:color w:val="231F20"/>
          <w:sz w:val="24"/>
          <w:szCs w:val="24"/>
          <w:u w:val="single"/>
        </w:rPr>
        <w:t xml:space="preserve">. Thus, future studies could more precisely localize the neural underpinnings of these processes in a single sample with subject-level anatomical registration. Wide spread data sharing should also enable large-scale meta-analyses that combine functional and anatomical data to more precisely localize activity to fine-grained anatomy. </w:t>
      </w:r>
      <w:r w:rsidR="00410D35">
        <w:rPr>
          <w:rFonts w:ascii="Arial" w:hAnsi="Arial" w:cs="Arial"/>
          <w:i/>
          <w:color w:val="231F20"/>
          <w:sz w:val="24"/>
          <w:szCs w:val="24"/>
          <w:u w:val="single"/>
        </w:rPr>
        <w:t>“</w:t>
      </w:r>
      <w:ins w:id="163" w:author="Alejandro De La Vega" w:date="2016-03-05T17:50:00Z">
        <w:r>
          <w:rPr>
            <w:rFonts w:ascii="Arial" w:hAnsi="Arial" w:cs="Arial"/>
            <w:color w:val="231F20"/>
            <w:sz w:val="24"/>
            <w:szCs w:val="24"/>
          </w:rPr>
          <w:t xml:space="preserve"> – </w:t>
        </w:r>
      </w:ins>
      <w:r w:rsidR="00410D35">
        <w:rPr>
          <w:rFonts w:ascii="Arial" w:hAnsi="Arial" w:cs="Arial"/>
          <w:color w:val="231F20"/>
          <w:sz w:val="24"/>
          <w:szCs w:val="24"/>
        </w:rPr>
        <w:t>lines XX-XX</w:t>
      </w:r>
    </w:p>
    <w:p w14:paraId="6D1C3A76" w14:textId="77777777" w:rsidR="0072275C" w:rsidRPr="008A6568" w:rsidRDefault="0072275C" w:rsidP="002F54A0">
      <w:pPr>
        <w:spacing w:after="0" w:line="240" w:lineRule="auto"/>
        <w:jc w:val="left"/>
        <w:rPr>
          <w:rFonts w:ascii="Arial" w:hAnsi="Arial" w:cs="Arial"/>
          <w:sz w:val="24"/>
          <w:szCs w:val="24"/>
        </w:rPr>
      </w:pPr>
    </w:p>
    <w:p w14:paraId="4A056E7A" w14:textId="6CB58CB8" w:rsidR="0072275C" w:rsidRPr="008A6568" w:rsidRDefault="008965F2" w:rsidP="002F54A0">
      <w:pPr>
        <w:spacing w:after="0" w:line="240" w:lineRule="auto"/>
        <w:jc w:val="left"/>
        <w:rPr>
          <w:rFonts w:ascii="Arial" w:hAnsi="Arial" w:cs="Arial"/>
          <w:sz w:val="24"/>
          <w:szCs w:val="24"/>
        </w:rPr>
      </w:pPr>
      <w:r w:rsidRPr="008A6568">
        <w:rPr>
          <w:rFonts w:ascii="Arial" w:hAnsi="Arial" w:cs="Arial"/>
          <w:sz w:val="24"/>
          <w:szCs w:val="24"/>
        </w:rPr>
        <w:t>Moreover, we have attempted to more careful</w:t>
      </w:r>
      <w:ins w:id="164" w:author="Tal Yarkoni" w:date="2016-02-20T10:24:00Z">
        <w:r w:rsidR="008B03C5">
          <w:rPr>
            <w:rFonts w:ascii="Arial" w:hAnsi="Arial" w:cs="Arial"/>
            <w:sz w:val="24"/>
            <w:szCs w:val="24"/>
          </w:rPr>
          <w:t>ly</w:t>
        </w:r>
      </w:ins>
      <w:r w:rsidRPr="008A6568">
        <w:rPr>
          <w:rFonts w:ascii="Arial" w:hAnsi="Arial" w:cs="Arial"/>
          <w:sz w:val="24"/>
          <w:szCs w:val="24"/>
        </w:rPr>
        <w:t xml:space="preserve"> outline the theoretical implications of our work throughout the discussion. </w:t>
      </w:r>
      <w:r w:rsidR="00EB5C27" w:rsidRPr="008A6568">
        <w:rPr>
          <w:rFonts w:ascii="Arial" w:hAnsi="Arial" w:cs="Arial"/>
          <w:sz w:val="24"/>
          <w:szCs w:val="24"/>
        </w:rPr>
        <w:t>For example, in line</w:t>
      </w:r>
      <w:r w:rsidR="007551A8" w:rsidRPr="008A6568">
        <w:rPr>
          <w:rFonts w:ascii="Arial" w:hAnsi="Arial" w:cs="Arial"/>
          <w:sz w:val="24"/>
          <w:szCs w:val="24"/>
        </w:rPr>
        <w:t xml:space="preserve"> </w:t>
      </w:r>
      <w:del w:id="165" w:author="Alejandro De La Vega" w:date="2016-03-08T18:30:00Z">
        <w:r w:rsidR="007551A8" w:rsidRPr="008A6568" w:rsidDel="007D7BA8">
          <w:rPr>
            <w:rFonts w:ascii="Arial" w:hAnsi="Arial" w:cs="Arial"/>
            <w:sz w:val="24"/>
            <w:szCs w:val="24"/>
          </w:rPr>
          <w:delText>459</w:delText>
        </w:r>
      </w:del>
      <w:ins w:id="166" w:author="Alejandro De La Vega" w:date="2016-03-08T18:30:00Z">
        <w:r w:rsidR="007D7BA8">
          <w:rPr>
            <w:rFonts w:ascii="Arial" w:hAnsi="Arial" w:cs="Arial"/>
            <w:sz w:val="24"/>
            <w:szCs w:val="24"/>
          </w:rPr>
          <w:t>442</w:t>
        </w:r>
      </w:ins>
      <w:r w:rsidR="00EB5C27" w:rsidRPr="008A6568">
        <w:rPr>
          <w:rFonts w:ascii="Arial" w:hAnsi="Arial" w:cs="Arial"/>
          <w:sz w:val="24"/>
          <w:szCs w:val="24"/>
        </w:rPr>
        <w:t>:</w:t>
      </w:r>
      <w:r w:rsidR="0072275C" w:rsidRPr="008A6568">
        <w:rPr>
          <w:rFonts w:ascii="Arial" w:hAnsi="Arial" w:cs="Arial"/>
          <w:sz w:val="24"/>
          <w:szCs w:val="24"/>
        </w:rPr>
        <w:t xml:space="preserve"> “</w:t>
      </w:r>
      <w:r w:rsidR="00410D35" w:rsidRPr="00410D35">
        <w:rPr>
          <w:rFonts w:ascii="Arial" w:hAnsi="Arial" w:cs="Arial"/>
          <w:i/>
          <w:color w:val="252525"/>
          <w:sz w:val="24"/>
          <w:szCs w:val="24"/>
          <w:highlight w:val="white"/>
          <w:u w:val="single"/>
        </w:rPr>
        <w:t>Thus, the present results suggest that ventral aspects of MCC may incorporate low-level affective signals into cognitive control, whereas dorsal MCC may be more important for aspects of cognitive motor control that require working-memory or resolving interference.</w:t>
      </w:r>
      <w:r w:rsidR="0072275C" w:rsidRPr="008A6568">
        <w:rPr>
          <w:rFonts w:ascii="Arial" w:hAnsi="Arial" w:cs="Arial"/>
          <w:color w:val="252525"/>
          <w:sz w:val="24"/>
          <w:szCs w:val="24"/>
        </w:rPr>
        <w:t>”</w:t>
      </w:r>
    </w:p>
    <w:p w14:paraId="03A40836" w14:textId="77777777" w:rsidR="009D5A66" w:rsidRPr="008A6568" w:rsidRDefault="009D5A66" w:rsidP="002F54A0">
      <w:pPr>
        <w:spacing w:after="0" w:line="240" w:lineRule="auto"/>
        <w:jc w:val="left"/>
        <w:rPr>
          <w:rFonts w:ascii="Arial" w:eastAsia="Times New Roman" w:hAnsi="Arial" w:cs="Arial"/>
          <w:sz w:val="24"/>
          <w:szCs w:val="24"/>
        </w:rPr>
      </w:pPr>
    </w:p>
    <w:p w14:paraId="761C09C2" w14:textId="14D1D011" w:rsidR="009D5A66" w:rsidRPr="008A6568" w:rsidRDefault="009D5A66" w:rsidP="002F54A0">
      <w:pPr>
        <w:spacing w:after="0" w:line="240" w:lineRule="auto"/>
        <w:jc w:val="left"/>
        <w:rPr>
          <w:rFonts w:ascii="Arial" w:eastAsia="Times New Roman" w:hAnsi="Arial" w:cs="Arial"/>
          <w:b/>
          <w:color w:val="231F20"/>
          <w:sz w:val="24"/>
          <w:szCs w:val="24"/>
        </w:rPr>
      </w:pPr>
      <w:r w:rsidRPr="008A6568">
        <w:rPr>
          <w:rFonts w:ascii="Arial" w:eastAsia="Times New Roman" w:hAnsi="Arial" w:cs="Arial"/>
          <w:b/>
          <w:color w:val="231F20"/>
          <w:sz w:val="24"/>
          <w:szCs w:val="24"/>
        </w:rPr>
        <w:t>Figures</w:t>
      </w:r>
    </w:p>
    <w:p w14:paraId="0AB26044" w14:textId="54E31FBF" w:rsidR="00F124E1" w:rsidRDefault="009D5A66" w:rsidP="002F54A0">
      <w:pPr>
        <w:spacing w:after="0" w:line="240" w:lineRule="auto"/>
        <w:jc w:val="left"/>
        <w:rPr>
          <w:ins w:id="167" w:author="Alejandro De La Vega" w:date="2016-03-05T17:51:00Z"/>
          <w:rFonts w:ascii="Arial" w:eastAsia="Times New Roman" w:hAnsi="Arial" w:cs="Arial"/>
          <w:color w:val="231F20"/>
          <w:sz w:val="24"/>
          <w:szCs w:val="24"/>
        </w:rPr>
      </w:pPr>
      <w:r w:rsidRPr="008A6568">
        <w:rPr>
          <w:rFonts w:ascii="Arial" w:eastAsia="Times New Roman" w:hAnsi="Arial" w:cs="Arial"/>
          <w:color w:val="231F20"/>
          <w:sz w:val="24"/>
          <w:szCs w:val="24"/>
        </w:rPr>
        <w:t xml:space="preserve">The reviewer suggested we display a coronal slice in Figure 1 to better display our ROI. </w:t>
      </w:r>
      <w:ins w:id="168" w:author="Tal Yarkoni" w:date="2016-02-20T10:33:00Z">
        <w:r w:rsidR="008B03C5">
          <w:rPr>
            <w:rFonts w:ascii="Arial" w:eastAsia="Times New Roman" w:hAnsi="Arial" w:cs="Arial"/>
            <w:color w:val="231F20"/>
            <w:sz w:val="24"/>
            <w:szCs w:val="24"/>
          </w:rPr>
          <w:t xml:space="preserve">While we have retained the </w:t>
        </w:r>
        <w:del w:id="169" w:author="Alejandro De La Vega" w:date="2016-03-08T18:39:00Z">
          <w:r w:rsidR="008B03C5" w:rsidDel="0016295E">
            <w:rPr>
              <w:rFonts w:ascii="Arial" w:eastAsia="Times New Roman" w:hAnsi="Arial" w:cs="Arial"/>
              <w:color w:val="231F20"/>
              <w:sz w:val="24"/>
              <w:szCs w:val="24"/>
            </w:rPr>
            <w:delText>axial</w:delText>
          </w:r>
        </w:del>
      </w:ins>
      <w:ins w:id="170" w:author="Alejandro De La Vega" w:date="2016-03-08T18:52:00Z">
        <w:r w:rsidR="000F7925">
          <w:rPr>
            <w:rFonts w:ascii="Arial" w:eastAsia="Times New Roman" w:hAnsi="Arial" w:cs="Arial"/>
            <w:color w:val="231F20"/>
            <w:sz w:val="24"/>
            <w:szCs w:val="24"/>
          </w:rPr>
          <w:t>sagittal</w:t>
        </w:r>
      </w:ins>
      <w:ins w:id="171" w:author="Tal Yarkoni" w:date="2016-02-20T10:33:00Z">
        <w:r w:rsidR="008B03C5">
          <w:rPr>
            <w:rFonts w:ascii="Arial" w:eastAsia="Times New Roman" w:hAnsi="Arial" w:cs="Arial"/>
            <w:color w:val="231F20"/>
            <w:sz w:val="24"/>
            <w:szCs w:val="24"/>
          </w:rPr>
          <w:t xml:space="preserve"> slice in Figure 1 (mainly due to space considerations—it is </w:t>
        </w:r>
      </w:ins>
      <w:ins w:id="172" w:author="Tal Yarkoni" w:date="2016-02-20T10:34:00Z">
        <w:r w:rsidR="008B03C5">
          <w:rPr>
            <w:rFonts w:ascii="Arial" w:eastAsia="Times New Roman" w:hAnsi="Arial" w:cs="Arial"/>
            <w:color w:val="231F20"/>
            <w:sz w:val="24"/>
            <w:szCs w:val="24"/>
          </w:rPr>
          <w:t>not possible</w:t>
        </w:r>
      </w:ins>
      <w:ins w:id="173" w:author="Tal Yarkoni" w:date="2016-02-20T10:33:00Z">
        <w:r w:rsidR="008B03C5">
          <w:rPr>
            <w:rFonts w:ascii="Arial" w:eastAsia="Times New Roman" w:hAnsi="Arial" w:cs="Arial"/>
            <w:color w:val="231F20"/>
            <w:sz w:val="24"/>
            <w:szCs w:val="24"/>
          </w:rPr>
          <w:t xml:space="preserve"> to show the entire MFC in a single coronal slice)</w:t>
        </w:r>
      </w:ins>
      <w:r w:rsidRPr="008A6568">
        <w:rPr>
          <w:rFonts w:ascii="Arial" w:eastAsia="Times New Roman" w:hAnsi="Arial" w:cs="Arial"/>
          <w:color w:val="231F20"/>
          <w:sz w:val="24"/>
          <w:szCs w:val="24"/>
        </w:rPr>
        <w:t>, we have added coronal slices to Figure 2. This accomplishes th</w:t>
      </w:r>
      <w:ins w:id="174" w:author="Tal Yarkoni" w:date="2016-02-20T10:34:00Z">
        <w:r w:rsidR="008B03C5">
          <w:rPr>
            <w:rFonts w:ascii="Arial" w:eastAsia="Times New Roman" w:hAnsi="Arial" w:cs="Arial"/>
            <w:color w:val="231F20"/>
            <w:sz w:val="24"/>
            <w:szCs w:val="24"/>
          </w:rPr>
          <w:t>e same</w:t>
        </w:r>
      </w:ins>
      <w:r w:rsidRPr="008A6568">
        <w:rPr>
          <w:rFonts w:ascii="Arial" w:eastAsia="Times New Roman" w:hAnsi="Arial" w:cs="Arial"/>
          <w:color w:val="231F20"/>
          <w:sz w:val="24"/>
          <w:szCs w:val="24"/>
        </w:rPr>
        <w:t xml:space="preserve"> goal while also </w:t>
      </w:r>
      <w:ins w:id="175" w:author="Tal Yarkoni" w:date="2016-02-20T10:34:00Z">
        <w:r w:rsidR="008B03C5">
          <w:rPr>
            <w:rFonts w:ascii="Arial" w:eastAsia="Times New Roman" w:hAnsi="Arial" w:cs="Arial"/>
            <w:color w:val="231F20"/>
            <w:sz w:val="24"/>
            <w:szCs w:val="24"/>
          </w:rPr>
          <w:t>displaying</w:t>
        </w:r>
      </w:ins>
      <w:r w:rsidRPr="008A6568">
        <w:rPr>
          <w:rFonts w:ascii="Arial" w:eastAsia="Times New Roman" w:hAnsi="Arial" w:cs="Arial"/>
          <w:color w:val="231F20"/>
          <w:sz w:val="24"/>
          <w:szCs w:val="24"/>
        </w:rPr>
        <w:t xml:space="preserve"> in more detail the anatomical extent of our clusters. </w:t>
      </w:r>
    </w:p>
    <w:p w14:paraId="116E9043" w14:textId="77777777" w:rsidR="00F124E1" w:rsidRDefault="00F124E1" w:rsidP="002F54A0">
      <w:pPr>
        <w:spacing w:after="0" w:line="240" w:lineRule="auto"/>
        <w:jc w:val="left"/>
        <w:rPr>
          <w:ins w:id="176" w:author="Alejandro De La Vega" w:date="2016-03-05T17:51:00Z"/>
          <w:rFonts w:ascii="Arial" w:eastAsia="Times New Roman" w:hAnsi="Arial" w:cs="Arial"/>
          <w:color w:val="231F20"/>
          <w:sz w:val="24"/>
          <w:szCs w:val="24"/>
        </w:rPr>
      </w:pPr>
    </w:p>
    <w:p w14:paraId="54FBF778" w14:textId="390B3A6C" w:rsidR="009D5A66" w:rsidRPr="008A6568" w:rsidRDefault="00F124E1" w:rsidP="002F54A0">
      <w:pPr>
        <w:spacing w:after="0" w:line="240" w:lineRule="auto"/>
        <w:jc w:val="left"/>
        <w:rPr>
          <w:rFonts w:ascii="Arial" w:eastAsia="Times New Roman" w:hAnsi="Arial" w:cs="Arial"/>
          <w:color w:val="231F20"/>
          <w:sz w:val="24"/>
          <w:szCs w:val="24"/>
        </w:rPr>
      </w:pPr>
      <w:ins w:id="177" w:author="Alejandro De La Vega" w:date="2016-03-05T17:51:00Z">
        <w:r>
          <w:rPr>
            <w:rFonts w:ascii="Arial" w:eastAsia="Times New Roman" w:hAnsi="Arial" w:cs="Arial"/>
            <w:color w:val="231F20"/>
            <w:sz w:val="24"/>
            <w:szCs w:val="24"/>
          </w:rPr>
          <w:t xml:space="preserve">Furthermore, in response to a comment by the </w:t>
        </w:r>
      </w:ins>
      <w:ins w:id="178" w:author="Alejandro De La Vega" w:date="2016-03-05T17:52:00Z">
        <w:r>
          <w:rPr>
            <w:rFonts w:ascii="Arial" w:eastAsia="Times New Roman" w:hAnsi="Arial" w:cs="Arial"/>
            <w:color w:val="231F20"/>
            <w:sz w:val="24"/>
            <w:szCs w:val="24"/>
          </w:rPr>
          <w:t>reviewer</w:t>
        </w:r>
      </w:ins>
      <w:ins w:id="179" w:author="Alejandro De La Vega" w:date="2016-03-05T17:51:00Z">
        <w:r>
          <w:rPr>
            <w:rFonts w:ascii="Arial" w:eastAsia="Times New Roman" w:hAnsi="Arial" w:cs="Arial"/>
            <w:color w:val="231F20"/>
            <w:sz w:val="24"/>
            <w:szCs w:val="24"/>
          </w:rPr>
          <w:t>,</w:t>
        </w:r>
      </w:ins>
      <w:ins w:id="180" w:author="Alejandro De La Vega" w:date="2016-03-05T17:52:00Z">
        <w:r>
          <w:rPr>
            <w:rFonts w:ascii="Arial" w:eastAsia="Times New Roman" w:hAnsi="Arial" w:cs="Arial"/>
            <w:color w:val="231F20"/>
            <w:sz w:val="24"/>
            <w:szCs w:val="24"/>
          </w:rPr>
          <w:t xml:space="preserve"> </w:t>
        </w:r>
      </w:ins>
      <w:ins w:id="181" w:author="Alejandro De La Vega" w:date="2016-03-05T17:51:00Z">
        <w:r>
          <w:rPr>
            <w:rFonts w:ascii="Arial" w:eastAsia="Times New Roman" w:hAnsi="Arial" w:cs="Arial"/>
            <w:color w:val="231F20"/>
            <w:sz w:val="24"/>
            <w:szCs w:val="24"/>
          </w:rPr>
          <w:t>w</w:t>
        </w:r>
      </w:ins>
      <w:r w:rsidR="009D5A66" w:rsidRPr="008A6568">
        <w:rPr>
          <w:rFonts w:ascii="Arial" w:eastAsia="Times New Roman" w:hAnsi="Arial" w:cs="Arial"/>
          <w:color w:val="231F20"/>
          <w:sz w:val="24"/>
          <w:szCs w:val="24"/>
        </w:rPr>
        <w:t>e have also added the silhouette plot to Figure 2 as the last panel</w:t>
      </w:r>
      <w:ins w:id="182" w:author="Alejandro De La Vega" w:date="2016-03-05T17:52:00Z">
        <w:r>
          <w:rPr>
            <w:rFonts w:ascii="Arial" w:eastAsia="Times New Roman" w:hAnsi="Arial" w:cs="Arial"/>
            <w:color w:val="231F20"/>
            <w:sz w:val="24"/>
            <w:szCs w:val="24"/>
          </w:rPr>
          <w:t>, rather than having two separate figures.</w:t>
        </w:r>
      </w:ins>
    </w:p>
    <w:p w14:paraId="0CA985BA" w14:textId="77777777" w:rsidR="00C53D9E" w:rsidRPr="008A6568" w:rsidRDefault="00C53D9E" w:rsidP="002F54A0">
      <w:pPr>
        <w:spacing w:after="0" w:line="240" w:lineRule="auto"/>
        <w:jc w:val="left"/>
        <w:rPr>
          <w:rFonts w:ascii="Arial" w:eastAsia="Times New Roman" w:hAnsi="Arial" w:cs="Arial"/>
          <w:color w:val="231F20"/>
          <w:sz w:val="24"/>
          <w:szCs w:val="24"/>
        </w:rPr>
      </w:pPr>
    </w:p>
    <w:p w14:paraId="61C28A9D" w14:textId="058D825C" w:rsidR="006521B5" w:rsidRPr="008A6568" w:rsidRDefault="0061551B" w:rsidP="002F54A0">
      <w:pPr>
        <w:spacing w:after="0" w:line="240" w:lineRule="auto"/>
        <w:jc w:val="left"/>
        <w:rPr>
          <w:rFonts w:ascii="Arial" w:eastAsia="Times New Roman" w:hAnsi="Arial" w:cs="Arial"/>
          <w:sz w:val="24"/>
          <w:szCs w:val="24"/>
        </w:rPr>
      </w:pPr>
      <w:ins w:id="183" w:author="Alejandro De La Vega" w:date="2016-03-05T18:52:00Z">
        <w:r>
          <w:rPr>
            <w:rFonts w:ascii="Arial" w:eastAsia="Times New Roman" w:hAnsi="Arial" w:cs="Arial"/>
            <w:color w:val="231F20"/>
            <w:sz w:val="24"/>
            <w:szCs w:val="24"/>
          </w:rPr>
          <w:t>Moreover, the reviewer suggested we try to better match colors between the brain and polar plots in Figure 4. We have re-rendered the brain plots</w:t>
        </w:r>
      </w:ins>
      <w:ins w:id="184" w:author="Alejandro De La Vega" w:date="2016-03-05T18:53:00Z">
        <w:r>
          <w:rPr>
            <w:rFonts w:ascii="Arial" w:eastAsia="Times New Roman" w:hAnsi="Arial" w:cs="Arial"/>
            <w:color w:val="231F20"/>
            <w:sz w:val="24"/>
            <w:szCs w:val="24"/>
          </w:rPr>
          <w:t xml:space="preserve"> in all figures</w:t>
        </w:r>
      </w:ins>
      <w:ins w:id="185" w:author="Alejandro De La Vega" w:date="2016-03-05T18:52:00Z">
        <w:r>
          <w:rPr>
            <w:rFonts w:ascii="Arial" w:eastAsia="Times New Roman" w:hAnsi="Arial" w:cs="Arial"/>
            <w:color w:val="231F20"/>
            <w:sz w:val="24"/>
            <w:szCs w:val="24"/>
          </w:rPr>
          <w:t xml:space="preserve"> to more accurately portray the color scheme used throughout the manuscript. </w:t>
        </w:r>
      </w:ins>
    </w:p>
    <w:p w14:paraId="73A90363" w14:textId="77777777" w:rsidR="00B8456D" w:rsidRPr="008A6568" w:rsidRDefault="00B8456D" w:rsidP="002F54A0">
      <w:pPr>
        <w:spacing w:after="0" w:line="240" w:lineRule="auto"/>
        <w:jc w:val="left"/>
        <w:rPr>
          <w:rFonts w:ascii="Arial" w:eastAsia="Times New Roman" w:hAnsi="Arial" w:cs="Arial"/>
          <w:b/>
          <w:color w:val="231F20"/>
          <w:sz w:val="24"/>
          <w:szCs w:val="24"/>
        </w:rPr>
      </w:pPr>
    </w:p>
    <w:p w14:paraId="329AE8BD" w14:textId="1B445438" w:rsidR="00187543" w:rsidRPr="008A6568" w:rsidRDefault="008B03C5" w:rsidP="002F54A0">
      <w:pPr>
        <w:spacing w:after="0" w:line="240" w:lineRule="auto"/>
        <w:jc w:val="left"/>
        <w:rPr>
          <w:rFonts w:ascii="Arial" w:eastAsia="Times New Roman" w:hAnsi="Arial" w:cs="Arial"/>
          <w:b/>
          <w:color w:val="231F20"/>
          <w:sz w:val="24"/>
          <w:szCs w:val="24"/>
        </w:rPr>
      </w:pPr>
      <w:r>
        <w:rPr>
          <w:rFonts w:ascii="Arial" w:eastAsia="Times New Roman" w:hAnsi="Arial" w:cs="Arial"/>
          <w:b/>
          <w:color w:val="231F20"/>
          <w:sz w:val="24"/>
          <w:szCs w:val="24"/>
        </w:rPr>
        <w:t>Other specific comments</w:t>
      </w:r>
    </w:p>
    <w:p w14:paraId="157A4F3F" w14:textId="77777777" w:rsidR="00B8456D" w:rsidRPr="008A6568" w:rsidRDefault="00B8456D" w:rsidP="002F54A0">
      <w:pPr>
        <w:spacing w:after="0" w:line="240" w:lineRule="auto"/>
        <w:jc w:val="left"/>
        <w:rPr>
          <w:rFonts w:ascii="Arial" w:eastAsia="Times New Roman" w:hAnsi="Arial" w:cs="Arial"/>
          <w:sz w:val="24"/>
          <w:szCs w:val="24"/>
        </w:rPr>
      </w:pPr>
    </w:p>
    <w:p w14:paraId="1A33510C" w14:textId="77777777" w:rsidR="00B8456D" w:rsidRPr="008A6568" w:rsidRDefault="00B8456D" w:rsidP="002F54A0">
      <w:pPr>
        <w:spacing w:after="0" w:line="240" w:lineRule="auto"/>
        <w:jc w:val="left"/>
        <w:rPr>
          <w:rFonts w:ascii="Arial" w:hAnsi="Arial" w:cs="Arial"/>
          <w:i/>
          <w:sz w:val="24"/>
          <w:szCs w:val="24"/>
        </w:rPr>
      </w:pPr>
      <w:r w:rsidRPr="008A6568">
        <w:rPr>
          <w:rFonts w:ascii="Arial" w:hAnsi="Arial" w:cs="Arial"/>
          <w:i/>
          <w:color w:val="231F20"/>
          <w:sz w:val="24"/>
          <w:szCs w:val="24"/>
        </w:rPr>
        <w:t>"Since most researchers tend to be intimately familiar with one particular domain of cognition"</w:t>
      </w:r>
    </w:p>
    <w:p w14:paraId="3DB8FA06" w14:textId="77777777" w:rsidR="00B8456D" w:rsidRPr="008A6568" w:rsidRDefault="00B8456D" w:rsidP="002F54A0">
      <w:pPr>
        <w:spacing w:after="0" w:line="240" w:lineRule="auto"/>
        <w:jc w:val="left"/>
        <w:rPr>
          <w:rFonts w:ascii="Arial" w:eastAsia="Times New Roman" w:hAnsi="Arial" w:cs="Arial"/>
          <w:i/>
          <w:sz w:val="24"/>
          <w:szCs w:val="24"/>
        </w:rPr>
      </w:pPr>
    </w:p>
    <w:p w14:paraId="7C5C88A6" w14:textId="0D93268B" w:rsidR="00B8456D" w:rsidRPr="008A6568" w:rsidRDefault="0016295E" w:rsidP="002F54A0">
      <w:pPr>
        <w:spacing w:after="0" w:line="240" w:lineRule="auto"/>
        <w:jc w:val="left"/>
        <w:rPr>
          <w:rFonts w:ascii="Arial" w:hAnsi="Arial" w:cs="Arial"/>
          <w:i/>
          <w:color w:val="231F20"/>
          <w:sz w:val="24"/>
          <w:szCs w:val="24"/>
        </w:rPr>
      </w:pPr>
      <w:ins w:id="186" w:author="Alejandro De La Vega" w:date="2016-03-08T18:39:00Z">
        <w:r>
          <w:rPr>
            <w:rFonts w:ascii="Arial" w:hAnsi="Arial" w:cs="Arial"/>
            <w:i/>
            <w:color w:val="231F20"/>
            <w:sz w:val="24"/>
            <w:szCs w:val="24"/>
          </w:rPr>
          <w:t>“</w:t>
        </w:r>
      </w:ins>
      <w:r w:rsidR="00B8456D" w:rsidRPr="008A6568">
        <w:rPr>
          <w:rFonts w:ascii="Arial" w:hAnsi="Arial" w:cs="Arial"/>
          <w:i/>
          <w:color w:val="231F20"/>
          <w:sz w:val="24"/>
          <w:szCs w:val="24"/>
        </w:rPr>
        <w:t>i strongly agree, but would object to calling it 'cognition' ... maybe 'psychological domain, such as pain'</w:t>
      </w:r>
      <w:ins w:id="187" w:author="Alejandro De La Vega" w:date="2016-03-08T18:40:00Z">
        <w:r>
          <w:rPr>
            <w:rFonts w:ascii="Arial" w:hAnsi="Arial" w:cs="Arial"/>
            <w:i/>
            <w:color w:val="231F20"/>
            <w:sz w:val="24"/>
            <w:szCs w:val="24"/>
          </w:rPr>
          <w:t>”</w:t>
        </w:r>
      </w:ins>
    </w:p>
    <w:p w14:paraId="2930B53E" w14:textId="77777777" w:rsidR="00187543" w:rsidRPr="008A6568" w:rsidRDefault="00187543" w:rsidP="002F54A0">
      <w:pPr>
        <w:spacing w:after="0" w:line="240" w:lineRule="auto"/>
        <w:jc w:val="left"/>
        <w:rPr>
          <w:rFonts w:ascii="Arial" w:hAnsi="Arial" w:cs="Arial"/>
          <w:i/>
          <w:color w:val="231F20"/>
          <w:sz w:val="24"/>
          <w:szCs w:val="24"/>
        </w:rPr>
      </w:pPr>
    </w:p>
    <w:p w14:paraId="04AA2F8C" w14:textId="275FA051" w:rsidR="00B8456D" w:rsidRPr="008A6568" w:rsidRDefault="00B8456D"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We </w:t>
      </w:r>
      <w:r w:rsidR="008B03C5">
        <w:rPr>
          <w:rFonts w:ascii="Arial" w:hAnsi="Arial" w:cs="Arial"/>
          <w:color w:val="231F20"/>
          <w:sz w:val="24"/>
          <w:szCs w:val="24"/>
        </w:rPr>
        <w:t>now use the term</w:t>
      </w:r>
      <w:r w:rsidRPr="008A6568">
        <w:rPr>
          <w:rFonts w:ascii="Arial" w:hAnsi="Arial" w:cs="Arial"/>
          <w:color w:val="231F20"/>
          <w:sz w:val="24"/>
          <w:szCs w:val="24"/>
        </w:rPr>
        <w:t xml:space="preserve"> “psychological dom</w:t>
      </w:r>
      <w:r w:rsidR="00187543" w:rsidRPr="008A6568">
        <w:rPr>
          <w:rFonts w:ascii="Arial" w:hAnsi="Arial" w:cs="Arial"/>
          <w:color w:val="231F20"/>
          <w:sz w:val="24"/>
          <w:szCs w:val="24"/>
        </w:rPr>
        <w:t>ain’. We have also avoiding using the term ‘cognition’ through</w:t>
      </w:r>
      <w:r w:rsidR="008B03C5">
        <w:rPr>
          <w:rFonts w:ascii="Arial" w:hAnsi="Arial" w:cs="Arial"/>
          <w:color w:val="231F20"/>
          <w:sz w:val="24"/>
          <w:szCs w:val="24"/>
        </w:rPr>
        <w:t>out</w:t>
      </w:r>
      <w:r w:rsidR="00187543" w:rsidRPr="008A6568">
        <w:rPr>
          <w:rFonts w:ascii="Arial" w:hAnsi="Arial" w:cs="Arial"/>
          <w:color w:val="231F20"/>
          <w:sz w:val="24"/>
          <w:szCs w:val="24"/>
        </w:rPr>
        <w:t xml:space="preserve"> the manuscript and instead use ‘psychological states’.</w:t>
      </w:r>
    </w:p>
    <w:p w14:paraId="1F7BBB5F" w14:textId="77777777" w:rsidR="00187543" w:rsidRPr="008A6568" w:rsidRDefault="00187543" w:rsidP="002F54A0">
      <w:pPr>
        <w:spacing w:after="0" w:line="240" w:lineRule="auto"/>
        <w:jc w:val="left"/>
        <w:rPr>
          <w:rFonts w:ascii="Arial" w:hAnsi="Arial" w:cs="Arial"/>
          <w:color w:val="231F20"/>
          <w:sz w:val="24"/>
          <w:szCs w:val="24"/>
        </w:rPr>
      </w:pPr>
    </w:p>
    <w:p w14:paraId="7727870F" w14:textId="77777777" w:rsidR="00187543" w:rsidRPr="008A6568" w:rsidRDefault="00187543" w:rsidP="002F54A0">
      <w:pPr>
        <w:spacing w:after="0" w:line="240" w:lineRule="auto"/>
        <w:jc w:val="left"/>
        <w:rPr>
          <w:rFonts w:ascii="Arial" w:hAnsi="Arial" w:cs="Arial"/>
          <w:i/>
          <w:sz w:val="24"/>
          <w:szCs w:val="24"/>
        </w:rPr>
      </w:pPr>
      <w:r w:rsidRPr="008A6568">
        <w:rPr>
          <w:rFonts w:ascii="Arial" w:hAnsi="Arial" w:cs="Arial"/>
          <w:i/>
          <w:color w:val="231F20"/>
          <w:sz w:val="24"/>
          <w:szCs w:val="24"/>
        </w:rPr>
        <w:t>"To determine which voxels across the brain co-activated with each MFC parcel, we performed a meta-analysis resulting in whole-brain maps that indicate which voxels across the brain are active in the studies that activated each parcel."</w:t>
      </w:r>
    </w:p>
    <w:p w14:paraId="42754DA6" w14:textId="0076E56D" w:rsidR="00187543" w:rsidRPr="008A6568" w:rsidRDefault="00187543" w:rsidP="002F54A0">
      <w:pPr>
        <w:spacing w:after="0" w:line="240" w:lineRule="auto"/>
        <w:jc w:val="left"/>
        <w:rPr>
          <w:rFonts w:ascii="Arial" w:eastAsia="Times New Roman" w:hAnsi="Arial" w:cs="Arial"/>
          <w:i/>
          <w:color w:val="231F20"/>
          <w:sz w:val="24"/>
          <w:szCs w:val="24"/>
        </w:rPr>
      </w:pPr>
      <w:r w:rsidRPr="008A6568">
        <w:rPr>
          <w:rFonts w:ascii="Arial" w:eastAsia="Times New Roman" w:hAnsi="Arial" w:cs="Arial"/>
          <w:i/>
          <w:sz w:val="24"/>
          <w:szCs w:val="24"/>
        </w:rPr>
        <w:br/>
      </w:r>
      <w:ins w:id="188" w:author="Alejandro De La Vega" w:date="2016-03-05T17:52:00Z">
        <w:r w:rsidR="00F124E1">
          <w:rPr>
            <w:rFonts w:ascii="Arial" w:eastAsia="Times New Roman" w:hAnsi="Arial" w:cs="Arial"/>
            <w:i/>
            <w:color w:val="231F20"/>
            <w:sz w:val="24"/>
            <w:szCs w:val="24"/>
          </w:rPr>
          <w:t>“</w:t>
        </w:r>
      </w:ins>
      <w:r w:rsidRPr="008A6568">
        <w:rPr>
          <w:rFonts w:ascii="Arial" w:eastAsia="Times New Roman" w:hAnsi="Arial" w:cs="Arial"/>
          <w:i/>
          <w:color w:val="231F20"/>
          <w:sz w:val="24"/>
          <w:szCs w:val="24"/>
        </w:rPr>
        <w:t>i'm confused; how is this different than the meta-analytic co-activation on page 7?</w:t>
      </w:r>
    </w:p>
    <w:p w14:paraId="6F52E023" w14:textId="77777777" w:rsidR="00187543" w:rsidRPr="008A6568" w:rsidRDefault="00187543" w:rsidP="002F54A0">
      <w:pPr>
        <w:spacing w:after="0" w:line="240" w:lineRule="auto"/>
        <w:jc w:val="left"/>
        <w:rPr>
          <w:rFonts w:ascii="Arial" w:eastAsia="Times New Roman" w:hAnsi="Arial" w:cs="Arial"/>
          <w:i/>
          <w:color w:val="231F20"/>
          <w:sz w:val="24"/>
          <w:szCs w:val="24"/>
        </w:rPr>
      </w:pPr>
    </w:p>
    <w:p w14:paraId="137D1D5A" w14:textId="75BEEF58" w:rsidR="00187543" w:rsidRPr="008A6568" w:rsidRDefault="00187543" w:rsidP="002F54A0">
      <w:pPr>
        <w:spacing w:after="0" w:line="240" w:lineRule="auto"/>
        <w:jc w:val="left"/>
        <w:rPr>
          <w:rFonts w:ascii="Arial" w:hAnsi="Arial" w:cs="Arial"/>
          <w:i/>
          <w:sz w:val="24"/>
          <w:szCs w:val="24"/>
        </w:rPr>
      </w:pPr>
      <w:r w:rsidRPr="008A6568">
        <w:rPr>
          <w:rFonts w:ascii="Arial" w:hAnsi="Arial" w:cs="Arial"/>
          <w:i/>
          <w:color w:val="231F20"/>
          <w:sz w:val="24"/>
          <w:szCs w:val="24"/>
        </w:rPr>
        <w:t>when i 1st read this my comment was -- 'this is not really a meta per se, it seems more like a 'contrast' or a 'meta-analytic contrast' (like a moderator analysis in classic meta)'</w:t>
      </w:r>
    </w:p>
    <w:p w14:paraId="41DBBA5F" w14:textId="77777777" w:rsidR="00187543" w:rsidRPr="008A6568" w:rsidRDefault="00187543" w:rsidP="002F54A0">
      <w:pPr>
        <w:spacing w:after="0" w:line="240" w:lineRule="auto"/>
        <w:jc w:val="left"/>
        <w:rPr>
          <w:rFonts w:ascii="Arial" w:eastAsia="Times New Roman" w:hAnsi="Arial" w:cs="Arial"/>
          <w:i/>
          <w:sz w:val="24"/>
          <w:szCs w:val="24"/>
        </w:rPr>
      </w:pPr>
    </w:p>
    <w:p w14:paraId="596DA177" w14:textId="6C4C3547" w:rsidR="00187543" w:rsidRPr="008A6568" w:rsidRDefault="00187543" w:rsidP="002F54A0">
      <w:pPr>
        <w:spacing w:after="0" w:line="240" w:lineRule="auto"/>
        <w:jc w:val="left"/>
        <w:rPr>
          <w:rFonts w:ascii="Arial" w:hAnsi="Arial" w:cs="Arial"/>
          <w:i/>
          <w:sz w:val="24"/>
          <w:szCs w:val="24"/>
        </w:rPr>
      </w:pPr>
      <w:r w:rsidRPr="008A6568">
        <w:rPr>
          <w:rFonts w:ascii="Arial" w:hAnsi="Arial" w:cs="Arial"/>
          <w:i/>
          <w:color w:val="231F20"/>
          <w:sz w:val="24"/>
          <w:szCs w:val="24"/>
        </w:rPr>
        <w:t>but then i went and studied figure 1 and realized that (i think; could be wrong) that you are actually describing two steps at once, a meta and a meta contrast; you need to clarify this for the reader</w:t>
      </w:r>
      <w:ins w:id="189" w:author="Alejandro De La Vega" w:date="2016-03-05T17:52:00Z">
        <w:r w:rsidR="00F124E1">
          <w:rPr>
            <w:rFonts w:ascii="Arial" w:hAnsi="Arial" w:cs="Arial"/>
            <w:i/>
            <w:color w:val="231F20"/>
            <w:sz w:val="24"/>
            <w:szCs w:val="24"/>
          </w:rPr>
          <w:t>”</w:t>
        </w:r>
      </w:ins>
    </w:p>
    <w:p w14:paraId="0E75F69E" w14:textId="77777777" w:rsidR="00187543" w:rsidRPr="008A6568" w:rsidRDefault="00187543" w:rsidP="002F54A0">
      <w:pPr>
        <w:spacing w:after="0" w:line="240" w:lineRule="auto"/>
        <w:jc w:val="left"/>
        <w:rPr>
          <w:rFonts w:ascii="Arial" w:eastAsia="Times New Roman" w:hAnsi="Arial" w:cs="Arial"/>
          <w:i/>
          <w:color w:val="231F20"/>
          <w:sz w:val="24"/>
          <w:szCs w:val="24"/>
        </w:rPr>
      </w:pPr>
    </w:p>
    <w:p w14:paraId="1CDE8204" w14:textId="2E24B5DF" w:rsidR="00187543" w:rsidRPr="008A6568" w:rsidRDefault="00187543" w:rsidP="002F54A0">
      <w:pPr>
        <w:spacing w:after="0" w:line="240" w:lineRule="auto"/>
        <w:jc w:val="left"/>
        <w:rPr>
          <w:rFonts w:ascii="Arial" w:eastAsia="Times New Roman" w:hAnsi="Arial" w:cs="Arial"/>
          <w:color w:val="231F20"/>
          <w:sz w:val="24"/>
          <w:szCs w:val="24"/>
        </w:rPr>
      </w:pPr>
      <w:r w:rsidRPr="008A6568">
        <w:rPr>
          <w:rFonts w:ascii="Arial" w:eastAsia="Times New Roman" w:hAnsi="Arial" w:cs="Arial"/>
          <w:color w:val="231F20"/>
          <w:sz w:val="24"/>
          <w:szCs w:val="24"/>
        </w:rPr>
        <w:t xml:space="preserve">These are indeed meta-analytic contrasts to determine whole-brain differences between studies that co-activate with one region (e.g. posterior MFC) versus control regions (e.g. middle and anterior MFC). </w:t>
      </w:r>
      <w:ins w:id="190" w:author="Tal Yarkoni" w:date="2016-02-20T10:36:00Z">
        <w:r w:rsidR="001C3F06">
          <w:rPr>
            <w:rFonts w:ascii="Arial" w:eastAsia="Times New Roman" w:hAnsi="Arial" w:cs="Arial"/>
            <w:color w:val="231F20"/>
            <w:sz w:val="24"/>
            <w:szCs w:val="24"/>
          </w:rPr>
          <w:t>We conducted these</w:t>
        </w:r>
      </w:ins>
      <w:r w:rsidRPr="008A6568">
        <w:rPr>
          <w:rFonts w:ascii="Arial" w:eastAsia="Times New Roman" w:hAnsi="Arial" w:cs="Arial"/>
          <w:color w:val="231F20"/>
          <w:sz w:val="24"/>
          <w:szCs w:val="24"/>
        </w:rPr>
        <w:t xml:space="preserve"> meta-analytic contrasts i</w:t>
      </w:r>
      <w:ins w:id="191" w:author="Tal Yarkoni" w:date="2016-02-20T10:36:00Z">
        <w:r w:rsidR="001C3F06">
          <w:rPr>
            <w:rFonts w:ascii="Arial" w:eastAsia="Times New Roman" w:hAnsi="Arial" w:cs="Arial"/>
            <w:color w:val="231F20"/>
            <w:sz w:val="24"/>
            <w:szCs w:val="24"/>
          </w:rPr>
          <w:t>n order</w:t>
        </w:r>
      </w:ins>
      <w:r w:rsidRPr="008A6568">
        <w:rPr>
          <w:rFonts w:ascii="Arial" w:eastAsia="Times New Roman" w:hAnsi="Arial" w:cs="Arial"/>
          <w:color w:val="231F20"/>
          <w:sz w:val="24"/>
          <w:szCs w:val="24"/>
        </w:rPr>
        <w:t xml:space="preserve"> to highlight the differences between sets of related clusters. Thus, in the 3-cluster solution, we contrast the co-activation</w:t>
      </w:r>
      <w:ins w:id="192" w:author="Tal Yarkoni" w:date="2016-02-20T10:36:00Z">
        <w:r w:rsidR="001C3F06">
          <w:rPr>
            <w:rFonts w:ascii="Arial" w:eastAsia="Times New Roman" w:hAnsi="Arial" w:cs="Arial"/>
            <w:color w:val="231F20"/>
            <w:sz w:val="24"/>
            <w:szCs w:val="24"/>
          </w:rPr>
          <w:t xml:space="preserve"> patterns</w:t>
        </w:r>
      </w:ins>
      <w:r w:rsidRPr="008A6568">
        <w:rPr>
          <w:rFonts w:ascii="Arial" w:eastAsia="Times New Roman" w:hAnsi="Arial" w:cs="Arial"/>
          <w:color w:val="231F20"/>
          <w:sz w:val="24"/>
          <w:szCs w:val="24"/>
        </w:rPr>
        <w:t xml:space="preserve"> of the three clusters</w:t>
      </w:r>
      <w:ins w:id="193" w:author="Tal Yarkoni" w:date="2016-02-20T10:36:00Z">
        <w:r w:rsidR="001C3F06">
          <w:rPr>
            <w:rFonts w:ascii="Arial" w:eastAsia="Times New Roman" w:hAnsi="Arial" w:cs="Arial"/>
            <w:color w:val="231F20"/>
            <w:sz w:val="24"/>
            <w:szCs w:val="24"/>
          </w:rPr>
          <w:t xml:space="preserve"> with one</w:t>
        </w:r>
      </w:ins>
      <w:r w:rsidRPr="008A6568">
        <w:rPr>
          <w:rFonts w:ascii="Arial" w:eastAsia="Times New Roman" w:hAnsi="Arial" w:cs="Arial"/>
          <w:color w:val="231F20"/>
          <w:sz w:val="24"/>
          <w:szCs w:val="24"/>
        </w:rPr>
        <w:t xml:space="preserve"> other, whereas in the 9-cluster solution, we contrast the co-activation of clusters that correspond to the same zone to each other (e.g. vmPFC vs dmPFC &amp; pgACC).  We have tried to more clearly explain our methods in lines 231-244, and the caption for Figure 3</w:t>
      </w:r>
      <w:ins w:id="194" w:author="Tal Yarkoni" w:date="2016-02-20T10:37:00Z">
        <w:r w:rsidR="001C3F06">
          <w:rPr>
            <w:rFonts w:ascii="Arial" w:eastAsia="Times New Roman" w:hAnsi="Arial" w:cs="Arial"/>
            <w:color w:val="231F20"/>
            <w:sz w:val="24"/>
            <w:szCs w:val="24"/>
          </w:rPr>
          <w:t xml:space="preserve">: </w:t>
        </w:r>
      </w:ins>
      <w:ins w:id="195" w:author="Alejandro De La Vega" w:date="2016-03-05T17:53:00Z">
        <w:r w:rsidR="00F124E1" w:rsidRPr="00F124E1">
          <w:rPr>
            <w:rFonts w:ascii="Arial" w:eastAsia="Times New Roman" w:hAnsi="Arial" w:cs="Arial"/>
            <w:i/>
            <w:color w:val="231F20"/>
            <w:sz w:val="24"/>
            <w:szCs w:val="24"/>
          </w:rPr>
          <w:t>“Meta-analytic co-activation contrasts for (A) three zones and B) nine sub-regions. Colored voxels indicate significantly greater co-activation with the seed region of the same color (at right) than control regions in the same row.”</w:t>
        </w:r>
      </w:ins>
      <w:del w:id="196" w:author="Alejandro De La Vega" w:date="2016-03-08T18:31:00Z">
        <w:r w:rsidRPr="00F124E1" w:rsidDel="007D7BA8">
          <w:rPr>
            <w:rFonts w:ascii="Arial" w:eastAsia="Times New Roman" w:hAnsi="Arial" w:cs="Arial"/>
            <w:i/>
            <w:color w:val="231F20"/>
            <w:sz w:val="24"/>
            <w:szCs w:val="24"/>
          </w:rPr>
          <w:delText>.</w:delText>
        </w:r>
      </w:del>
      <w:ins w:id="197" w:author="Alejandro De La Vega" w:date="2016-03-05T17:53:00Z">
        <w:r w:rsidR="00F124E1">
          <w:rPr>
            <w:rFonts w:ascii="Arial" w:eastAsia="Times New Roman" w:hAnsi="Arial" w:cs="Arial"/>
            <w:color w:val="231F20"/>
            <w:sz w:val="24"/>
            <w:szCs w:val="24"/>
          </w:rPr>
          <w:t xml:space="preserve"> </w:t>
        </w:r>
      </w:ins>
      <w:r w:rsidRPr="008A6568">
        <w:rPr>
          <w:rFonts w:ascii="Arial" w:eastAsia="Times New Roman" w:hAnsi="Arial" w:cs="Arial"/>
          <w:color w:val="231F20"/>
          <w:sz w:val="24"/>
          <w:szCs w:val="24"/>
        </w:rPr>
        <w:t>We have also avoided using the term “unique”.</w:t>
      </w:r>
    </w:p>
    <w:p w14:paraId="05D06DDA" w14:textId="77777777" w:rsidR="00187543" w:rsidRPr="008A6568" w:rsidRDefault="00187543" w:rsidP="002F54A0">
      <w:pPr>
        <w:spacing w:after="0" w:line="240" w:lineRule="auto"/>
        <w:jc w:val="left"/>
        <w:rPr>
          <w:rFonts w:ascii="Arial" w:eastAsia="Times New Roman" w:hAnsi="Arial" w:cs="Arial"/>
          <w:color w:val="231F20"/>
          <w:sz w:val="24"/>
          <w:szCs w:val="24"/>
        </w:rPr>
      </w:pPr>
    </w:p>
    <w:p w14:paraId="70D72243" w14:textId="582D170B" w:rsidR="00187543" w:rsidRPr="008A6568" w:rsidRDefault="0016295E" w:rsidP="002F54A0">
      <w:pPr>
        <w:spacing w:after="0" w:line="240" w:lineRule="auto"/>
        <w:jc w:val="left"/>
        <w:rPr>
          <w:rFonts w:ascii="Arial" w:eastAsia="Times New Roman" w:hAnsi="Arial" w:cs="Arial"/>
          <w:i/>
          <w:color w:val="231F20"/>
          <w:sz w:val="24"/>
          <w:szCs w:val="24"/>
        </w:rPr>
      </w:pPr>
      <w:ins w:id="198" w:author="Alejandro De La Vega" w:date="2016-03-08T18:40:00Z">
        <w:r>
          <w:rPr>
            <w:rFonts w:ascii="Arial" w:eastAsia="Times New Roman" w:hAnsi="Arial" w:cs="Arial"/>
            <w:i/>
            <w:color w:val="231F20"/>
            <w:sz w:val="24"/>
            <w:szCs w:val="24"/>
          </w:rPr>
          <w:t>“</w:t>
        </w:r>
      </w:ins>
      <w:r w:rsidR="00187543" w:rsidRPr="008A6568">
        <w:rPr>
          <w:rFonts w:ascii="Arial" w:eastAsia="Times New Roman" w:hAnsi="Arial" w:cs="Arial"/>
          <w:i/>
          <w:color w:val="231F20"/>
          <w:sz w:val="24"/>
          <w:szCs w:val="24"/>
        </w:rPr>
        <w:t>here you insert the additional adj 'specialization,' but given recent critical conversations in the blogosphere, might be better to either drop or use 'func preference profiles'</w:t>
      </w:r>
      <w:ins w:id="199" w:author="Alejandro De La Vega" w:date="2016-03-08T18:40:00Z">
        <w:r>
          <w:rPr>
            <w:rFonts w:ascii="Arial" w:eastAsia="Times New Roman" w:hAnsi="Arial" w:cs="Arial"/>
            <w:i/>
            <w:color w:val="231F20"/>
            <w:sz w:val="24"/>
            <w:szCs w:val="24"/>
          </w:rPr>
          <w:t>”</w:t>
        </w:r>
      </w:ins>
    </w:p>
    <w:p w14:paraId="5265F8D7" w14:textId="77777777" w:rsidR="006521B5" w:rsidRPr="008A6568" w:rsidRDefault="006521B5" w:rsidP="002F54A0">
      <w:pPr>
        <w:spacing w:after="0" w:line="240" w:lineRule="auto"/>
        <w:jc w:val="left"/>
        <w:rPr>
          <w:rFonts w:ascii="Arial" w:eastAsia="Times New Roman" w:hAnsi="Arial" w:cs="Arial"/>
          <w:i/>
          <w:color w:val="231F20"/>
          <w:sz w:val="24"/>
          <w:szCs w:val="24"/>
        </w:rPr>
      </w:pPr>
    </w:p>
    <w:p w14:paraId="084A545D" w14:textId="11D1A45B" w:rsidR="00187543" w:rsidRPr="008A6568" w:rsidRDefault="00187543" w:rsidP="002F54A0">
      <w:pPr>
        <w:spacing w:after="0" w:line="240" w:lineRule="auto"/>
        <w:jc w:val="left"/>
        <w:rPr>
          <w:rFonts w:ascii="Arial" w:eastAsia="Times New Roman" w:hAnsi="Arial" w:cs="Arial"/>
          <w:color w:val="231F20"/>
          <w:sz w:val="24"/>
          <w:szCs w:val="24"/>
        </w:rPr>
      </w:pPr>
      <w:r w:rsidRPr="008A6568">
        <w:rPr>
          <w:rFonts w:ascii="Arial" w:eastAsia="Times New Roman" w:hAnsi="Arial" w:cs="Arial"/>
          <w:color w:val="231F20"/>
          <w:sz w:val="24"/>
          <w:szCs w:val="24"/>
        </w:rPr>
        <w:t>We have removed the term “specialization” for the manuscript and now use “functional preference profiles” instead.</w:t>
      </w:r>
    </w:p>
    <w:p w14:paraId="2D08230D" w14:textId="77777777" w:rsidR="006521B5" w:rsidRPr="008A6568" w:rsidRDefault="006521B5" w:rsidP="002F54A0">
      <w:pPr>
        <w:spacing w:after="0" w:line="240" w:lineRule="auto"/>
        <w:jc w:val="left"/>
        <w:rPr>
          <w:rFonts w:ascii="Arial" w:eastAsia="Times New Roman" w:hAnsi="Arial" w:cs="Arial"/>
          <w:color w:val="231F20"/>
          <w:sz w:val="24"/>
          <w:szCs w:val="24"/>
        </w:rPr>
      </w:pPr>
    </w:p>
    <w:p w14:paraId="2C35867C" w14:textId="77777777" w:rsidR="006521B5" w:rsidRPr="008A6568" w:rsidRDefault="006521B5" w:rsidP="002F54A0">
      <w:pPr>
        <w:spacing w:after="0" w:line="240" w:lineRule="auto"/>
        <w:jc w:val="left"/>
        <w:rPr>
          <w:rFonts w:ascii="Arial" w:eastAsia="Times New Roman" w:hAnsi="Arial" w:cs="Arial"/>
          <w:color w:val="231F20"/>
          <w:sz w:val="24"/>
          <w:szCs w:val="24"/>
        </w:rPr>
      </w:pPr>
    </w:p>
    <w:p w14:paraId="5759548C" w14:textId="2FF99DBC" w:rsidR="006F3CD2" w:rsidRPr="008A6568" w:rsidRDefault="006F3CD2" w:rsidP="002F54A0">
      <w:pPr>
        <w:spacing w:line="240" w:lineRule="auto"/>
        <w:jc w:val="left"/>
        <w:rPr>
          <w:rFonts w:ascii="Arial" w:hAnsi="Arial" w:cs="Arial"/>
          <w:b/>
          <w:bCs/>
          <w:color w:val="000000"/>
          <w:sz w:val="24"/>
          <w:szCs w:val="24"/>
        </w:rPr>
      </w:pPr>
      <w:r w:rsidRPr="008A6568">
        <w:rPr>
          <w:rFonts w:ascii="Arial" w:hAnsi="Arial" w:cs="Arial"/>
          <w:b/>
          <w:bCs/>
          <w:color w:val="000000"/>
          <w:sz w:val="24"/>
          <w:szCs w:val="24"/>
        </w:rPr>
        <w:t>Reviewer 2</w:t>
      </w:r>
    </w:p>
    <w:p w14:paraId="184933B8" w14:textId="79916B72" w:rsidR="006F3CD2" w:rsidRPr="008A6568" w:rsidRDefault="00F124E1" w:rsidP="002F54A0">
      <w:pPr>
        <w:spacing w:after="0" w:line="240" w:lineRule="auto"/>
        <w:jc w:val="left"/>
        <w:rPr>
          <w:rFonts w:ascii="Arial" w:hAnsi="Arial" w:cs="Arial"/>
          <w:i/>
          <w:color w:val="231F20"/>
          <w:sz w:val="24"/>
          <w:szCs w:val="24"/>
        </w:rPr>
      </w:pPr>
      <w:r>
        <w:rPr>
          <w:rFonts w:ascii="Arial" w:hAnsi="Arial" w:cs="Arial"/>
          <w:i/>
          <w:color w:val="231F20"/>
          <w:sz w:val="24"/>
          <w:szCs w:val="24"/>
        </w:rPr>
        <w:t>“</w:t>
      </w:r>
      <w:r w:rsidR="006F3CD2" w:rsidRPr="008A6568">
        <w:rPr>
          <w:rFonts w:ascii="Arial" w:hAnsi="Arial" w:cs="Arial"/>
          <w:i/>
          <w:color w:val="231F20"/>
          <w:sz w:val="24"/>
          <w:szCs w:val="24"/>
        </w:rPr>
        <w:t>The authors stress repeatedly the alignment of their findings with previous anatomical MFC studies "to a very substantial degree". Could they be more specific and provide evidence for this assertion. Does the number of clusters align with previous findings? However then I would expect them to find e.g., three distinct cingulate motor areas (as for example Dum &amp; Strick). Or do the authors think that the spatial extent and location of their sub-areas resonates with previous research? Would they be able to demonstrate this? Or does their functional specialization analysis align with previous neurophysiological studies?</w:t>
      </w:r>
      <w:r>
        <w:rPr>
          <w:rFonts w:ascii="Arial" w:hAnsi="Arial" w:cs="Arial"/>
          <w:i/>
          <w:color w:val="231F20"/>
          <w:sz w:val="24"/>
          <w:szCs w:val="24"/>
        </w:rPr>
        <w:t>”</w:t>
      </w:r>
    </w:p>
    <w:p w14:paraId="125332AA" w14:textId="77777777" w:rsidR="006F3CD2" w:rsidRPr="008A6568" w:rsidRDefault="006F3CD2" w:rsidP="002F54A0">
      <w:pPr>
        <w:spacing w:after="0" w:line="240" w:lineRule="auto"/>
        <w:jc w:val="left"/>
        <w:rPr>
          <w:rFonts w:ascii="Arial" w:hAnsi="Arial" w:cs="Arial"/>
          <w:i/>
          <w:color w:val="231F20"/>
          <w:sz w:val="24"/>
          <w:szCs w:val="24"/>
        </w:rPr>
      </w:pPr>
    </w:p>
    <w:p w14:paraId="0B2ED290" w14:textId="4A642214" w:rsidR="00AA197E" w:rsidRDefault="00AA197E" w:rsidP="002F54A0">
      <w:pPr>
        <w:spacing w:after="0" w:line="240" w:lineRule="auto"/>
        <w:jc w:val="left"/>
        <w:rPr>
          <w:ins w:id="200" w:author="Alejandro De La Vega" w:date="2016-03-05T18:13:00Z"/>
          <w:rFonts w:ascii="Arial" w:hAnsi="Arial" w:cs="Arial"/>
          <w:color w:val="231F20"/>
          <w:sz w:val="24"/>
          <w:szCs w:val="24"/>
        </w:rPr>
      </w:pPr>
      <w:r w:rsidRPr="008A6568">
        <w:rPr>
          <w:rFonts w:ascii="Arial" w:hAnsi="Arial" w:cs="Arial"/>
          <w:color w:val="231F20"/>
          <w:sz w:val="24"/>
          <w:szCs w:val="24"/>
        </w:rPr>
        <w:t xml:space="preserve">We have taken multiple steps to address this concern. First, we have more carefully outlined the extent to which our parcellation agrees with previous organizational schemes of MFC (see lines 423-449). In general, we find instances where our parcellation is quite similar to cytoarchtechtonic and connectivity-based approaches, such as the division between SMA and pre-SMA near the VCA. However, we also find several instances of disagreement. For example, as the reviewer notes, we did not identify three distinct cingulate motor areas. In fact, our most posterior cluster spans both SMA and the caudal cingulate zone. As such, we have tempered claims of substantial alignment between the present parcellation and previous studies. </w:t>
      </w:r>
      <w:ins w:id="201" w:author="Alejandro De La Vega" w:date="2016-03-05T18:13:00Z">
        <w:r w:rsidR="004365DC">
          <w:rPr>
            <w:rFonts w:ascii="Arial" w:hAnsi="Arial" w:cs="Arial"/>
            <w:color w:val="231F20"/>
            <w:sz w:val="24"/>
            <w:szCs w:val="24"/>
          </w:rPr>
          <w:t>For example:</w:t>
        </w:r>
      </w:ins>
    </w:p>
    <w:p w14:paraId="5B82F7AA" w14:textId="77777777" w:rsidR="004365DC" w:rsidRDefault="004365DC" w:rsidP="002F54A0">
      <w:pPr>
        <w:spacing w:after="0" w:line="240" w:lineRule="auto"/>
        <w:jc w:val="left"/>
        <w:rPr>
          <w:ins w:id="202" w:author="Alejandro De La Vega" w:date="2016-03-05T18:13:00Z"/>
          <w:rFonts w:ascii="Arial" w:hAnsi="Arial" w:cs="Arial"/>
          <w:color w:val="231F20"/>
          <w:sz w:val="24"/>
          <w:szCs w:val="24"/>
        </w:rPr>
      </w:pPr>
    </w:p>
    <w:p w14:paraId="7E7C33A0" w14:textId="71B679BF" w:rsidR="004365DC" w:rsidRPr="004365DC" w:rsidRDefault="004365DC" w:rsidP="004365DC">
      <w:pPr>
        <w:pStyle w:val="Normal1"/>
        <w:spacing w:line="240" w:lineRule="auto"/>
        <w:ind w:firstLine="720"/>
        <w:rPr>
          <w:rFonts w:ascii="Arial" w:hAnsi="Arial" w:cs="Arial"/>
          <w:i/>
          <w:sz w:val="24"/>
          <w:szCs w:val="24"/>
          <w:u w:val="single"/>
        </w:rPr>
      </w:pPr>
      <w:ins w:id="203" w:author="Alejandro De La Vega" w:date="2016-03-05T18:14:00Z">
        <w:r>
          <w:rPr>
            <w:rFonts w:ascii="Arial" w:hAnsi="Arial" w:cs="Arial"/>
            <w:i/>
            <w:color w:val="333333"/>
            <w:sz w:val="24"/>
            <w:szCs w:val="24"/>
            <w:u w:val="single"/>
          </w:rPr>
          <w:t>“</w:t>
        </w:r>
      </w:ins>
      <w:ins w:id="204" w:author="Alejandro De La Vega" w:date="2016-03-05T18:13:00Z">
        <w:r w:rsidRPr="004365DC">
          <w:rPr>
            <w:rFonts w:ascii="Arial" w:hAnsi="Arial" w:cs="Arial"/>
            <w:i/>
            <w:color w:val="333333"/>
            <w:sz w:val="24"/>
            <w:szCs w:val="24"/>
            <w:u w:val="single"/>
          </w:rPr>
          <w:t xml:space="preserve">Although we did not expect our clusters to necessarily conform to morphologically derived regions, we nonetheless observed moderate </w:t>
        </w:r>
        <w:r w:rsidRPr="004365DC">
          <w:rPr>
            <w:rFonts w:ascii="Arial" w:hAnsi="Arial" w:cs="Arial"/>
            <w:i/>
            <w:sz w:val="24"/>
            <w:szCs w:val="24"/>
            <w:u w:val="single"/>
          </w:rPr>
          <w:t>c</w:t>
        </w:r>
        <w:r w:rsidRPr="004365DC">
          <w:rPr>
            <w:rFonts w:ascii="Arial" w:hAnsi="Arial" w:cs="Arial"/>
            <w:i/>
            <w:color w:val="333333"/>
            <w:sz w:val="24"/>
            <w:szCs w:val="24"/>
            <w:u w:val="single"/>
          </w:rPr>
          <w:t>orrespondence. Within</w:t>
        </w:r>
        <w:r w:rsidRPr="004365DC">
          <w:rPr>
            <w:rFonts w:ascii="Arial" w:hAnsi="Arial" w:cs="Arial"/>
            <w:i/>
            <w:sz w:val="24"/>
            <w:szCs w:val="24"/>
            <w:u w:val="single"/>
          </w:rPr>
          <w:t xml:space="preserve"> the posterior zone, we identified two clusters (Figure 2A; SMA [P1] &amp; pre-SMA[P2]) with a high probability of occurring in SMA according to H-O. The two clusters </w:t>
        </w:r>
        <w:r w:rsidRPr="004365DC">
          <w:rPr>
            <w:rFonts w:ascii="Arial" w:hAnsi="Arial" w:cs="Arial"/>
            <w:i/>
            <w:sz w:val="24"/>
            <w:szCs w:val="24"/>
            <w:u w:val="single"/>
          </w:rPr>
          <w:lastRenderedPageBreak/>
          <w:t xml:space="preserve">delineated from each other near the vertical commissure anterior (VCA), consistent with cytoarchitechtonic delineations </w:t>
        </w:r>
        <w:r w:rsidRPr="004365DC">
          <w:rPr>
            <w:rFonts w:ascii="Arial" w:hAnsi="Arial" w:cs="Arial"/>
            <w:i/>
            <w:sz w:val="24"/>
            <w:szCs w:val="24"/>
            <w:u w:val="single"/>
          </w:rPr>
          <w:fldChar w:fldCharType="begin"/>
        </w:r>
        <w:r w:rsidRPr="004365DC">
          <w:rPr>
            <w:rFonts w:ascii="Arial" w:hAnsi="Arial" w:cs="Arial"/>
            <w:i/>
            <w:sz w:val="24"/>
            <w:szCs w:val="24"/>
            <w:u w:val="single"/>
          </w:rPr>
          <w:instrText xml:space="preserve"> ADDIN PAPERS2_CITATIONS &lt;citation&gt;&lt;uuid&gt;935B3C38-5CFC-48B7-B3B4-179A8B957B16&lt;/uuid&gt;&lt;priority&gt;0&lt;/priority&gt;&lt;publications&gt;&lt;publication&gt;&lt;uuid&gt;06E21FCC-3456-4F25-9F64-174BD1B942AC&lt;/uuid&gt;&lt;volume&gt;6&lt;/volume&gt;&lt;doi&gt;10.1093/cercor/6.3.342&lt;/doi&gt;&lt;startpage&gt;342&lt;/startpage&gt;&lt;publication_date&gt;99199605011200000000222000&lt;/publication_date&gt;&lt;url&gt;http://cercor.oxfordjournals.org/cgi/doi/10.1093/cercor/6.3.342&lt;/url&gt;&lt;type&gt;400&lt;/type&gt;&lt;title&gt;Motor Areas of the Medial Wall: A Review of Their Location and Functional Activation&lt;/title&gt;&lt;publisher&gt;Oxford University Press&lt;/publisher&gt;&lt;number&gt;3&lt;/number&gt;&lt;subtype&gt;400&lt;/subtype&gt;&lt;endpage&gt;353&lt;/endpage&gt;&lt;bundle&gt;&lt;publication&gt;&lt;publisher&gt;Oxford University Press&lt;/publisher&gt;&lt;title&gt;Cerebral Cortex&lt;/title&gt;&lt;type&gt;-100&lt;/type&gt;&lt;subtype&gt;-100&lt;/subtype&gt;&lt;uuid&gt;1794EEFC-0112-4B9A-99D2-F2AC6DEDAC7F&lt;/uuid&gt;&lt;/publication&gt;&lt;/bundle&gt;&lt;authors&gt;&lt;author&gt;&lt;firstName&gt;Nathalie&lt;/firstName&gt;&lt;lastName&gt;Picard&lt;/lastName&gt;&lt;/author&gt;&lt;author&gt;&lt;firstName&gt;Peter&lt;/firstName&gt;&lt;middleNames&gt;L&lt;/middleNames&gt;&lt;lastName&gt;Strick&lt;/lastName&gt;&lt;/author&gt;&lt;/authors&gt;&lt;/publication&gt;&lt;/publications&gt;&lt;cites&gt;&lt;/cites&gt;&lt;/citation&gt;</w:instrText>
        </w:r>
        <w:r w:rsidRPr="004365DC">
          <w:rPr>
            <w:rFonts w:ascii="Arial" w:hAnsi="Arial" w:cs="Arial"/>
            <w:i/>
            <w:sz w:val="24"/>
            <w:szCs w:val="24"/>
            <w:u w:val="single"/>
          </w:rPr>
          <w:fldChar w:fldCharType="separate"/>
        </w:r>
        <w:r w:rsidRPr="004365DC">
          <w:rPr>
            <w:rFonts w:ascii="Arial" w:hAnsi="Arial" w:cs="Arial"/>
            <w:i/>
            <w:sz w:val="24"/>
            <w:szCs w:val="24"/>
            <w:u w:val="single"/>
          </w:rPr>
          <w:t>(Picard and Strick, 1996)</w:t>
        </w:r>
        <w:r w:rsidRPr="004365DC">
          <w:rPr>
            <w:rFonts w:ascii="Arial" w:hAnsi="Arial" w:cs="Arial"/>
            <w:i/>
            <w:sz w:val="24"/>
            <w:szCs w:val="24"/>
            <w:u w:val="single"/>
          </w:rPr>
          <w:fldChar w:fldCharType="end"/>
        </w:r>
        <w:r w:rsidRPr="004365DC">
          <w:rPr>
            <w:rFonts w:ascii="Arial" w:hAnsi="Arial" w:cs="Arial"/>
            <w:i/>
            <w:sz w:val="24"/>
            <w:szCs w:val="24"/>
            <w:u w:val="single"/>
          </w:rPr>
          <w:t>. However, SMA [P1] spanned multiple cytoarchitechtonic areas, extending ventrally to include portions of Picard &amp; Strick’s cingulate zones.</w:t>
        </w:r>
      </w:ins>
      <w:ins w:id="205" w:author="Alejandro De La Vega" w:date="2016-03-05T18:14:00Z">
        <w:r>
          <w:rPr>
            <w:rFonts w:ascii="Arial" w:hAnsi="Arial" w:cs="Arial"/>
            <w:i/>
            <w:sz w:val="24"/>
            <w:szCs w:val="24"/>
            <w:u w:val="single"/>
          </w:rPr>
          <w:t>” –</w:t>
        </w:r>
      </w:ins>
      <w:ins w:id="206" w:author="Alejandro De La Vega" w:date="2016-03-08T18:31:00Z">
        <w:r w:rsidR="007D7BA8">
          <w:rPr>
            <w:rFonts w:ascii="Arial" w:hAnsi="Arial" w:cs="Arial"/>
            <w:i/>
            <w:sz w:val="24"/>
            <w:szCs w:val="24"/>
            <w:u w:val="single"/>
          </w:rPr>
          <w:t>lines 267-273</w:t>
        </w:r>
      </w:ins>
    </w:p>
    <w:p w14:paraId="1E508607" w14:textId="77777777" w:rsidR="00AA197E" w:rsidRPr="008A6568" w:rsidRDefault="00AA197E" w:rsidP="002F54A0">
      <w:pPr>
        <w:spacing w:after="0" w:line="240" w:lineRule="auto"/>
        <w:jc w:val="left"/>
        <w:rPr>
          <w:rFonts w:ascii="Arial" w:hAnsi="Arial" w:cs="Arial"/>
          <w:color w:val="231F20"/>
          <w:sz w:val="24"/>
          <w:szCs w:val="24"/>
        </w:rPr>
      </w:pPr>
    </w:p>
    <w:p w14:paraId="306CC412" w14:textId="4BA1D49E" w:rsidR="000A4291"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In addition, we have more thoroughly attempted to motivate co-activation based parcellation in the introduction by noting the limitation of previous studies (lines 71-73). In particular, many previous studies indirectly infer functional differences from morphological or connectivity differences, but since they do not directly measure how the MFC responds to various challenges, they cannot directly determine if putative sub-regions are ‘functionally different’. </w:t>
      </w:r>
      <w:r w:rsidR="0093102F">
        <w:rPr>
          <w:rFonts w:ascii="Arial" w:hAnsi="Arial" w:cs="Arial"/>
          <w:color w:val="231F20"/>
          <w:sz w:val="24"/>
          <w:szCs w:val="24"/>
        </w:rPr>
        <w:t xml:space="preserve">A priori, there is no particular reason to expect very strong (e.g., one-to-one) mappings between anatomically or cytoarchitectonically-defined clusters and functionally-defined clusters. For instance, two parts of MFC that contain neurons with similar morphological distributions could potentially play very different roles in cognition in virtue of having different connectivity patterns with the rest of the brain. </w:t>
      </w:r>
      <w:r w:rsidRPr="008A6568">
        <w:rPr>
          <w:rFonts w:ascii="Arial" w:hAnsi="Arial" w:cs="Arial"/>
          <w:color w:val="231F20"/>
          <w:sz w:val="24"/>
          <w:szCs w:val="24"/>
        </w:rPr>
        <w:t xml:space="preserve">We believe co-activation based parcellation provides a more direct </w:t>
      </w:r>
      <w:r w:rsidR="0093102F">
        <w:rPr>
          <w:rFonts w:ascii="Arial" w:hAnsi="Arial" w:cs="Arial"/>
          <w:color w:val="231F20"/>
          <w:sz w:val="24"/>
          <w:szCs w:val="24"/>
        </w:rPr>
        <w:t xml:space="preserve">window into </w:t>
      </w:r>
      <w:r w:rsidRPr="008A6568">
        <w:rPr>
          <w:rFonts w:ascii="Arial" w:hAnsi="Arial" w:cs="Arial"/>
          <w:color w:val="231F20"/>
          <w:sz w:val="24"/>
          <w:szCs w:val="24"/>
        </w:rPr>
        <w:t>functional differences</w:t>
      </w:r>
      <w:r w:rsidR="0093102F">
        <w:rPr>
          <w:rFonts w:ascii="Arial" w:hAnsi="Arial" w:cs="Arial"/>
          <w:color w:val="231F20"/>
          <w:sz w:val="24"/>
          <w:szCs w:val="24"/>
        </w:rPr>
        <w:t xml:space="preserve"> across different parts of MFC.</w:t>
      </w:r>
    </w:p>
    <w:p w14:paraId="4C9A7B4C" w14:textId="77777777" w:rsidR="000A4291" w:rsidRDefault="000A4291" w:rsidP="002F54A0">
      <w:pPr>
        <w:spacing w:after="0" w:line="240" w:lineRule="auto"/>
        <w:jc w:val="left"/>
        <w:rPr>
          <w:rFonts w:ascii="Arial" w:hAnsi="Arial" w:cs="Arial"/>
          <w:color w:val="231F20"/>
          <w:sz w:val="24"/>
          <w:szCs w:val="24"/>
        </w:rPr>
      </w:pPr>
    </w:p>
    <w:p w14:paraId="5D78F85C" w14:textId="67EF6EC6" w:rsidR="000A4291" w:rsidRPr="008A6568" w:rsidRDefault="00F124E1" w:rsidP="000A4291">
      <w:pPr>
        <w:spacing w:after="0" w:line="240" w:lineRule="auto"/>
        <w:jc w:val="left"/>
        <w:rPr>
          <w:rFonts w:ascii="Arial" w:hAnsi="Arial" w:cs="Arial"/>
          <w:i/>
          <w:sz w:val="24"/>
          <w:szCs w:val="24"/>
        </w:rPr>
      </w:pPr>
      <w:r>
        <w:rPr>
          <w:rFonts w:ascii="Arial" w:hAnsi="Arial" w:cs="Arial"/>
          <w:i/>
          <w:color w:val="231F20"/>
          <w:sz w:val="24"/>
          <w:szCs w:val="24"/>
        </w:rPr>
        <w:t>“</w:t>
      </w:r>
      <w:r w:rsidR="000A4291" w:rsidRPr="008A6568">
        <w:rPr>
          <w:rFonts w:ascii="Arial" w:hAnsi="Arial" w:cs="Arial"/>
          <w:i/>
          <w:color w:val="231F20"/>
          <w:sz w:val="24"/>
          <w:szCs w:val="24"/>
        </w:rPr>
        <w:t>What does their method of using data-mining fMRI activation peaks to the above mentioned sizeable literature on MFC sub-specialisation? I presume that their method does not allow for finer-grained sub-divisions than cyto-architecture, receptor density or tracer injection based studies? If they wanted for a function-based subdivision could they not have used a "functional localizer" approach as Amiez and Petrides (2014)?</w:t>
      </w:r>
      <w:ins w:id="207" w:author="Alejandro De La Vega" w:date="2016-03-05T18:09:00Z">
        <w:r>
          <w:rPr>
            <w:rFonts w:ascii="Arial" w:hAnsi="Arial" w:cs="Arial"/>
            <w:i/>
            <w:color w:val="231F20"/>
            <w:sz w:val="24"/>
            <w:szCs w:val="24"/>
          </w:rPr>
          <w:t>”</w:t>
        </w:r>
      </w:ins>
    </w:p>
    <w:p w14:paraId="46793FD5" w14:textId="4250C489" w:rsidR="00AA197E" w:rsidRPr="008A6568" w:rsidRDefault="00AA197E" w:rsidP="002F54A0">
      <w:pPr>
        <w:spacing w:after="0" w:line="240" w:lineRule="auto"/>
        <w:jc w:val="left"/>
        <w:rPr>
          <w:rFonts w:ascii="Arial" w:hAnsi="Arial" w:cs="Arial"/>
          <w:color w:val="231F20"/>
          <w:sz w:val="24"/>
          <w:szCs w:val="24"/>
        </w:rPr>
      </w:pPr>
    </w:p>
    <w:p w14:paraId="0B879F1B" w14:textId="43BB06AE" w:rsidR="009B07DE" w:rsidRPr="003E072E" w:rsidRDefault="003E072E" w:rsidP="002F54A0">
      <w:pPr>
        <w:spacing w:after="0" w:line="240" w:lineRule="auto"/>
        <w:jc w:val="left"/>
        <w:rPr>
          <w:rFonts w:ascii="Arial" w:hAnsi="Arial" w:cs="Arial"/>
          <w:color w:val="231F20"/>
          <w:sz w:val="24"/>
          <w:szCs w:val="24"/>
        </w:rPr>
      </w:pPr>
      <w:r>
        <w:rPr>
          <w:rFonts w:ascii="Arial" w:hAnsi="Arial" w:cs="Arial"/>
          <w:color w:val="231F20"/>
          <w:sz w:val="24"/>
          <w:szCs w:val="24"/>
        </w:rPr>
        <w:t xml:space="preserve">It is true that our analyses are limited in spatial specificity by the limitations of fMRI itself and of our meta-analytic data. However, we do not see this as a principled reason to abandon such an approach in favor of other methods. </w:t>
      </w:r>
      <w:r w:rsidR="009B07DE">
        <w:rPr>
          <w:rFonts w:ascii="Arial" w:hAnsi="Arial" w:cs="Arial"/>
          <w:color w:val="231F20"/>
          <w:sz w:val="24"/>
          <w:szCs w:val="24"/>
        </w:rPr>
        <w:t xml:space="preserve">As noted above, we </w:t>
      </w:r>
      <w:r>
        <w:rPr>
          <w:rFonts w:ascii="Arial" w:hAnsi="Arial" w:cs="Arial"/>
          <w:color w:val="231F20"/>
          <w:sz w:val="24"/>
          <w:szCs w:val="24"/>
        </w:rPr>
        <w:t xml:space="preserve">think it is unlikely that there is a single correct parcellation common to different methods of analysis. Our expectation is that a coactivation-based parcellation would inevitably produce somewhat different results from parcellations based on cytoarchitectonics, receptor density, gene expression, etc., no matter how fine-grained the data in question were. As we have clarified above, we do not see the goal of this parcellation (or any other) as being to arrive at </w:t>
      </w:r>
      <w:r>
        <w:rPr>
          <w:rFonts w:ascii="Arial" w:hAnsi="Arial" w:cs="Arial"/>
          <w:i/>
          <w:color w:val="231F20"/>
          <w:sz w:val="24"/>
          <w:szCs w:val="24"/>
        </w:rPr>
        <w:t xml:space="preserve">the </w:t>
      </w:r>
      <w:r>
        <w:rPr>
          <w:rFonts w:ascii="Arial" w:hAnsi="Arial" w:cs="Arial"/>
          <w:color w:val="231F20"/>
          <w:sz w:val="24"/>
          <w:szCs w:val="24"/>
        </w:rPr>
        <w:t>single true parcellation of the MFC, because we do not think such a thing exists. Rather, our effort is designed to help understand how different sectors of the MFC contribute functionally to different aspects of cognition and behavior.</w:t>
      </w:r>
    </w:p>
    <w:p w14:paraId="7B92E494" w14:textId="77777777" w:rsidR="003E072E" w:rsidRDefault="003E072E" w:rsidP="002F54A0">
      <w:pPr>
        <w:spacing w:after="0" w:line="240" w:lineRule="auto"/>
        <w:jc w:val="left"/>
        <w:rPr>
          <w:rFonts w:ascii="Arial" w:hAnsi="Arial" w:cs="Arial"/>
          <w:color w:val="231F20"/>
          <w:sz w:val="24"/>
          <w:szCs w:val="24"/>
        </w:rPr>
      </w:pPr>
    </w:p>
    <w:p w14:paraId="453CA67D" w14:textId="2DA53EF5" w:rsidR="000F7925" w:rsidRDefault="003E072E" w:rsidP="002F54A0">
      <w:pPr>
        <w:spacing w:after="0" w:line="240" w:lineRule="auto"/>
        <w:jc w:val="left"/>
        <w:rPr>
          <w:ins w:id="208" w:author="Alejandro De La Vega" w:date="2016-03-08T18:55:00Z"/>
          <w:rFonts w:ascii="Arial" w:hAnsi="Arial" w:cs="Arial"/>
          <w:color w:val="231F20"/>
          <w:sz w:val="24"/>
          <w:szCs w:val="24"/>
        </w:rPr>
      </w:pPr>
      <w:r>
        <w:rPr>
          <w:rFonts w:ascii="Arial" w:hAnsi="Arial" w:cs="Arial"/>
          <w:color w:val="231F20"/>
          <w:sz w:val="24"/>
          <w:szCs w:val="24"/>
        </w:rPr>
        <w:t>What the</w:t>
      </w:r>
      <w:r w:rsidR="00AA197E" w:rsidRPr="008A6568">
        <w:rPr>
          <w:rFonts w:ascii="Arial" w:hAnsi="Arial" w:cs="Arial"/>
          <w:color w:val="231F20"/>
          <w:sz w:val="24"/>
          <w:szCs w:val="24"/>
        </w:rPr>
        <w:t xml:space="preserve"> large-scale meta-analys</w:t>
      </w:r>
      <w:r>
        <w:rPr>
          <w:rFonts w:ascii="Arial" w:hAnsi="Arial" w:cs="Arial"/>
          <w:color w:val="231F20"/>
          <w:sz w:val="24"/>
          <w:szCs w:val="24"/>
        </w:rPr>
        <w:t>es conducted</w:t>
      </w:r>
      <w:r w:rsidR="00AA197E" w:rsidRPr="008A6568">
        <w:rPr>
          <w:rFonts w:ascii="Arial" w:hAnsi="Arial" w:cs="Arial"/>
          <w:color w:val="231F20"/>
          <w:sz w:val="24"/>
          <w:szCs w:val="24"/>
        </w:rPr>
        <w:t xml:space="preserve"> in the present work allow us to </w:t>
      </w:r>
      <w:r>
        <w:rPr>
          <w:rFonts w:ascii="Arial" w:hAnsi="Arial" w:cs="Arial"/>
          <w:color w:val="231F20"/>
          <w:sz w:val="24"/>
          <w:szCs w:val="24"/>
        </w:rPr>
        <w:t xml:space="preserve">do is better </w:t>
      </w:r>
      <w:r w:rsidR="00AA197E" w:rsidRPr="008A6568">
        <w:rPr>
          <w:rFonts w:ascii="Arial" w:hAnsi="Arial" w:cs="Arial"/>
          <w:color w:val="231F20"/>
          <w:sz w:val="24"/>
          <w:szCs w:val="24"/>
        </w:rPr>
        <w:t xml:space="preserve">understand the functional significance of the resulting clusters across a wide variety of psychological manipulations. </w:t>
      </w:r>
      <w:r>
        <w:rPr>
          <w:rFonts w:ascii="Arial" w:hAnsi="Arial" w:cs="Arial"/>
          <w:color w:val="231F20"/>
          <w:sz w:val="24"/>
          <w:szCs w:val="24"/>
        </w:rPr>
        <w:t>While we think functional localizers are an excellent approach when researchers are focused on narrowly-defined aspects of cognition (e.g., face perception, motor responding, etc.), such localizers</w:t>
      </w:r>
      <w:r w:rsidR="00AA197E" w:rsidRPr="008A6568">
        <w:rPr>
          <w:rFonts w:ascii="Arial" w:hAnsi="Arial" w:cs="Arial"/>
          <w:color w:val="231F20"/>
          <w:sz w:val="24"/>
          <w:szCs w:val="24"/>
        </w:rPr>
        <w:t xml:space="preserve"> are</w:t>
      </w:r>
      <w:r>
        <w:rPr>
          <w:rFonts w:ascii="Arial" w:hAnsi="Arial" w:cs="Arial"/>
          <w:color w:val="231F20"/>
          <w:sz w:val="24"/>
          <w:szCs w:val="24"/>
        </w:rPr>
        <w:t xml:space="preserve"> necessarily</w:t>
      </w:r>
      <w:r w:rsidR="00AA197E" w:rsidRPr="008A6568">
        <w:rPr>
          <w:rFonts w:ascii="Arial" w:hAnsi="Arial" w:cs="Arial"/>
          <w:color w:val="231F20"/>
          <w:sz w:val="24"/>
          <w:szCs w:val="24"/>
        </w:rPr>
        <w:t xml:space="preserve"> </w:t>
      </w:r>
      <w:r>
        <w:rPr>
          <w:rFonts w:ascii="Arial" w:hAnsi="Arial" w:cs="Arial"/>
          <w:color w:val="231F20"/>
          <w:sz w:val="24"/>
          <w:szCs w:val="24"/>
        </w:rPr>
        <w:t>constrained to only consider a</w:t>
      </w:r>
      <w:r w:rsidR="00AA197E" w:rsidRPr="008A6568">
        <w:rPr>
          <w:rFonts w:ascii="Arial" w:hAnsi="Arial" w:cs="Arial"/>
          <w:color w:val="231F20"/>
          <w:sz w:val="24"/>
          <w:szCs w:val="24"/>
        </w:rPr>
        <w:t xml:space="preserve"> small subset of possible psychological manipulations. </w:t>
      </w:r>
      <w:r>
        <w:rPr>
          <w:rFonts w:ascii="Arial" w:hAnsi="Arial" w:cs="Arial"/>
          <w:color w:val="231F20"/>
          <w:sz w:val="24"/>
          <w:szCs w:val="24"/>
        </w:rPr>
        <w:t>For example, in the Amiez &amp; Petrides (2014) study the reviewer cites, the authors exclusively used motor</w:t>
      </w:r>
      <w:r w:rsidR="00E455AF">
        <w:rPr>
          <w:rFonts w:ascii="Arial" w:hAnsi="Arial" w:cs="Arial"/>
          <w:color w:val="231F20"/>
          <w:sz w:val="24"/>
          <w:szCs w:val="24"/>
        </w:rPr>
        <w:t xml:space="preserve"> localizers (e.g., for the arm, hand, foot, etc.)</w:t>
      </w:r>
      <w:r>
        <w:rPr>
          <w:rFonts w:ascii="Arial" w:hAnsi="Arial" w:cs="Arial"/>
          <w:color w:val="231F20"/>
          <w:sz w:val="24"/>
          <w:szCs w:val="24"/>
        </w:rPr>
        <w:t>. We think th</w:t>
      </w:r>
      <w:r w:rsidR="00E455AF">
        <w:rPr>
          <w:rFonts w:ascii="Arial" w:hAnsi="Arial" w:cs="Arial"/>
          <w:color w:val="231F20"/>
          <w:sz w:val="24"/>
          <w:szCs w:val="24"/>
        </w:rPr>
        <w:t>at th</w:t>
      </w:r>
      <w:r>
        <w:rPr>
          <w:rFonts w:ascii="Arial" w:hAnsi="Arial" w:cs="Arial"/>
          <w:color w:val="231F20"/>
          <w:sz w:val="24"/>
          <w:szCs w:val="24"/>
        </w:rPr>
        <w:t xml:space="preserve">is is precisely the right approach if one’s goal is to understand how different </w:t>
      </w:r>
      <w:r w:rsidR="00E455AF">
        <w:rPr>
          <w:rFonts w:ascii="Arial" w:hAnsi="Arial" w:cs="Arial"/>
          <w:color w:val="231F20"/>
          <w:sz w:val="24"/>
          <w:szCs w:val="24"/>
        </w:rPr>
        <w:t>cingulate</w:t>
      </w:r>
      <w:r>
        <w:rPr>
          <w:rFonts w:ascii="Arial" w:hAnsi="Arial" w:cs="Arial"/>
          <w:color w:val="231F20"/>
          <w:sz w:val="24"/>
          <w:szCs w:val="24"/>
        </w:rPr>
        <w:t xml:space="preserve"> regions contribute </w:t>
      </w:r>
      <w:r w:rsidR="00E455AF">
        <w:rPr>
          <w:rFonts w:ascii="Arial" w:hAnsi="Arial" w:cs="Arial"/>
          <w:color w:val="231F20"/>
          <w:sz w:val="24"/>
          <w:szCs w:val="24"/>
        </w:rPr>
        <w:t xml:space="preserve">specifically </w:t>
      </w:r>
      <w:r>
        <w:rPr>
          <w:rFonts w:ascii="Arial" w:hAnsi="Arial" w:cs="Arial"/>
          <w:color w:val="231F20"/>
          <w:sz w:val="24"/>
          <w:szCs w:val="24"/>
        </w:rPr>
        <w:t xml:space="preserve">to </w:t>
      </w:r>
      <w:r w:rsidR="00E455AF">
        <w:rPr>
          <w:rFonts w:ascii="Arial" w:hAnsi="Arial" w:cs="Arial"/>
          <w:color w:val="231F20"/>
          <w:sz w:val="24"/>
          <w:szCs w:val="24"/>
        </w:rPr>
        <w:t xml:space="preserve">motor control; however, it does not provide insights into </w:t>
      </w:r>
      <w:r w:rsidR="00E455AF">
        <w:rPr>
          <w:rFonts w:ascii="Arial" w:hAnsi="Arial" w:cs="Arial"/>
          <w:color w:val="231F20"/>
          <w:sz w:val="24"/>
          <w:szCs w:val="24"/>
        </w:rPr>
        <w:lastRenderedPageBreak/>
        <w:t xml:space="preserve">the large-scale fractionation of MFC in the context of domain-general cognition. Moreover, one unique benefit of using a database that spans a very broad range of functional tasks is that, unlike studies using functional localizers, we are able to tackle the </w:t>
      </w:r>
      <w:r w:rsidR="00AA197E" w:rsidRPr="008A6568">
        <w:rPr>
          <w:rFonts w:ascii="Arial" w:hAnsi="Arial" w:cs="Arial"/>
          <w:color w:val="231F20"/>
          <w:sz w:val="24"/>
          <w:szCs w:val="24"/>
        </w:rPr>
        <w:t xml:space="preserve">‘reverse inference’ problem </w:t>
      </w:r>
      <w:r w:rsidR="00E455AF">
        <w:rPr>
          <w:rFonts w:ascii="Arial" w:hAnsi="Arial" w:cs="Arial"/>
          <w:color w:val="231F20"/>
          <w:sz w:val="24"/>
          <w:szCs w:val="24"/>
        </w:rPr>
        <w:t>by estimating the degree to which a</w:t>
      </w:r>
      <w:r w:rsidR="00AA197E" w:rsidRPr="008A6568">
        <w:rPr>
          <w:rFonts w:ascii="Arial" w:hAnsi="Arial" w:cs="Arial"/>
          <w:color w:val="231F20"/>
          <w:sz w:val="24"/>
          <w:szCs w:val="24"/>
        </w:rPr>
        <w:t xml:space="preserve"> region is </w:t>
      </w:r>
      <w:r w:rsidR="00AA197E" w:rsidRPr="00F124E1">
        <w:rPr>
          <w:rFonts w:ascii="Arial" w:hAnsi="Arial" w:cs="Arial"/>
          <w:i/>
          <w:color w:val="231F20"/>
          <w:sz w:val="24"/>
          <w:szCs w:val="24"/>
        </w:rPr>
        <w:t>preferentially</w:t>
      </w:r>
      <w:r w:rsidR="00AA197E" w:rsidRPr="008A6568">
        <w:rPr>
          <w:rFonts w:ascii="Arial" w:hAnsi="Arial" w:cs="Arial"/>
          <w:color w:val="231F20"/>
          <w:sz w:val="24"/>
          <w:szCs w:val="24"/>
        </w:rPr>
        <w:t xml:space="preserve"> recruited by</w:t>
      </w:r>
      <w:r w:rsidR="00E455AF">
        <w:rPr>
          <w:rFonts w:ascii="Arial" w:hAnsi="Arial" w:cs="Arial"/>
          <w:color w:val="231F20"/>
          <w:sz w:val="24"/>
          <w:szCs w:val="24"/>
        </w:rPr>
        <w:t xml:space="preserve"> a particular</w:t>
      </w:r>
      <w:r w:rsidR="00AA197E" w:rsidRPr="008A6568">
        <w:rPr>
          <w:rFonts w:ascii="Arial" w:hAnsi="Arial" w:cs="Arial"/>
          <w:color w:val="231F20"/>
          <w:sz w:val="24"/>
          <w:szCs w:val="24"/>
        </w:rPr>
        <w:t xml:space="preserve"> process. As we note in the introduction, this is particular problematic for areas with a high rate of activation across studies, like MCC / pre-SMA. </w:t>
      </w:r>
      <w:r w:rsidR="00E455AF">
        <w:rPr>
          <w:rFonts w:ascii="Arial" w:hAnsi="Arial" w:cs="Arial"/>
          <w:color w:val="231F20"/>
          <w:sz w:val="24"/>
          <w:szCs w:val="24"/>
        </w:rPr>
        <w:t xml:space="preserve">Such regions are likely to activate in a wide range of localizer tasks, potentially leading researchers to conclude that they are selective for the particular localizers used, when in fact they show similar affinity for a wide range of other processes. </w:t>
      </w:r>
      <w:r w:rsidR="00AA197E" w:rsidRPr="008A6568">
        <w:rPr>
          <w:rFonts w:ascii="Arial" w:hAnsi="Arial" w:cs="Arial"/>
          <w:color w:val="231F20"/>
          <w:sz w:val="24"/>
          <w:szCs w:val="24"/>
        </w:rPr>
        <w:t>We have attempted to make this point more clear in the introdu</w:t>
      </w:r>
      <w:r w:rsidR="000F7925">
        <w:rPr>
          <w:rFonts w:ascii="Arial" w:hAnsi="Arial" w:cs="Arial"/>
          <w:color w:val="231F20"/>
          <w:sz w:val="24"/>
          <w:szCs w:val="24"/>
        </w:rPr>
        <w:t>ction by unpacking this problem:</w:t>
      </w:r>
    </w:p>
    <w:p w14:paraId="4612180E" w14:textId="77777777" w:rsidR="000F7925" w:rsidRDefault="00AA197E" w:rsidP="000F7925">
      <w:pPr>
        <w:spacing w:after="0" w:line="240" w:lineRule="auto"/>
        <w:jc w:val="left"/>
        <w:rPr>
          <w:ins w:id="209" w:author="Alejandro De La Vega" w:date="2016-03-08T18:55:00Z"/>
          <w:rFonts w:ascii="Arial" w:hAnsi="Arial" w:cs="Arial"/>
          <w:color w:val="231F20"/>
          <w:sz w:val="24"/>
          <w:szCs w:val="24"/>
        </w:rPr>
      </w:pPr>
      <w:del w:id="210" w:author="Alejandro De La Vega" w:date="2016-03-08T18:55:00Z">
        <w:r w:rsidRPr="008A6568" w:rsidDel="000F7925">
          <w:rPr>
            <w:rFonts w:ascii="Arial" w:hAnsi="Arial" w:cs="Arial"/>
            <w:color w:val="231F20"/>
            <w:sz w:val="24"/>
            <w:szCs w:val="24"/>
          </w:rPr>
          <w:delText>.</w:delText>
        </w:r>
      </w:del>
    </w:p>
    <w:p w14:paraId="0ABB02A1" w14:textId="29AE4B26" w:rsidR="000F7925" w:rsidRPr="000F7925" w:rsidRDefault="000F7925" w:rsidP="000F7925">
      <w:pPr>
        <w:spacing w:after="0" w:line="240" w:lineRule="auto"/>
        <w:ind w:firstLine="720"/>
        <w:jc w:val="left"/>
        <w:rPr>
          <w:ins w:id="211" w:author="Alejandro De La Vega" w:date="2016-03-08T18:55:00Z"/>
          <w:rFonts w:ascii="Arial" w:hAnsi="Arial" w:cs="Arial"/>
          <w:i/>
          <w:color w:val="231F20"/>
          <w:sz w:val="24"/>
          <w:szCs w:val="24"/>
          <w:u w:val="single"/>
        </w:rPr>
      </w:pPr>
      <w:ins w:id="212" w:author="Alejandro De La Vega" w:date="2016-03-08T18:55:00Z">
        <w:r w:rsidRPr="000F7925">
          <w:rPr>
            <w:rFonts w:ascii="Arial" w:hAnsi="Arial" w:cs="Arial"/>
            <w:i/>
            <w:color w:val="231F20"/>
            <w:sz w:val="24"/>
            <w:szCs w:val="24"/>
            <w:u w:val="single"/>
          </w:rPr>
          <w:t>“</w:t>
        </w:r>
      </w:ins>
      <w:del w:id="213" w:author="Alejandro De La Vega" w:date="2016-03-08T18:55:00Z">
        <w:r w:rsidR="00AA197E" w:rsidRPr="000F7925" w:rsidDel="000F7925">
          <w:rPr>
            <w:rFonts w:ascii="Arial" w:hAnsi="Arial" w:cs="Arial"/>
            <w:i/>
            <w:color w:val="231F20"/>
            <w:sz w:val="24"/>
            <w:szCs w:val="24"/>
            <w:u w:val="single"/>
          </w:rPr>
          <w:delText xml:space="preserve"> </w:delText>
        </w:r>
      </w:del>
      <w:ins w:id="214" w:author="Alejandro De La Vega" w:date="2016-03-08T18:55:00Z">
        <w:r w:rsidRPr="000F7925">
          <w:rPr>
            <w:rFonts w:ascii="Arial" w:hAnsi="Arial" w:cs="Arial"/>
            <w:i/>
            <w:color w:val="231F20"/>
            <w:sz w:val="24"/>
            <w:szCs w:val="24"/>
            <w:u w:val="single"/>
          </w:rPr>
          <w:t xml:space="preserve">There have been several recent attempts to define distinct sub-regions of MFC by inferring functional differences on the basis of morphology </w:t>
        </w:r>
        <w:r w:rsidRPr="000F7925">
          <w:rPr>
            <w:rFonts w:ascii="Arial" w:hAnsi="Arial" w:cs="Arial"/>
            <w:i/>
            <w:color w:val="231F20"/>
            <w:sz w:val="24"/>
            <w:szCs w:val="24"/>
            <w:u w:val="single"/>
          </w:rPr>
          <w:fldChar w:fldCharType="begin"/>
        </w:r>
        <w:r w:rsidRPr="000F7925">
          <w:rPr>
            <w:rFonts w:ascii="Arial" w:hAnsi="Arial" w:cs="Arial"/>
            <w:i/>
            <w:color w:val="231F20"/>
            <w:sz w:val="24"/>
            <w:szCs w:val="24"/>
            <w:u w:val="single"/>
          </w:rPr>
          <w:instrText xml:space="preserve"> ADDIN PAPERS2_CITATIONS &lt;citation&gt;&lt;uuid&gt;47A746CB-DE8F-47B4-BAA2-6BE54A69486B&lt;/uuid&gt;&lt;priority&gt;0&lt;/priority&gt;&lt;publications&gt;&lt;publication&gt;&lt;uuid&gt;8D7EB837-8735-41BF-9F42-93D43351BC40&lt;/uuid&gt;&lt;volume&gt;10&lt;/volume&gt;&lt;doi&gt;10.1046/j.1460-9568.1998.00236.x&lt;/doi&gt;&lt;startpage&gt;2199&lt;/startpage&gt;&lt;publication_date&gt;99199806011200000000222000&lt;/publication_date&gt;&lt;url&gt;http://onlinelibrary.wiley.com/doi/10.1046/j.1460-9568.1998.00236.x/full&lt;/url&gt;&lt;type&gt;400&lt;/type&gt;&lt;title&gt;Parcellation of human mesial area 6: cytoarchitectonic evidence for three separate areas&lt;/title&gt;&lt;publisher&gt;Blackwell Science Ltd&lt;/publisher&gt;&lt;number&gt;6&lt;/number&gt;&lt;subtype&gt;400&lt;/subtype&gt;&lt;endpage&gt;2203&lt;/endpage&gt;&lt;bundle&gt;&lt;publication&gt;&lt;publisher&gt;Blackwell Science Ltd&lt;/publisher&gt;&lt;title&gt;European Journal of Neuroscience&lt;/title&gt;&lt;type&gt;-100&lt;/type&gt;&lt;subtype&gt;-100&lt;/subtype&gt;&lt;uuid&gt;CC7CB225-3850-49B4-9B33-8BB036FE3DD5&lt;/uuid&gt;&lt;/publication&gt;&lt;/bundle&gt;&lt;authors&gt;&lt;author&gt;&lt;firstName&gt;Victor&lt;/firstName&gt;&lt;lastName&gt;Vorobiev&lt;/lastName&gt;&lt;/author&gt;&lt;author&gt;&lt;firstName&gt;Paolo&lt;/firstName&gt;&lt;lastName&gt;Govoni&lt;/lastName&gt;&lt;/author&gt;&lt;author&gt;&lt;firstName&gt;Giacomo&lt;/firstName&gt;&lt;lastName&gt;Rizzolatti&lt;/lastName&gt;&lt;/author&gt;&lt;author&gt;&lt;firstName&gt;Massimo&lt;/firstName&gt;&lt;lastName&gt;Matelli&lt;/lastName&gt;&lt;/author&gt;&lt;author&gt;&lt;firstName&gt;Giuseppe&lt;/firstName&gt;&lt;lastName&gt;Luppino&lt;/lastName&gt;&lt;/author&gt;&lt;/authors&gt;&lt;/publication&gt;&lt;publication&gt;&lt;publication_date&gt;99200906041200000000222000&lt;/publication_date&gt;&lt;startpage&gt;829&lt;/startpage&gt;&lt;title&gt;Cingulate Neurobiology and Disease&lt;/title&gt;&lt;uuid&gt;E5C0FC99-4C69-45E7-8DAB-0C1F7718F918&lt;/uuid&gt;&lt;subtype&gt;0&lt;/subtype&gt;&lt;publisher&gt;Oxford University Press&lt;/publisher&gt;&lt;type&gt;0&lt;/type&gt;&lt;url&gt;http://books.google.com/books?id=jJuk7MRD1GkC&amp;amp;pg=PA294&amp;amp;dq=cingulate+neurobiology+and+disease+inauthor:vogt&amp;amp;hl=&amp;amp;cd=1&amp;amp;source=gbs_api&lt;/url&gt;&lt;authors&gt;&lt;author&gt;&lt;firstName&gt;Brent&lt;/firstName&gt;&lt;lastName&gt;Vogt&lt;/lastName&gt;&lt;/author&gt;&lt;/authors&gt;&lt;/publication&gt;&lt;publication&gt;&lt;uuid&gt;213083BF-7786-436D-8101-DE802FC5DCBB&lt;/uuid&gt;&lt;volume&gt;521&lt;/volume&gt;&lt;doi&gt;10.1002/cne.23346&lt;/doi&gt;&lt;subtitle&gt;Human and Macaque Area 32: Comparative Analysis&lt;/subtitle&gt;&lt;startpage&gt;3272&lt;/startpage&gt;&lt;publication_date&gt;99201307251200000000222000&lt;/publication_date&gt;&lt;url&gt;http://doi.wiley.com/10.1002/cne.23346&lt;/url&gt;&lt;citekey&gt;PalomeroGallagher:2013bs&lt;/citekey&gt;&lt;type&gt;400&lt;/type&gt;&lt;title&gt;Cyto- and receptor architecture of area 32 in human and macaque brains&lt;/title&gt;&lt;number&gt;14&lt;/number&gt;&lt;subtype&gt;400&lt;/subtype&gt;&lt;endpage&gt;3286&lt;/endpage&gt;&lt;bundle&gt;&lt;publication&gt;&lt;title&gt;The Journal of Comparative Neurology&lt;/title&gt;&lt;type&gt;-100&lt;/type&gt;&lt;subtype&gt;-100&lt;/subtype&gt;&lt;uuid&gt;4C3FF8CC-E733-4B8E-90B4-E4D121DD0CC8&lt;/uuid&gt;&lt;/publication&gt;&lt;/bundle&gt;&lt;authors&gt;&lt;author&gt;&lt;firstName&gt;Nicola&lt;/firstName&gt;&lt;lastName&gt;Palomero-Gallagher&lt;/lastName&gt;&lt;/author&gt;&lt;author&gt;&lt;firstName&gt;Karl&lt;/firstName&gt;&lt;lastName&gt;Zilles&lt;/lastName&gt;&lt;/author&gt;&lt;author&gt;&lt;firstName&gt;Axel&lt;/firstName&gt;&lt;lastName&gt;Schleicher&lt;/lastName&gt;&lt;/author&gt;&lt;author&gt;&lt;firstName&gt;Brent&lt;/firstName&gt;&lt;middleNames&gt;A&lt;/middleNames&gt;&lt;lastName&gt;Vogt&lt;/lastName&gt;&lt;/author&gt;&lt;/authors&gt;&lt;/publication&gt;&lt;/publications&gt;&lt;cites&gt;&lt;/cites&gt;&lt;/citation&gt;</w:instrText>
        </w:r>
        <w:r w:rsidRPr="000F7925">
          <w:rPr>
            <w:rFonts w:ascii="Arial" w:hAnsi="Arial" w:cs="Arial"/>
            <w:i/>
            <w:color w:val="231F20"/>
            <w:sz w:val="24"/>
            <w:szCs w:val="24"/>
            <w:u w:val="single"/>
          </w:rPr>
          <w:fldChar w:fldCharType="separate"/>
        </w:r>
        <w:r w:rsidRPr="000F7925">
          <w:rPr>
            <w:rFonts w:ascii="Arial" w:hAnsi="Arial" w:cs="Arial"/>
            <w:i/>
            <w:color w:val="231F20"/>
            <w:sz w:val="24"/>
            <w:szCs w:val="24"/>
            <w:u w:val="single"/>
          </w:rPr>
          <w:t>(Vorobiev et al., 1998; Vogt, 2009; Palomero-Gallagher et al., 2013)</w:t>
        </w:r>
        <w:r w:rsidRPr="000F7925">
          <w:rPr>
            <w:rFonts w:ascii="Arial" w:hAnsi="Arial" w:cs="Arial"/>
            <w:i/>
            <w:color w:val="231F20"/>
            <w:sz w:val="24"/>
            <w:szCs w:val="24"/>
            <w:u w:val="single"/>
          </w:rPr>
          <w:fldChar w:fldCharType="end"/>
        </w:r>
        <w:r w:rsidRPr="000F7925">
          <w:rPr>
            <w:rFonts w:ascii="Arial" w:hAnsi="Arial" w:cs="Arial"/>
            <w:i/>
            <w:color w:val="231F20"/>
            <w:sz w:val="24"/>
            <w:szCs w:val="24"/>
            <w:u w:val="single"/>
          </w:rPr>
          <w:t xml:space="preserve"> and in-vivo structural </w:t>
        </w:r>
        <w:r w:rsidRPr="000F7925">
          <w:rPr>
            <w:rFonts w:ascii="Arial" w:hAnsi="Arial" w:cs="Arial"/>
            <w:i/>
            <w:color w:val="231F20"/>
            <w:sz w:val="24"/>
            <w:szCs w:val="24"/>
            <w:u w:val="single"/>
          </w:rPr>
          <w:fldChar w:fldCharType="begin"/>
        </w:r>
        <w:r w:rsidRPr="000F7925">
          <w:rPr>
            <w:rFonts w:ascii="Arial" w:hAnsi="Arial" w:cs="Arial"/>
            <w:i/>
            <w:color w:val="231F20"/>
            <w:sz w:val="24"/>
            <w:szCs w:val="24"/>
            <w:u w:val="single"/>
          </w:rPr>
          <w:instrText xml:space="preserve"> ADDIN PAPERS2_CITATIONS &lt;citation&gt;&lt;uuid&gt;8D44196C-D267-4035-9A9E-E51E7A6BA747&lt;/uuid&gt;&lt;priority&gt;1&lt;/priority&gt;&lt;publications&gt;&lt;publication&gt;&lt;uuid&gt;9AF5420A-161B-4982-99C5-B67914681960&lt;/uuid&gt;&lt;volume&gt;29&lt;/volume&gt;&lt;doi&gt;10.1523/JNEUROSCI.3328-08.2009&lt;/doi&gt;&lt;startpage&gt;1175&lt;/startpage&gt;&lt;publication_date&gt;99200901281200000000222000&lt;/publication_date&gt;&lt;url&gt;http://www.jneurosci.org/cgi/doi/10.1523/JNEUROSCI.3328-08.2009&lt;/url&gt;&lt;citekey&gt;Beckmann:2009et&lt;/citekey&gt;&lt;type&gt;400&lt;/type&gt;&lt;title&gt;Connectivity-Based Parcellation of Human Cingulate Cortex and Its Relation to Functional Specialization&lt;/title&gt;&lt;number&gt;4&lt;/number&gt;&lt;subtype&gt;400&lt;/subtype&gt;&lt;endpage&gt;1190&lt;/endpage&gt;&lt;bundle&gt;&lt;publication&gt;&lt;title&gt;Journal of Neuroscience&lt;/title&gt;&lt;type&gt;-100&lt;/type&gt;&lt;subtype&gt;-100&lt;/subtype&gt;&lt;uuid&gt;CC88A2A9-C75C-400B-A600-3E9CED9CB2E1&lt;/uuid&gt;&lt;/publication&gt;&lt;/bundle&gt;&lt;authors&gt;&lt;author&gt;&lt;firstName&gt;M&lt;/firstName&gt;&lt;lastName&gt;Beckmann&lt;/lastName&gt;&lt;/author&gt;&lt;author&gt;&lt;firstName&gt;H&lt;/firstName&gt;&lt;lastName&gt;Johansen-Berg&lt;/lastName&gt;&lt;/author&gt;&lt;author&gt;&lt;firstName&gt;M&lt;/firstName&gt;&lt;middleNames&gt;F S&lt;/middleNames&gt;&lt;lastName&gt;Rushworth&lt;/lastName&gt;&lt;/author&gt;&lt;/authors&gt;&lt;/publication&gt;&lt;publication&gt;&lt;publication_date&gt;99201505061200000000222000&lt;/publication_date&gt;&lt;startpage&gt;201410767&lt;/startpage&gt;&lt;doi&gt;10.1073/pnas.1410767112&lt;/doi&gt;&lt;title&gt;Connectivity reveals relationship of brain areas for reward-guided learning and decision making in human and monkey frontal cortex&lt;/title&gt;&lt;uuid&gt;D9C084A8-B47F-4148-8EEB-F3B6138C4B6E&lt;/uuid&gt;&lt;subtype&gt;400&lt;/subtype&gt;&lt;endpage&gt;10&lt;/endpage&gt;&lt;type&gt;400&lt;/type&gt;&lt;url&gt;http://www.pnas.org/lookup/doi/10.1073/pnas.1410767112&lt;/url&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Franz-Xaver&lt;/firstName&gt;&lt;lastName&gt;Neubert&lt;/lastName&gt;&lt;/author&gt;&lt;author&gt;&lt;firstName&gt;Rogier&lt;/firstName&gt;&lt;middleNames&gt;B&lt;/middleNames&gt;&lt;lastName&gt;Mars&lt;/lastName&gt;&lt;/author&gt;&lt;author&gt;&lt;firstName&gt;Jerome&lt;/firstName&gt;&lt;lastName&gt;Sallet&lt;/lastName&gt;&lt;/author&gt;&lt;author&gt;&lt;firstName&gt;Matthew&lt;/firstName&gt;&lt;middleNames&gt;F S&lt;/middleNames&gt;&lt;lastName&gt;Rushworth&lt;/lastName&gt;&lt;/author&gt;&lt;/authors&gt;&lt;/publication&gt;&lt;publication&gt;&lt;volume&gt;33&lt;/volume&gt;&lt;publication_date&gt;99201307241200000000222000&lt;/publication_date&gt;&lt;number&gt;30&lt;/number&gt;&lt;doi&gt;10.1523/JNEUROSCI.5108-12.2013&lt;/doi&gt;&lt;startpage&gt;12255&lt;/startpage&gt;&lt;title&gt;The Organization of Dorsal Frontal Cortex in Humans and Macaques&lt;/title&gt;&lt;uuid&gt;688241B9-FF5B-4808-9155-901ECC89FC38&lt;/uuid&gt;&lt;subtype&gt;400&lt;/subtype&gt;&lt;endpage&gt;12274&lt;/endpage&gt;&lt;type&gt;400&lt;/type&gt;&lt;url&gt;http://www.jneurosci.org/cgi/doi/10.1523/JNEUROSCI.5108-12.2013&lt;/url&gt;&lt;bundle&gt;&lt;publication&gt;&lt;title&gt;Journal of Neuroscience&lt;/title&gt;&lt;type&gt;-100&lt;/type&gt;&lt;subtype&gt;-100&lt;/subtype&gt;&lt;uuid&gt;CC88A2A9-C75C-400B-A600-3E9CED9CB2E1&lt;/uuid&gt;&lt;/publication&gt;&lt;/bundle&gt;&lt;authors&gt;&lt;author&gt;&lt;firstName&gt;J&lt;/firstName&gt;&lt;lastName&gt;Sallet&lt;/lastName&gt;&lt;/author&gt;&lt;author&gt;&lt;firstName&gt;R&lt;/firstName&gt;&lt;middleNames&gt;B&lt;/middleNames&gt;&lt;lastName&gt;Mars&lt;/lastName&gt;&lt;/author&gt;&lt;author&gt;&lt;firstName&gt;M&lt;/firstName&gt;&lt;middleNames&gt;P&lt;/middleNames&gt;&lt;lastName&gt;Noonan&lt;/lastName&gt;&lt;/author&gt;&lt;author&gt;&lt;firstName&gt;F&lt;/firstName&gt;&lt;middleNames&gt;X&lt;/middleNames&gt;&lt;lastName&gt;Neubert&lt;/lastName&gt;&lt;/author&gt;&lt;author&gt;&lt;firstName&gt;S&lt;/firstName&gt;&lt;lastName&gt;Jbabdi&lt;/lastName&gt;&lt;/author&gt;&lt;author&gt;&lt;firstName&gt;J&lt;/firstName&gt;&lt;middleNames&gt;X&lt;/middleNames&gt;&lt;lastName&gt;O'Reilly&lt;/lastName&gt;&lt;/author&gt;&lt;author&gt;&lt;firstName&gt;N&lt;/firstName&gt;&lt;lastName&gt;Filippini&lt;/lastName&gt;&lt;/author&gt;&lt;author&gt;&lt;firstName&gt;A&lt;/firstName&gt;&lt;middleNames&gt;G&lt;/middleNames&gt;&lt;lastName&gt;Thomas&lt;/lastName&gt;&lt;/author&gt;&lt;author&gt;&lt;firstName&gt;M&lt;/firstName&gt;&lt;middleNames&gt;F&lt;/middleNames&gt;&lt;lastName&gt;Rushworth&lt;/lastName&gt;&lt;/author&gt;&lt;/authors&gt;&lt;/publication&gt;&lt;/publications&gt;&lt;cites&gt;&lt;/cites&gt;&lt;/citation&gt;</w:instrText>
        </w:r>
        <w:r w:rsidRPr="000F7925">
          <w:rPr>
            <w:rFonts w:ascii="Arial" w:hAnsi="Arial" w:cs="Arial"/>
            <w:i/>
            <w:color w:val="231F20"/>
            <w:sz w:val="24"/>
            <w:szCs w:val="24"/>
            <w:u w:val="single"/>
          </w:rPr>
          <w:fldChar w:fldCharType="separate"/>
        </w:r>
        <w:r w:rsidRPr="000F7925">
          <w:rPr>
            <w:rFonts w:ascii="Arial" w:hAnsi="Arial" w:cs="Arial"/>
            <w:i/>
            <w:color w:val="231F20"/>
            <w:sz w:val="24"/>
            <w:szCs w:val="24"/>
            <w:u w:val="single"/>
          </w:rPr>
          <w:t>(Beckmann et al., 2009; Sallet et al., 2013; Neubert et al., 2015)</w:t>
        </w:r>
        <w:r w:rsidRPr="000F7925">
          <w:rPr>
            <w:rFonts w:ascii="Arial" w:hAnsi="Arial" w:cs="Arial"/>
            <w:i/>
            <w:color w:val="231F20"/>
            <w:sz w:val="24"/>
            <w:szCs w:val="24"/>
            <w:u w:val="single"/>
          </w:rPr>
          <w:fldChar w:fldCharType="end"/>
        </w:r>
        <w:r w:rsidRPr="000F7925">
          <w:rPr>
            <w:rFonts w:ascii="Arial" w:hAnsi="Arial" w:cs="Arial"/>
            <w:i/>
            <w:color w:val="231F20"/>
            <w:sz w:val="24"/>
            <w:szCs w:val="24"/>
            <w:u w:val="single"/>
          </w:rPr>
          <w:t xml:space="preserve"> and functional connectivity </w:t>
        </w:r>
        <w:r w:rsidRPr="000F7925">
          <w:rPr>
            <w:rFonts w:ascii="Arial" w:hAnsi="Arial" w:cs="Arial"/>
            <w:i/>
            <w:color w:val="231F20"/>
            <w:sz w:val="24"/>
            <w:szCs w:val="24"/>
            <w:u w:val="single"/>
          </w:rPr>
          <w:fldChar w:fldCharType="begin"/>
        </w:r>
        <w:r w:rsidRPr="000F7925">
          <w:rPr>
            <w:rFonts w:ascii="Arial" w:hAnsi="Arial" w:cs="Arial"/>
            <w:i/>
            <w:color w:val="231F20"/>
            <w:sz w:val="24"/>
            <w:szCs w:val="24"/>
            <w:u w:val="single"/>
          </w:rPr>
          <w:instrText xml:space="preserve"> ADDIN PAPERS2_CITATIONS &lt;citation&gt;&lt;uuid&gt;35DA17FC-9241-4BB2-BEDB-46C65515D250&lt;/uuid&gt;&lt;priority&gt;0&lt;/priority&gt;&lt;publications&gt;&lt;publication&gt;&lt;volume&gt;65&lt;/volume&gt;&lt;publication_date&gt;99201002001200000000220000&lt;/publication_date&gt;&lt;number&gt;4&lt;/number&gt;&lt;doi&gt;10.1016/j.neuron.2010.02.005&lt;/doi&gt;&lt;startpage&gt;550&lt;/startpage&gt;&lt;title&gt;Functional-Anatomic Fractionation of the Brain's Default Network&lt;/title&gt;&lt;uuid&gt;8045C5F5-E49A-4CBF-B6DF-CBBF5598DA7A&lt;/uuid&gt;&lt;subtype&gt;400&lt;/subtype&gt;&lt;endpage&gt;562&lt;/endpage&gt;&lt;type&gt;400&lt;/type&gt;&lt;url&gt;http://linkinghub.elsevier.com/retrieve/pii/S0896627310000966&lt;/url&gt;&lt;bundle&gt;&lt;publication&gt;&lt;publisher&gt;Elsevier Inc.&lt;/publisher&gt;&lt;title&gt;Neuron&lt;/title&gt;&lt;type&gt;-100&lt;/type&gt;&lt;subtype&gt;-100&lt;/subtype&gt;&lt;uuid&gt;4F760053-710C-45E0-BDA8-53102C65B1F7&lt;/uuid&gt;&lt;/publication&gt;&lt;/bundle&gt;&lt;authors&gt;&lt;author&gt;&lt;firstName&gt;Jessica&lt;/firstName&gt;&lt;middleNames&gt;R&lt;/middleNames&gt;&lt;lastName&gt;Andrews Hanna&lt;/lastName&gt;&lt;/author&gt;&lt;author&gt;&lt;firstName&gt;Jay&lt;/firstName&gt;&lt;middleNames&gt;S&lt;/middleNames&gt;&lt;lastName&gt;Reidler&lt;/lastName&gt;&lt;/author&gt;&lt;author&gt;&lt;firstName&gt;Jorge&lt;/firstName&gt;&lt;lastName&gt;Sepulcre&lt;/lastName&gt;&lt;/author&gt;&lt;author&gt;&lt;firstName&gt;Renee&lt;/firstName&gt;&lt;lastName&gt;Poulin&lt;/lastName&gt;&lt;/author&gt;&lt;author&gt;&lt;firstName&gt;Randy&lt;/firstName&gt;&lt;middleNames&gt;L&lt;/middleNames&gt;&lt;lastName&gt;Buckner&lt;/lastName&gt;&lt;/author&gt;&lt;/authors&gt;&lt;/publication&gt;&lt;/publications&gt;&lt;cites&gt;&lt;/cites&gt;&lt;/citation&gt;</w:instrText>
        </w:r>
        <w:r w:rsidRPr="000F7925">
          <w:rPr>
            <w:rFonts w:ascii="Arial" w:hAnsi="Arial" w:cs="Arial"/>
            <w:i/>
            <w:color w:val="231F20"/>
            <w:sz w:val="24"/>
            <w:szCs w:val="24"/>
            <w:u w:val="single"/>
          </w:rPr>
          <w:fldChar w:fldCharType="separate"/>
        </w:r>
        <w:r w:rsidRPr="000F7925">
          <w:rPr>
            <w:rFonts w:ascii="Arial" w:hAnsi="Arial" w:cs="Arial"/>
            <w:i/>
            <w:color w:val="231F20"/>
            <w:sz w:val="24"/>
            <w:szCs w:val="24"/>
            <w:u w:val="single"/>
          </w:rPr>
          <w:t>(Andrews Hanna et al., 2010)</w:t>
        </w:r>
        <w:r w:rsidRPr="000F7925">
          <w:rPr>
            <w:rFonts w:ascii="Arial" w:hAnsi="Arial" w:cs="Arial"/>
            <w:i/>
            <w:color w:val="231F20"/>
            <w:sz w:val="24"/>
            <w:szCs w:val="24"/>
            <w:u w:val="single"/>
          </w:rPr>
          <w:fldChar w:fldCharType="end"/>
        </w:r>
        <w:r w:rsidRPr="000F7925">
          <w:rPr>
            <w:rFonts w:ascii="Arial" w:hAnsi="Arial" w:cs="Arial"/>
            <w:i/>
            <w:color w:val="231F20"/>
            <w:sz w:val="24"/>
            <w:szCs w:val="24"/>
            <w:u w:val="single"/>
          </w:rPr>
          <w:t>. Although such studies have greatly advanced our understanding of MFC’s organization, these methods cannot directly demonstrate that the resulting regions are functionally separable, nor reveal their functional significance as they do not measure their response to various psychological challenges.</w:t>
        </w:r>
      </w:ins>
      <w:r w:rsidRPr="000F7925">
        <w:rPr>
          <w:rFonts w:ascii="Arial" w:hAnsi="Arial" w:cs="Arial"/>
          <w:i/>
          <w:color w:val="231F20"/>
          <w:sz w:val="24"/>
          <w:szCs w:val="24"/>
          <w:u w:val="single"/>
        </w:rPr>
        <w:t>”</w:t>
      </w:r>
      <w:r>
        <w:rPr>
          <w:rFonts w:ascii="Arial" w:hAnsi="Arial" w:cs="Arial"/>
          <w:i/>
          <w:color w:val="231F20"/>
          <w:sz w:val="24"/>
          <w:szCs w:val="24"/>
          <w:u w:val="single"/>
        </w:rPr>
        <w:t xml:space="preserve"> – lines 51-58</w:t>
      </w:r>
    </w:p>
    <w:p w14:paraId="4E14B349" w14:textId="77777777" w:rsidR="00AA197E" w:rsidRPr="008A6568" w:rsidRDefault="00AA197E" w:rsidP="002F54A0">
      <w:pPr>
        <w:spacing w:after="0" w:line="240" w:lineRule="auto"/>
        <w:jc w:val="left"/>
        <w:rPr>
          <w:rFonts w:ascii="Arial" w:eastAsia="Times New Roman" w:hAnsi="Arial" w:cs="Arial"/>
          <w:i/>
          <w:sz w:val="24"/>
          <w:szCs w:val="24"/>
        </w:rPr>
      </w:pPr>
    </w:p>
    <w:p w14:paraId="1CCB6EC3" w14:textId="483069CD" w:rsidR="006F3CD2" w:rsidRPr="008A6568" w:rsidRDefault="00F124E1" w:rsidP="002F54A0">
      <w:pPr>
        <w:spacing w:after="0" w:line="240" w:lineRule="auto"/>
        <w:jc w:val="left"/>
        <w:rPr>
          <w:rFonts w:ascii="Arial" w:hAnsi="Arial" w:cs="Arial"/>
          <w:i/>
          <w:sz w:val="24"/>
          <w:szCs w:val="24"/>
        </w:rPr>
      </w:pPr>
      <w:r>
        <w:rPr>
          <w:rFonts w:ascii="Arial" w:hAnsi="Arial" w:cs="Arial"/>
          <w:i/>
          <w:color w:val="231F20"/>
          <w:sz w:val="24"/>
          <w:szCs w:val="24"/>
        </w:rPr>
        <w:t>“</w:t>
      </w:r>
      <w:r w:rsidR="006F3CD2" w:rsidRPr="008A6568">
        <w:rPr>
          <w:rFonts w:ascii="Arial" w:hAnsi="Arial" w:cs="Arial"/>
          <w:i/>
          <w:color w:val="231F20"/>
          <w:sz w:val="24"/>
          <w:szCs w:val="24"/>
        </w:rPr>
        <w:t>I am not sure if I follow the assertion: "Although the 12-cluster solution results in a marginally better silhouette score, this comes at the cost of additional complexity." Why would they discard this solution if it fits the criteria that they themselves set better? If they think that MFC organization is indeed more complex why would this be a cost?</w:t>
      </w:r>
      <w:r>
        <w:rPr>
          <w:rFonts w:ascii="Arial" w:hAnsi="Arial" w:cs="Arial"/>
          <w:i/>
          <w:color w:val="231F20"/>
          <w:sz w:val="24"/>
          <w:szCs w:val="24"/>
        </w:rPr>
        <w:t>”</w:t>
      </w:r>
    </w:p>
    <w:p w14:paraId="150538A8" w14:textId="77777777" w:rsidR="006F3CD2" w:rsidRPr="008A6568" w:rsidRDefault="006F3CD2" w:rsidP="002F54A0">
      <w:pPr>
        <w:spacing w:after="0" w:line="240" w:lineRule="auto"/>
        <w:jc w:val="left"/>
        <w:rPr>
          <w:rFonts w:ascii="Arial" w:hAnsi="Arial" w:cs="Arial"/>
          <w:i/>
          <w:color w:val="231F20"/>
          <w:sz w:val="24"/>
          <w:szCs w:val="24"/>
        </w:rPr>
      </w:pPr>
    </w:p>
    <w:p w14:paraId="05AF512C" w14:textId="78FC0A0A" w:rsidR="004D1E1B" w:rsidRPr="004D1E1B" w:rsidRDefault="004D1E1B" w:rsidP="002F54A0">
      <w:pPr>
        <w:spacing w:after="0" w:line="240" w:lineRule="auto"/>
        <w:jc w:val="left"/>
        <w:rPr>
          <w:rFonts w:ascii="Arial" w:hAnsi="Arial" w:cs="Arial"/>
          <w:color w:val="231F20"/>
          <w:sz w:val="24"/>
          <w:szCs w:val="24"/>
        </w:rPr>
      </w:pPr>
      <w:r>
        <w:rPr>
          <w:rFonts w:ascii="Arial" w:hAnsi="Arial" w:cs="Arial"/>
          <w:color w:val="231F20"/>
          <w:sz w:val="24"/>
          <w:szCs w:val="24"/>
        </w:rPr>
        <w:t>The Reviewer points to a difficult general issue that faces virtually any parcellation effort: there are many different criteria for selecting a “good” parcellation, and it is rarely clear how to define a cost function that optimizes all of the relevant constraints. Our view is that individual metrics like the silhouette score (and there are a large number of such metrics one could use; cf. Craddock et al., 2012) should guide, but not deterministically dictate, decisions about parcellation schemes. One particularly common issue with such metrics is that they often are insensitive to human const</w:t>
      </w:r>
      <w:r w:rsidR="008F78E5">
        <w:rPr>
          <w:rFonts w:ascii="Arial" w:hAnsi="Arial" w:cs="Arial"/>
          <w:color w:val="231F20"/>
          <w:sz w:val="24"/>
          <w:szCs w:val="24"/>
        </w:rPr>
        <w:t>raints on understanding (</w:t>
      </w:r>
      <w:r>
        <w:rPr>
          <w:rFonts w:ascii="Arial" w:hAnsi="Arial" w:cs="Arial"/>
          <w:color w:val="231F20"/>
          <w:sz w:val="24"/>
          <w:szCs w:val="24"/>
        </w:rPr>
        <w:t xml:space="preserve">if our analysis had suggested an optimal </w:t>
      </w:r>
      <w:r>
        <w:rPr>
          <w:rFonts w:ascii="Arial" w:hAnsi="Arial" w:cs="Arial"/>
          <w:i/>
          <w:color w:val="231F20"/>
          <w:sz w:val="24"/>
          <w:szCs w:val="24"/>
        </w:rPr>
        <w:t xml:space="preserve">k </w:t>
      </w:r>
      <w:r>
        <w:rPr>
          <w:rFonts w:ascii="Arial" w:hAnsi="Arial" w:cs="Arial"/>
          <w:color w:val="231F20"/>
          <w:sz w:val="24"/>
          <w:szCs w:val="24"/>
        </w:rPr>
        <w:t>of 45, we would not want to present in our paper results for 45 different clusters</w:t>
      </w:r>
      <w:r w:rsidR="008F78E5">
        <w:rPr>
          <w:rFonts w:ascii="Arial" w:hAnsi="Arial" w:cs="Arial"/>
          <w:color w:val="231F20"/>
          <w:sz w:val="24"/>
          <w:szCs w:val="24"/>
        </w:rPr>
        <w:t>!)</w:t>
      </w:r>
      <w:r w:rsidR="00F124E1">
        <w:rPr>
          <w:rFonts w:ascii="Arial" w:hAnsi="Arial" w:cs="Arial"/>
          <w:color w:val="231F20"/>
          <w:sz w:val="24"/>
          <w:szCs w:val="24"/>
        </w:rPr>
        <w:t>.</w:t>
      </w:r>
      <w:r>
        <w:rPr>
          <w:rFonts w:ascii="Arial" w:hAnsi="Arial" w:cs="Arial"/>
          <w:color w:val="231F20"/>
          <w:sz w:val="24"/>
          <w:szCs w:val="24"/>
        </w:rPr>
        <w:t xml:space="preserve"> Thus, we feel that there is nothing inherently wrong with combining quantitative metrics with subjective judgment in this context.</w:t>
      </w:r>
      <w:r w:rsidR="008F78E5">
        <w:rPr>
          <w:rFonts w:ascii="Arial" w:hAnsi="Arial" w:cs="Arial"/>
          <w:color w:val="231F20"/>
          <w:sz w:val="24"/>
          <w:szCs w:val="24"/>
        </w:rPr>
        <w:t xml:space="preserve"> In the previous version of the manuscript, we elected to focus on a 9-cluster solution rather than a 12-cluster solution because the improvement in silhouette score was negligible, and the increase in complexity was appreciable. This decision does not imply that we believe a 9-cluster solution to be “truer” than a 12-cluster solution; it is simply a recognition of the fact that there are multiple constraints on what constitutes a practically useful parcellation, and one of them is complexity. Had the silhouette score profile looked different (e.g., if the silhouette score had been much greater for the 12-cluster solution than a 9-cluster solution), we would probably have made a different choice.</w:t>
      </w:r>
    </w:p>
    <w:p w14:paraId="20C7EEC9" w14:textId="77777777" w:rsidR="004D1E1B" w:rsidRDefault="004D1E1B" w:rsidP="002F54A0">
      <w:pPr>
        <w:spacing w:after="0" w:line="240" w:lineRule="auto"/>
        <w:jc w:val="left"/>
        <w:rPr>
          <w:rFonts w:ascii="Arial" w:hAnsi="Arial" w:cs="Arial"/>
          <w:color w:val="231F20"/>
          <w:sz w:val="24"/>
          <w:szCs w:val="24"/>
        </w:rPr>
      </w:pPr>
    </w:p>
    <w:p w14:paraId="0F55A16D" w14:textId="7EB47E89" w:rsidR="008F78E5" w:rsidRDefault="008F78E5" w:rsidP="002F54A0">
      <w:pPr>
        <w:spacing w:after="0" w:line="240" w:lineRule="auto"/>
        <w:jc w:val="left"/>
        <w:rPr>
          <w:rFonts w:ascii="Arial" w:hAnsi="Arial" w:cs="Arial"/>
          <w:color w:val="231F20"/>
          <w:sz w:val="24"/>
          <w:szCs w:val="24"/>
        </w:rPr>
      </w:pPr>
      <w:r>
        <w:rPr>
          <w:rFonts w:ascii="Arial" w:hAnsi="Arial" w:cs="Arial"/>
          <w:color w:val="231F20"/>
          <w:sz w:val="24"/>
          <w:szCs w:val="24"/>
        </w:rPr>
        <w:lastRenderedPageBreak/>
        <w:t>That said, we agree with the reviewer that our reasoning for choosing the 9-cluster solution was not made sufficiently clear in the manuscript. We have therefore made two changes. First, we now clarify the motivation for choosing to focus on the 9-cluster solution</w:t>
      </w:r>
      <w:r w:rsidR="004F10A2">
        <w:rPr>
          <w:rFonts w:ascii="Arial" w:hAnsi="Arial" w:cs="Arial"/>
          <w:color w:val="231F20"/>
          <w:sz w:val="24"/>
          <w:szCs w:val="24"/>
        </w:rPr>
        <w:t xml:space="preserve"> in lines 250-255</w:t>
      </w:r>
      <w:r>
        <w:rPr>
          <w:rFonts w:ascii="Arial" w:hAnsi="Arial" w:cs="Arial"/>
          <w:color w:val="231F20"/>
          <w:sz w:val="24"/>
          <w:szCs w:val="24"/>
        </w:rPr>
        <w:t>:</w:t>
      </w:r>
    </w:p>
    <w:p w14:paraId="74FD6552" w14:textId="681BBB22" w:rsidR="008F78E5" w:rsidRPr="007D7BA8" w:rsidRDefault="008F78E5" w:rsidP="008F78E5">
      <w:pPr>
        <w:pStyle w:val="Quote"/>
        <w:spacing w:line="240" w:lineRule="auto"/>
        <w:rPr>
          <w:rFonts w:ascii="Arial" w:hAnsi="Arial" w:cs="Arial"/>
          <w:color w:val="333333"/>
          <w:sz w:val="24"/>
          <w:szCs w:val="24"/>
          <w:highlight w:val="white"/>
          <w:u w:val="single"/>
        </w:rPr>
      </w:pPr>
      <w:r w:rsidRPr="00F124E1">
        <w:rPr>
          <w:rFonts w:ascii="Arial" w:hAnsi="Arial" w:cs="Arial"/>
          <w:i w:val="0"/>
          <w:color w:val="231F20"/>
          <w:sz w:val="24"/>
          <w:szCs w:val="24"/>
          <w:u w:val="single"/>
        </w:rPr>
        <w:t>“</w:t>
      </w:r>
      <w:ins w:id="215" w:author="Alejandro De La Vega" w:date="2016-03-08T18:31:00Z">
        <w:r w:rsidR="007D7BA8" w:rsidRPr="007D7BA8">
          <w:rPr>
            <w:rFonts w:ascii="Arial" w:hAnsi="Arial" w:cs="Arial"/>
            <w:color w:val="333333"/>
            <w:sz w:val="24"/>
            <w:szCs w:val="24"/>
            <w:highlight w:val="white"/>
            <w:u w:val="single"/>
          </w:rPr>
          <w:t>The plateauing of silhouette scores suggests that there is little objective basis for selecting one solution over another past around 9 clusters (Thirion et al., 2014); we have therefore opted to focus on the 3-cluster and 9-cluster solutions because they provide greater theoretical parsimony than more fine-grained solutions at two spatial scales.</w:t>
        </w:r>
        <w:r w:rsidR="007D7BA8">
          <w:rPr>
            <w:rFonts w:ascii="Arial" w:hAnsi="Arial" w:cs="Arial"/>
            <w:color w:val="333333"/>
            <w:sz w:val="24"/>
            <w:szCs w:val="24"/>
            <w:highlight w:val="white"/>
            <w:u w:val="single"/>
          </w:rPr>
          <w:t>” –lines 243-247</w:t>
        </w:r>
      </w:ins>
    </w:p>
    <w:p w14:paraId="1A6A9E2B" w14:textId="17317176" w:rsidR="00AA197E" w:rsidRPr="008A6568" w:rsidRDefault="004F10A2" w:rsidP="004F10A2">
      <w:pPr>
        <w:spacing w:after="0" w:line="240" w:lineRule="auto"/>
        <w:jc w:val="left"/>
        <w:rPr>
          <w:rFonts w:ascii="Arial" w:hAnsi="Arial" w:cs="Arial"/>
          <w:color w:val="231F20"/>
          <w:sz w:val="24"/>
          <w:szCs w:val="24"/>
        </w:rPr>
      </w:pPr>
      <w:r>
        <w:rPr>
          <w:rFonts w:ascii="Arial" w:hAnsi="Arial" w:cs="Arial"/>
          <w:color w:val="231F20"/>
          <w:sz w:val="24"/>
          <w:szCs w:val="24"/>
        </w:rPr>
        <w:t xml:space="preserve">Second, to make sure </w:t>
      </w:r>
      <w:r w:rsidR="008F78E5">
        <w:rPr>
          <w:rFonts w:ascii="Arial" w:hAnsi="Arial" w:cs="Arial"/>
          <w:color w:val="231F20"/>
          <w:sz w:val="24"/>
          <w:szCs w:val="24"/>
        </w:rPr>
        <w:t xml:space="preserve">that readers do not come away thinking that we </w:t>
      </w:r>
      <w:r>
        <w:rPr>
          <w:rFonts w:ascii="Arial" w:hAnsi="Arial" w:cs="Arial"/>
          <w:color w:val="231F20"/>
          <w:sz w:val="24"/>
          <w:szCs w:val="24"/>
        </w:rPr>
        <w:t xml:space="preserve">cherry-picked the value of 9 for arbitrary reasons (rather than because it is the smallest number that shows a negligible difference in silhouette score), we </w:t>
      </w:r>
      <w:r w:rsidR="008F78E5">
        <w:rPr>
          <w:rFonts w:ascii="Arial" w:hAnsi="Arial" w:cs="Arial"/>
          <w:color w:val="231F20"/>
          <w:sz w:val="24"/>
          <w:szCs w:val="24"/>
        </w:rPr>
        <w:t>now</w:t>
      </w:r>
      <w:r w:rsidR="00AA197E" w:rsidRPr="008A6568">
        <w:rPr>
          <w:rFonts w:ascii="Arial" w:hAnsi="Arial" w:cs="Arial"/>
          <w:color w:val="231F20"/>
          <w:sz w:val="24"/>
          <w:szCs w:val="24"/>
        </w:rPr>
        <w:t xml:space="preserve"> include the 12-cluster solution as part of Figure 2</w:t>
      </w:r>
      <w:r w:rsidR="008F78E5">
        <w:rPr>
          <w:rFonts w:ascii="Arial" w:hAnsi="Arial" w:cs="Arial"/>
          <w:color w:val="231F20"/>
          <w:sz w:val="24"/>
          <w:szCs w:val="24"/>
        </w:rPr>
        <w:t>.</w:t>
      </w:r>
    </w:p>
    <w:p w14:paraId="7B920B90" w14:textId="77777777" w:rsidR="00AA197E" w:rsidRPr="008A6568" w:rsidRDefault="00AA197E" w:rsidP="002F54A0">
      <w:pPr>
        <w:spacing w:after="0" w:line="240" w:lineRule="auto"/>
        <w:jc w:val="left"/>
        <w:rPr>
          <w:rFonts w:ascii="Arial" w:eastAsia="Times New Roman" w:hAnsi="Arial" w:cs="Arial"/>
          <w:i/>
          <w:sz w:val="24"/>
          <w:szCs w:val="24"/>
        </w:rPr>
      </w:pPr>
    </w:p>
    <w:p w14:paraId="045B2F72" w14:textId="56B967EC" w:rsidR="006F3CD2" w:rsidRPr="008A6568" w:rsidRDefault="00F124E1" w:rsidP="002F54A0">
      <w:pPr>
        <w:spacing w:after="0" w:line="240" w:lineRule="auto"/>
        <w:jc w:val="left"/>
        <w:rPr>
          <w:rFonts w:ascii="Arial" w:hAnsi="Arial" w:cs="Arial"/>
          <w:i/>
          <w:color w:val="231F20"/>
          <w:sz w:val="24"/>
          <w:szCs w:val="24"/>
        </w:rPr>
      </w:pPr>
      <w:r>
        <w:rPr>
          <w:rFonts w:ascii="Arial" w:hAnsi="Arial" w:cs="Arial"/>
          <w:i/>
          <w:color w:val="231F20"/>
          <w:sz w:val="24"/>
          <w:szCs w:val="24"/>
        </w:rPr>
        <w:t>“</w:t>
      </w:r>
      <w:r w:rsidR="006F3CD2" w:rsidRPr="008A6568">
        <w:rPr>
          <w:rFonts w:ascii="Arial" w:hAnsi="Arial" w:cs="Arial"/>
          <w:i/>
          <w:color w:val="231F20"/>
          <w:sz w:val="24"/>
          <w:szCs w:val="24"/>
        </w:rPr>
        <w:t>Are there contextual differences in co-activation patterns? E.g., dACC appears to co-activate with DLPFC and amygdala. It also appears to be associated with conflict, decision making and pain. Is it more activated with the amygdala in studies that mention pain and more activated with DLPFC in studies that mention conflict?</w:t>
      </w:r>
      <w:r>
        <w:rPr>
          <w:rFonts w:ascii="Arial" w:hAnsi="Arial" w:cs="Arial"/>
          <w:i/>
          <w:color w:val="231F20"/>
          <w:sz w:val="24"/>
          <w:szCs w:val="24"/>
        </w:rPr>
        <w:t>”</w:t>
      </w:r>
    </w:p>
    <w:p w14:paraId="4E5F5285" w14:textId="77777777" w:rsidR="00AA197E" w:rsidRPr="008A6568" w:rsidRDefault="00AA197E" w:rsidP="002F54A0">
      <w:pPr>
        <w:spacing w:after="0" w:line="240" w:lineRule="auto"/>
        <w:jc w:val="left"/>
        <w:rPr>
          <w:rFonts w:ascii="Arial" w:hAnsi="Arial" w:cs="Arial"/>
          <w:i/>
          <w:color w:val="231F20"/>
          <w:sz w:val="24"/>
          <w:szCs w:val="24"/>
        </w:rPr>
      </w:pPr>
    </w:p>
    <w:p w14:paraId="4335C7A4" w14:textId="7017C8FE" w:rsidR="00984CE7" w:rsidRDefault="00AA197E" w:rsidP="002F54A0">
      <w:pPr>
        <w:spacing w:after="0" w:line="240" w:lineRule="auto"/>
        <w:jc w:val="left"/>
        <w:rPr>
          <w:ins w:id="216" w:author="Alejandro De La Vega" w:date="2016-03-05T18:15:00Z"/>
          <w:rFonts w:ascii="Arial" w:hAnsi="Arial" w:cs="Arial"/>
          <w:color w:val="231F20"/>
          <w:sz w:val="24"/>
          <w:szCs w:val="24"/>
        </w:rPr>
      </w:pPr>
      <w:r w:rsidRPr="008A6568">
        <w:rPr>
          <w:rFonts w:ascii="Arial" w:hAnsi="Arial" w:cs="Arial"/>
          <w:color w:val="231F20"/>
          <w:sz w:val="24"/>
          <w:szCs w:val="24"/>
        </w:rPr>
        <w:t xml:space="preserve">The reviewer </w:t>
      </w:r>
      <w:r w:rsidR="0092731C">
        <w:rPr>
          <w:rFonts w:ascii="Arial" w:hAnsi="Arial" w:cs="Arial"/>
          <w:color w:val="231F20"/>
          <w:sz w:val="24"/>
          <w:szCs w:val="24"/>
        </w:rPr>
        <w:t>raises an interesting question, and one that we have begun to explore in other contexts</w:t>
      </w:r>
      <w:r w:rsidRPr="008A6568">
        <w:rPr>
          <w:rFonts w:ascii="Arial" w:hAnsi="Arial" w:cs="Arial"/>
          <w:color w:val="231F20"/>
          <w:sz w:val="24"/>
          <w:szCs w:val="24"/>
        </w:rPr>
        <w:t xml:space="preserve">. </w:t>
      </w:r>
      <w:r w:rsidR="0092731C">
        <w:rPr>
          <w:rFonts w:ascii="Arial" w:hAnsi="Arial" w:cs="Arial"/>
          <w:color w:val="231F20"/>
          <w:sz w:val="24"/>
          <w:szCs w:val="24"/>
        </w:rPr>
        <w:t>The</w:t>
      </w:r>
      <w:r w:rsidRPr="008A6568">
        <w:rPr>
          <w:rFonts w:ascii="Arial" w:hAnsi="Arial" w:cs="Arial"/>
          <w:color w:val="231F20"/>
          <w:sz w:val="24"/>
          <w:szCs w:val="24"/>
        </w:rPr>
        <w:t xml:space="preserve"> results </w:t>
      </w:r>
      <w:r w:rsidR="0092731C">
        <w:rPr>
          <w:rFonts w:ascii="Arial" w:hAnsi="Arial" w:cs="Arial"/>
          <w:color w:val="231F20"/>
          <w:sz w:val="24"/>
          <w:szCs w:val="24"/>
        </w:rPr>
        <w:t>presented here focus on providing</w:t>
      </w:r>
      <w:r w:rsidRPr="008A6568">
        <w:rPr>
          <w:rFonts w:ascii="Arial" w:hAnsi="Arial" w:cs="Arial"/>
          <w:color w:val="231F20"/>
          <w:sz w:val="24"/>
          <w:szCs w:val="24"/>
        </w:rPr>
        <w:t xml:space="preserve"> an overall picture of the co-activation and function of MFC. </w:t>
      </w:r>
      <w:r w:rsidR="008965F2" w:rsidRPr="008A6568">
        <w:rPr>
          <w:rFonts w:ascii="Arial" w:hAnsi="Arial" w:cs="Arial"/>
          <w:color w:val="231F20"/>
          <w:sz w:val="24"/>
          <w:szCs w:val="24"/>
        </w:rPr>
        <w:t xml:space="preserve"> </w:t>
      </w:r>
      <w:r w:rsidR="0092731C">
        <w:rPr>
          <w:rFonts w:ascii="Arial" w:hAnsi="Arial" w:cs="Arial"/>
          <w:color w:val="231F20"/>
          <w:sz w:val="24"/>
          <w:szCs w:val="24"/>
        </w:rPr>
        <w:t>We agree with the Reviewer that it is very likely that</w:t>
      </w:r>
      <w:r w:rsidR="008965F2" w:rsidRPr="008A6568">
        <w:rPr>
          <w:rFonts w:ascii="Arial" w:hAnsi="Arial" w:cs="Arial"/>
          <w:color w:val="231F20"/>
          <w:sz w:val="24"/>
          <w:szCs w:val="24"/>
        </w:rPr>
        <w:t xml:space="preserve"> certain regions </w:t>
      </w:r>
      <w:r w:rsidR="0092731C">
        <w:rPr>
          <w:rFonts w:ascii="Arial" w:hAnsi="Arial" w:cs="Arial"/>
          <w:color w:val="231F20"/>
          <w:sz w:val="24"/>
          <w:szCs w:val="24"/>
        </w:rPr>
        <w:t>are</w:t>
      </w:r>
      <w:r w:rsidR="008965F2" w:rsidRPr="008A6568">
        <w:rPr>
          <w:rFonts w:ascii="Arial" w:hAnsi="Arial" w:cs="Arial"/>
          <w:color w:val="231F20"/>
          <w:sz w:val="24"/>
          <w:szCs w:val="24"/>
        </w:rPr>
        <w:t xml:space="preserve"> dynamically involved with different processes, depending on the context.</w:t>
      </w:r>
      <w:r w:rsidRPr="008A6568">
        <w:rPr>
          <w:rFonts w:ascii="Arial" w:hAnsi="Arial" w:cs="Arial"/>
          <w:color w:val="231F20"/>
          <w:sz w:val="24"/>
          <w:szCs w:val="24"/>
        </w:rPr>
        <w:t xml:space="preserve"> However, this question is out of the scope of the present report, and would require extensive further research</w:t>
      </w:r>
      <w:r w:rsidR="0092731C">
        <w:rPr>
          <w:rFonts w:ascii="Arial" w:hAnsi="Arial" w:cs="Arial"/>
          <w:color w:val="231F20"/>
          <w:sz w:val="24"/>
          <w:szCs w:val="24"/>
        </w:rPr>
        <w:t xml:space="preserve"> (there are also technical complications in modeling context-specific coactivation in this case, due to the meta-analytic nature of the data)</w:t>
      </w:r>
      <w:r w:rsidRPr="008A6568">
        <w:rPr>
          <w:rFonts w:ascii="Arial" w:hAnsi="Arial" w:cs="Arial"/>
          <w:color w:val="231F20"/>
          <w:sz w:val="24"/>
          <w:szCs w:val="24"/>
        </w:rPr>
        <w:t>. We have noted this as a potential a</w:t>
      </w:r>
      <w:r w:rsidR="008965F2" w:rsidRPr="008A6568">
        <w:rPr>
          <w:rFonts w:ascii="Arial" w:hAnsi="Arial" w:cs="Arial"/>
          <w:color w:val="231F20"/>
          <w:sz w:val="24"/>
          <w:szCs w:val="24"/>
        </w:rPr>
        <w:t>venue for future research in a new paragraph in the discussion</w:t>
      </w:r>
      <w:ins w:id="217" w:author="Alejandro De La Vega" w:date="2016-03-08T18:33:00Z">
        <w:r w:rsidR="007D7BA8">
          <w:rPr>
            <w:rFonts w:ascii="Arial" w:hAnsi="Arial" w:cs="Arial"/>
            <w:color w:val="231F20"/>
            <w:sz w:val="24"/>
            <w:szCs w:val="24"/>
          </w:rPr>
          <w:t>:</w:t>
        </w:r>
      </w:ins>
    </w:p>
    <w:p w14:paraId="7824713F" w14:textId="77777777" w:rsidR="00984CE7" w:rsidRDefault="00984CE7" w:rsidP="002F54A0">
      <w:pPr>
        <w:spacing w:after="0" w:line="240" w:lineRule="auto"/>
        <w:jc w:val="left"/>
        <w:rPr>
          <w:ins w:id="218" w:author="Alejandro De La Vega" w:date="2016-03-05T18:15:00Z"/>
          <w:rFonts w:ascii="Arial" w:hAnsi="Arial" w:cs="Arial"/>
          <w:color w:val="231F20"/>
          <w:sz w:val="24"/>
          <w:szCs w:val="24"/>
        </w:rPr>
      </w:pPr>
    </w:p>
    <w:p w14:paraId="38B66B22" w14:textId="36FA62B9" w:rsidR="007D7BA8" w:rsidRDefault="00410D35" w:rsidP="00410D35">
      <w:pPr>
        <w:spacing w:after="0" w:line="240" w:lineRule="auto"/>
        <w:ind w:firstLine="720"/>
        <w:jc w:val="left"/>
        <w:rPr>
          <w:ins w:id="219" w:author="Alejandro De La Vega" w:date="2016-03-08T18:32:00Z"/>
          <w:rFonts w:ascii="Arial" w:hAnsi="Arial" w:cs="Arial"/>
          <w:i/>
          <w:sz w:val="24"/>
          <w:szCs w:val="24"/>
          <w:u w:val="single"/>
        </w:rPr>
      </w:pPr>
      <w:r w:rsidRPr="00410D35">
        <w:rPr>
          <w:rFonts w:ascii="Arial" w:hAnsi="Arial" w:cs="Arial"/>
          <w:i/>
          <w:sz w:val="24"/>
          <w:szCs w:val="24"/>
          <w:u w:val="single"/>
        </w:rPr>
        <w:t xml:space="preserve">Although the present results provide a comprehensive snapshot MFC function, many have argued that brain regions dynamically assume different roles </w:t>
      </w:r>
      <w:r w:rsidRPr="00410D35">
        <w:rPr>
          <w:rFonts w:ascii="Arial" w:hAnsi="Arial" w:cs="Arial"/>
          <w:i/>
          <w:sz w:val="24"/>
          <w:szCs w:val="24"/>
          <w:u w:val="single"/>
        </w:rPr>
        <w:fldChar w:fldCharType="begin"/>
      </w:r>
      <w:r w:rsidRPr="00410D35">
        <w:rPr>
          <w:rFonts w:ascii="Arial" w:hAnsi="Arial" w:cs="Arial"/>
          <w:i/>
          <w:sz w:val="24"/>
          <w:szCs w:val="24"/>
          <w:u w:val="single"/>
        </w:rPr>
        <w:instrText xml:space="preserve"> ADDIN PAPERS2_CITATIONS &lt;citation&gt;&lt;uuid&gt;AD5E7C18-9BC2-4A73-94C4-B2DB4C4E4520&lt;/uuid&gt;&lt;priority&gt;0&lt;/priority&gt;&lt;publications&gt;&lt;publication&gt;&lt;publication_date&gt;99201500001200000000200000&lt;/publication_date&gt;&lt;number&gt;38&lt;/number&gt;&lt;title&gt;The cognitive-emotional brain: Opportunitvnies and challenges for understanding neuropsychiatric disorders&lt;/title&gt;&lt;uuid&gt;D9EA4976-5660-4EE9-BE2C-38B28470D09A&lt;/uuid&gt;&lt;subtype&gt;400&lt;/subtype&gt;&lt;type&gt;400&lt;/type&gt;&lt;url&gt;http://search.proquest.com/openview/7a1c71f2ec1f31a6112debba5205a0f9/1?pq-origsite=gscholar&amp;amp;cbl=47829&lt;/url&gt;&lt;bundle&gt;&lt;publication&gt;&lt;publisher&gt;Cambridge University Press&lt;/publisher&gt;&lt;title&gt;Behavioral and Brain Sciences&lt;/title&gt;&lt;type&gt;-100&lt;/type&gt;&lt;subtype&gt;-100&lt;/subtype&gt;&lt;uuid&gt;89747A4B-A34C-4ED7-B27E-9E012D229556&lt;/uuid&gt;&lt;/publication&gt;&lt;/bundle&gt;&lt;authors&gt;&lt;author&gt;&lt;firstName&gt;Alexander&lt;/firstName&gt;&lt;middleNames&gt;J&lt;/middleNames&gt;&lt;lastName&gt;Shackman&lt;/lastName&gt;&lt;/author&gt;&lt;author&gt;&lt;firstName&gt;Andrew&lt;/firstName&gt;&lt;middleNames&gt;S&lt;/middleNames&gt;&lt;lastName&gt;Fox&lt;/lastName&gt;&lt;/author&gt;&lt;author&gt;&lt;firstName&gt;David&lt;/firstName&gt;&lt;middleNames&gt;A&lt;/middleNames&gt;&lt;lastName&gt;Seminowicz&lt;/lastName&gt;&lt;/author&gt;&lt;/authors&gt;&lt;/publication&gt;&lt;/publications&gt;&lt;cites&gt;&lt;/cites&gt;&lt;/citation&gt;</w:instrText>
      </w:r>
      <w:r w:rsidRPr="00410D35">
        <w:rPr>
          <w:rFonts w:ascii="Arial" w:hAnsi="Arial" w:cs="Arial"/>
          <w:i/>
          <w:sz w:val="24"/>
          <w:szCs w:val="24"/>
          <w:u w:val="single"/>
        </w:rPr>
        <w:fldChar w:fldCharType="separate"/>
      </w:r>
      <w:r w:rsidRPr="00410D35">
        <w:rPr>
          <w:rFonts w:ascii="Arial" w:hAnsi="Arial" w:cs="Arial"/>
          <w:i/>
          <w:sz w:val="24"/>
          <w:szCs w:val="24"/>
          <w:u w:val="single"/>
        </w:rPr>
        <w:t>(Shackman et al., 2015)</w:t>
      </w:r>
      <w:r w:rsidRPr="00410D35">
        <w:rPr>
          <w:rFonts w:ascii="Arial" w:hAnsi="Arial" w:cs="Arial"/>
          <w:i/>
          <w:sz w:val="24"/>
          <w:szCs w:val="24"/>
          <w:u w:val="single"/>
        </w:rPr>
        <w:fldChar w:fldCharType="end"/>
      </w:r>
      <w:r w:rsidRPr="00410D35">
        <w:rPr>
          <w:rFonts w:ascii="Arial" w:hAnsi="Arial" w:cs="Arial"/>
          <w:i/>
          <w:sz w:val="24"/>
          <w:szCs w:val="24"/>
          <w:u w:val="single"/>
        </w:rPr>
        <w:t xml:space="preserve"> and modulate their connectivity as a function of task demands </w:t>
      </w:r>
      <w:r w:rsidRPr="00410D35">
        <w:rPr>
          <w:rFonts w:ascii="Arial" w:hAnsi="Arial" w:cs="Arial"/>
          <w:i/>
          <w:sz w:val="24"/>
          <w:szCs w:val="24"/>
          <w:u w:val="single"/>
        </w:rPr>
        <w:fldChar w:fldCharType="begin"/>
      </w:r>
      <w:r w:rsidRPr="00410D35">
        <w:rPr>
          <w:rFonts w:ascii="Arial" w:hAnsi="Arial" w:cs="Arial"/>
          <w:i/>
          <w:sz w:val="24"/>
          <w:szCs w:val="24"/>
          <w:u w:val="single"/>
        </w:rPr>
        <w:instrText xml:space="preserve"> ADDIN PAPERS2_CITATIONS &lt;citation&gt;&lt;uuid&gt;7BE23E04-0ED0-4415-A0EB-A2CC955998D6&lt;/uuid&gt;&lt;priority&gt;0&lt;/priority&gt;&lt;publications&gt;&lt;publication&gt;&lt;volume&gt;83&lt;/volume&gt;&lt;publication_date&gt;99201407001200000000220000&lt;/publication_date&gt;&lt;number&gt;1&lt;/number&gt;&lt;doi&gt;10.1016/j.neuron.2014.05.014&lt;/doi&gt;&lt;startpage&gt;238&lt;/startpage&gt;&lt;title&gt;Intrinsic and Task-Evoked Network Architectures of the Human Brain&lt;/title&gt;&lt;uuid&gt;48796DFF-0B59-4B97-88C2-8A97DC13E6BB&lt;/uuid&gt;&lt;subtype&gt;400&lt;/subtype&gt;&lt;endpage&gt;251&lt;/endpage&gt;&lt;type&gt;400&lt;/type&gt;&lt;url&gt;http://linkinghub.elsevier.com/retrieve/pii/S0896627314004000&lt;/url&gt;&lt;bundle&gt;&lt;publication&gt;&lt;publisher&gt;Elsevier Inc.&lt;/publisher&gt;&lt;title&gt;Neuron&lt;/title&gt;&lt;type&gt;-100&lt;/type&gt;&lt;subtype&gt;-100&lt;/subtype&gt;&lt;uuid&gt;4F760053-710C-45E0-BDA8-53102C65B1F7&lt;/uuid&gt;&lt;/publication&gt;&lt;/bundle&gt;&lt;authors&gt;&lt;author&gt;&lt;firstName&gt;Michael&lt;/firstName&gt;&lt;middleNames&gt;W&lt;/middleNames&gt;&lt;lastName&gt;Cole&lt;/lastName&gt;&lt;/author&gt;&lt;author&gt;&lt;firstName&gt;Danielle&lt;/firstName&gt;&lt;middleNames&gt;S&lt;/middleNames&gt;&lt;lastName&gt;Bassett&lt;/lastName&gt;&lt;/author&gt;&lt;author&gt;&lt;firstName&gt;Jonathan&lt;/firstName&gt;&lt;middleNames&gt;D&lt;/middleNames&gt;&lt;lastName&gt;Power&lt;/lastName&gt;&lt;/author&gt;&lt;author&gt;&lt;firstName&gt;Todd&lt;/firstName&gt;&lt;middleNames&gt;S&lt;/middleNames&gt;&lt;lastName&gt;Braver&lt;/lastName&gt;&lt;/author&gt;&lt;author&gt;&lt;firstName&gt;Steven&lt;/firstName&gt;&lt;middleNames&gt;E&lt;/middleNames&gt;&lt;lastName&gt;Petersen&lt;/lastName&gt;&lt;/author&gt;&lt;/authors&gt;&lt;/publication&gt;&lt;publication&gt;&lt;volume&gt;11&lt;/volume&gt;&lt;publication_date&gt;99201512021200000000222000&lt;/publication_date&gt;&lt;number&gt;12&lt;/number&gt;&lt;doi&gt;10.1371/journal.pcbi.1004533&lt;/doi&gt;&lt;startpage&gt;e1004533&lt;/startpage&gt;&lt;title&gt;A Functional Cartography of Cognitive Systems&lt;/title&gt;&lt;uuid&gt;221D323D-6323-44DA-B8FB-39A438436AC5&lt;/uuid&gt;&lt;subtype&gt;400&lt;/subtype&gt;&lt;endpage&gt;26&lt;/endpage&gt;&lt;type&gt;400&lt;/type&gt;&lt;url&gt;http://dx.plos.org/10.1371/journal.pcbi.1004533&lt;/url&gt;&lt;bundle&gt;&lt;publication&gt;&lt;publisher&gt;Public Library of Science&lt;/publisher&gt;&lt;title&gt;PLoS Computational Biology&lt;/title&gt;&lt;type&gt;-100&lt;/type&gt;&lt;subtype&gt;-100&lt;/subtype&gt;&lt;uuid&gt;F3518F4A-9071-43C7-898D-0CD89B5CE73B&lt;/uuid&gt;&lt;/publication&gt;&lt;/bundle&gt;&lt;authors&gt;&lt;author&gt;&lt;firstName&gt;Marcelo&lt;/firstName&gt;&lt;middleNames&gt;G&lt;/middleNames&gt;&lt;lastName&gt;Mattar&lt;/lastName&gt;&lt;/author&gt;&lt;author&gt;&lt;firstName&gt;Michael&lt;/firstName&gt;&lt;middleNames&gt;W&lt;/middleNames&gt;&lt;lastName&gt;Cole&lt;/lastName&gt;&lt;/author&gt;&lt;author&gt;&lt;firstName&gt;Sharon&lt;/firstName&gt;&lt;middleNames&gt;L&lt;/middleNames&gt;&lt;lastName&gt;Thompson-Schill&lt;/lastName&gt;&lt;/author&gt;&lt;author&gt;&lt;firstName&gt;Danielle&lt;/firstName&gt;&lt;middleNames&gt;S&lt;/middleNames&gt;&lt;lastName&gt;Bassett&lt;/lastName&gt;&lt;/author&gt;&lt;/authors&gt;&lt;editors&gt;&lt;author&gt;&lt;firstName&gt;Christopher&lt;/firstName&gt;&lt;middleNames&gt;J&lt;/middleNames&gt;&lt;lastName&gt;Honey&lt;/lastName&gt;&lt;/author&gt;&lt;/editors&gt;&lt;/publication&gt;&lt;/publications&gt;&lt;cites&gt;&lt;/cites&gt;&lt;/citation&gt;</w:instrText>
      </w:r>
      <w:r w:rsidRPr="00410D35">
        <w:rPr>
          <w:rFonts w:ascii="Arial" w:hAnsi="Arial" w:cs="Arial"/>
          <w:i/>
          <w:sz w:val="24"/>
          <w:szCs w:val="24"/>
          <w:u w:val="single"/>
        </w:rPr>
        <w:fldChar w:fldCharType="separate"/>
      </w:r>
      <w:r w:rsidRPr="00410D35">
        <w:rPr>
          <w:rFonts w:ascii="Arial" w:hAnsi="Arial" w:cs="Arial"/>
          <w:i/>
          <w:sz w:val="24"/>
          <w:szCs w:val="24"/>
          <w:u w:val="single"/>
        </w:rPr>
        <w:t>(Cole et al., 2014; Mattar et al., 2015)</w:t>
      </w:r>
      <w:r w:rsidRPr="00410D35">
        <w:rPr>
          <w:rFonts w:ascii="Arial" w:hAnsi="Arial" w:cs="Arial"/>
          <w:i/>
          <w:sz w:val="24"/>
          <w:szCs w:val="24"/>
          <w:u w:val="single"/>
        </w:rPr>
        <w:fldChar w:fldCharType="end"/>
      </w:r>
      <w:r w:rsidRPr="00410D35">
        <w:rPr>
          <w:rFonts w:ascii="Arial" w:hAnsi="Arial" w:cs="Arial"/>
          <w:i/>
          <w:sz w:val="24"/>
          <w:szCs w:val="24"/>
          <w:u w:val="single"/>
        </w:rPr>
        <w:t xml:space="preserve">.  Moreover, MCC is likely to be among the most heterogeneous brain regions </w:t>
      </w:r>
      <w:r w:rsidRPr="00410D35">
        <w:rPr>
          <w:rFonts w:ascii="Arial" w:hAnsi="Arial" w:cs="Arial"/>
          <w:i/>
          <w:sz w:val="24"/>
          <w:szCs w:val="24"/>
          <w:u w:val="single"/>
        </w:rPr>
        <w:fldChar w:fldCharType="begin"/>
      </w:r>
      <w:r w:rsidRPr="00410D35">
        <w:rPr>
          <w:rFonts w:ascii="Arial" w:hAnsi="Arial" w:cs="Arial"/>
          <w:i/>
          <w:sz w:val="24"/>
          <w:szCs w:val="24"/>
          <w:u w:val="single"/>
        </w:rPr>
        <w:instrText xml:space="preserve"> ADDIN PAPERS2_CITATIONS &lt;citation&gt;&lt;uuid&gt;A9831969-BE5A-49F7-B01E-892BAE70CCB6&lt;/uuid&gt;&lt;priority&gt;0&lt;/priority&gt;&lt;publications&gt;&lt;publication&gt;&lt;uuid&gt;3A7B5504-E822-4B7C-81FD-81315E8BD0AA&lt;/uuid&gt;&lt;volume&gt;73&lt;/volume&gt;&lt;doi&gt;10.1016/j.neuroimage.2013.01.071&lt;/doi&gt;&lt;startpage&gt;50&lt;/startpage&gt;&lt;publication_date&gt;99201306011200000000222000&lt;/publication_date&gt;&lt;url&gt;http://dx.doi.org/10.1016/j.neuroimage.2013.01.071&lt;/url&gt;&lt;type&gt;400&lt;/type&gt;&lt;title&gt;Describing functional diversity of brain regions and brain networks&lt;/title&gt;&lt;publisher&gt;Elsevier Inc.&lt;/publisher&gt;&lt;number&gt;C&lt;/number&gt;&lt;subtype&gt;400&lt;/subtype&gt;&lt;endpage&gt;58&lt;/endpage&gt;&lt;bundle&gt;&lt;publication&gt;&lt;publisher&gt;Elsevier Inc.&lt;/publisher&gt;&lt;title&gt;NeuroImage&lt;/title&gt;&lt;type&gt;-100&lt;/type&gt;&lt;subtype&gt;-100&lt;/subtype&gt;&lt;uuid&gt;C999927C-B94A-48FA-98D1-0626ECBA674C&lt;/uuid&gt;&lt;/publication&gt;&lt;/bundle&gt;&lt;authors&gt;&lt;author&gt;&lt;firstName&gt;Michael&lt;/firstName&gt;&lt;middleNames&gt;L&lt;/middleNames&gt;&lt;lastName&gt;Anderson&lt;/lastName&gt;&lt;/author&gt;&lt;author&gt;&lt;firstName&gt;Josh&lt;/firstName&gt;&lt;lastName&gt;Kinnison&lt;/lastName&gt;&lt;/author&gt;&lt;author&gt;&lt;firstName&gt;Luiz&lt;/firstName&gt;&lt;lastName&gt;Pessoa&lt;/lastName&gt;&lt;/author&gt;&lt;/authors&gt;&lt;/publication&gt;&lt;/publications&gt;&lt;cites&gt;&lt;/cites&gt;&lt;/citation&gt;</w:instrText>
      </w:r>
      <w:r w:rsidRPr="00410D35">
        <w:rPr>
          <w:rFonts w:ascii="Arial" w:hAnsi="Arial" w:cs="Arial"/>
          <w:i/>
          <w:sz w:val="24"/>
          <w:szCs w:val="24"/>
          <w:u w:val="single"/>
        </w:rPr>
        <w:fldChar w:fldCharType="separate"/>
      </w:r>
      <w:r w:rsidRPr="00410D35">
        <w:rPr>
          <w:rFonts w:ascii="Arial" w:hAnsi="Arial" w:cs="Arial"/>
          <w:i/>
          <w:sz w:val="24"/>
          <w:szCs w:val="24"/>
          <w:u w:val="single"/>
        </w:rPr>
        <w:t>(Anderson et al., 2013)</w:t>
      </w:r>
      <w:r w:rsidRPr="00410D35">
        <w:rPr>
          <w:rFonts w:ascii="Arial" w:hAnsi="Arial" w:cs="Arial"/>
          <w:i/>
          <w:sz w:val="24"/>
          <w:szCs w:val="24"/>
          <w:u w:val="single"/>
        </w:rPr>
        <w:fldChar w:fldCharType="end"/>
      </w:r>
      <w:r w:rsidRPr="00410D35">
        <w:rPr>
          <w:rFonts w:ascii="Arial" w:hAnsi="Arial" w:cs="Arial"/>
          <w:i/>
          <w:sz w:val="24"/>
          <w:szCs w:val="24"/>
          <w:u w:val="single"/>
        </w:rPr>
        <w:t xml:space="preserve"> as evidenced by its very high activation rate </w:t>
      </w:r>
      <w:r w:rsidRPr="00410D35">
        <w:rPr>
          <w:rFonts w:ascii="Arial" w:hAnsi="Arial" w:cs="Arial"/>
          <w:i/>
          <w:sz w:val="24"/>
          <w:szCs w:val="24"/>
          <w:u w:val="single"/>
        </w:rPr>
        <w:fldChar w:fldCharType="begin"/>
      </w:r>
      <w:r w:rsidRPr="00410D35">
        <w:rPr>
          <w:rFonts w:ascii="Arial" w:hAnsi="Arial" w:cs="Arial"/>
          <w:i/>
          <w:sz w:val="24"/>
          <w:szCs w:val="24"/>
          <w:u w:val="single"/>
        </w:rPr>
        <w:instrText xml:space="preserve"> ADDIN PAPERS2_CITATIONS &lt;citation&gt;&lt;uuid&gt;C653647B-FB6D-4BBF-948A-8D615FDB4F6C&lt;/uuid&gt;&lt;priority&gt;0&lt;/priority&gt;&lt;publications&gt;&lt;publication&gt;&lt;uuid&gt;1EA06D61-DF04-4C7D-A87A-EB2F15C34818&lt;/uuid&gt;&lt;volume&gt;214&lt;/volume&gt;&lt;doi&gt;10.1007/s00429-010-0260-2&lt;/doi&gt;&lt;startpage&gt;669&lt;/startpage&gt;&lt;publication_date&gt;99201000001200000000200000&lt;/publication_date&gt;&lt;url&gt;http://link.springer.com/article/10.1007/s00429-010-0260-2/fulltext.html&lt;/url&gt;&lt;type&gt;400&lt;/type&gt;&lt;title&gt;Role of the anterior insula in task-level control and focal attention&lt;/title&gt;&lt;publisher&gt;Springer-Verlag&lt;/publisher&gt;&lt;number&gt;5-6&lt;/number&gt;&lt;subtype&gt;400&lt;/subtype&gt;&lt;endpage&gt;680&lt;/endpage&gt;&lt;bundle&gt;&lt;publication&gt;&lt;publisher&gt;Springer Berlin Heidelberg&lt;/publisher&gt;&lt;title&gt;Brain Structure and Function&lt;/title&gt;&lt;type&gt;-100&lt;/type&gt;&lt;subtype&gt;-100&lt;/subtype&gt;&lt;uuid&gt;D8AEE0E1-3C25-4936-B671-C73CE53C0935&lt;/uuid&gt;&lt;/publication&gt;&lt;/bundle&gt;&lt;authors&gt;&lt;author&gt;&lt;firstName&gt;Steven&lt;/firstName&gt;&lt;middleNames&gt;M&lt;/middleNames&gt;&lt;lastName&gt;Nelson&lt;/lastName&gt;&lt;/author&gt;&lt;author&gt;&lt;firstName&gt;Nico&lt;/firstName&gt;&lt;middleNames&gt;U F&lt;/middleNames&gt;&lt;lastName&gt;Dosenbach&lt;/lastName&gt;&lt;/author&gt;&lt;author&gt;&lt;firstName&gt;Alexander&lt;/firstName&gt;&lt;middleNames&gt;L&lt;/middleNames&gt;&lt;lastName&gt;Cohen&lt;/lastName&gt;&lt;/author&gt;&lt;author&gt;&lt;firstName&gt;Mark&lt;/firstName&gt;&lt;middleNames&gt;E&lt;/middleNames&gt;&lt;lastName&gt;Wheeler&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Pr="00410D35">
        <w:rPr>
          <w:rFonts w:ascii="Arial" w:hAnsi="Arial" w:cs="Arial"/>
          <w:i/>
          <w:sz w:val="24"/>
          <w:szCs w:val="24"/>
          <w:u w:val="single"/>
        </w:rPr>
        <w:fldChar w:fldCharType="separate"/>
      </w:r>
      <w:r w:rsidRPr="00410D35">
        <w:rPr>
          <w:rFonts w:ascii="Arial" w:hAnsi="Arial" w:cs="Arial"/>
          <w:i/>
          <w:sz w:val="24"/>
          <w:szCs w:val="24"/>
          <w:u w:val="single"/>
        </w:rPr>
        <w:t>(Nelson et al., 2010a; Yarkoni et al., 2011)</w:t>
      </w:r>
      <w:r w:rsidRPr="00410D35">
        <w:rPr>
          <w:rFonts w:ascii="Arial" w:hAnsi="Arial" w:cs="Arial"/>
          <w:i/>
          <w:sz w:val="24"/>
          <w:szCs w:val="24"/>
          <w:u w:val="single"/>
        </w:rPr>
        <w:fldChar w:fldCharType="end"/>
      </w:r>
      <w:r w:rsidRPr="00410D35">
        <w:rPr>
          <w:rFonts w:ascii="Arial" w:hAnsi="Arial" w:cs="Arial"/>
          <w:i/>
          <w:sz w:val="24"/>
          <w:szCs w:val="24"/>
          <w:u w:val="single"/>
        </w:rPr>
        <w:t xml:space="preserve">. Thus, it is possible that the functional profiles presented herein represented an ‘average’; as such, regions may deviate from this average depending on task-demands. For example, it’s possible that ventral MCC co-activates more strongly with the amygdala during ‘fear’, but co-activates with posterior insula during ‘pain’. An interesting avenue of future research will be to precisely characterize how co-activation and functional patterns of MCC change as a function of context through large-scale meta-analysis and dynamic resting-state functional connectivity </w:t>
      </w:r>
      <w:r w:rsidRPr="00410D35">
        <w:rPr>
          <w:rFonts w:ascii="Arial" w:hAnsi="Arial" w:cs="Arial"/>
          <w:i/>
          <w:sz w:val="24"/>
          <w:szCs w:val="24"/>
          <w:u w:val="single"/>
        </w:rPr>
        <w:fldChar w:fldCharType="begin"/>
      </w:r>
      <w:r w:rsidRPr="00410D35">
        <w:rPr>
          <w:rFonts w:ascii="Arial" w:hAnsi="Arial" w:cs="Arial"/>
          <w:i/>
          <w:sz w:val="24"/>
          <w:szCs w:val="24"/>
          <w:u w:val="single"/>
        </w:rPr>
        <w:instrText xml:space="preserve"> ADDIN PAPERS2_CITATIONS &lt;citation&gt;&lt;uuid&gt;AFA73F76-312F-44D9-8B72-B13829D6F4EF&lt;/uuid&gt;&lt;priority&gt;0&lt;/priority&gt;&lt;publications&gt;&lt;publication&gt;&lt;uuid&gt;B5A2C926-CA89-45F2-9A6F-3E5E78143BE6&lt;/uuid&gt;&lt;volume&gt;80&lt;/volume&gt;&lt;doi&gt;10.1016/j.neuroimage.2013.05.079&lt;/doi&gt;&lt;startpage&gt;360&lt;/startpage&gt;&lt;publication_date&gt;99201310151200000000222000&lt;/publication_date&gt;&lt;url&gt;http://dx.doi.org/10.1016/j.neuroimage.2013.05.079&lt;/url&gt;&lt;type&gt;400&lt;/type&gt;&lt;title&gt;Dynamic functional connectivity: Promise, issues, and interpretations&lt;/title&gt;&lt;publisher&gt;Elsevier Inc.&lt;/publisher&gt;&lt;number&gt;C&lt;/number&gt;&lt;subtype&gt;400&lt;/subtype&gt;&lt;endpage&gt;378&lt;/endpage&gt;&lt;bundle&gt;&lt;publication&gt;&lt;publisher&gt;Elsevier Inc.&lt;/publisher&gt;&lt;title&gt;NeuroImage&lt;/title&gt;&lt;type&gt;-100&lt;/type&gt;&lt;subtype&gt;-100&lt;/subtype&gt;&lt;uuid&gt;C999927C-B94A-48FA-98D1-0626ECBA674C&lt;/uuid&gt;&lt;/publication&gt;&lt;/bundle&gt;&lt;authors&gt;&lt;author&gt;&lt;firstName&gt;R&lt;/firstName&gt;&lt;middleNames&gt;Matthew&lt;/middleNames&gt;&lt;lastName&gt;Hutchison&lt;/lastName&gt;&lt;/author&gt;&lt;author&gt;&lt;firstName&gt;Thilo&lt;/firstName&gt;&lt;lastName&gt;Womelsdorf&lt;/lastName&gt;&lt;/author&gt;&lt;author&gt;&lt;firstName&gt;Elena&lt;/firstName&gt;&lt;middleNames&gt;A&lt;/middleNames&gt;&lt;lastName&gt;Allen&lt;/lastName&gt;&lt;/author&gt;&lt;author&gt;&lt;firstName&gt;Peter&lt;/firstName&gt;&lt;middleNames&gt;A&lt;/middleNames&gt;&lt;lastName&gt;Bandettini&lt;/lastName&gt;&lt;/author&gt;&lt;author&gt;&lt;firstName&gt;Vince&lt;/firstName&gt;&lt;middleNames&gt;D&lt;/middleNames&gt;&lt;lastName&gt;Calhoun&lt;/lastName&gt;&lt;/author&gt;&lt;author&gt;&lt;firstName&gt;Maurizio&lt;/firstName&gt;&lt;lastName&gt;Corbetta&lt;/lastName&gt;&lt;/author&gt;&lt;author&gt;&lt;firstName&gt;Stefania&lt;/firstName&gt;&lt;droppingParticle&gt;Della&lt;/droppingParticle&gt;&lt;lastName&gt;Penna&lt;/lastName&gt;&lt;/author&gt;&lt;author&gt;&lt;firstName&gt;Jeff&lt;/firstName&gt;&lt;middleNames&gt;H&lt;/middleNames&gt;&lt;lastName&gt;Duyn&lt;/lastName&gt;&lt;/author&gt;&lt;author&gt;&lt;firstName&gt;Gary&lt;/firstName&gt;&lt;middleNames&gt;H&lt;/middleNames&gt;&lt;lastName&gt;Glover&lt;/lastName&gt;&lt;/author&gt;&lt;author&gt;&lt;firstName&gt;Javier&lt;/firstName&gt;&lt;lastName&gt;Gonzalez-Castillo&lt;/lastName&gt;&lt;/author&gt;&lt;author&gt;&lt;firstName&gt;Daniel&lt;/firstName&gt;&lt;middleNames&gt;A&lt;/middleNames&gt;&lt;lastName&gt;Handwerker&lt;/lastName&gt;&lt;/author&gt;&lt;author&gt;&lt;firstName&gt;Shella&lt;/firstName&gt;&lt;lastName&gt;Keilholz&lt;/lastName&gt;&lt;/author&gt;&lt;author&gt;&lt;firstName&gt;Vesa&lt;/firstName&gt;&lt;lastName&gt;Kiviniemi&lt;/lastName&gt;&lt;/author&gt;&lt;author&gt;&lt;firstName&gt;David&lt;/firstName&gt;&lt;middleNames&gt;A&lt;/middleNames&gt;&lt;lastName&gt;Leopold&lt;/lastName&gt;&lt;/author&gt;&lt;author&gt;&lt;nonDroppingParticle&gt;de&lt;/nonDroppingParticle&gt;&lt;firstName&gt;Francesco&lt;/firstName&gt;&lt;lastName&gt;Pasquale&lt;/lastName&gt;&lt;/author&gt;&lt;author&gt;&lt;firstName&gt;Olaf&lt;/firstName&gt;&lt;lastName&gt;Sporns&lt;/lastName&gt;&lt;/author&gt;&lt;author&gt;&lt;firstName&gt;Martin&lt;/firstName&gt;&lt;lastName&gt;Walter&lt;/lastName&gt;&lt;/author&gt;&lt;author&gt;&lt;firstName&gt;Catie&lt;/firstName&gt;&lt;lastName&gt;Chang&lt;/lastName&gt;&lt;/author&gt;&lt;/authors&gt;&lt;/publication&gt;&lt;/publications&gt;&lt;cites&gt;&lt;/cites&gt;&lt;/citation&gt;</w:instrText>
      </w:r>
      <w:r w:rsidRPr="00410D35">
        <w:rPr>
          <w:rFonts w:ascii="Arial" w:hAnsi="Arial" w:cs="Arial"/>
          <w:i/>
          <w:sz w:val="24"/>
          <w:szCs w:val="24"/>
          <w:u w:val="single"/>
        </w:rPr>
        <w:fldChar w:fldCharType="separate"/>
      </w:r>
      <w:r w:rsidRPr="00410D35">
        <w:rPr>
          <w:rFonts w:ascii="Arial" w:hAnsi="Arial" w:cs="Arial"/>
          <w:i/>
          <w:sz w:val="24"/>
          <w:szCs w:val="24"/>
          <w:u w:val="single"/>
        </w:rPr>
        <w:t>(Hutchison et al., 2013)</w:t>
      </w:r>
      <w:r w:rsidRPr="00410D35">
        <w:rPr>
          <w:rFonts w:ascii="Arial" w:hAnsi="Arial" w:cs="Arial"/>
          <w:i/>
          <w:sz w:val="24"/>
          <w:szCs w:val="24"/>
          <w:u w:val="single"/>
        </w:rPr>
        <w:fldChar w:fldCharType="end"/>
      </w:r>
      <w:r w:rsidRPr="00410D35">
        <w:rPr>
          <w:rFonts w:ascii="Arial" w:hAnsi="Arial" w:cs="Arial"/>
          <w:i/>
          <w:sz w:val="24"/>
          <w:szCs w:val="24"/>
          <w:u w:val="single"/>
        </w:rPr>
        <w:t xml:space="preserve">. </w:t>
      </w:r>
      <w:ins w:id="220" w:author="Alejandro De La Vega" w:date="2016-03-08T18:32:00Z">
        <w:r w:rsidR="007D7BA8">
          <w:rPr>
            <w:rFonts w:ascii="Arial" w:hAnsi="Arial" w:cs="Arial"/>
            <w:i/>
            <w:sz w:val="24"/>
            <w:szCs w:val="24"/>
            <w:u w:val="single"/>
          </w:rPr>
          <w:t xml:space="preserve">” </w:t>
        </w:r>
        <w:r w:rsidR="007D7BA8">
          <w:rPr>
            <w:rFonts w:ascii="Arial" w:hAnsi="Arial" w:cs="Arial"/>
            <w:i/>
            <w:sz w:val="24"/>
            <w:szCs w:val="24"/>
            <w:u w:val="single"/>
          </w:rPr>
          <w:softHyphen/>
          <w:t>– lines 483-489</w:t>
        </w:r>
      </w:ins>
    </w:p>
    <w:p w14:paraId="47CE7A34" w14:textId="77777777" w:rsidR="007D7BA8" w:rsidRPr="007D7BA8" w:rsidRDefault="007D7BA8" w:rsidP="0016295E">
      <w:pPr>
        <w:spacing w:after="0" w:line="240" w:lineRule="auto"/>
        <w:ind w:firstLine="720"/>
        <w:jc w:val="left"/>
        <w:rPr>
          <w:ins w:id="221" w:author="Alejandro De La Vega" w:date="2016-03-08T18:32:00Z"/>
          <w:rFonts w:ascii="Arial" w:hAnsi="Arial" w:cs="Arial"/>
          <w:i/>
          <w:sz w:val="24"/>
          <w:szCs w:val="24"/>
          <w:u w:val="single"/>
        </w:rPr>
      </w:pPr>
    </w:p>
    <w:p w14:paraId="4C2EFD9B" w14:textId="6049AC90" w:rsidR="006F3CD2" w:rsidRPr="008A6568" w:rsidRDefault="007D7BA8" w:rsidP="007D7BA8">
      <w:pPr>
        <w:spacing w:after="0" w:line="240" w:lineRule="auto"/>
        <w:jc w:val="left"/>
        <w:rPr>
          <w:rFonts w:ascii="Arial" w:hAnsi="Arial" w:cs="Arial"/>
          <w:i/>
          <w:color w:val="231F20"/>
          <w:sz w:val="24"/>
          <w:szCs w:val="24"/>
        </w:rPr>
      </w:pPr>
      <w:ins w:id="222" w:author="Alejandro De La Vega" w:date="2016-03-08T18:32:00Z">
        <w:r w:rsidRPr="007D7BA8">
          <w:rPr>
            <w:rFonts w:ascii="Arial" w:hAnsi="Arial" w:cs="Arial"/>
            <w:i/>
            <w:sz w:val="24"/>
            <w:szCs w:val="24"/>
            <w:u w:val="single"/>
          </w:rPr>
          <w:t xml:space="preserve"> </w:t>
        </w:r>
      </w:ins>
      <w:r w:rsidR="00F124E1">
        <w:rPr>
          <w:rFonts w:ascii="Arial" w:hAnsi="Arial" w:cs="Arial"/>
          <w:i/>
          <w:color w:val="231F20"/>
          <w:sz w:val="24"/>
          <w:szCs w:val="24"/>
        </w:rPr>
        <w:t>“</w:t>
      </w:r>
      <w:r w:rsidR="006F3CD2" w:rsidRPr="008A6568">
        <w:rPr>
          <w:rFonts w:ascii="Arial" w:hAnsi="Arial" w:cs="Arial"/>
          <w:i/>
          <w:color w:val="231F20"/>
          <w:sz w:val="24"/>
          <w:szCs w:val="24"/>
        </w:rPr>
        <w:t>Even though the authors state distinct areas with distinct functions and connections there appear to be strong overall similarities in neighboring regions in co-activation and function potentially with gradients of change along different axes. For example "motor" seems to gradually decrease from posterior to anterior. Pain appears to decrease from ventral to dorsal Similarly DLPFC co-activation appears to increase from posterior to anterior. It would be very interesting to see if there is concordance or correlation in these functional - connectivity gradients / changes? E.g., a gradient of decrease in pain is associated with a decrease in amygdala co-activation?</w:t>
      </w:r>
      <w:r w:rsidR="00F124E1">
        <w:rPr>
          <w:rFonts w:ascii="Arial" w:hAnsi="Arial" w:cs="Arial"/>
          <w:i/>
          <w:color w:val="231F20"/>
          <w:sz w:val="24"/>
          <w:szCs w:val="24"/>
        </w:rPr>
        <w:t>”</w:t>
      </w:r>
    </w:p>
    <w:p w14:paraId="406E71B1" w14:textId="77777777" w:rsidR="00AA197E" w:rsidRPr="008A6568" w:rsidRDefault="00AA197E" w:rsidP="002F54A0">
      <w:pPr>
        <w:spacing w:after="0" w:line="240" w:lineRule="auto"/>
        <w:jc w:val="left"/>
        <w:rPr>
          <w:rFonts w:ascii="Arial" w:hAnsi="Arial" w:cs="Arial"/>
          <w:i/>
          <w:sz w:val="24"/>
          <w:szCs w:val="24"/>
        </w:rPr>
      </w:pPr>
    </w:p>
    <w:p w14:paraId="15551DAE" w14:textId="0F621004" w:rsidR="006F3CD2" w:rsidRPr="008A6568"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We have attempted to discuss potential gradients in more detail in the discussion. First, we have tried to formally identify functional gradients by introducing post-hoc exploratory tests of functional differences between sub-regions in the results (lines 381-400). These tests reveal some potential gradients, such as the association with ‘reward’ becoming stronger ventrally in the anterior zone. Although we do not have a test to formally determine if these gradients are accompanied by specific changes in co-activation, we have attempted to discuss such possibilities in the discussion:</w:t>
      </w:r>
    </w:p>
    <w:p w14:paraId="3434EFFB" w14:textId="77777777" w:rsidR="00AA197E" w:rsidRPr="008A6568" w:rsidRDefault="00AA197E" w:rsidP="002F54A0">
      <w:pPr>
        <w:spacing w:after="0" w:line="240" w:lineRule="auto"/>
        <w:jc w:val="left"/>
        <w:rPr>
          <w:rFonts w:ascii="Arial" w:hAnsi="Arial" w:cs="Arial"/>
          <w:color w:val="231F20"/>
          <w:sz w:val="24"/>
          <w:szCs w:val="24"/>
        </w:rPr>
      </w:pPr>
    </w:p>
    <w:p w14:paraId="72425ABE" w14:textId="613805AC" w:rsidR="00AA197E" w:rsidRPr="008A6568" w:rsidRDefault="008965F2" w:rsidP="002F54A0">
      <w:pPr>
        <w:pStyle w:val="ListParagraph"/>
        <w:numPr>
          <w:ilvl w:val="0"/>
          <w:numId w:val="13"/>
        </w:numPr>
        <w:spacing w:after="0" w:line="240" w:lineRule="auto"/>
        <w:jc w:val="left"/>
        <w:rPr>
          <w:rFonts w:ascii="Arial" w:hAnsi="Arial" w:cs="Arial"/>
          <w:color w:val="231F20"/>
          <w:sz w:val="24"/>
          <w:szCs w:val="24"/>
        </w:rPr>
      </w:pPr>
      <w:r w:rsidRPr="008A6568">
        <w:rPr>
          <w:rFonts w:ascii="Arial" w:hAnsi="Arial" w:cs="Arial"/>
          <w:color w:val="231F20"/>
          <w:sz w:val="24"/>
          <w:szCs w:val="24"/>
        </w:rPr>
        <w:t>“</w:t>
      </w:r>
      <w:r w:rsidRPr="00F124E1">
        <w:rPr>
          <w:rFonts w:ascii="Arial" w:hAnsi="Arial" w:cs="Arial"/>
          <w:sz w:val="24"/>
          <w:szCs w:val="24"/>
          <w:u w:val="single"/>
        </w:rPr>
        <w:t xml:space="preserve">In contrast, pre-SMA </w:t>
      </w:r>
      <w:r w:rsidR="009178D8" w:rsidRPr="00F124E1">
        <w:rPr>
          <w:rFonts w:ascii="Arial" w:hAnsi="Arial" w:cs="Arial"/>
          <w:sz w:val="24"/>
          <w:szCs w:val="24"/>
          <w:u w:val="single"/>
        </w:rPr>
        <w:t>(</w:t>
      </w:r>
      <w:r w:rsidRPr="00F124E1">
        <w:rPr>
          <w:rFonts w:ascii="Arial" w:hAnsi="Arial" w:cs="Arial"/>
          <w:sz w:val="24"/>
          <w:szCs w:val="24"/>
          <w:u w:val="single"/>
        </w:rPr>
        <w:t>P2</w:t>
      </w:r>
      <w:r w:rsidR="009178D8" w:rsidRPr="00F124E1">
        <w:rPr>
          <w:rFonts w:ascii="Arial" w:hAnsi="Arial" w:cs="Arial"/>
          <w:sz w:val="24"/>
          <w:szCs w:val="24"/>
          <w:u w:val="single"/>
        </w:rPr>
        <w:t>)</w:t>
      </w:r>
      <w:r w:rsidRPr="00F124E1">
        <w:rPr>
          <w:rFonts w:ascii="Arial" w:hAnsi="Arial" w:cs="Arial"/>
          <w:sz w:val="24"/>
          <w:szCs w:val="24"/>
          <w:u w:val="single"/>
        </w:rPr>
        <w:t xml:space="preserve"> showed a stronger association with cognitive control and co-activated with regions important for goal-directed cognition (e.g. DLPFC, aIns)</w:t>
      </w:r>
      <w:r w:rsidRPr="008A6568">
        <w:rPr>
          <w:rFonts w:ascii="Arial" w:hAnsi="Arial" w:cs="Arial"/>
          <w:sz w:val="24"/>
          <w:szCs w:val="24"/>
        </w:rPr>
        <w:t>.” Lines 4</w:t>
      </w:r>
      <w:del w:id="223" w:author="Alejandro De La Vega" w:date="2016-03-08T18:33:00Z">
        <w:r w:rsidRPr="008A6568" w:rsidDel="007D7BA8">
          <w:rPr>
            <w:rFonts w:ascii="Arial" w:hAnsi="Arial" w:cs="Arial"/>
            <w:sz w:val="24"/>
            <w:szCs w:val="24"/>
          </w:rPr>
          <w:delText>30-431</w:delText>
        </w:r>
      </w:del>
      <w:ins w:id="224" w:author="Alejandro De La Vega" w:date="2016-03-08T18:33:00Z">
        <w:r w:rsidR="007D7BA8">
          <w:rPr>
            <w:rFonts w:ascii="Arial" w:hAnsi="Arial" w:cs="Arial"/>
            <w:sz w:val="24"/>
            <w:szCs w:val="24"/>
          </w:rPr>
          <w:t>27-428</w:t>
        </w:r>
      </w:ins>
    </w:p>
    <w:p w14:paraId="35573E75" w14:textId="0B59479C" w:rsidR="00AA197E" w:rsidRPr="008A6568" w:rsidRDefault="008965F2" w:rsidP="002F54A0">
      <w:pPr>
        <w:pStyle w:val="ListParagraph"/>
        <w:numPr>
          <w:ilvl w:val="0"/>
          <w:numId w:val="13"/>
        </w:numPr>
        <w:spacing w:after="0" w:line="240" w:lineRule="auto"/>
        <w:jc w:val="left"/>
        <w:rPr>
          <w:rFonts w:ascii="Arial" w:hAnsi="Arial" w:cs="Arial"/>
          <w:color w:val="231F20"/>
          <w:sz w:val="24"/>
          <w:szCs w:val="24"/>
        </w:rPr>
      </w:pPr>
      <w:r w:rsidRPr="008A6568">
        <w:rPr>
          <w:rFonts w:ascii="Arial" w:hAnsi="Arial" w:cs="Arial"/>
          <w:color w:val="231F20"/>
          <w:sz w:val="24"/>
          <w:szCs w:val="24"/>
        </w:rPr>
        <w:t>“</w:t>
      </w:r>
      <w:r w:rsidRPr="00F124E1">
        <w:rPr>
          <w:rFonts w:ascii="Arial" w:hAnsi="Arial" w:cs="Arial"/>
          <w:color w:val="252525"/>
          <w:sz w:val="24"/>
          <w:szCs w:val="24"/>
          <w:highlight w:val="white"/>
          <w:u w:val="single"/>
        </w:rPr>
        <w:t>Notably, both dorsal MCC clusters were more strongly associated with WM – and showed great co-activation with fronto-parietal control regions and aIns— while ventral MCC was more strongly associated with affect and co-activated more strongly with subcortical regions, such as amygdala and striatum.</w:t>
      </w:r>
      <w:r w:rsidRPr="008A6568">
        <w:rPr>
          <w:rFonts w:ascii="Arial" w:hAnsi="Arial" w:cs="Arial"/>
          <w:color w:val="252525"/>
          <w:sz w:val="24"/>
          <w:szCs w:val="24"/>
        </w:rPr>
        <w:t xml:space="preserve">” Lines </w:t>
      </w:r>
      <w:del w:id="225" w:author="Alejandro De La Vega" w:date="2016-03-08T18:33:00Z">
        <w:r w:rsidRPr="008A6568" w:rsidDel="007D7BA8">
          <w:rPr>
            <w:rFonts w:ascii="Arial" w:hAnsi="Arial" w:cs="Arial"/>
            <w:color w:val="252525"/>
            <w:sz w:val="24"/>
            <w:szCs w:val="24"/>
          </w:rPr>
          <w:delText>445-448</w:delText>
        </w:r>
      </w:del>
      <w:ins w:id="226" w:author="Alejandro De La Vega" w:date="2016-03-08T18:33:00Z">
        <w:r w:rsidR="007D7BA8">
          <w:rPr>
            <w:rFonts w:ascii="Arial" w:hAnsi="Arial" w:cs="Arial"/>
            <w:color w:val="252525"/>
            <w:sz w:val="24"/>
            <w:szCs w:val="24"/>
          </w:rPr>
          <w:t>438-440</w:t>
        </w:r>
      </w:ins>
    </w:p>
    <w:p w14:paraId="41957ACD" w14:textId="77777777" w:rsidR="00AA197E" w:rsidRPr="008A6568" w:rsidRDefault="00AA197E" w:rsidP="002F54A0">
      <w:pPr>
        <w:spacing w:after="0" w:line="240" w:lineRule="auto"/>
        <w:jc w:val="left"/>
        <w:rPr>
          <w:rFonts w:ascii="Arial" w:eastAsia="Times New Roman" w:hAnsi="Arial" w:cs="Arial"/>
          <w:i/>
          <w:sz w:val="24"/>
          <w:szCs w:val="24"/>
        </w:rPr>
      </w:pPr>
    </w:p>
    <w:p w14:paraId="7D605A40" w14:textId="77777777" w:rsidR="006F3CD2" w:rsidRPr="008A6568" w:rsidRDefault="006F3CD2" w:rsidP="002F54A0">
      <w:pPr>
        <w:spacing w:after="0" w:line="240" w:lineRule="auto"/>
        <w:jc w:val="left"/>
        <w:rPr>
          <w:rFonts w:ascii="Arial" w:hAnsi="Arial" w:cs="Arial"/>
          <w:i/>
          <w:sz w:val="24"/>
          <w:szCs w:val="24"/>
        </w:rPr>
      </w:pPr>
      <w:r w:rsidRPr="008A6568">
        <w:rPr>
          <w:rFonts w:ascii="Arial" w:hAnsi="Arial" w:cs="Arial"/>
          <w:i/>
          <w:color w:val="231F20"/>
          <w:sz w:val="24"/>
          <w:szCs w:val="24"/>
        </w:rPr>
        <w:t xml:space="preserve">Why does the three-zone subdivision group together regions with vastly different cyto-architecture and separate regions with similar cyto-architecture? </w:t>
      </w:r>
    </w:p>
    <w:p w14:paraId="7473325F" w14:textId="7F322D29" w:rsidR="006F3CD2" w:rsidRPr="008A6568" w:rsidRDefault="006F3CD2" w:rsidP="002F54A0">
      <w:pPr>
        <w:spacing w:after="0" w:line="240" w:lineRule="auto"/>
        <w:jc w:val="left"/>
        <w:rPr>
          <w:rFonts w:ascii="Arial" w:hAnsi="Arial" w:cs="Arial"/>
          <w:i/>
          <w:color w:val="231F20"/>
          <w:sz w:val="24"/>
          <w:szCs w:val="24"/>
        </w:rPr>
      </w:pPr>
    </w:p>
    <w:p w14:paraId="6F1DE160" w14:textId="5D961C02" w:rsidR="00AA197E" w:rsidRPr="008A6568"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We think this concern is addressed by the more extensive discussion in our introduction </w:t>
      </w:r>
      <w:r w:rsidR="00296C3D">
        <w:rPr>
          <w:rFonts w:ascii="Arial" w:hAnsi="Arial" w:cs="Arial"/>
          <w:color w:val="231F20"/>
          <w:sz w:val="24"/>
          <w:szCs w:val="24"/>
        </w:rPr>
        <w:t xml:space="preserve">(and above) </w:t>
      </w:r>
      <w:r w:rsidRPr="008A6568">
        <w:rPr>
          <w:rFonts w:ascii="Arial" w:hAnsi="Arial" w:cs="Arial"/>
          <w:color w:val="231F20"/>
          <w:sz w:val="24"/>
          <w:szCs w:val="24"/>
        </w:rPr>
        <w:t>about the limitations of cytoarchitechtonic</w:t>
      </w:r>
      <w:r w:rsidR="005A6BC4">
        <w:rPr>
          <w:rFonts w:ascii="Arial" w:hAnsi="Arial" w:cs="Arial"/>
          <w:color w:val="231F20"/>
          <w:sz w:val="24"/>
          <w:szCs w:val="24"/>
        </w:rPr>
        <w:t>-</w:t>
      </w:r>
      <w:r w:rsidRPr="008A6568">
        <w:rPr>
          <w:rFonts w:ascii="Arial" w:hAnsi="Arial" w:cs="Arial"/>
          <w:color w:val="231F20"/>
          <w:sz w:val="24"/>
          <w:szCs w:val="24"/>
        </w:rPr>
        <w:t xml:space="preserve">based parcellations. In short, we don’t believe that there is a reason to expect </w:t>
      </w:r>
      <w:r w:rsidR="005A6BC4">
        <w:rPr>
          <w:rFonts w:ascii="Arial" w:hAnsi="Arial" w:cs="Arial"/>
          <w:color w:val="231F20"/>
          <w:sz w:val="24"/>
          <w:szCs w:val="24"/>
        </w:rPr>
        <w:t xml:space="preserve">close </w:t>
      </w:r>
      <w:r w:rsidRPr="008A6568">
        <w:rPr>
          <w:rFonts w:ascii="Arial" w:hAnsi="Arial" w:cs="Arial"/>
          <w:color w:val="231F20"/>
          <w:sz w:val="24"/>
          <w:szCs w:val="24"/>
        </w:rPr>
        <w:t xml:space="preserve">agreement between these two methods, </w:t>
      </w:r>
      <w:r w:rsidR="00296C3D">
        <w:rPr>
          <w:rFonts w:ascii="Arial" w:hAnsi="Arial" w:cs="Arial"/>
          <w:color w:val="231F20"/>
          <w:sz w:val="24"/>
          <w:szCs w:val="24"/>
        </w:rPr>
        <w:t>as</w:t>
      </w:r>
      <w:r w:rsidRPr="008A6568">
        <w:rPr>
          <w:rFonts w:ascii="Arial" w:hAnsi="Arial" w:cs="Arial"/>
          <w:color w:val="231F20"/>
          <w:sz w:val="24"/>
          <w:szCs w:val="24"/>
        </w:rPr>
        <w:t xml:space="preserve"> differences in cytoarchitechtonic properties </w:t>
      </w:r>
      <w:r w:rsidR="007C46C6">
        <w:rPr>
          <w:rFonts w:ascii="Arial" w:hAnsi="Arial" w:cs="Arial"/>
          <w:color w:val="231F20"/>
          <w:sz w:val="24"/>
          <w:szCs w:val="24"/>
        </w:rPr>
        <w:t>need</w:t>
      </w:r>
      <w:r w:rsidRPr="008A6568">
        <w:rPr>
          <w:rFonts w:ascii="Arial" w:hAnsi="Arial" w:cs="Arial"/>
          <w:color w:val="231F20"/>
          <w:sz w:val="24"/>
          <w:szCs w:val="24"/>
        </w:rPr>
        <w:t xml:space="preserve"> not necessarily translate to functional differences</w:t>
      </w:r>
      <w:r w:rsidR="007C46C6">
        <w:rPr>
          <w:rFonts w:ascii="Arial" w:hAnsi="Arial" w:cs="Arial"/>
          <w:color w:val="231F20"/>
          <w:sz w:val="24"/>
          <w:szCs w:val="24"/>
        </w:rPr>
        <w:t xml:space="preserve"> at the level of cognition, or vice versa</w:t>
      </w:r>
      <w:r w:rsidRPr="008A6568">
        <w:rPr>
          <w:rFonts w:ascii="Arial" w:hAnsi="Arial" w:cs="Arial"/>
          <w:color w:val="231F20"/>
          <w:sz w:val="24"/>
          <w:szCs w:val="24"/>
        </w:rPr>
        <w:t>. Moreover, as the three-zone solution is so broad, it will necessarily group together regions that differ in morphological and cytoarchite</w:t>
      </w:r>
      <w:bookmarkStart w:id="227" w:name="_GoBack"/>
      <w:bookmarkEnd w:id="227"/>
      <w:r w:rsidRPr="008A6568">
        <w:rPr>
          <w:rFonts w:ascii="Arial" w:hAnsi="Arial" w:cs="Arial"/>
          <w:color w:val="231F20"/>
          <w:sz w:val="24"/>
          <w:szCs w:val="24"/>
        </w:rPr>
        <w:t>chtonic properties.</w:t>
      </w:r>
    </w:p>
    <w:p w14:paraId="2CD5243A" w14:textId="77777777" w:rsidR="00AA197E" w:rsidRPr="008A6568" w:rsidDel="00611B45" w:rsidRDefault="00AA197E" w:rsidP="002F54A0">
      <w:pPr>
        <w:spacing w:after="0" w:line="240" w:lineRule="auto"/>
        <w:jc w:val="left"/>
        <w:rPr>
          <w:del w:id="228" w:author="Alejandro De La Vega" w:date="2016-03-08T18:43:00Z"/>
          <w:rFonts w:ascii="Arial" w:hAnsi="Arial" w:cs="Arial"/>
          <w:color w:val="231F20"/>
          <w:sz w:val="24"/>
          <w:szCs w:val="24"/>
        </w:rPr>
      </w:pPr>
    </w:p>
    <w:p w14:paraId="74CB21CC" w14:textId="7390D752" w:rsidR="00AA197E" w:rsidRPr="008A6568" w:rsidDel="00611B45" w:rsidRDefault="00AA197E" w:rsidP="002F54A0">
      <w:pPr>
        <w:spacing w:after="0" w:line="240" w:lineRule="auto"/>
        <w:jc w:val="left"/>
        <w:rPr>
          <w:del w:id="229" w:author="Alejandro De La Vega" w:date="2016-03-08T18:43:00Z"/>
          <w:rFonts w:ascii="Arial" w:hAnsi="Arial" w:cs="Arial"/>
          <w:color w:val="231F20"/>
          <w:sz w:val="24"/>
          <w:szCs w:val="24"/>
        </w:rPr>
      </w:pPr>
      <w:del w:id="230" w:author="Alejandro De La Vega" w:date="2016-03-08T18:43:00Z">
        <w:r w:rsidRPr="008A6568" w:rsidDel="00611B45">
          <w:rPr>
            <w:rFonts w:ascii="Arial" w:hAnsi="Arial" w:cs="Arial"/>
            <w:color w:val="231F20"/>
            <w:sz w:val="24"/>
            <w:szCs w:val="24"/>
          </w:rPr>
          <w:delText xml:space="preserve">We have also tried to address these general concerns in more depth in the discussion. In particular, an important avenue for future work will be to systematically compare parcellation from different modalities </w:delText>
        </w:r>
        <w:r w:rsidR="008965F2" w:rsidRPr="008A6568" w:rsidDel="00611B45">
          <w:rPr>
            <w:rFonts w:ascii="Arial" w:hAnsi="Arial" w:cs="Arial"/>
            <w:color w:val="231F20"/>
            <w:sz w:val="24"/>
            <w:szCs w:val="24"/>
          </w:rPr>
          <w:delText>(l</w:delText>
        </w:r>
        <w:r w:rsidRPr="008A6568" w:rsidDel="00611B45">
          <w:rPr>
            <w:rFonts w:ascii="Arial" w:hAnsi="Arial" w:cs="Arial"/>
            <w:color w:val="231F20"/>
            <w:sz w:val="24"/>
            <w:szCs w:val="24"/>
          </w:rPr>
          <w:delText xml:space="preserve">ines </w:delText>
        </w:r>
        <w:r w:rsidR="008965F2" w:rsidRPr="008A6568" w:rsidDel="00611B45">
          <w:rPr>
            <w:rFonts w:ascii="Arial" w:hAnsi="Arial" w:cs="Arial"/>
            <w:color w:val="231F20"/>
            <w:sz w:val="24"/>
            <w:szCs w:val="24"/>
          </w:rPr>
          <w:delText xml:space="preserve">435-437). </w:delText>
        </w:r>
      </w:del>
    </w:p>
    <w:p w14:paraId="026060B9" w14:textId="77777777" w:rsidR="006F3CD2" w:rsidRPr="008A6568" w:rsidRDefault="00611B45" w:rsidP="002F54A0">
      <w:pPr>
        <w:spacing w:after="240" w:line="240" w:lineRule="auto"/>
        <w:jc w:val="left"/>
        <w:rPr>
          <w:rFonts w:ascii="Arial" w:eastAsia="Times New Roman" w:hAnsi="Arial" w:cs="Arial"/>
          <w:i/>
          <w:sz w:val="24"/>
          <w:szCs w:val="24"/>
        </w:rPr>
      </w:pPr>
      <w:r>
        <w:rPr>
          <w:rStyle w:val="CommentReference"/>
        </w:rPr>
        <w:commentReference w:id="231"/>
      </w:r>
    </w:p>
    <w:p w14:paraId="466B5693" w14:textId="77777777" w:rsidR="006F3CD2" w:rsidRPr="008A6568" w:rsidRDefault="006F3CD2" w:rsidP="002F54A0">
      <w:pPr>
        <w:spacing w:after="0" w:line="240" w:lineRule="auto"/>
        <w:jc w:val="left"/>
        <w:rPr>
          <w:rFonts w:ascii="Arial" w:hAnsi="Arial" w:cs="Arial"/>
          <w:i/>
          <w:sz w:val="24"/>
          <w:szCs w:val="24"/>
        </w:rPr>
      </w:pPr>
      <w:r w:rsidRPr="008A6568">
        <w:rPr>
          <w:rFonts w:ascii="Arial" w:hAnsi="Arial" w:cs="Arial"/>
          <w:i/>
          <w:color w:val="231F20"/>
          <w:sz w:val="24"/>
          <w:szCs w:val="24"/>
        </w:rPr>
        <w:t>Minor:</w:t>
      </w:r>
    </w:p>
    <w:p w14:paraId="1EE5162E" w14:textId="77777777" w:rsidR="006F3CD2" w:rsidRPr="008A6568" w:rsidRDefault="006F3CD2" w:rsidP="002F54A0">
      <w:pPr>
        <w:spacing w:after="0" w:line="240" w:lineRule="auto"/>
        <w:jc w:val="left"/>
        <w:rPr>
          <w:rFonts w:ascii="Arial" w:hAnsi="Arial" w:cs="Arial"/>
          <w:i/>
          <w:color w:val="231F20"/>
          <w:sz w:val="24"/>
          <w:szCs w:val="24"/>
        </w:rPr>
      </w:pPr>
      <w:r w:rsidRPr="008A6568">
        <w:rPr>
          <w:rFonts w:ascii="Arial" w:hAnsi="Arial" w:cs="Arial"/>
          <w:i/>
          <w:color w:val="231F20"/>
          <w:sz w:val="24"/>
          <w:szCs w:val="24"/>
        </w:rPr>
        <w:t>How well did the Harvard Oxford grey matter match the implicit Neurosynth data-base grey matter? I suppose all Neurosynth foci should lie in the grey matter? What percentage of Neurosynth foci are outside the 30% Harvard-Oxford grey matter atlas?</w:t>
      </w:r>
    </w:p>
    <w:p w14:paraId="52EF938A" w14:textId="77777777" w:rsidR="00D06101" w:rsidRPr="008A6568" w:rsidRDefault="00D06101" w:rsidP="002F54A0">
      <w:pPr>
        <w:spacing w:after="0" w:line="240" w:lineRule="auto"/>
        <w:jc w:val="left"/>
        <w:rPr>
          <w:rFonts w:ascii="Arial" w:hAnsi="Arial" w:cs="Arial"/>
          <w:i/>
          <w:color w:val="231F20"/>
          <w:sz w:val="24"/>
          <w:szCs w:val="24"/>
        </w:rPr>
      </w:pPr>
    </w:p>
    <w:p w14:paraId="17BC0BCF" w14:textId="565123D0" w:rsidR="006370FD" w:rsidRPr="008A6568" w:rsidRDefault="005A6BC4" w:rsidP="002F54A0">
      <w:pPr>
        <w:spacing w:after="0" w:line="240" w:lineRule="auto"/>
        <w:jc w:val="left"/>
        <w:rPr>
          <w:rFonts w:ascii="Arial" w:hAnsi="Arial" w:cs="Arial"/>
          <w:i/>
          <w:sz w:val="24"/>
          <w:szCs w:val="24"/>
        </w:rPr>
      </w:pPr>
      <w:r>
        <w:rPr>
          <w:rFonts w:ascii="Arial" w:hAnsi="Arial" w:cs="Arial"/>
          <w:color w:val="231F20"/>
          <w:sz w:val="24"/>
          <w:szCs w:val="24"/>
        </w:rPr>
        <w:t xml:space="preserve">Because all Neurosynth data are masked by the MNI152 gray matter template bundled with FSL, there will necessarily be at least a reasonable correspondence with the Harvard-Oxford atlas. The Reviewer is correct that coordinates outside gray matter are deliberately excluded from the Neurosynth database. </w:t>
      </w:r>
      <w:r w:rsidR="006D2D64" w:rsidRPr="008A6568">
        <w:rPr>
          <w:rFonts w:ascii="Arial" w:hAnsi="Arial" w:cs="Arial"/>
          <w:color w:val="231F20"/>
          <w:sz w:val="24"/>
          <w:szCs w:val="24"/>
        </w:rPr>
        <w:t xml:space="preserve">We </w:t>
      </w:r>
      <w:r>
        <w:rPr>
          <w:rFonts w:ascii="Arial" w:hAnsi="Arial" w:cs="Arial"/>
          <w:color w:val="231F20"/>
          <w:sz w:val="24"/>
          <w:szCs w:val="24"/>
        </w:rPr>
        <w:t>now explicitly</w:t>
      </w:r>
      <w:r w:rsidRPr="008A6568">
        <w:rPr>
          <w:rFonts w:ascii="Arial" w:hAnsi="Arial" w:cs="Arial"/>
          <w:color w:val="231F20"/>
          <w:sz w:val="24"/>
          <w:szCs w:val="24"/>
        </w:rPr>
        <w:t xml:space="preserve"> </w:t>
      </w:r>
      <w:r w:rsidR="006D2D64" w:rsidRPr="008A6568">
        <w:rPr>
          <w:rFonts w:ascii="Arial" w:hAnsi="Arial" w:cs="Arial"/>
          <w:color w:val="231F20"/>
          <w:sz w:val="24"/>
          <w:szCs w:val="24"/>
        </w:rPr>
        <w:t xml:space="preserve">address this on lines </w:t>
      </w:r>
      <w:ins w:id="232" w:author="Alejandro De La Vega" w:date="2016-03-08T18:34:00Z">
        <w:r w:rsidR="007D7BA8">
          <w:rPr>
            <w:rFonts w:ascii="Arial" w:hAnsi="Arial" w:cs="Arial"/>
            <w:color w:val="231F20"/>
            <w:sz w:val="24"/>
            <w:szCs w:val="24"/>
          </w:rPr>
          <w:t>118-121</w:t>
        </w:r>
      </w:ins>
      <w:r w:rsidR="006D2D64" w:rsidRPr="008A6568">
        <w:rPr>
          <w:rFonts w:ascii="Arial" w:hAnsi="Arial" w:cs="Arial"/>
          <w:color w:val="231F20"/>
          <w:sz w:val="24"/>
          <w:szCs w:val="24"/>
        </w:rPr>
        <w:t>: “</w:t>
      </w:r>
      <w:ins w:id="233" w:author="Alejandro De La Vega" w:date="2016-03-08T18:34:00Z">
        <w:r w:rsidR="007D7BA8" w:rsidRPr="007D7BA8">
          <w:rPr>
            <w:rFonts w:ascii="Arial" w:hAnsi="Arial" w:cs="Arial"/>
            <w:i/>
            <w:color w:val="333333"/>
            <w:sz w:val="24"/>
            <w:szCs w:val="24"/>
            <w:highlight w:val="white"/>
            <w:u w:val="single"/>
          </w:rPr>
          <w:t>In general, Neurosynth’s activation mask corresponded highly with probabilistic locations of cerebral cortex with the exception of portions of precentral gyrus and far ventromedial prefrontal cortex– which showed low activation although they were more than 50% likely to be in cerebral cortex</w:t>
        </w:r>
        <w:r w:rsidR="007D7BA8">
          <w:rPr>
            <w:rFonts w:ascii="Arial" w:hAnsi="Arial" w:cs="Arial"/>
            <w:i/>
            <w:color w:val="333333"/>
            <w:sz w:val="24"/>
            <w:szCs w:val="24"/>
            <w:highlight w:val="white"/>
            <w:u w:val="single"/>
          </w:rPr>
          <w:t>.</w:t>
        </w:r>
      </w:ins>
      <w:r w:rsidR="006D2D64" w:rsidRPr="008A6568">
        <w:rPr>
          <w:rFonts w:ascii="Arial" w:hAnsi="Arial" w:cs="Arial"/>
          <w:color w:val="333333"/>
          <w:sz w:val="24"/>
          <w:szCs w:val="24"/>
        </w:rPr>
        <w:t>”</w:t>
      </w:r>
    </w:p>
    <w:sectPr w:rsidR="006370FD" w:rsidRPr="008A6568" w:rsidSect="00215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8" w:author="Alejandro De La Vega" w:date="2016-02-10T17:22:00Z" w:initials="AD">
    <w:p w14:paraId="21B9640E" w14:textId="187E56DB" w:rsidR="0072275C" w:rsidRDefault="0072275C">
      <w:pPr>
        <w:pStyle w:val="CommentText"/>
      </w:pPr>
      <w:r>
        <w:rPr>
          <w:rStyle w:val="CommentReference"/>
        </w:rPr>
        <w:annotationRef/>
      </w:r>
      <w:r>
        <w:t>Not sure what Alex means here</w:t>
      </w:r>
    </w:p>
  </w:comment>
  <w:comment w:id="89" w:author="Alejandro De La Vega" w:date="2016-03-08T18:51:00Z" w:initials="AD">
    <w:p w14:paraId="0D424538" w14:textId="359F6915" w:rsidR="000F7925" w:rsidRDefault="000F7925">
      <w:pPr>
        <w:pStyle w:val="CommentText"/>
      </w:pPr>
      <w:r>
        <w:rPr>
          <w:rStyle w:val="CommentReference"/>
        </w:rPr>
        <w:annotationRef/>
      </w:r>
      <w:r>
        <w:t>I’m deleting this but didn’t want to delete your comment. I’m going with option 1</w:t>
      </w:r>
    </w:p>
  </w:comment>
  <w:comment w:id="87" w:author="Tal Yarkoni" w:date="2016-02-19T17:46:00Z" w:initials="TY">
    <w:p w14:paraId="44148D18" w14:textId="77777777" w:rsidR="0088727F" w:rsidRDefault="0088727F">
      <w:pPr>
        <w:pStyle w:val="CommentText"/>
      </w:pPr>
      <w:r>
        <w:rPr>
          <w:rStyle w:val="CommentReference"/>
        </w:rPr>
        <w:annotationRef/>
      </w:r>
      <w:r>
        <w:t>This is circular… we definitely don’t want to come off as saying that we only reported CIs for the comparisons that looked significantly different. My preferred approach would be to report 95% CIs wherever we discuss a comparison in the text, but to explicitly note somewhere that these comparisons should be interpreted with caution. I don’t think it will hurt us in this context.</w:t>
      </w:r>
    </w:p>
    <w:p w14:paraId="32FBAD5E" w14:textId="77777777" w:rsidR="0088727F" w:rsidRDefault="0088727F">
      <w:pPr>
        <w:pStyle w:val="CommentText"/>
      </w:pPr>
    </w:p>
    <w:p w14:paraId="07C236BB" w14:textId="77777777" w:rsidR="0088727F" w:rsidRDefault="0088727F">
      <w:pPr>
        <w:pStyle w:val="CommentText"/>
      </w:pPr>
      <w:r>
        <w:t>An alternative I would also be okay with is to say that we’re not really coming down strongly on any particular contrast—i.e., our conclusions are based on fairly broad observations about general family relationships.</w:t>
      </w:r>
    </w:p>
    <w:p w14:paraId="45F4DD1F" w14:textId="77777777" w:rsidR="0088727F" w:rsidRDefault="0088727F">
      <w:pPr>
        <w:pStyle w:val="CommentText"/>
      </w:pPr>
    </w:p>
    <w:p w14:paraId="65D1B23B" w14:textId="39FCF8A2" w:rsidR="0088727F" w:rsidRDefault="0088727F">
      <w:pPr>
        <w:pStyle w:val="CommentText"/>
      </w:pPr>
      <w:r>
        <w:t xml:space="preserve">A third approach would be to only emphasize relationships where the association is extremely robust, so that correction is largely besides the point. I assume there are a bunch of cases like that. We don’t need to be able to say “this cluster is more strongly associated with motor function than any other cluster”; it’s fine if we’re operating at the level of “in general, clusters in the X zone showed much </w:t>
      </w:r>
      <w:r w:rsidR="00EA4646">
        <w:t>more robust associations with functions related to Y than other zones (most pairwise comparisons were statistically significant at p &lt; .0001)”. If we don’t have the data to back those kinds of claims up, then we probably shouldn’t say much along these lines in any case…</w:t>
      </w:r>
    </w:p>
  </w:comment>
  <w:comment w:id="91" w:author="Tal Yarkoni" w:date="2016-02-20T10:14:00Z" w:initials="TY">
    <w:p w14:paraId="6A7EA039" w14:textId="54F946CB" w:rsidR="006F51B0" w:rsidRDefault="006F51B0">
      <w:pPr>
        <w:pStyle w:val="CommentText"/>
      </w:pPr>
      <w:r>
        <w:rPr>
          <w:rStyle w:val="CommentReference"/>
        </w:rPr>
        <w:annotationRef/>
      </w:r>
      <w:r>
        <w:t>Cool but if we’re going down this road, we may as well report CIs anywhere we discuss the results in a comparative context</w:t>
      </w:r>
    </w:p>
  </w:comment>
  <w:comment w:id="231" w:author="Alejandro De La Vega" w:date="2016-03-08T18:44:00Z" w:initials="AD">
    <w:p w14:paraId="16A157A8" w14:textId="1C5D53AD" w:rsidR="00611B45" w:rsidRDefault="00611B45">
      <w:pPr>
        <w:pStyle w:val="CommentText"/>
      </w:pPr>
      <w:r>
        <w:rPr>
          <w:rStyle w:val="CommentReference"/>
        </w:rPr>
        <w:annotationRef/>
      </w:r>
      <w:r>
        <w:rPr>
          <w:rStyle w:val="CommentReference"/>
        </w:rPr>
        <w:t xml:space="preserve">I’m out of space in the discussion so I removed this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BEB349" w15:done="0"/>
  <w15:commentEx w15:paraId="21B9640E" w15:done="0"/>
  <w15:commentEx w15:paraId="47370DEC" w15:done="0"/>
  <w15:commentEx w15:paraId="14EF71F7" w15:done="0"/>
  <w15:commentEx w15:paraId="65D1B23B" w15:done="0"/>
  <w15:commentEx w15:paraId="6A7EA039" w15:done="0"/>
  <w15:commentEx w15:paraId="1276E55C" w15:done="0"/>
  <w15:commentEx w15:paraId="45796BEB" w15:done="0"/>
  <w15:commentEx w15:paraId="1C61484E" w15:done="0"/>
  <w15:commentEx w15:paraId="17A975C9" w15:done="0"/>
  <w15:commentEx w15:paraId="50077EC8" w15:done="0"/>
  <w15:commentEx w15:paraId="588C758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67F1C"/>
    <w:multiLevelType w:val="multilevel"/>
    <w:tmpl w:val="338C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521CE"/>
    <w:multiLevelType w:val="hybridMultilevel"/>
    <w:tmpl w:val="A2447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76EF7"/>
    <w:multiLevelType w:val="multilevel"/>
    <w:tmpl w:val="8278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A6E52"/>
    <w:multiLevelType w:val="multilevel"/>
    <w:tmpl w:val="167C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A157E"/>
    <w:multiLevelType w:val="hybridMultilevel"/>
    <w:tmpl w:val="B860CB36"/>
    <w:lvl w:ilvl="0" w:tplc="5382336A">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3533C"/>
    <w:multiLevelType w:val="multilevel"/>
    <w:tmpl w:val="C5AE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4718DB"/>
    <w:multiLevelType w:val="multilevel"/>
    <w:tmpl w:val="86AE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224891"/>
    <w:multiLevelType w:val="multilevel"/>
    <w:tmpl w:val="646E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4649C9"/>
    <w:multiLevelType w:val="multilevel"/>
    <w:tmpl w:val="EA8A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C017A5"/>
    <w:multiLevelType w:val="multilevel"/>
    <w:tmpl w:val="70B4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912407"/>
    <w:multiLevelType w:val="hybridMultilevel"/>
    <w:tmpl w:val="A7FA8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C25551"/>
    <w:multiLevelType w:val="multilevel"/>
    <w:tmpl w:val="AD14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0"/>
  </w:num>
  <w:num w:numId="4">
    <w:abstractNumId w:val="9"/>
  </w:num>
  <w:num w:numId="5">
    <w:abstractNumId w:val="8"/>
  </w:num>
  <w:num w:numId="6">
    <w:abstractNumId w:val="6"/>
  </w:num>
  <w:num w:numId="7">
    <w:abstractNumId w:val="0"/>
  </w:num>
  <w:num w:numId="8">
    <w:abstractNumId w:val="11"/>
  </w:num>
  <w:num w:numId="9">
    <w:abstractNumId w:val="2"/>
  </w:num>
  <w:num w:numId="10">
    <w:abstractNumId w:val="5"/>
  </w:num>
  <w:num w:numId="11">
    <w:abstractNumId w:val="7"/>
  </w:num>
  <w:num w:numId="12">
    <w:abstractNumId w:val="3"/>
  </w:num>
  <w:num w:numId="13">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l Yarkoni">
    <w15:presenceInfo w15:providerId="None" w15:userId="Tal Yarko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revisionView w:markup="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89F"/>
    <w:rsid w:val="00061A48"/>
    <w:rsid w:val="0007403A"/>
    <w:rsid w:val="0008741B"/>
    <w:rsid w:val="000A4291"/>
    <w:rsid w:val="000B2908"/>
    <w:rsid w:val="000F7925"/>
    <w:rsid w:val="0010298A"/>
    <w:rsid w:val="00153EFE"/>
    <w:rsid w:val="0016295E"/>
    <w:rsid w:val="00187543"/>
    <w:rsid w:val="001C3F06"/>
    <w:rsid w:val="001F00F9"/>
    <w:rsid w:val="00215D10"/>
    <w:rsid w:val="00296C3D"/>
    <w:rsid w:val="002F54A0"/>
    <w:rsid w:val="00335628"/>
    <w:rsid w:val="003B475E"/>
    <w:rsid w:val="003C5B08"/>
    <w:rsid w:val="003E072E"/>
    <w:rsid w:val="00410D35"/>
    <w:rsid w:val="004365DC"/>
    <w:rsid w:val="004D1E1B"/>
    <w:rsid w:val="004F10A2"/>
    <w:rsid w:val="00571453"/>
    <w:rsid w:val="005A6BC4"/>
    <w:rsid w:val="00611B45"/>
    <w:rsid w:val="0061551B"/>
    <w:rsid w:val="006370FD"/>
    <w:rsid w:val="006521B5"/>
    <w:rsid w:val="006B25E5"/>
    <w:rsid w:val="006D2D64"/>
    <w:rsid w:val="006F3CD2"/>
    <w:rsid w:val="006F51B0"/>
    <w:rsid w:val="0072275C"/>
    <w:rsid w:val="007551A8"/>
    <w:rsid w:val="007553AD"/>
    <w:rsid w:val="007564DC"/>
    <w:rsid w:val="0079175A"/>
    <w:rsid w:val="007C46C6"/>
    <w:rsid w:val="007D1FCF"/>
    <w:rsid w:val="007D7BA8"/>
    <w:rsid w:val="00806E79"/>
    <w:rsid w:val="008567E0"/>
    <w:rsid w:val="0088727F"/>
    <w:rsid w:val="008965F2"/>
    <w:rsid w:val="008A6568"/>
    <w:rsid w:val="008B03C5"/>
    <w:rsid w:val="008C2BC3"/>
    <w:rsid w:val="008C5355"/>
    <w:rsid w:val="008E2084"/>
    <w:rsid w:val="008F78E5"/>
    <w:rsid w:val="009178D8"/>
    <w:rsid w:val="0092731C"/>
    <w:rsid w:val="0093102F"/>
    <w:rsid w:val="0098399F"/>
    <w:rsid w:val="00984CE7"/>
    <w:rsid w:val="009B07DE"/>
    <w:rsid w:val="009D5A66"/>
    <w:rsid w:val="00A14D27"/>
    <w:rsid w:val="00A15746"/>
    <w:rsid w:val="00AA197E"/>
    <w:rsid w:val="00AB64C7"/>
    <w:rsid w:val="00B8456D"/>
    <w:rsid w:val="00C53D9E"/>
    <w:rsid w:val="00CD3E62"/>
    <w:rsid w:val="00D03EB1"/>
    <w:rsid w:val="00D06101"/>
    <w:rsid w:val="00E455AF"/>
    <w:rsid w:val="00E46CBF"/>
    <w:rsid w:val="00E61243"/>
    <w:rsid w:val="00E91DF5"/>
    <w:rsid w:val="00EA4646"/>
    <w:rsid w:val="00EB5C27"/>
    <w:rsid w:val="00EF3906"/>
    <w:rsid w:val="00F124E1"/>
    <w:rsid w:val="00F42E82"/>
    <w:rsid w:val="00F55E81"/>
    <w:rsid w:val="00F76DDF"/>
    <w:rsid w:val="00F94603"/>
    <w:rsid w:val="00FE33B3"/>
    <w:rsid w:val="00FF089F"/>
    <w:rsid w:val="00FF5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80F7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EFE"/>
  </w:style>
  <w:style w:type="paragraph" w:styleId="Heading1">
    <w:name w:val="heading 1"/>
    <w:basedOn w:val="Normal"/>
    <w:next w:val="Normal"/>
    <w:link w:val="Heading1Char"/>
    <w:uiPriority w:val="9"/>
    <w:qFormat/>
    <w:rsid w:val="00153EF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53EF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53EF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53EF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53EF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53EF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53EF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53EF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53EFE"/>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EFE"/>
    <w:pPr>
      <w:ind w:left="720"/>
      <w:contextualSpacing/>
    </w:pPr>
  </w:style>
  <w:style w:type="character" w:customStyle="1" w:styleId="Heading1Char">
    <w:name w:val="Heading 1 Char"/>
    <w:basedOn w:val="DefaultParagraphFont"/>
    <w:link w:val="Heading1"/>
    <w:uiPriority w:val="9"/>
    <w:rsid w:val="00153EFE"/>
    <w:rPr>
      <w:smallCaps/>
      <w:spacing w:val="5"/>
      <w:sz w:val="32"/>
      <w:szCs w:val="32"/>
    </w:rPr>
  </w:style>
  <w:style w:type="character" w:customStyle="1" w:styleId="Heading2Char">
    <w:name w:val="Heading 2 Char"/>
    <w:basedOn w:val="DefaultParagraphFont"/>
    <w:link w:val="Heading2"/>
    <w:uiPriority w:val="9"/>
    <w:semiHidden/>
    <w:rsid w:val="00153EFE"/>
    <w:rPr>
      <w:smallCaps/>
      <w:spacing w:val="5"/>
      <w:sz w:val="28"/>
      <w:szCs w:val="28"/>
    </w:rPr>
  </w:style>
  <w:style w:type="character" w:customStyle="1" w:styleId="Heading3Char">
    <w:name w:val="Heading 3 Char"/>
    <w:basedOn w:val="DefaultParagraphFont"/>
    <w:link w:val="Heading3"/>
    <w:uiPriority w:val="9"/>
    <w:semiHidden/>
    <w:rsid w:val="00153EFE"/>
    <w:rPr>
      <w:smallCaps/>
      <w:spacing w:val="5"/>
      <w:sz w:val="24"/>
      <w:szCs w:val="24"/>
    </w:rPr>
  </w:style>
  <w:style w:type="character" w:customStyle="1" w:styleId="Heading4Char">
    <w:name w:val="Heading 4 Char"/>
    <w:basedOn w:val="DefaultParagraphFont"/>
    <w:link w:val="Heading4"/>
    <w:uiPriority w:val="9"/>
    <w:semiHidden/>
    <w:rsid w:val="00153EFE"/>
    <w:rPr>
      <w:smallCaps/>
      <w:spacing w:val="10"/>
      <w:sz w:val="22"/>
      <w:szCs w:val="22"/>
    </w:rPr>
  </w:style>
  <w:style w:type="character" w:customStyle="1" w:styleId="Heading5Char">
    <w:name w:val="Heading 5 Char"/>
    <w:basedOn w:val="DefaultParagraphFont"/>
    <w:link w:val="Heading5"/>
    <w:uiPriority w:val="9"/>
    <w:semiHidden/>
    <w:rsid w:val="00153EF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53EFE"/>
    <w:rPr>
      <w:smallCaps/>
      <w:color w:val="C0504D" w:themeColor="accent2"/>
      <w:spacing w:val="5"/>
      <w:sz w:val="22"/>
    </w:rPr>
  </w:style>
  <w:style w:type="character" w:customStyle="1" w:styleId="Heading7Char">
    <w:name w:val="Heading 7 Char"/>
    <w:basedOn w:val="DefaultParagraphFont"/>
    <w:link w:val="Heading7"/>
    <w:uiPriority w:val="9"/>
    <w:semiHidden/>
    <w:rsid w:val="00153EFE"/>
    <w:rPr>
      <w:b/>
      <w:smallCaps/>
      <w:color w:val="C0504D" w:themeColor="accent2"/>
      <w:spacing w:val="10"/>
    </w:rPr>
  </w:style>
  <w:style w:type="character" w:customStyle="1" w:styleId="Heading8Char">
    <w:name w:val="Heading 8 Char"/>
    <w:basedOn w:val="DefaultParagraphFont"/>
    <w:link w:val="Heading8"/>
    <w:uiPriority w:val="9"/>
    <w:semiHidden/>
    <w:rsid w:val="00153EFE"/>
    <w:rPr>
      <w:b/>
      <w:i/>
      <w:smallCaps/>
      <w:color w:val="943634" w:themeColor="accent2" w:themeShade="BF"/>
    </w:rPr>
  </w:style>
  <w:style w:type="character" w:customStyle="1" w:styleId="Heading9Char">
    <w:name w:val="Heading 9 Char"/>
    <w:basedOn w:val="DefaultParagraphFont"/>
    <w:link w:val="Heading9"/>
    <w:uiPriority w:val="9"/>
    <w:semiHidden/>
    <w:rsid w:val="00153EFE"/>
    <w:rPr>
      <w:b/>
      <w:i/>
      <w:smallCaps/>
      <w:color w:val="622423" w:themeColor="accent2" w:themeShade="7F"/>
    </w:rPr>
  </w:style>
  <w:style w:type="paragraph" w:styleId="Caption">
    <w:name w:val="caption"/>
    <w:basedOn w:val="Normal"/>
    <w:next w:val="Normal"/>
    <w:uiPriority w:val="35"/>
    <w:semiHidden/>
    <w:unhideWhenUsed/>
    <w:qFormat/>
    <w:rsid w:val="00153EFE"/>
    <w:rPr>
      <w:b/>
      <w:bCs/>
      <w:caps/>
      <w:sz w:val="16"/>
      <w:szCs w:val="18"/>
    </w:rPr>
  </w:style>
  <w:style w:type="paragraph" w:styleId="Title">
    <w:name w:val="Title"/>
    <w:basedOn w:val="Normal"/>
    <w:next w:val="Normal"/>
    <w:link w:val="TitleChar"/>
    <w:uiPriority w:val="10"/>
    <w:qFormat/>
    <w:rsid w:val="00153EF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53EFE"/>
    <w:rPr>
      <w:smallCaps/>
      <w:sz w:val="48"/>
      <w:szCs w:val="48"/>
    </w:rPr>
  </w:style>
  <w:style w:type="paragraph" w:styleId="Subtitle">
    <w:name w:val="Subtitle"/>
    <w:basedOn w:val="Normal"/>
    <w:next w:val="Normal"/>
    <w:link w:val="SubtitleChar"/>
    <w:uiPriority w:val="11"/>
    <w:qFormat/>
    <w:rsid w:val="00153EF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53EFE"/>
    <w:rPr>
      <w:rFonts w:asciiTheme="majorHAnsi" w:eastAsiaTheme="majorEastAsia" w:hAnsiTheme="majorHAnsi" w:cstheme="majorBidi"/>
      <w:szCs w:val="22"/>
    </w:rPr>
  </w:style>
  <w:style w:type="character" w:styleId="Strong">
    <w:name w:val="Strong"/>
    <w:uiPriority w:val="22"/>
    <w:qFormat/>
    <w:rsid w:val="00153EFE"/>
    <w:rPr>
      <w:b/>
      <w:color w:val="C0504D" w:themeColor="accent2"/>
    </w:rPr>
  </w:style>
  <w:style w:type="character" w:styleId="Emphasis">
    <w:name w:val="Emphasis"/>
    <w:uiPriority w:val="20"/>
    <w:qFormat/>
    <w:rsid w:val="00153EFE"/>
    <w:rPr>
      <w:b/>
      <w:i/>
      <w:spacing w:val="10"/>
    </w:rPr>
  </w:style>
  <w:style w:type="paragraph" w:styleId="NoSpacing">
    <w:name w:val="No Spacing"/>
    <w:basedOn w:val="Normal"/>
    <w:link w:val="NoSpacingChar"/>
    <w:uiPriority w:val="1"/>
    <w:qFormat/>
    <w:rsid w:val="00153EFE"/>
    <w:pPr>
      <w:spacing w:after="0" w:line="240" w:lineRule="auto"/>
    </w:pPr>
  </w:style>
  <w:style w:type="character" w:customStyle="1" w:styleId="NoSpacingChar">
    <w:name w:val="No Spacing Char"/>
    <w:basedOn w:val="DefaultParagraphFont"/>
    <w:link w:val="NoSpacing"/>
    <w:uiPriority w:val="1"/>
    <w:rsid w:val="00153EFE"/>
  </w:style>
  <w:style w:type="paragraph" w:styleId="Quote">
    <w:name w:val="Quote"/>
    <w:basedOn w:val="Normal"/>
    <w:next w:val="Normal"/>
    <w:link w:val="QuoteChar"/>
    <w:uiPriority w:val="29"/>
    <w:qFormat/>
    <w:rsid w:val="00153EFE"/>
    <w:rPr>
      <w:i/>
    </w:rPr>
  </w:style>
  <w:style w:type="character" w:customStyle="1" w:styleId="QuoteChar">
    <w:name w:val="Quote Char"/>
    <w:basedOn w:val="DefaultParagraphFont"/>
    <w:link w:val="Quote"/>
    <w:uiPriority w:val="29"/>
    <w:rsid w:val="00153EFE"/>
    <w:rPr>
      <w:i/>
    </w:rPr>
  </w:style>
  <w:style w:type="paragraph" w:styleId="IntenseQuote">
    <w:name w:val="Intense Quote"/>
    <w:basedOn w:val="Normal"/>
    <w:next w:val="Normal"/>
    <w:link w:val="IntenseQuoteChar"/>
    <w:uiPriority w:val="30"/>
    <w:qFormat/>
    <w:rsid w:val="00153EF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53EFE"/>
    <w:rPr>
      <w:b/>
      <w:i/>
      <w:color w:val="FFFFFF" w:themeColor="background1"/>
      <w:shd w:val="clear" w:color="auto" w:fill="C0504D" w:themeFill="accent2"/>
    </w:rPr>
  </w:style>
  <w:style w:type="character" w:styleId="SubtleEmphasis">
    <w:name w:val="Subtle Emphasis"/>
    <w:uiPriority w:val="19"/>
    <w:qFormat/>
    <w:rsid w:val="00153EFE"/>
    <w:rPr>
      <w:i/>
    </w:rPr>
  </w:style>
  <w:style w:type="character" w:styleId="IntenseEmphasis">
    <w:name w:val="Intense Emphasis"/>
    <w:uiPriority w:val="21"/>
    <w:qFormat/>
    <w:rsid w:val="00153EFE"/>
    <w:rPr>
      <w:b/>
      <w:i/>
      <w:color w:val="C0504D" w:themeColor="accent2"/>
      <w:spacing w:val="10"/>
    </w:rPr>
  </w:style>
  <w:style w:type="character" w:styleId="SubtleReference">
    <w:name w:val="Subtle Reference"/>
    <w:uiPriority w:val="31"/>
    <w:qFormat/>
    <w:rsid w:val="00153EFE"/>
    <w:rPr>
      <w:b/>
    </w:rPr>
  </w:style>
  <w:style w:type="character" w:styleId="IntenseReference">
    <w:name w:val="Intense Reference"/>
    <w:uiPriority w:val="32"/>
    <w:qFormat/>
    <w:rsid w:val="00153EFE"/>
    <w:rPr>
      <w:b/>
      <w:bCs/>
      <w:smallCaps/>
      <w:spacing w:val="5"/>
      <w:sz w:val="22"/>
      <w:szCs w:val="22"/>
      <w:u w:val="single"/>
    </w:rPr>
  </w:style>
  <w:style w:type="character" w:styleId="BookTitle">
    <w:name w:val="Book Title"/>
    <w:uiPriority w:val="33"/>
    <w:qFormat/>
    <w:rsid w:val="00153EF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53EFE"/>
    <w:pPr>
      <w:outlineLvl w:val="9"/>
    </w:pPr>
    <w:rPr>
      <w:lang w:bidi="en-US"/>
    </w:rPr>
  </w:style>
  <w:style w:type="paragraph" w:customStyle="1" w:styleId="PersonalName">
    <w:name w:val="Personal Name"/>
    <w:basedOn w:val="Title"/>
    <w:rsid w:val="00153EFE"/>
    <w:rPr>
      <w:b/>
      <w:caps/>
      <w:color w:val="000000"/>
      <w:sz w:val="28"/>
      <w:szCs w:val="28"/>
    </w:rPr>
  </w:style>
  <w:style w:type="paragraph" w:styleId="NormalWeb">
    <w:name w:val="Normal (Web)"/>
    <w:basedOn w:val="Normal"/>
    <w:uiPriority w:val="99"/>
    <w:unhideWhenUsed/>
    <w:rsid w:val="00D03EB1"/>
    <w:pPr>
      <w:spacing w:before="100" w:beforeAutospacing="1" w:after="100" w:afterAutospacing="1" w:line="240" w:lineRule="auto"/>
      <w:jc w:val="left"/>
    </w:pPr>
    <w:rPr>
      <w:rFonts w:ascii="Times" w:hAnsi="Times" w:cs="Times New Roman"/>
    </w:rPr>
  </w:style>
  <w:style w:type="character" w:styleId="CommentReference">
    <w:name w:val="annotation reference"/>
    <w:basedOn w:val="DefaultParagraphFont"/>
    <w:uiPriority w:val="99"/>
    <w:semiHidden/>
    <w:unhideWhenUsed/>
    <w:rsid w:val="0072275C"/>
    <w:rPr>
      <w:sz w:val="18"/>
      <w:szCs w:val="18"/>
    </w:rPr>
  </w:style>
  <w:style w:type="paragraph" w:styleId="CommentText">
    <w:name w:val="annotation text"/>
    <w:basedOn w:val="Normal"/>
    <w:link w:val="CommentTextChar"/>
    <w:uiPriority w:val="99"/>
    <w:unhideWhenUsed/>
    <w:rsid w:val="0072275C"/>
    <w:pPr>
      <w:spacing w:line="240" w:lineRule="auto"/>
    </w:pPr>
    <w:rPr>
      <w:sz w:val="24"/>
      <w:szCs w:val="24"/>
    </w:rPr>
  </w:style>
  <w:style w:type="character" w:customStyle="1" w:styleId="CommentTextChar">
    <w:name w:val="Comment Text Char"/>
    <w:basedOn w:val="DefaultParagraphFont"/>
    <w:link w:val="CommentText"/>
    <w:uiPriority w:val="99"/>
    <w:rsid w:val="0072275C"/>
    <w:rPr>
      <w:sz w:val="24"/>
      <w:szCs w:val="24"/>
    </w:rPr>
  </w:style>
  <w:style w:type="paragraph" w:styleId="CommentSubject">
    <w:name w:val="annotation subject"/>
    <w:basedOn w:val="CommentText"/>
    <w:next w:val="CommentText"/>
    <w:link w:val="CommentSubjectChar"/>
    <w:uiPriority w:val="99"/>
    <w:semiHidden/>
    <w:unhideWhenUsed/>
    <w:rsid w:val="0072275C"/>
    <w:rPr>
      <w:b/>
      <w:bCs/>
      <w:sz w:val="20"/>
      <w:szCs w:val="20"/>
    </w:rPr>
  </w:style>
  <w:style w:type="character" w:customStyle="1" w:styleId="CommentSubjectChar">
    <w:name w:val="Comment Subject Char"/>
    <w:basedOn w:val="CommentTextChar"/>
    <w:link w:val="CommentSubject"/>
    <w:uiPriority w:val="99"/>
    <w:semiHidden/>
    <w:rsid w:val="0072275C"/>
    <w:rPr>
      <w:b/>
      <w:bCs/>
      <w:sz w:val="24"/>
      <w:szCs w:val="24"/>
    </w:rPr>
  </w:style>
  <w:style w:type="paragraph" w:styleId="BalloonText">
    <w:name w:val="Balloon Text"/>
    <w:basedOn w:val="Normal"/>
    <w:link w:val="BalloonTextChar"/>
    <w:uiPriority w:val="99"/>
    <w:semiHidden/>
    <w:unhideWhenUsed/>
    <w:rsid w:val="00722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75C"/>
    <w:rPr>
      <w:rFonts w:ascii="Lucida Grande" w:hAnsi="Lucida Grande" w:cs="Lucida Grande"/>
      <w:sz w:val="18"/>
      <w:szCs w:val="18"/>
    </w:rPr>
  </w:style>
  <w:style w:type="character" w:customStyle="1" w:styleId="apple-tab-span">
    <w:name w:val="apple-tab-span"/>
    <w:basedOn w:val="DefaultParagraphFont"/>
    <w:rsid w:val="006F3CD2"/>
  </w:style>
  <w:style w:type="paragraph" w:customStyle="1" w:styleId="Normal1">
    <w:name w:val="Normal1"/>
    <w:rsid w:val="00571453"/>
    <w:pPr>
      <w:spacing w:after="240" w:line="480" w:lineRule="auto"/>
      <w:ind w:firstLine="360"/>
      <w:jc w:val="left"/>
    </w:pPr>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EFE"/>
  </w:style>
  <w:style w:type="paragraph" w:styleId="Heading1">
    <w:name w:val="heading 1"/>
    <w:basedOn w:val="Normal"/>
    <w:next w:val="Normal"/>
    <w:link w:val="Heading1Char"/>
    <w:uiPriority w:val="9"/>
    <w:qFormat/>
    <w:rsid w:val="00153EF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53EF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53EF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53EF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53EF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53EF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53EF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53EF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53EFE"/>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EFE"/>
    <w:pPr>
      <w:ind w:left="720"/>
      <w:contextualSpacing/>
    </w:pPr>
  </w:style>
  <w:style w:type="character" w:customStyle="1" w:styleId="Heading1Char">
    <w:name w:val="Heading 1 Char"/>
    <w:basedOn w:val="DefaultParagraphFont"/>
    <w:link w:val="Heading1"/>
    <w:uiPriority w:val="9"/>
    <w:rsid w:val="00153EFE"/>
    <w:rPr>
      <w:smallCaps/>
      <w:spacing w:val="5"/>
      <w:sz w:val="32"/>
      <w:szCs w:val="32"/>
    </w:rPr>
  </w:style>
  <w:style w:type="character" w:customStyle="1" w:styleId="Heading2Char">
    <w:name w:val="Heading 2 Char"/>
    <w:basedOn w:val="DefaultParagraphFont"/>
    <w:link w:val="Heading2"/>
    <w:uiPriority w:val="9"/>
    <w:semiHidden/>
    <w:rsid w:val="00153EFE"/>
    <w:rPr>
      <w:smallCaps/>
      <w:spacing w:val="5"/>
      <w:sz w:val="28"/>
      <w:szCs w:val="28"/>
    </w:rPr>
  </w:style>
  <w:style w:type="character" w:customStyle="1" w:styleId="Heading3Char">
    <w:name w:val="Heading 3 Char"/>
    <w:basedOn w:val="DefaultParagraphFont"/>
    <w:link w:val="Heading3"/>
    <w:uiPriority w:val="9"/>
    <w:semiHidden/>
    <w:rsid w:val="00153EFE"/>
    <w:rPr>
      <w:smallCaps/>
      <w:spacing w:val="5"/>
      <w:sz w:val="24"/>
      <w:szCs w:val="24"/>
    </w:rPr>
  </w:style>
  <w:style w:type="character" w:customStyle="1" w:styleId="Heading4Char">
    <w:name w:val="Heading 4 Char"/>
    <w:basedOn w:val="DefaultParagraphFont"/>
    <w:link w:val="Heading4"/>
    <w:uiPriority w:val="9"/>
    <w:semiHidden/>
    <w:rsid w:val="00153EFE"/>
    <w:rPr>
      <w:smallCaps/>
      <w:spacing w:val="10"/>
      <w:sz w:val="22"/>
      <w:szCs w:val="22"/>
    </w:rPr>
  </w:style>
  <w:style w:type="character" w:customStyle="1" w:styleId="Heading5Char">
    <w:name w:val="Heading 5 Char"/>
    <w:basedOn w:val="DefaultParagraphFont"/>
    <w:link w:val="Heading5"/>
    <w:uiPriority w:val="9"/>
    <w:semiHidden/>
    <w:rsid w:val="00153EF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53EFE"/>
    <w:rPr>
      <w:smallCaps/>
      <w:color w:val="C0504D" w:themeColor="accent2"/>
      <w:spacing w:val="5"/>
      <w:sz w:val="22"/>
    </w:rPr>
  </w:style>
  <w:style w:type="character" w:customStyle="1" w:styleId="Heading7Char">
    <w:name w:val="Heading 7 Char"/>
    <w:basedOn w:val="DefaultParagraphFont"/>
    <w:link w:val="Heading7"/>
    <w:uiPriority w:val="9"/>
    <w:semiHidden/>
    <w:rsid w:val="00153EFE"/>
    <w:rPr>
      <w:b/>
      <w:smallCaps/>
      <w:color w:val="C0504D" w:themeColor="accent2"/>
      <w:spacing w:val="10"/>
    </w:rPr>
  </w:style>
  <w:style w:type="character" w:customStyle="1" w:styleId="Heading8Char">
    <w:name w:val="Heading 8 Char"/>
    <w:basedOn w:val="DefaultParagraphFont"/>
    <w:link w:val="Heading8"/>
    <w:uiPriority w:val="9"/>
    <w:semiHidden/>
    <w:rsid w:val="00153EFE"/>
    <w:rPr>
      <w:b/>
      <w:i/>
      <w:smallCaps/>
      <w:color w:val="943634" w:themeColor="accent2" w:themeShade="BF"/>
    </w:rPr>
  </w:style>
  <w:style w:type="character" w:customStyle="1" w:styleId="Heading9Char">
    <w:name w:val="Heading 9 Char"/>
    <w:basedOn w:val="DefaultParagraphFont"/>
    <w:link w:val="Heading9"/>
    <w:uiPriority w:val="9"/>
    <w:semiHidden/>
    <w:rsid w:val="00153EFE"/>
    <w:rPr>
      <w:b/>
      <w:i/>
      <w:smallCaps/>
      <w:color w:val="622423" w:themeColor="accent2" w:themeShade="7F"/>
    </w:rPr>
  </w:style>
  <w:style w:type="paragraph" w:styleId="Caption">
    <w:name w:val="caption"/>
    <w:basedOn w:val="Normal"/>
    <w:next w:val="Normal"/>
    <w:uiPriority w:val="35"/>
    <w:semiHidden/>
    <w:unhideWhenUsed/>
    <w:qFormat/>
    <w:rsid w:val="00153EFE"/>
    <w:rPr>
      <w:b/>
      <w:bCs/>
      <w:caps/>
      <w:sz w:val="16"/>
      <w:szCs w:val="18"/>
    </w:rPr>
  </w:style>
  <w:style w:type="paragraph" w:styleId="Title">
    <w:name w:val="Title"/>
    <w:basedOn w:val="Normal"/>
    <w:next w:val="Normal"/>
    <w:link w:val="TitleChar"/>
    <w:uiPriority w:val="10"/>
    <w:qFormat/>
    <w:rsid w:val="00153EF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53EFE"/>
    <w:rPr>
      <w:smallCaps/>
      <w:sz w:val="48"/>
      <w:szCs w:val="48"/>
    </w:rPr>
  </w:style>
  <w:style w:type="paragraph" w:styleId="Subtitle">
    <w:name w:val="Subtitle"/>
    <w:basedOn w:val="Normal"/>
    <w:next w:val="Normal"/>
    <w:link w:val="SubtitleChar"/>
    <w:uiPriority w:val="11"/>
    <w:qFormat/>
    <w:rsid w:val="00153EF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53EFE"/>
    <w:rPr>
      <w:rFonts w:asciiTheme="majorHAnsi" w:eastAsiaTheme="majorEastAsia" w:hAnsiTheme="majorHAnsi" w:cstheme="majorBidi"/>
      <w:szCs w:val="22"/>
    </w:rPr>
  </w:style>
  <w:style w:type="character" w:styleId="Strong">
    <w:name w:val="Strong"/>
    <w:uiPriority w:val="22"/>
    <w:qFormat/>
    <w:rsid w:val="00153EFE"/>
    <w:rPr>
      <w:b/>
      <w:color w:val="C0504D" w:themeColor="accent2"/>
    </w:rPr>
  </w:style>
  <w:style w:type="character" w:styleId="Emphasis">
    <w:name w:val="Emphasis"/>
    <w:uiPriority w:val="20"/>
    <w:qFormat/>
    <w:rsid w:val="00153EFE"/>
    <w:rPr>
      <w:b/>
      <w:i/>
      <w:spacing w:val="10"/>
    </w:rPr>
  </w:style>
  <w:style w:type="paragraph" w:styleId="NoSpacing">
    <w:name w:val="No Spacing"/>
    <w:basedOn w:val="Normal"/>
    <w:link w:val="NoSpacingChar"/>
    <w:uiPriority w:val="1"/>
    <w:qFormat/>
    <w:rsid w:val="00153EFE"/>
    <w:pPr>
      <w:spacing w:after="0" w:line="240" w:lineRule="auto"/>
    </w:pPr>
  </w:style>
  <w:style w:type="character" w:customStyle="1" w:styleId="NoSpacingChar">
    <w:name w:val="No Spacing Char"/>
    <w:basedOn w:val="DefaultParagraphFont"/>
    <w:link w:val="NoSpacing"/>
    <w:uiPriority w:val="1"/>
    <w:rsid w:val="00153EFE"/>
  </w:style>
  <w:style w:type="paragraph" w:styleId="Quote">
    <w:name w:val="Quote"/>
    <w:basedOn w:val="Normal"/>
    <w:next w:val="Normal"/>
    <w:link w:val="QuoteChar"/>
    <w:uiPriority w:val="29"/>
    <w:qFormat/>
    <w:rsid w:val="00153EFE"/>
    <w:rPr>
      <w:i/>
    </w:rPr>
  </w:style>
  <w:style w:type="character" w:customStyle="1" w:styleId="QuoteChar">
    <w:name w:val="Quote Char"/>
    <w:basedOn w:val="DefaultParagraphFont"/>
    <w:link w:val="Quote"/>
    <w:uiPriority w:val="29"/>
    <w:rsid w:val="00153EFE"/>
    <w:rPr>
      <w:i/>
    </w:rPr>
  </w:style>
  <w:style w:type="paragraph" w:styleId="IntenseQuote">
    <w:name w:val="Intense Quote"/>
    <w:basedOn w:val="Normal"/>
    <w:next w:val="Normal"/>
    <w:link w:val="IntenseQuoteChar"/>
    <w:uiPriority w:val="30"/>
    <w:qFormat/>
    <w:rsid w:val="00153EF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53EFE"/>
    <w:rPr>
      <w:b/>
      <w:i/>
      <w:color w:val="FFFFFF" w:themeColor="background1"/>
      <w:shd w:val="clear" w:color="auto" w:fill="C0504D" w:themeFill="accent2"/>
    </w:rPr>
  </w:style>
  <w:style w:type="character" w:styleId="SubtleEmphasis">
    <w:name w:val="Subtle Emphasis"/>
    <w:uiPriority w:val="19"/>
    <w:qFormat/>
    <w:rsid w:val="00153EFE"/>
    <w:rPr>
      <w:i/>
    </w:rPr>
  </w:style>
  <w:style w:type="character" w:styleId="IntenseEmphasis">
    <w:name w:val="Intense Emphasis"/>
    <w:uiPriority w:val="21"/>
    <w:qFormat/>
    <w:rsid w:val="00153EFE"/>
    <w:rPr>
      <w:b/>
      <w:i/>
      <w:color w:val="C0504D" w:themeColor="accent2"/>
      <w:spacing w:val="10"/>
    </w:rPr>
  </w:style>
  <w:style w:type="character" w:styleId="SubtleReference">
    <w:name w:val="Subtle Reference"/>
    <w:uiPriority w:val="31"/>
    <w:qFormat/>
    <w:rsid w:val="00153EFE"/>
    <w:rPr>
      <w:b/>
    </w:rPr>
  </w:style>
  <w:style w:type="character" w:styleId="IntenseReference">
    <w:name w:val="Intense Reference"/>
    <w:uiPriority w:val="32"/>
    <w:qFormat/>
    <w:rsid w:val="00153EFE"/>
    <w:rPr>
      <w:b/>
      <w:bCs/>
      <w:smallCaps/>
      <w:spacing w:val="5"/>
      <w:sz w:val="22"/>
      <w:szCs w:val="22"/>
      <w:u w:val="single"/>
    </w:rPr>
  </w:style>
  <w:style w:type="character" w:styleId="BookTitle">
    <w:name w:val="Book Title"/>
    <w:uiPriority w:val="33"/>
    <w:qFormat/>
    <w:rsid w:val="00153EF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53EFE"/>
    <w:pPr>
      <w:outlineLvl w:val="9"/>
    </w:pPr>
    <w:rPr>
      <w:lang w:bidi="en-US"/>
    </w:rPr>
  </w:style>
  <w:style w:type="paragraph" w:customStyle="1" w:styleId="PersonalName">
    <w:name w:val="Personal Name"/>
    <w:basedOn w:val="Title"/>
    <w:rsid w:val="00153EFE"/>
    <w:rPr>
      <w:b/>
      <w:caps/>
      <w:color w:val="000000"/>
      <w:sz w:val="28"/>
      <w:szCs w:val="28"/>
    </w:rPr>
  </w:style>
  <w:style w:type="paragraph" w:styleId="NormalWeb">
    <w:name w:val="Normal (Web)"/>
    <w:basedOn w:val="Normal"/>
    <w:uiPriority w:val="99"/>
    <w:unhideWhenUsed/>
    <w:rsid w:val="00D03EB1"/>
    <w:pPr>
      <w:spacing w:before="100" w:beforeAutospacing="1" w:after="100" w:afterAutospacing="1" w:line="240" w:lineRule="auto"/>
      <w:jc w:val="left"/>
    </w:pPr>
    <w:rPr>
      <w:rFonts w:ascii="Times" w:hAnsi="Times" w:cs="Times New Roman"/>
    </w:rPr>
  </w:style>
  <w:style w:type="character" w:styleId="CommentReference">
    <w:name w:val="annotation reference"/>
    <w:basedOn w:val="DefaultParagraphFont"/>
    <w:uiPriority w:val="99"/>
    <w:semiHidden/>
    <w:unhideWhenUsed/>
    <w:rsid w:val="0072275C"/>
    <w:rPr>
      <w:sz w:val="18"/>
      <w:szCs w:val="18"/>
    </w:rPr>
  </w:style>
  <w:style w:type="paragraph" w:styleId="CommentText">
    <w:name w:val="annotation text"/>
    <w:basedOn w:val="Normal"/>
    <w:link w:val="CommentTextChar"/>
    <w:uiPriority w:val="99"/>
    <w:unhideWhenUsed/>
    <w:rsid w:val="0072275C"/>
    <w:pPr>
      <w:spacing w:line="240" w:lineRule="auto"/>
    </w:pPr>
    <w:rPr>
      <w:sz w:val="24"/>
      <w:szCs w:val="24"/>
    </w:rPr>
  </w:style>
  <w:style w:type="character" w:customStyle="1" w:styleId="CommentTextChar">
    <w:name w:val="Comment Text Char"/>
    <w:basedOn w:val="DefaultParagraphFont"/>
    <w:link w:val="CommentText"/>
    <w:uiPriority w:val="99"/>
    <w:rsid w:val="0072275C"/>
    <w:rPr>
      <w:sz w:val="24"/>
      <w:szCs w:val="24"/>
    </w:rPr>
  </w:style>
  <w:style w:type="paragraph" w:styleId="CommentSubject">
    <w:name w:val="annotation subject"/>
    <w:basedOn w:val="CommentText"/>
    <w:next w:val="CommentText"/>
    <w:link w:val="CommentSubjectChar"/>
    <w:uiPriority w:val="99"/>
    <w:semiHidden/>
    <w:unhideWhenUsed/>
    <w:rsid w:val="0072275C"/>
    <w:rPr>
      <w:b/>
      <w:bCs/>
      <w:sz w:val="20"/>
      <w:szCs w:val="20"/>
    </w:rPr>
  </w:style>
  <w:style w:type="character" w:customStyle="1" w:styleId="CommentSubjectChar">
    <w:name w:val="Comment Subject Char"/>
    <w:basedOn w:val="CommentTextChar"/>
    <w:link w:val="CommentSubject"/>
    <w:uiPriority w:val="99"/>
    <w:semiHidden/>
    <w:rsid w:val="0072275C"/>
    <w:rPr>
      <w:b/>
      <w:bCs/>
      <w:sz w:val="24"/>
      <w:szCs w:val="24"/>
    </w:rPr>
  </w:style>
  <w:style w:type="paragraph" w:styleId="BalloonText">
    <w:name w:val="Balloon Text"/>
    <w:basedOn w:val="Normal"/>
    <w:link w:val="BalloonTextChar"/>
    <w:uiPriority w:val="99"/>
    <w:semiHidden/>
    <w:unhideWhenUsed/>
    <w:rsid w:val="00722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75C"/>
    <w:rPr>
      <w:rFonts w:ascii="Lucida Grande" w:hAnsi="Lucida Grande" w:cs="Lucida Grande"/>
      <w:sz w:val="18"/>
      <w:szCs w:val="18"/>
    </w:rPr>
  </w:style>
  <w:style w:type="character" w:customStyle="1" w:styleId="apple-tab-span">
    <w:name w:val="apple-tab-span"/>
    <w:basedOn w:val="DefaultParagraphFont"/>
    <w:rsid w:val="006F3CD2"/>
  </w:style>
  <w:style w:type="paragraph" w:customStyle="1" w:styleId="Normal1">
    <w:name w:val="Normal1"/>
    <w:rsid w:val="00571453"/>
    <w:pPr>
      <w:spacing w:after="240" w:line="480" w:lineRule="auto"/>
      <w:ind w:firstLine="360"/>
      <w:jc w:val="lef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6577">
      <w:bodyDiv w:val="1"/>
      <w:marLeft w:val="0"/>
      <w:marRight w:val="0"/>
      <w:marTop w:val="0"/>
      <w:marBottom w:val="0"/>
      <w:divBdr>
        <w:top w:val="none" w:sz="0" w:space="0" w:color="auto"/>
        <w:left w:val="none" w:sz="0" w:space="0" w:color="auto"/>
        <w:bottom w:val="none" w:sz="0" w:space="0" w:color="auto"/>
        <w:right w:val="none" w:sz="0" w:space="0" w:color="auto"/>
      </w:divBdr>
    </w:div>
    <w:div w:id="200823446">
      <w:bodyDiv w:val="1"/>
      <w:marLeft w:val="0"/>
      <w:marRight w:val="0"/>
      <w:marTop w:val="0"/>
      <w:marBottom w:val="0"/>
      <w:divBdr>
        <w:top w:val="none" w:sz="0" w:space="0" w:color="auto"/>
        <w:left w:val="none" w:sz="0" w:space="0" w:color="auto"/>
        <w:bottom w:val="none" w:sz="0" w:space="0" w:color="auto"/>
        <w:right w:val="none" w:sz="0" w:space="0" w:color="auto"/>
      </w:divBdr>
    </w:div>
    <w:div w:id="214973338">
      <w:bodyDiv w:val="1"/>
      <w:marLeft w:val="0"/>
      <w:marRight w:val="0"/>
      <w:marTop w:val="0"/>
      <w:marBottom w:val="0"/>
      <w:divBdr>
        <w:top w:val="none" w:sz="0" w:space="0" w:color="auto"/>
        <w:left w:val="none" w:sz="0" w:space="0" w:color="auto"/>
        <w:bottom w:val="none" w:sz="0" w:space="0" w:color="auto"/>
        <w:right w:val="none" w:sz="0" w:space="0" w:color="auto"/>
      </w:divBdr>
    </w:div>
    <w:div w:id="248736104">
      <w:bodyDiv w:val="1"/>
      <w:marLeft w:val="0"/>
      <w:marRight w:val="0"/>
      <w:marTop w:val="0"/>
      <w:marBottom w:val="0"/>
      <w:divBdr>
        <w:top w:val="none" w:sz="0" w:space="0" w:color="auto"/>
        <w:left w:val="none" w:sz="0" w:space="0" w:color="auto"/>
        <w:bottom w:val="none" w:sz="0" w:space="0" w:color="auto"/>
        <w:right w:val="none" w:sz="0" w:space="0" w:color="auto"/>
      </w:divBdr>
    </w:div>
    <w:div w:id="250313184">
      <w:bodyDiv w:val="1"/>
      <w:marLeft w:val="0"/>
      <w:marRight w:val="0"/>
      <w:marTop w:val="0"/>
      <w:marBottom w:val="0"/>
      <w:divBdr>
        <w:top w:val="none" w:sz="0" w:space="0" w:color="auto"/>
        <w:left w:val="none" w:sz="0" w:space="0" w:color="auto"/>
        <w:bottom w:val="none" w:sz="0" w:space="0" w:color="auto"/>
        <w:right w:val="none" w:sz="0" w:space="0" w:color="auto"/>
      </w:divBdr>
    </w:div>
    <w:div w:id="255983745">
      <w:bodyDiv w:val="1"/>
      <w:marLeft w:val="0"/>
      <w:marRight w:val="0"/>
      <w:marTop w:val="0"/>
      <w:marBottom w:val="0"/>
      <w:divBdr>
        <w:top w:val="none" w:sz="0" w:space="0" w:color="auto"/>
        <w:left w:val="none" w:sz="0" w:space="0" w:color="auto"/>
        <w:bottom w:val="none" w:sz="0" w:space="0" w:color="auto"/>
        <w:right w:val="none" w:sz="0" w:space="0" w:color="auto"/>
      </w:divBdr>
    </w:div>
    <w:div w:id="279721942">
      <w:bodyDiv w:val="1"/>
      <w:marLeft w:val="0"/>
      <w:marRight w:val="0"/>
      <w:marTop w:val="0"/>
      <w:marBottom w:val="0"/>
      <w:divBdr>
        <w:top w:val="none" w:sz="0" w:space="0" w:color="auto"/>
        <w:left w:val="none" w:sz="0" w:space="0" w:color="auto"/>
        <w:bottom w:val="none" w:sz="0" w:space="0" w:color="auto"/>
        <w:right w:val="none" w:sz="0" w:space="0" w:color="auto"/>
      </w:divBdr>
    </w:div>
    <w:div w:id="395476300">
      <w:bodyDiv w:val="1"/>
      <w:marLeft w:val="0"/>
      <w:marRight w:val="0"/>
      <w:marTop w:val="0"/>
      <w:marBottom w:val="0"/>
      <w:divBdr>
        <w:top w:val="none" w:sz="0" w:space="0" w:color="auto"/>
        <w:left w:val="none" w:sz="0" w:space="0" w:color="auto"/>
        <w:bottom w:val="none" w:sz="0" w:space="0" w:color="auto"/>
        <w:right w:val="none" w:sz="0" w:space="0" w:color="auto"/>
      </w:divBdr>
    </w:div>
    <w:div w:id="411197169">
      <w:bodyDiv w:val="1"/>
      <w:marLeft w:val="0"/>
      <w:marRight w:val="0"/>
      <w:marTop w:val="0"/>
      <w:marBottom w:val="0"/>
      <w:divBdr>
        <w:top w:val="none" w:sz="0" w:space="0" w:color="auto"/>
        <w:left w:val="none" w:sz="0" w:space="0" w:color="auto"/>
        <w:bottom w:val="none" w:sz="0" w:space="0" w:color="auto"/>
        <w:right w:val="none" w:sz="0" w:space="0" w:color="auto"/>
      </w:divBdr>
    </w:div>
    <w:div w:id="481044118">
      <w:bodyDiv w:val="1"/>
      <w:marLeft w:val="0"/>
      <w:marRight w:val="0"/>
      <w:marTop w:val="0"/>
      <w:marBottom w:val="0"/>
      <w:divBdr>
        <w:top w:val="none" w:sz="0" w:space="0" w:color="auto"/>
        <w:left w:val="none" w:sz="0" w:space="0" w:color="auto"/>
        <w:bottom w:val="none" w:sz="0" w:space="0" w:color="auto"/>
        <w:right w:val="none" w:sz="0" w:space="0" w:color="auto"/>
      </w:divBdr>
    </w:div>
    <w:div w:id="571812177">
      <w:bodyDiv w:val="1"/>
      <w:marLeft w:val="0"/>
      <w:marRight w:val="0"/>
      <w:marTop w:val="0"/>
      <w:marBottom w:val="0"/>
      <w:divBdr>
        <w:top w:val="none" w:sz="0" w:space="0" w:color="auto"/>
        <w:left w:val="none" w:sz="0" w:space="0" w:color="auto"/>
        <w:bottom w:val="none" w:sz="0" w:space="0" w:color="auto"/>
        <w:right w:val="none" w:sz="0" w:space="0" w:color="auto"/>
      </w:divBdr>
    </w:div>
    <w:div w:id="585963410">
      <w:bodyDiv w:val="1"/>
      <w:marLeft w:val="0"/>
      <w:marRight w:val="0"/>
      <w:marTop w:val="0"/>
      <w:marBottom w:val="0"/>
      <w:divBdr>
        <w:top w:val="none" w:sz="0" w:space="0" w:color="auto"/>
        <w:left w:val="none" w:sz="0" w:space="0" w:color="auto"/>
        <w:bottom w:val="none" w:sz="0" w:space="0" w:color="auto"/>
        <w:right w:val="none" w:sz="0" w:space="0" w:color="auto"/>
      </w:divBdr>
    </w:div>
    <w:div w:id="735930853">
      <w:bodyDiv w:val="1"/>
      <w:marLeft w:val="0"/>
      <w:marRight w:val="0"/>
      <w:marTop w:val="0"/>
      <w:marBottom w:val="0"/>
      <w:divBdr>
        <w:top w:val="none" w:sz="0" w:space="0" w:color="auto"/>
        <w:left w:val="none" w:sz="0" w:space="0" w:color="auto"/>
        <w:bottom w:val="none" w:sz="0" w:space="0" w:color="auto"/>
        <w:right w:val="none" w:sz="0" w:space="0" w:color="auto"/>
      </w:divBdr>
    </w:div>
    <w:div w:id="786697595">
      <w:bodyDiv w:val="1"/>
      <w:marLeft w:val="0"/>
      <w:marRight w:val="0"/>
      <w:marTop w:val="0"/>
      <w:marBottom w:val="0"/>
      <w:divBdr>
        <w:top w:val="none" w:sz="0" w:space="0" w:color="auto"/>
        <w:left w:val="none" w:sz="0" w:space="0" w:color="auto"/>
        <w:bottom w:val="none" w:sz="0" w:space="0" w:color="auto"/>
        <w:right w:val="none" w:sz="0" w:space="0" w:color="auto"/>
      </w:divBdr>
    </w:div>
    <w:div w:id="1117022338">
      <w:bodyDiv w:val="1"/>
      <w:marLeft w:val="0"/>
      <w:marRight w:val="0"/>
      <w:marTop w:val="0"/>
      <w:marBottom w:val="0"/>
      <w:divBdr>
        <w:top w:val="none" w:sz="0" w:space="0" w:color="auto"/>
        <w:left w:val="none" w:sz="0" w:space="0" w:color="auto"/>
        <w:bottom w:val="none" w:sz="0" w:space="0" w:color="auto"/>
        <w:right w:val="none" w:sz="0" w:space="0" w:color="auto"/>
      </w:divBdr>
    </w:div>
    <w:div w:id="1194270777">
      <w:bodyDiv w:val="1"/>
      <w:marLeft w:val="0"/>
      <w:marRight w:val="0"/>
      <w:marTop w:val="0"/>
      <w:marBottom w:val="0"/>
      <w:divBdr>
        <w:top w:val="none" w:sz="0" w:space="0" w:color="auto"/>
        <w:left w:val="none" w:sz="0" w:space="0" w:color="auto"/>
        <w:bottom w:val="none" w:sz="0" w:space="0" w:color="auto"/>
        <w:right w:val="none" w:sz="0" w:space="0" w:color="auto"/>
      </w:divBdr>
    </w:div>
    <w:div w:id="1261067864">
      <w:bodyDiv w:val="1"/>
      <w:marLeft w:val="0"/>
      <w:marRight w:val="0"/>
      <w:marTop w:val="0"/>
      <w:marBottom w:val="0"/>
      <w:divBdr>
        <w:top w:val="none" w:sz="0" w:space="0" w:color="auto"/>
        <w:left w:val="none" w:sz="0" w:space="0" w:color="auto"/>
        <w:bottom w:val="none" w:sz="0" w:space="0" w:color="auto"/>
        <w:right w:val="none" w:sz="0" w:space="0" w:color="auto"/>
      </w:divBdr>
    </w:div>
    <w:div w:id="1275596088">
      <w:bodyDiv w:val="1"/>
      <w:marLeft w:val="0"/>
      <w:marRight w:val="0"/>
      <w:marTop w:val="0"/>
      <w:marBottom w:val="0"/>
      <w:divBdr>
        <w:top w:val="none" w:sz="0" w:space="0" w:color="auto"/>
        <w:left w:val="none" w:sz="0" w:space="0" w:color="auto"/>
        <w:bottom w:val="none" w:sz="0" w:space="0" w:color="auto"/>
        <w:right w:val="none" w:sz="0" w:space="0" w:color="auto"/>
      </w:divBdr>
    </w:div>
    <w:div w:id="1313607135">
      <w:bodyDiv w:val="1"/>
      <w:marLeft w:val="0"/>
      <w:marRight w:val="0"/>
      <w:marTop w:val="0"/>
      <w:marBottom w:val="0"/>
      <w:divBdr>
        <w:top w:val="none" w:sz="0" w:space="0" w:color="auto"/>
        <w:left w:val="none" w:sz="0" w:space="0" w:color="auto"/>
        <w:bottom w:val="none" w:sz="0" w:space="0" w:color="auto"/>
        <w:right w:val="none" w:sz="0" w:space="0" w:color="auto"/>
      </w:divBdr>
    </w:div>
    <w:div w:id="1369834809">
      <w:bodyDiv w:val="1"/>
      <w:marLeft w:val="0"/>
      <w:marRight w:val="0"/>
      <w:marTop w:val="0"/>
      <w:marBottom w:val="0"/>
      <w:divBdr>
        <w:top w:val="none" w:sz="0" w:space="0" w:color="auto"/>
        <w:left w:val="none" w:sz="0" w:space="0" w:color="auto"/>
        <w:bottom w:val="none" w:sz="0" w:space="0" w:color="auto"/>
        <w:right w:val="none" w:sz="0" w:space="0" w:color="auto"/>
      </w:divBdr>
    </w:div>
    <w:div w:id="1371881056">
      <w:bodyDiv w:val="1"/>
      <w:marLeft w:val="0"/>
      <w:marRight w:val="0"/>
      <w:marTop w:val="0"/>
      <w:marBottom w:val="0"/>
      <w:divBdr>
        <w:top w:val="none" w:sz="0" w:space="0" w:color="auto"/>
        <w:left w:val="none" w:sz="0" w:space="0" w:color="auto"/>
        <w:bottom w:val="none" w:sz="0" w:space="0" w:color="auto"/>
        <w:right w:val="none" w:sz="0" w:space="0" w:color="auto"/>
      </w:divBdr>
    </w:div>
    <w:div w:id="1417675277">
      <w:bodyDiv w:val="1"/>
      <w:marLeft w:val="0"/>
      <w:marRight w:val="0"/>
      <w:marTop w:val="0"/>
      <w:marBottom w:val="0"/>
      <w:divBdr>
        <w:top w:val="none" w:sz="0" w:space="0" w:color="auto"/>
        <w:left w:val="none" w:sz="0" w:space="0" w:color="auto"/>
        <w:bottom w:val="none" w:sz="0" w:space="0" w:color="auto"/>
        <w:right w:val="none" w:sz="0" w:space="0" w:color="auto"/>
      </w:divBdr>
    </w:div>
    <w:div w:id="1447772992">
      <w:bodyDiv w:val="1"/>
      <w:marLeft w:val="0"/>
      <w:marRight w:val="0"/>
      <w:marTop w:val="0"/>
      <w:marBottom w:val="0"/>
      <w:divBdr>
        <w:top w:val="none" w:sz="0" w:space="0" w:color="auto"/>
        <w:left w:val="none" w:sz="0" w:space="0" w:color="auto"/>
        <w:bottom w:val="none" w:sz="0" w:space="0" w:color="auto"/>
        <w:right w:val="none" w:sz="0" w:space="0" w:color="auto"/>
      </w:divBdr>
    </w:div>
    <w:div w:id="1546794847">
      <w:bodyDiv w:val="1"/>
      <w:marLeft w:val="0"/>
      <w:marRight w:val="0"/>
      <w:marTop w:val="0"/>
      <w:marBottom w:val="0"/>
      <w:divBdr>
        <w:top w:val="none" w:sz="0" w:space="0" w:color="auto"/>
        <w:left w:val="none" w:sz="0" w:space="0" w:color="auto"/>
        <w:bottom w:val="none" w:sz="0" w:space="0" w:color="auto"/>
        <w:right w:val="none" w:sz="0" w:space="0" w:color="auto"/>
      </w:divBdr>
    </w:div>
    <w:div w:id="1551262874">
      <w:bodyDiv w:val="1"/>
      <w:marLeft w:val="0"/>
      <w:marRight w:val="0"/>
      <w:marTop w:val="0"/>
      <w:marBottom w:val="0"/>
      <w:divBdr>
        <w:top w:val="none" w:sz="0" w:space="0" w:color="auto"/>
        <w:left w:val="none" w:sz="0" w:space="0" w:color="auto"/>
        <w:bottom w:val="none" w:sz="0" w:space="0" w:color="auto"/>
        <w:right w:val="none" w:sz="0" w:space="0" w:color="auto"/>
      </w:divBdr>
    </w:div>
    <w:div w:id="1586455695">
      <w:bodyDiv w:val="1"/>
      <w:marLeft w:val="0"/>
      <w:marRight w:val="0"/>
      <w:marTop w:val="0"/>
      <w:marBottom w:val="0"/>
      <w:divBdr>
        <w:top w:val="none" w:sz="0" w:space="0" w:color="auto"/>
        <w:left w:val="none" w:sz="0" w:space="0" w:color="auto"/>
        <w:bottom w:val="none" w:sz="0" w:space="0" w:color="auto"/>
        <w:right w:val="none" w:sz="0" w:space="0" w:color="auto"/>
      </w:divBdr>
    </w:div>
    <w:div w:id="1612589622">
      <w:bodyDiv w:val="1"/>
      <w:marLeft w:val="0"/>
      <w:marRight w:val="0"/>
      <w:marTop w:val="0"/>
      <w:marBottom w:val="0"/>
      <w:divBdr>
        <w:top w:val="none" w:sz="0" w:space="0" w:color="auto"/>
        <w:left w:val="none" w:sz="0" w:space="0" w:color="auto"/>
        <w:bottom w:val="none" w:sz="0" w:space="0" w:color="auto"/>
        <w:right w:val="none" w:sz="0" w:space="0" w:color="auto"/>
      </w:divBdr>
    </w:div>
    <w:div w:id="1657680932">
      <w:bodyDiv w:val="1"/>
      <w:marLeft w:val="0"/>
      <w:marRight w:val="0"/>
      <w:marTop w:val="0"/>
      <w:marBottom w:val="0"/>
      <w:divBdr>
        <w:top w:val="none" w:sz="0" w:space="0" w:color="auto"/>
        <w:left w:val="none" w:sz="0" w:space="0" w:color="auto"/>
        <w:bottom w:val="none" w:sz="0" w:space="0" w:color="auto"/>
        <w:right w:val="none" w:sz="0" w:space="0" w:color="auto"/>
      </w:divBdr>
    </w:div>
    <w:div w:id="1751192478">
      <w:bodyDiv w:val="1"/>
      <w:marLeft w:val="0"/>
      <w:marRight w:val="0"/>
      <w:marTop w:val="0"/>
      <w:marBottom w:val="0"/>
      <w:divBdr>
        <w:top w:val="none" w:sz="0" w:space="0" w:color="auto"/>
        <w:left w:val="none" w:sz="0" w:space="0" w:color="auto"/>
        <w:bottom w:val="none" w:sz="0" w:space="0" w:color="auto"/>
        <w:right w:val="none" w:sz="0" w:space="0" w:color="auto"/>
      </w:divBdr>
    </w:div>
    <w:div w:id="1842113831">
      <w:bodyDiv w:val="1"/>
      <w:marLeft w:val="0"/>
      <w:marRight w:val="0"/>
      <w:marTop w:val="0"/>
      <w:marBottom w:val="0"/>
      <w:divBdr>
        <w:top w:val="none" w:sz="0" w:space="0" w:color="auto"/>
        <w:left w:val="none" w:sz="0" w:space="0" w:color="auto"/>
        <w:bottom w:val="none" w:sz="0" w:space="0" w:color="auto"/>
        <w:right w:val="none" w:sz="0" w:space="0" w:color="auto"/>
      </w:divBdr>
    </w:div>
    <w:div w:id="1843548521">
      <w:bodyDiv w:val="1"/>
      <w:marLeft w:val="0"/>
      <w:marRight w:val="0"/>
      <w:marTop w:val="0"/>
      <w:marBottom w:val="0"/>
      <w:divBdr>
        <w:top w:val="none" w:sz="0" w:space="0" w:color="auto"/>
        <w:left w:val="none" w:sz="0" w:space="0" w:color="auto"/>
        <w:bottom w:val="none" w:sz="0" w:space="0" w:color="auto"/>
        <w:right w:val="none" w:sz="0" w:space="0" w:color="auto"/>
      </w:divBdr>
    </w:div>
    <w:div w:id="1936355617">
      <w:bodyDiv w:val="1"/>
      <w:marLeft w:val="0"/>
      <w:marRight w:val="0"/>
      <w:marTop w:val="0"/>
      <w:marBottom w:val="0"/>
      <w:divBdr>
        <w:top w:val="none" w:sz="0" w:space="0" w:color="auto"/>
        <w:left w:val="none" w:sz="0" w:space="0" w:color="auto"/>
        <w:bottom w:val="none" w:sz="0" w:space="0" w:color="auto"/>
        <w:right w:val="none" w:sz="0" w:space="0" w:color="auto"/>
      </w:divBdr>
    </w:div>
    <w:div w:id="1942254168">
      <w:bodyDiv w:val="1"/>
      <w:marLeft w:val="0"/>
      <w:marRight w:val="0"/>
      <w:marTop w:val="0"/>
      <w:marBottom w:val="0"/>
      <w:divBdr>
        <w:top w:val="none" w:sz="0" w:space="0" w:color="auto"/>
        <w:left w:val="none" w:sz="0" w:space="0" w:color="auto"/>
        <w:bottom w:val="none" w:sz="0" w:space="0" w:color="auto"/>
        <w:right w:val="none" w:sz="0" w:space="0" w:color="auto"/>
      </w:divBdr>
    </w:div>
    <w:div w:id="1988125444">
      <w:bodyDiv w:val="1"/>
      <w:marLeft w:val="0"/>
      <w:marRight w:val="0"/>
      <w:marTop w:val="0"/>
      <w:marBottom w:val="0"/>
      <w:divBdr>
        <w:top w:val="none" w:sz="0" w:space="0" w:color="auto"/>
        <w:left w:val="none" w:sz="0" w:space="0" w:color="auto"/>
        <w:bottom w:val="none" w:sz="0" w:space="0" w:color="auto"/>
        <w:right w:val="none" w:sz="0" w:space="0" w:color="auto"/>
      </w:divBdr>
    </w:div>
    <w:div w:id="20425155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15</Pages>
  <Words>14720</Words>
  <Characters>83908</Characters>
  <Application>Microsoft Macintosh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De La Vega</dc:creator>
  <cp:keywords/>
  <dc:description/>
  <cp:lastModifiedBy>Alejandro De La Vega</cp:lastModifiedBy>
  <cp:revision>17</cp:revision>
  <dcterms:created xsi:type="dcterms:W3CDTF">2016-03-05T23:46:00Z</dcterms:created>
  <dcterms:modified xsi:type="dcterms:W3CDTF">2016-03-15T02:50:00Z</dcterms:modified>
</cp:coreProperties>
</file>