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C8CAFB" w14:textId="1718FFBA" w:rsidR="000C0807" w:rsidRPr="001D7F8A" w:rsidRDefault="001740DA" w:rsidP="0096185D">
      <w:pPr>
        <w:ind w:firstLine="0"/>
        <w:rPr>
          <w:szCs w:val="24"/>
        </w:rPr>
      </w:pPr>
      <w:r w:rsidRPr="001D7F8A">
        <w:rPr>
          <w:szCs w:val="24"/>
        </w:rPr>
        <w:t>Title</w:t>
      </w:r>
      <w:r w:rsidR="00F652BA" w:rsidRPr="001D7F8A">
        <w:rPr>
          <w:szCs w:val="24"/>
        </w:rPr>
        <w:t xml:space="preserve">: </w:t>
      </w:r>
      <w:r w:rsidR="00AC49E5" w:rsidRPr="001D7F8A">
        <w:rPr>
          <w:szCs w:val="24"/>
        </w:rPr>
        <w:t>Large-scale</w:t>
      </w:r>
      <w:r w:rsidR="00AD561B" w:rsidRPr="001D7F8A">
        <w:rPr>
          <w:szCs w:val="24"/>
        </w:rPr>
        <w:t xml:space="preserve"> </w:t>
      </w:r>
      <w:r w:rsidR="00D706C2" w:rsidRPr="001D7F8A">
        <w:rPr>
          <w:szCs w:val="24"/>
        </w:rPr>
        <w:t>meta-analysis</w:t>
      </w:r>
      <w:r w:rsidR="00F652BA" w:rsidRPr="001D7F8A">
        <w:rPr>
          <w:szCs w:val="24"/>
        </w:rPr>
        <w:t xml:space="preserve"> </w:t>
      </w:r>
      <w:r w:rsidRPr="001D7F8A">
        <w:rPr>
          <w:szCs w:val="24"/>
        </w:rPr>
        <w:t xml:space="preserve">of </w:t>
      </w:r>
      <w:r w:rsidR="004D67B9" w:rsidRPr="001D7F8A">
        <w:rPr>
          <w:szCs w:val="24"/>
        </w:rPr>
        <w:t xml:space="preserve">human </w:t>
      </w:r>
      <w:r w:rsidRPr="001D7F8A">
        <w:rPr>
          <w:szCs w:val="24"/>
        </w:rPr>
        <w:t>medial frontal cortex</w:t>
      </w:r>
      <w:r w:rsidR="00E22F7B" w:rsidRPr="001D7F8A">
        <w:rPr>
          <w:szCs w:val="24"/>
        </w:rPr>
        <w:t xml:space="preserve"> reveals tripartite </w:t>
      </w:r>
      <w:r w:rsidR="00D706C2" w:rsidRPr="001D7F8A">
        <w:rPr>
          <w:szCs w:val="24"/>
        </w:rPr>
        <w:t xml:space="preserve">functional </w:t>
      </w:r>
      <w:r w:rsidR="00E22F7B" w:rsidRPr="001D7F8A">
        <w:rPr>
          <w:szCs w:val="24"/>
        </w:rPr>
        <w:t>organization</w:t>
      </w:r>
    </w:p>
    <w:p w14:paraId="64374B8F" w14:textId="2EECEF97" w:rsidR="00C366D9" w:rsidRPr="001D7F8A" w:rsidRDefault="00C366D9" w:rsidP="0096185D">
      <w:pPr>
        <w:ind w:firstLine="0"/>
        <w:rPr>
          <w:szCs w:val="24"/>
        </w:rPr>
      </w:pPr>
      <w:r w:rsidRPr="001D7F8A">
        <w:rPr>
          <w:szCs w:val="24"/>
        </w:rPr>
        <w:t>Abbreviated title: Large-scale meta-analysis of medial frontal cortex</w:t>
      </w:r>
    </w:p>
    <w:p w14:paraId="04138465" w14:textId="373FE071" w:rsidR="000C0807" w:rsidRPr="001D7F8A" w:rsidRDefault="0000309A" w:rsidP="0096185D">
      <w:pPr>
        <w:ind w:firstLine="0"/>
        <w:rPr>
          <w:szCs w:val="24"/>
          <w:vertAlign w:val="superscript"/>
        </w:rPr>
      </w:pPr>
      <w:r w:rsidRPr="001D7F8A">
        <w:rPr>
          <w:szCs w:val="24"/>
        </w:rPr>
        <w:t>Alejandro de la Vega</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Luke J. Chang</w:t>
      </w:r>
      <w:r w:rsidRPr="001D7F8A">
        <w:rPr>
          <w:szCs w:val="24"/>
          <w:vertAlign w:val="superscript"/>
        </w:rPr>
        <w:t>3</w:t>
      </w:r>
      <w:r w:rsidRPr="001D7F8A">
        <w:rPr>
          <w:szCs w:val="24"/>
        </w:rPr>
        <w:t>, Marie T. Banich</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Tor D. Wager</w:t>
      </w:r>
      <w:r w:rsidRPr="001D7F8A">
        <w:rPr>
          <w:szCs w:val="24"/>
          <w:vertAlign w:val="superscript"/>
        </w:rPr>
        <w:t>1</w:t>
      </w:r>
      <w:r w:rsidR="006731C2" w:rsidRPr="001D7F8A">
        <w:rPr>
          <w:szCs w:val="24"/>
          <w:vertAlign w:val="superscript"/>
        </w:rPr>
        <w:t>,</w:t>
      </w:r>
      <w:r w:rsidRPr="001D7F8A">
        <w:rPr>
          <w:szCs w:val="24"/>
          <w:vertAlign w:val="superscript"/>
        </w:rPr>
        <w:t>2</w:t>
      </w:r>
      <w:r w:rsidRPr="001D7F8A">
        <w:rPr>
          <w:szCs w:val="24"/>
        </w:rPr>
        <w:t xml:space="preserve"> and Tal Yarkoni</w:t>
      </w:r>
      <w:r w:rsidR="00890353" w:rsidRPr="001D7F8A">
        <w:rPr>
          <w:szCs w:val="24"/>
          <w:vertAlign w:val="superscript"/>
        </w:rPr>
        <w:t>4</w:t>
      </w:r>
    </w:p>
    <w:p w14:paraId="4DAA7C66" w14:textId="06974EAA" w:rsidR="001740DA" w:rsidRPr="001D7F8A" w:rsidRDefault="001740DA" w:rsidP="00D054C6">
      <w:pPr>
        <w:ind w:firstLine="0"/>
        <w:rPr>
          <w:szCs w:val="24"/>
        </w:rPr>
      </w:pPr>
      <w:r w:rsidRPr="001D7F8A">
        <w:rPr>
          <w:szCs w:val="24"/>
          <w:vertAlign w:val="superscript"/>
        </w:rPr>
        <w:t xml:space="preserve">1 </w:t>
      </w:r>
      <w:r w:rsidRPr="001D7F8A">
        <w:rPr>
          <w:szCs w:val="24"/>
        </w:rPr>
        <w:t>Department of Psychology and Neuroscience, University of Colorado Boulder</w:t>
      </w:r>
      <w:r w:rsidR="00D054C6" w:rsidRPr="001D7F8A">
        <w:rPr>
          <w:szCs w:val="24"/>
        </w:rPr>
        <w:t xml:space="preserve">, </w:t>
      </w:r>
      <w:r w:rsidR="00C366D9" w:rsidRPr="001D7F8A">
        <w:rPr>
          <w:szCs w:val="24"/>
        </w:rPr>
        <w:t>80309</w:t>
      </w:r>
      <w:r w:rsidR="00D054C6" w:rsidRPr="001D7F8A">
        <w:rPr>
          <w:szCs w:val="24"/>
        </w:rPr>
        <w:t xml:space="preserve"> </w:t>
      </w:r>
      <w:r w:rsidRPr="001D7F8A">
        <w:rPr>
          <w:szCs w:val="24"/>
          <w:vertAlign w:val="superscript"/>
        </w:rPr>
        <w:t xml:space="preserve">2 </w:t>
      </w:r>
      <w:r w:rsidR="00D054C6" w:rsidRPr="001D7F8A">
        <w:rPr>
          <w:szCs w:val="24"/>
        </w:rPr>
        <w:t xml:space="preserve">Institute of </w:t>
      </w:r>
      <w:r w:rsidRPr="001D7F8A">
        <w:rPr>
          <w:szCs w:val="24"/>
        </w:rPr>
        <w:t>Cognitive Science,</w:t>
      </w:r>
      <w:r w:rsidR="00D054C6" w:rsidRPr="001D7F8A">
        <w:rPr>
          <w:szCs w:val="24"/>
        </w:rPr>
        <w:t xml:space="preserve"> University of Colorado Boulder, </w:t>
      </w:r>
      <w:r w:rsidR="00C366D9" w:rsidRPr="001D7F8A">
        <w:rPr>
          <w:szCs w:val="24"/>
        </w:rPr>
        <w:t>80309</w:t>
      </w:r>
      <w:r w:rsidR="00D054C6" w:rsidRPr="001D7F8A">
        <w:rPr>
          <w:szCs w:val="24"/>
        </w:rPr>
        <w:t xml:space="preserve"> </w:t>
      </w:r>
      <w:r w:rsidRPr="001D7F8A">
        <w:rPr>
          <w:szCs w:val="24"/>
          <w:vertAlign w:val="superscript"/>
        </w:rPr>
        <w:t xml:space="preserve">3 </w:t>
      </w:r>
      <w:r w:rsidRPr="001D7F8A">
        <w:rPr>
          <w:szCs w:val="24"/>
        </w:rPr>
        <w:t>Department of Psychological and Br</w:t>
      </w:r>
      <w:r w:rsidR="00D054C6" w:rsidRPr="001D7F8A">
        <w:rPr>
          <w:szCs w:val="24"/>
        </w:rPr>
        <w:t xml:space="preserve">ain Sciences, Dartmouth College, 03755 </w:t>
      </w:r>
      <w:r w:rsidRPr="001D7F8A">
        <w:rPr>
          <w:szCs w:val="24"/>
          <w:vertAlign w:val="superscript"/>
        </w:rPr>
        <w:t xml:space="preserve">4 </w:t>
      </w:r>
      <w:r w:rsidRPr="001D7F8A">
        <w:rPr>
          <w:szCs w:val="24"/>
        </w:rPr>
        <w:t>Department of Psychology, University of Texas at Austin</w:t>
      </w:r>
      <w:r w:rsidR="00D054C6" w:rsidRPr="001D7F8A">
        <w:rPr>
          <w:szCs w:val="24"/>
        </w:rPr>
        <w:t>, 78712</w:t>
      </w:r>
    </w:p>
    <w:p w14:paraId="292EEAE0" w14:textId="77777777" w:rsidR="00C366D9" w:rsidRPr="001D7F8A" w:rsidRDefault="00C366D9" w:rsidP="00C366D9">
      <w:pPr>
        <w:ind w:firstLine="0"/>
        <w:rPr>
          <w:szCs w:val="24"/>
        </w:rPr>
      </w:pPr>
      <w:r w:rsidRPr="001D7F8A">
        <w:rPr>
          <w:szCs w:val="24"/>
        </w:rPr>
        <w:t>Corresponding Author: Alejandro de la Vega, Department of Psychology and Neuroscience, University of Colorado Boulder, Muenzinger D244, 345 UCB, Boulder, CO 80309-0345, 650-315-9536, email: delavega@colorado.edu</w:t>
      </w:r>
    </w:p>
    <w:p w14:paraId="717C9E6F" w14:textId="6608C504" w:rsidR="007F249F" w:rsidRPr="001D7F8A" w:rsidRDefault="00C366D9" w:rsidP="00C366D9">
      <w:pPr>
        <w:ind w:firstLine="0"/>
        <w:rPr>
          <w:szCs w:val="24"/>
        </w:rPr>
      </w:pPr>
      <w:r w:rsidRPr="001D7F8A">
        <w:rPr>
          <w:szCs w:val="24"/>
        </w:rPr>
        <w:t xml:space="preserve">Number of pages: </w:t>
      </w:r>
      <w:r w:rsidR="009F16EE" w:rsidRPr="001D7F8A">
        <w:rPr>
          <w:szCs w:val="24"/>
        </w:rPr>
        <w:t>3</w:t>
      </w:r>
      <w:r w:rsidR="00A06B0E" w:rsidRPr="001D7F8A">
        <w:rPr>
          <w:szCs w:val="24"/>
        </w:rPr>
        <w:t>7</w:t>
      </w:r>
    </w:p>
    <w:p w14:paraId="53546FBA" w14:textId="797B2735" w:rsidR="00C366D9" w:rsidRPr="001D7F8A" w:rsidRDefault="00C366D9" w:rsidP="00C366D9">
      <w:pPr>
        <w:ind w:firstLine="0"/>
        <w:rPr>
          <w:szCs w:val="24"/>
        </w:rPr>
      </w:pPr>
      <w:r w:rsidRPr="001D7F8A">
        <w:rPr>
          <w:szCs w:val="24"/>
        </w:rPr>
        <w:t>Number of figures:</w:t>
      </w:r>
      <w:r w:rsidR="009F16EE" w:rsidRPr="001D7F8A">
        <w:rPr>
          <w:szCs w:val="24"/>
        </w:rPr>
        <w:t xml:space="preserve"> </w:t>
      </w:r>
      <w:r w:rsidR="00787E33" w:rsidRPr="001D7F8A">
        <w:rPr>
          <w:szCs w:val="24"/>
        </w:rPr>
        <w:t>4</w:t>
      </w:r>
    </w:p>
    <w:p w14:paraId="6D861FF1" w14:textId="6EFB66C7" w:rsidR="007F249F" w:rsidRPr="002D7D6E" w:rsidRDefault="00C366D9" w:rsidP="00C366D9">
      <w:pPr>
        <w:ind w:firstLine="0"/>
      </w:pPr>
      <w:r w:rsidRPr="001D7F8A">
        <w:rPr>
          <w:szCs w:val="24"/>
        </w:rPr>
        <w:t xml:space="preserve">Number of words for abstract: </w:t>
      </w:r>
      <w:r w:rsidR="002D7D6E">
        <w:rPr>
          <w:szCs w:val="24"/>
        </w:rPr>
        <w:t>209</w:t>
      </w:r>
    </w:p>
    <w:p w14:paraId="1E060FA9" w14:textId="010E85FE" w:rsidR="007F249F" w:rsidRPr="001D7F8A" w:rsidRDefault="007F249F" w:rsidP="00C366D9">
      <w:pPr>
        <w:ind w:firstLine="0"/>
        <w:rPr>
          <w:szCs w:val="24"/>
        </w:rPr>
      </w:pPr>
      <w:r w:rsidRPr="001D7F8A">
        <w:rPr>
          <w:szCs w:val="24"/>
        </w:rPr>
        <w:t xml:space="preserve">Number of words for introduction: </w:t>
      </w:r>
      <w:r w:rsidR="001D7F8A">
        <w:rPr>
          <w:szCs w:val="24"/>
        </w:rPr>
        <w:t>649</w:t>
      </w:r>
    </w:p>
    <w:p w14:paraId="1BFD22E4" w14:textId="2C34051E" w:rsidR="00C366D9" w:rsidRPr="001D7F8A" w:rsidRDefault="007F249F" w:rsidP="00C366D9">
      <w:pPr>
        <w:ind w:firstLine="0"/>
        <w:rPr>
          <w:szCs w:val="24"/>
        </w:rPr>
      </w:pPr>
      <w:r w:rsidRPr="001D7F8A">
        <w:rPr>
          <w:szCs w:val="24"/>
        </w:rPr>
        <w:t xml:space="preserve">Number of words for </w:t>
      </w:r>
      <w:r w:rsidR="00C366D9" w:rsidRPr="001D7F8A">
        <w:rPr>
          <w:szCs w:val="24"/>
        </w:rPr>
        <w:t>discussion:</w:t>
      </w:r>
      <w:r w:rsidR="009F16EE" w:rsidRPr="001D7F8A">
        <w:rPr>
          <w:szCs w:val="24"/>
        </w:rPr>
        <w:t xml:space="preserve"> </w:t>
      </w:r>
      <w:r w:rsidR="001D7F8A">
        <w:rPr>
          <w:szCs w:val="24"/>
        </w:rPr>
        <w:t>1491</w:t>
      </w:r>
    </w:p>
    <w:p w14:paraId="2108D9EA" w14:textId="213CFA9E" w:rsidR="007F249F" w:rsidRPr="001D7F8A" w:rsidRDefault="00C366D9" w:rsidP="007F249F">
      <w:pPr>
        <w:ind w:firstLine="0"/>
        <w:rPr>
          <w:szCs w:val="24"/>
        </w:rPr>
      </w:pPr>
      <w:r w:rsidRPr="001D7F8A">
        <w:rPr>
          <w:szCs w:val="24"/>
        </w:rPr>
        <w:t xml:space="preserve">Conflicts of Interest: </w:t>
      </w:r>
      <w:r w:rsidR="007F249F" w:rsidRPr="001D7F8A">
        <w:rPr>
          <w:szCs w:val="24"/>
        </w:rPr>
        <w:t>The authors declare no competing financial interests.</w:t>
      </w:r>
    </w:p>
    <w:p w14:paraId="5A2E93A4" w14:textId="00242BF2" w:rsidR="001740DA" w:rsidRPr="001D7F8A" w:rsidRDefault="00C366D9" w:rsidP="007F249F">
      <w:pPr>
        <w:ind w:firstLine="0"/>
        <w:rPr>
          <w:rFonts w:eastAsiaTheme="majorEastAsia" w:cstheme="majorBidi"/>
          <w:spacing w:val="10"/>
          <w:szCs w:val="24"/>
        </w:rPr>
      </w:pPr>
      <w:r w:rsidRPr="001D7F8A">
        <w:rPr>
          <w:szCs w:val="24"/>
        </w:rPr>
        <w:t xml:space="preserve">Acknowledgments: </w:t>
      </w:r>
      <w:r w:rsidRPr="001D7F8A">
        <w:rPr>
          <w:rFonts w:eastAsia="Times New Roman" w:cs="Times New Roman"/>
          <w:szCs w:val="24"/>
        </w:rPr>
        <w:t>R01MH096906 National Institutes of Health.</w:t>
      </w:r>
    </w:p>
    <w:p w14:paraId="02B85DBB" w14:textId="75F07119" w:rsidR="00A968D6" w:rsidRPr="001D7F8A" w:rsidRDefault="00A968D6" w:rsidP="0096185D">
      <w:pPr>
        <w:ind w:firstLine="0"/>
        <w:rPr>
          <w:b/>
          <w:bCs/>
          <w:szCs w:val="24"/>
          <w:bdr w:val="none" w:sz="0" w:space="0" w:color="auto" w:frame="1"/>
        </w:rPr>
      </w:pPr>
      <w:r w:rsidRPr="001D7F8A">
        <w:rPr>
          <w:b/>
          <w:bCs/>
          <w:szCs w:val="24"/>
          <w:bdr w:val="none" w:sz="0" w:space="0" w:color="auto" w:frame="1"/>
        </w:rPr>
        <w:lastRenderedPageBreak/>
        <w:t>Abstract</w:t>
      </w:r>
    </w:p>
    <w:p w14:paraId="50474B86" w14:textId="29CCF3F5" w:rsidR="007F249F" w:rsidRPr="001D7F8A" w:rsidRDefault="007F249F" w:rsidP="007F249F">
      <w:pPr>
        <w:ind w:firstLine="720"/>
        <w:rPr>
          <w:szCs w:val="24"/>
        </w:rPr>
      </w:pPr>
      <w:r w:rsidRPr="001D7F8A">
        <w:rPr>
          <w:szCs w:val="24"/>
        </w:rPr>
        <w:t xml:space="preserve">The </w:t>
      </w:r>
      <w:ins w:id="0" w:author="Alejandro De La Vega" w:date="2016-03-31T20:21:00Z">
        <w:r w:rsidR="00614B0E" w:rsidRPr="001D7F8A">
          <w:rPr>
            <w:szCs w:val="24"/>
          </w:rPr>
          <w:t xml:space="preserve">functional organization of </w:t>
        </w:r>
      </w:ins>
      <w:r w:rsidRPr="001D7F8A">
        <w:rPr>
          <w:szCs w:val="24"/>
        </w:rPr>
        <w:t xml:space="preserve">human medial frontal cortex (MFC) </w:t>
      </w:r>
      <w:ins w:id="1" w:author="Alejandro De La Vega" w:date="2016-03-31T20:21:00Z">
        <w:r w:rsidR="00614B0E" w:rsidRPr="001D7F8A">
          <w:rPr>
            <w:szCs w:val="24"/>
          </w:rPr>
          <w:t>is a</w:t>
        </w:r>
      </w:ins>
      <w:r w:rsidRPr="001D7F8A">
        <w:rPr>
          <w:szCs w:val="24"/>
        </w:rPr>
        <w:t xml:space="preserve"> subject of intense study</w:t>
      </w:r>
      <w:ins w:id="2" w:author="Alejandro De La Vega" w:date="2016-03-31T20:21:00Z">
        <w:r w:rsidR="00503FD6" w:rsidRPr="001D7F8A">
          <w:rPr>
            <w:szCs w:val="24"/>
          </w:rPr>
          <w:t xml:space="preserve">. </w:t>
        </w:r>
        <w:r w:rsidR="00614B0E" w:rsidRPr="001D7F8A">
          <w:rPr>
            <w:szCs w:val="24"/>
          </w:rPr>
          <w:t xml:space="preserve">Using </w:t>
        </w:r>
        <w:r w:rsidR="009C325C" w:rsidRPr="001D7F8A">
          <w:rPr>
            <w:szCs w:val="24"/>
          </w:rPr>
          <w:t>functional magnetic resonance imaging (fMRI)</w:t>
        </w:r>
        <w:r w:rsidR="00503FD6" w:rsidRPr="001D7F8A">
          <w:rPr>
            <w:szCs w:val="24"/>
          </w:rPr>
          <w:t xml:space="preserve">, </w:t>
        </w:r>
        <w:r w:rsidR="00614B0E" w:rsidRPr="001D7F8A">
          <w:rPr>
            <w:szCs w:val="24"/>
          </w:rPr>
          <w:t>the MF</w:t>
        </w:r>
        <w:r w:rsidR="00D2291A" w:rsidRPr="001D7F8A">
          <w:rPr>
            <w:szCs w:val="24"/>
          </w:rPr>
          <w:t>C</w:t>
        </w:r>
        <w:r w:rsidR="00614B0E" w:rsidRPr="001D7F8A">
          <w:rPr>
            <w:szCs w:val="24"/>
          </w:rPr>
          <w:t xml:space="preserve"> h</w:t>
        </w:r>
        <w:r w:rsidR="00503FD6" w:rsidRPr="001D7F8A">
          <w:rPr>
            <w:szCs w:val="24"/>
          </w:rPr>
          <w:t xml:space="preserve">as been </w:t>
        </w:r>
      </w:ins>
      <w:r w:rsidRPr="001D7F8A">
        <w:rPr>
          <w:szCs w:val="24"/>
        </w:rPr>
        <w:t xml:space="preserve">associated with diverse psychological processes </w:t>
      </w:r>
      <w:ins w:id="3" w:author="Alejandro De La Vega" w:date="2016-03-31T20:21:00Z">
        <w:r w:rsidR="00244579" w:rsidRPr="001D7F8A">
          <w:rPr>
            <w:szCs w:val="24"/>
          </w:rPr>
          <w:t>including</w:t>
        </w:r>
      </w:ins>
      <w:r w:rsidRPr="001D7F8A">
        <w:rPr>
          <w:szCs w:val="24"/>
        </w:rPr>
        <w:t xml:space="preserve"> motor </w:t>
      </w:r>
      <w:ins w:id="4" w:author="Alejandro De La Vega" w:date="2016-03-31T20:21:00Z">
        <w:r w:rsidR="00244579" w:rsidRPr="001D7F8A">
          <w:rPr>
            <w:szCs w:val="24"/>
          </w:rPr>
          <w:t>function</w:t>
        </w:r>
        <w:r w:rsidRPr="001D7F8A">
          <w:rPr>
            <w:szCs w:val="24"/>
          </w:rPr>
          <w:t xml:space="preserve">, </w:t>
        </w:r>
        <w:r w:rsidR="00244579" w:rsidRPr="001D7F8A">
          <w:rPr>
            <w:szCs w:val="24"/>
          </w:rPr>
          <w:t>cognitive control, affect, and social cognition</w:t>
        </w:r>
        <w:r w:rsidRPr="001D7F8A">
          <w:rPr>
            <w:szCs w:val="24"/>
          </w:rPr>
          <w:t xml:space="preserve">. </w:t>
        </w:r>
        <w:r w:rsidR="00244579" w:rsidRPr="001D7F8A">
          <w:rPr>
            <w:szCs w:val="24"/>
          </w:rPr>
          <w:t>However, there have been few large-scale</w:t>
        </w:r>
      </w:ins>
      <w:r w:rsidRPr="001D7F8A">
        <w:rPr>
          <w:szCs w:val="24"/>
        </w:rPr>
        <w:t xml:space="preserve"> efforts to </w:t>
      </w:r>
      <w:ins w:id="5" w:author="Alejandro De La Vega" w:date="2016-03-31T20:21:00Z">
        <w:r w:rsidR="00244579" w:rsidRPr="001D7F8A">
          <w:rPr>
            <w:szCs w:val="24"/>
          </w:rPr>
          <w:t xml:space="preserve">comprehensively map </w:t>
        </w:r>
        <w:r w:rsidR="004D23FA" w:rsidRPr="001D7F8A">
          <w:rPr>
            <w:szCs w:val="24"/>
          </w:rPr>
          <w:t xml:space="preserve">specific </w:t>
        </w:r>
        <w:r w:rsidR="00244579" w:rsidRPr="001D7F8A">
          <w:rPr>
            <w:szCs w:val="24"/>
          </w:rPr>
          <w:t>psychological function</w:t>
        </w:r>
        <w:r w:rsidR="004D23FA" w:rsidRPr="001D7F8A">
          <w:rPr>
            <w:szCs w:val="24"/>
          </w:rPr>
          <w:t>s</w:t>
        </w:r>
        <w:r w:rsidR="00244579" w:rsidRPr="001D7F8A">
          <w:rPr>
            <w:szCs w:val="24"/>
          </w:rPr>
          <w:t xml:space="preserve"> to sub-regions of medial frontal anatomy. </w:t>
        </w:r>
        <w:r w:rsidR="007937F8" w:rsidRPr="001D7F8A">
          <w:rPr>
            <w:szCs w:val="24"/>
          </w:rPr>
          <w:t xml:space="preserve">Here we </w:t>
        </w:r>
        <w:r w:rsidR="00853D1B" w:rsidRPr="001D7F8A">
          <w:rPr>
            <w:szCs w:val="24"/>
          </w:rPr>
          <w:t xml:space="preserve">applied a </w:t>
        </w:r>
        <w:r w:rsidR="007937F8" w:rsidRPr="001D7F8A">
          <w:rPr>
            <w:szCs w:val="24"/>
          </w:rPr>
          <w:t xml:space="preserve">meta-analytic </w:t>
        </w:r>
        <w:r w:rsidRPr="001D7F8A">
          <w:rPr>
            <w:szCs w:val="24"/>
          </w:rPr>
          <w:t>data-driven approach</w:t>
        </w:r>
        <w:r w:rsidR="00853D1B" w:rsidRPr="001D7F8A">
          <w:rPr>
            <w:szCs w:val="24"/>
          </w:rPr>
          <w:t xml:space="preserve"> to </w:t>
        </w:r>
      </w:ins>
      <w:r w:rsidRPr="001D7F8A">
        <w:rPr>
          <w:szCs w:val="24"/>
        </w:rPr>
        <w:t xml:space="preserve">nearly 10,000 </w:t>
      </w:r>
      <w:ins w:id="6" w:author="Alejandro De La Vega" w:date="2016-03-31T20:21:00Z">
        <w:r w:rsidR="00853D1B" w:rsidRPr="001D7F8A">
          <w:rPr>
            <w:szCs w:val="24"/>
          </w:rPr>
          <w:t>fMRI</w:t>
        </w:r>
      </w:ins>
      <w:r w:rsidRPr="001D7F8A">
        <w:rPr>
          <w:szCs w:val="24"/>
        </w:rPr>
        <w:t xml:space="preserve"> studies</w:t>
      </w:r>
      <w:ins w:id="7" w:author="Alejandro De La Vega" w:date="2016-03-31T20:21:00Z">
        <w:r w:rsidR="00B926D2" w:rsidRPr="001D7F8A">
          <w:rPr>
            <w:szCs w:val="24"/>
          </w:rPr>
          <w:t xml:space="preserve"> </w:t>
        </w:r>
        <w:r w:rsidR="00853D1B" w:rsidRPr="001D7F8A">
          <w:rPr>
            <w:szCs w:val="24"/>
          </w:rPr>
          <w:t xml:space="preserve">to identify </w:t>
        </w:r>
      </w:ins>
      <w:r w:rsidRPr="001D7F8A">
        <w:rPr>
          <w:szCs w:val="24"/>
        </w:rPr>
        <w:t xml:space="preserve">putatively separable regions of MFC </w:t>
      </w:r>
      <w:ins w:id="8" w:author="Alejandro De La Vega" w:date="2016-03-31T20:21:00Z">
        <w:r w:rsidR="00853D1B" w:rsidRPr="001D7F8A">
          <w:rPr>
            <w:szCs w:val="24"/>
          </w:rPr>
          <w:t xml:space="preserve">and determine which psychological </w:t>
        </w:r>
        <w:r w:rsidR="00DD6E4C" w:rsidRPr="001D7F8A">
          <w:rPr>
            <w:szCs w:val="24"/>
          </w:rPr>
          <w:t>states</w:t>
        </w:r>
        <w:r w:rsidR="00FE29F4" w:rsidRPr="001D7F8A">
          <w:rPr>
            <w:szCs w:val="24"/>
          </w:rPr>
          <w:t xml:space="preserve"> </w:t>
        </w:r>
        <w:r w:rsidR="00853D1B" w:rsidRPr="001D7F8A">
          <w:rPr>
            <w:szCs w:val="24"/>
          </w:rPr>
          <w:t xml:space="preserve">preferentially recruit their activation. We identified regions </w:t>
        </w:r>
      </w:ins>
      <w:r w:rsidRPr="001D7F8A">
        <w:rPr>
          <w:szCs w:val="24"/>
        </w:rPr>
        <w:t xml:space="preserve">at several spatial scales on the basis of meta-analytic co-activation, revealing three broad functional zones along a rostro-caudal axis composed of 2-4 smaller sub-regions each. Multivariate classification analyses aimed at identifying the psychological </w:t>
      </w:r>
      <w:ins w:id="9" w:author="Alejandro De La Vega" w:date="2016-03-31T20:21:00Z">
        <w:r w:rsidR="00503FD6" w:rsidRPr="001D7F8A">
          <w:rPr>
            <w:szCs w:val="24"/>
          </w:rPr>
          <w:t>functions</w:t>
        </w:r>
      </w:ins>
      <w:r w:rsidRPr="001D7F8A">
        <w:rPr>
          <w:szCs w:val="24"/>
        </w:rPr>
        <w:t xml:space="preserve"> most strongly predictive of activity in each region revealed a tripartite division within MFC, with each zone displaying a relatively distinct functional signature</w:t>
      </w:r>
      <w:ins w:id="10" w:author="Alejandro De La Vega" w:date="2016-03-31T20:21:00Z">
        <w:r w:rsidR="00503FD6" w:rsidRPr="001D7F8A">
          <w:rPr>
            <w:szCs w:val="24"/>
          </w:rPr>
          <w:t>.</w:t>
        </w:r>
      </w:ins>
      <w:r w:rsidR="007C1D97" w:rsidRPr="001D7F8A">
        <w:rPr>
          <w:szCs w:val="24"/>
        </w:rPr>
        <w:t xml:space="preserve"> T</w:t>
      </w:r>
      <w:r w:rsidRPr="001D7F8A">
        <w:rPr>
          <w:szCs w:val="24"/>
        </w:rPr>
        <w:t xml:space="preserve">he posterior zone was associated </w:t>
      </w:r>
      <w:ins w:id="11" w:author="Alejandro De La Vega" w:date="2016-03-31T20:21:00Z">
        <w:r w:rsidR="007937F8" w:rsidRPr="001D7F8A">
          <w:rPr>
            <w:szCs w:val="24"/>
          </w:rPr>
          <w:t>preferentially</w:t>
        </w:r>
      </w:ins>
      <w:r w:rsidRPr="001D7F8A">
        <w:rPr>
          <w:szCs w:val="24"/>
        </w:rPr>
        <w:t xml:space="preserve"> with motor function, the middle zone with cognitive control</w:t>
      </w:r>
      <w:ins w:id="12" w:author="Alejandro De La Vega" w:date="2016-03-31T20:21:00Z">
        <w:r w:rsidR="00853D1B" w:rsidRPr="001D7F8A">
          <w:rPr>
            <w:szCs w:val="24"/>
          </w:rPr>
          <w:t>, pain,</w:t>
        </w:r>
      </w:ins>
      <w:r w:rsidRPr="001D7F8A">
        <w:rPr>
          <w:szCs w:val="24"/>
        </w:rPr>
        <w:t xml:space="preserve"> and affect</w:t>
      </w:r>
      <w:ins w:id="13" w:author="Alejandro De La Vega" w:date="2016-03-31T20:21:00Z">
        <w:r w:rsidR="00503FD6" w:rsidRPr="001D7F8A">
          <w:rPr>
            <w:szCs w:val="24"/>
          </w:rPr>
          <w:t>,</w:t>
        </w:r>
      </w:ins>
      <w:r w:rsidRPr="001D7F8A">
        <w:rPr>
          <w:szCs w:val="24"/>
        </w:rPr>
        <w:t xml:space="preserve"> and the anterior with </w:t>
      </w:r>
      <w:ins w:id="14" w:author="Alejandro De La Vega" w:date="2016-03-31T20:21:00Z">
        <w:r w:rsidR="00853D1B" w:rsidRPr="001D7F8A">
          <w:rPr>
            <w:szCs w:val="24"/>
          </w:rPr>
          <w:t>reward, social processing and episodic memory</w:t>
        </w:r>
        <w:r w:rsidRPr="001D7F8A">
          <w:rPr>
            <w:szCs w:val="24"/>
          </w:rPr>
          <w:t>.</w:t>
        </w:r>
        <w:r w:rsidR="00800C46" w:rsidRPr="001D7F8A">
          <w:rPr>
            <w:szCs w:val="24"/>
          </w:rPr>
          <w:t xml:space="preserve"> Within each zone</w:t>
        </w:r>
        <w:r w:rsidRPr="001D7F8A">
          <w:rPr>
            <w:szCs w:val="24"/>
          </w:rPr>
          <w:t xml:space="preserve">, </w:t>
        </w:r>
        <w:r w:rsidR="00853D1B" w:rsidRPr="001D7F8A">
          <w:rPr>
            <w:szCs w:val="24"/>
          </w:rPr>
          <w:t xml:space="preserve">the more </w:t>
        </w:r>
      </w:ins>
      <w:r w:rsidRPr="001D7F8A">
        <w:rPr>
          <w:szCs w:val="24"/>
        </w:rPr>
        <w:t xml:space="preserve">fine-grained </w:t>
      </w:r>
      <w:ins w:id="15" w:author="Alejandro De La Vega" w:date="2016-03-31T20:21:00Z">
        <w:r w:rsidR="00800C46" w:rsidRPr="001D7F8A">
          <w:rPr>
            <w:szCs w:val="24"/>
          </w:rPr>
          <w:t xml:space="preserve">sub-regions showed distinct, </w:t>
        </w:r>
        <w:r w:rsidR="007B6F31" w:rsidRPr="001D7F8A">
          <w:rPr>
            <w:szCs w:val="24"/>
          </w:rPr>
          <w:t xml:space="preserve">but </w:t>
        </w:r>
        <w:r w:rsidR="00853D1B" w:rsidRPr="001D7F8A">
          <w:rPr>
            <w:szCs w:val="24"/>
          </w:rPr>
          <w:t>subtler</w:t>
        </w:r>
        <w:r w:rsidR="007B6F31" w:rsidRPr="001D7F8A">
          <w:rPr>
            <w:szCs w:val="24"/>
          </w:rPr>
          <w:t>,</w:t>
        </w:r>
        <w:r w:rsidR="00800C46" w:rsidRPr="001D7F8A">
          <w:rPr>
            <w:szCs w:val="24"/>
          </w:rPr>
          <w:t xml:space="preserve"> </w:t>
        </w:r>
        <w:r w:rsidR="007B6F31" w:rsidRPr="001D7F8A">
          <w:rPr>
            <w:szCs w:val="24"/>
          </w:rPr>
          <w:t xml:space="preserve">variations </w:t>
        </w:r>
        <w:r w:rsidR="00800C46" w:rsidRPr="001D7F8A">
          <w:rPr>
            <w:szCs w:val="24"/>
          </w:rPr>
          <w:t xml:space="preserve">in </w:t>
        </w:r>
        <w:r w:rsidR="00853D1B" w:rsidRPr="001D7F8A">
          <w:rPr>
            <w:szCs w:val="24"/>
          </w:rPr>
          <w:t>psychological function</w:t>
        </w:r>
        <w:r w:rsidR="00503FD6" w:rsidRPr="001D7F8A">
          <w:rPr>
            <w:szCs w:val="24"/>
          </w:rPr>
          <w:t xml:space="preserve">.  These </w:t>
        </w:r>
        <w:r w:rsidR="003F4BAD" w:rsidRPr="001D7F8A">
          <w:rPr>
            <w:szCs w:val="24"/>
          </w:rPr>
          <w:t>results</w:t>
        </w:r>
        <w:r w:rsidR="00503FD6" w:rsidRPr="001D7F8A">
          <w:rPr>
            <w:szCs w:val="24"/>
          </w:rPr>
          <w:t xml:space="preserve"> </w:t>
        </w:r>
        <w:r w:rsidR="004D612F" w:rsidRPr="001D7F8A">
          <w:rPr>
            <w:szCs w:val="24"/>
          </w:rPr>
          <w:t xml:space="preserve">provide </w:t>
        </w:r>
        <w:r w:rsidR="00853D1B" w:rsidRPr="001D7F8A">
          <w:rPr>
            <w:szCs w:val="24"/>
          </w:rPr>
          <w:t xml:space="preserve">hypotheses </w:t>
        </w:r>
        <w:r w:rsidR="00503FD6" w:rsidRPr="001D7F8A">
          <w:rPr>
            <w:szCs w:val="24"/>
          </w:rPr>
          <w:t xml:space="preserve">about the </w:t>
        </w:r>
        <w:r w:rsidR="004D612F" w:rsidRPr="001D7F8A">
          <w:rPr>
            <w:szCs w:val="24"/>
          </w:rPr>
          <w:t xml:space="preserve">functional </w:t>
        </w:r>
        <w:r w:rsidR="00503FD6" w:rsidRPr="001D7F8A">
          <w:rPr>
            <w:szCs w:val="24"/>
          </w:rPr>
          <w:t>organization</w:t>
        </w:r>
      </w:ins>
      <w:r w:rsidRPr="001D7F8A">
        <w:rPr>
          <w:szCs w:val="24"/>
        </w:rPr>
        <w:t xml:space="preserve"> of </w:t>
      </w:r>
      <w:ins w:id="16" w:author="Alejandro De La Vega" w:date="2016-03-31T20:21:00Z">
        <w:r w:rsidR="00503FD6" w:rsidRPr="001D7F8A">
          <w:rPr>
            <w:szCs w:val="24"/>
          </w:rPr>
          <w:t xml:space="preserve">medial prefrontal cortex </w:t>
        </w:r>
        <w:r w:rsidR="00074CE9" w:rsidRPr="001D7F8A">
          <w:rPr>
            <w:szCs w:val="24"/>
          </w:rPr>
          <w:t xml:space="preserve">that can be </w:t>
        </w:r>
        <w:r w:rsidR="00E001A4" w:rsidRPr="001D7F8A">
          <w:rPr>
            <w:szCs w:val="24"/>
          </w:rPr>
          <w:t xml:space="preserve">tested </w:t>
        </w:r>
        <w:r w:rsidR="00503FD6" w:rsidRPr="001D7F8A">
          <w:rPr>
            <w:szCs w:val="24"/>
          </w:rPr>
          <w:t xml:space="preserve">explicitly in </w:t>
        </w:r>
        <w:r w:rsidR="00074CE9" w:rsidRPr="001D7F8A">
          <w:rPr>
            <w:szCs w:val="24"/>
          </w:rPr>
          <w:t>future studies.</w:t>
        </w:r>
      </w:ins>
    </w:p>
    <w:p w14:paraId="215306DE" w14:textId="77777777" w:rsidR="007F249F" w:rsidRPr="001D7F8A" w:rsidRDefault="007F249F" w:rsidP="007F249F">
      <w:pPr>
        <w:ind w:firstLine="0"/>
        <w:rPr>
          <w:b/>
          <w:szCs w:val="24"/>
        </w:rPr>
      </w:pPr>
      <w:r w:rsidRPr="001D7F8A">
        <w:rPr>
          <w:b/>
          <w:szCs w:val="24"/>
        </w:rPr>
        <w:t>Significance Statement</w:t>
      </w:r>
    </w:p>
    <w:p w14:paraId="0E446281" w14:textId="2E5F7B73" w:rsidR="001740DA" w:rsidRPr="001D7F8A" w:rsidRDefault="009C2E58" w:rsidP="007C1D97">
      <w:pPr>
        <w:ind w:firstLine="0"/>
        <w:rPr>
          <w:szCs w:val="24"/>
        </w:rPr>
      </w:pPr>
      <w:ins w:id="17" w:author="Alejandro De La Vega" w:date="2016-03-31T20:21:00Z">
        <w:r w:rsidRPr="001D7F8A">
          <w:rPr>
            <w:szCs w:val="24"/>
          </w:rPr>
          <w:t>A</w:t>
        </w:r>
        <w:r w:rsidR="003C4083" w:rsidRPr="001D7F8A">
          <w:rPr>
            <w:szCs w:val="24"/>
          </w:rPr>
          <w:t>ctivation of</w:t>
        </w:r>
      </w:ins>
      <w:r w:rsidR="007F249F" w:rsidRPr="001D7F8A">
        <w:rPr>
          <w:szCs w:val="24"/>
        </w:rPr>
        <w:t xml:space="preserve"> medial frontal cortex </w:t>
      </w:r>
      <w:ins w:id="18" w:author="Alejandro De La Vega" w:date="2016-03-31T20:21:00Z">
        <w:r w:rsidRPr="001D7F8A">
          <w:rPr>
            <w:szCs w:val="24"/>
          </w:rPr>
          <w:t xml:space="preserve">in fMRI studies </w:t>
        </w:r>
      </w:ins>
      <w:r w:rsidR="007F249F" w:rsidRPr="001D7F8A">
        <w:rPr>
          <w:szCs w:val="24"/>
        </w:rPr>
        <w:t xml:space="preserve">is associated with </w:t>
      </w:r>
      <w:ins w:id="19" w:author="Alejandro De La Vega" w:date="2016-03-31T20:21:00Z">
        <w:r w:rsidR="003C4083" w:rsidRPr="001D7F8A">
          <w:rPr>
            <w:szCs w:val="24"/>
          </w:rPr>
          <w:t xml:space="preserve">a </w:t>
        </w:r>
        <w:r w:rsidR="00DD6E4C" w:rsidRPr="001D7F8A">
          <w:rPr>
            <w:szCs w:val="24"/>
          </w:rPr>
          <w:t>wide range</w:t>
        </w:r>
        <w:r w:rsidR="003C4083" w:rsidRPr="001D7F8A">
          <w:rPr>
            <w:szCs w:val="24"/>
          </w:rPr>
          <w:t xml:space="preserve"> of </w:t>
        </w:r>
      </w:ins>
      <w:r w:rsidR="007F249F" w:rsidRPr="001D7F8A">
        <w:rPr>
          <w:szCs w:val="24"/>
        </w:rPr>
        <w:t xml:space="preserve">psychological </w:t>
      </w:r>
      <w:ins w:id="20" w:author="Alejandro De La Vega" w:date="2016-03-31T20:21:00Z">
        <w:r w:rsidR="00DD6E4C" w:rsidRPr="001D7F8A">
          <w:rPr>
            <w:szCs w:val="24"/>
          </w:rPr>
          <w:t>states</w:t>
        </w:r>
        <w:r w:rsidR="002458BC" w:rsidRPr="001D7F8A">
          <w:rPr>
            <w:szCs w:val="24"/>
          </w:rPr>
          <w:t xml:space="preserve"> ranging from cognitive control to pain</w:t>
        </w:r>
        <w:r w:rsidR="007F249F" w:rsidRPr="001D7F8A">
          <w:rPr>
            <w:szCs w:val="24"/>
          </w:rPr>
          <w:t xml:space="preserve">. </w:t>
        </w:r>
        <w:r w:rsidRPr="001D7F8A">
          <w:rPr>
            <w:szCs w:val="24"/>
          </w:rPr>
          <w:t xml:space="preserve"> </w:t>
        </w:r>
        <w:r w:rsidR="00DD6E4C" w:rsidRPr="001D7F8A">
          <w:rPr>
            <w:szCs w:val="24"/>
          </w:rPr>
          <w:t>However, this high rate</w:t>
        </w:r>
      </w:ins>
      <w:r w:rsidR="007F249F" w:rsidRPr="001D7F8A">
        <w:rPr>
          <w:szCs w:val="24"/>
        </w:rPr>
        <w:t xml:space="preserve"> of activation makes it challenging to </w:t>
      </w:r>
      <w:ins w:id="21" w:author="Alejandro De La Vega" w:date="2016-03-31T20:21:00Z">
        <w:r w:rsidR="00DD6E4C" w:rsidRPr="001D7F8A">
          <w:rPr>
            <w:szCs w:val="24"/>
          </w:rPr>
          <w:t>determine</w:t>
        </w:r>
      </w:ins>
      <w:r w:rsidR="007F249F" w:rsidRPr="001D7F8A">
        <w:rPr>
          <w:szCs w:val="24"/>
        </w:rPr>
        <w:t xml:space="preserve"> how these </w:t>
      </w:r>
      <w:ins w:id="22" w:author="Alejandro De La Vega" w:date="2016-03-31T20:21:00Z">
        <w:r w:rsidR="00DD6E4C" w:rsidRPr="001D7F8A">
          <w:rPr>
            <w:szCs w:val="24"/>
          </w:rPr>
          <w:t xml:space="preserve">various </w:t>
        </w:r>
      </w:ins>
      <w:r w:rsidR="007F249F" w:rsidRPr="001D7F8A">
        <w:rPr>
          <w:szCs w:val="24"/>
        </w:rPr>
        <w:t xml:space="preserve">processes are </w:t>
      </w:r>
      <w:ins w:id="23" w:author="Alejandro De La Vega" w:date="2016-03-31T20:21:00Z">
        <w:r w:rsidR="00DD6E4C" w:rsidRPr="001D7F8A">
          <w:rPr>
            <w:szCs w:val="24"/>
          </w:rPr>
          <w:t>topologically</w:t>
        </w:r>
      </w:ins>
      <w:r w:rsidR="007F249F" w:rsidRPr="001D7F8A">
        <w:rPr>
          <w:szCs w:val="24"/>
        </w:rPr>
        <w:t xml:space="preserve"> organized</w:t>
      </w:r>
      <w:ins w:id="24" w:author="Alejandro De La Vega" w:date="2016-03-31T20:21:00Z">
        <w:r w:rsidR="00DD6E4C" w:rsidRPr="001D7F8A">
          <w:rPr>
            <w:szCs w:val="24"/>
          </w:rPr>
          <w:t xml:space="preserve"> </w:t>
        </w:r>
        <w:r w:rsidR="00DD6E4C" w:rsidRPr="001D7F8A">
          <w:rPr>
            <w:szCs w:val="24"/>
          </w:rPr>
          <w:lastRenderedPageBreak/>
          <w:t>across medial frontal anatomy.</w:t>
        </w:r>
      </w:ins>
      <w:r w:rsidR="007F249F" w:rsidRPr="001D7F8A">
        <w:rPr>
          <w:szCs w:val="24"/>
        </w:rPr>
        <w:t xml:space="preserve"> We conducted a meta-analysis across nearly 10,000 studies to comprehensively map psychological </w:t>
      </w:r>
      <w:ins w:id="25" w:author="Alejandro De La Vega" w:date="2016-03-31T20:21:00Z">
        <w:r w:rsidR="00DD6E4C" w:rsidRPr="001D7F8A">
          <w:rPr>
            <w:szCs w:val="24"/>
          </w:rPr>
          <w:t>states</w:t>
        </w:r>
      </w:ins>
      <w:r w:rsidR="007F249F" w:rsidRPr="001D7F8A">
        <w:rPr>
          <w:szCs w:val="24"/>
        </w:rPr>
        <w:t xml:space="preserve"> to discrete </w:t>
      </w:r>
      <w:ins w:id="26" w:author="Alejandro De La Vega" w:date="2016-03-31T20:21:00Z">
        <w:r w:rsidR="00DD6E4C" w:rsidRPr="001D7F8A">
          <w:rPr>
            <w:szCs w:val="24"/>
          </w:rPr>
          <w:t>sub-</w:t>
        </w:r>
      </w:ins>
      <w:r w:rsidR="007F249F" w:rsidRPr="001D7F8A">
        <w:rPr>
          <w:szCs w:val="24"/>
        </w:rPr>
        <w:t>regions in medial frontal cortex</w:t>
      </w:r>
      <w:ins w:id="27" w:author="Alejandro De La Vega" w:date="2016-03-31T20:21:00Z">
        <w:r w:rsidR="003C4083" w:rsidRPr="001D7F8A">
          <w:rPr>
            <w:szCs w:val="24"/>
          </w:rPr>
          <w:t xml:space="preserve"> using relatively unbiased data-driven methods</w:t>
        </w:r>
        <w:r w:rsidR="007F249F" w:rsidRPr="001D7F8A">
          <w:rPr>
            <w:szCs w:val="24"/>
          </w:rPr>
          <w:t xml:space="preserve">. </w:t>
        </w:r>
        <w:r w:rsidR="003C4083" w:rsidRPr="001D7F8A">
          <w:rPr>
            <w:szCs w:val="24"/>
          </w:rPr>
          <w:t>This approach revealed</w:t>
        </w:r>
      </w:ins>
      <w:r w:rsidR="007F249F" w:rsidRPr="001D7F8A">
        <w:rPr>
          <w:szCs w:val="24"/>
        </w:rPr>
        <w:t xml:space="preserve"> three distinct zones that differed substantially in function</w:t>
      </w:r>
      <w:ins w:id="28" w:author="Alejandro De La Vega" w:date="2016-03-31T20:21:00Z">
        <w:r w:rsidR="002458BC" w:rsidRPr="001D7F8A">
          <w:rPr>
            <w:szCs w:val="24"/>
          </w:rPr>
          <w:t>, each of which</w:t>
        </w:r>
      </w:ins>
      <w:r w:rsidR="007F249F" w:rsidRPr="001D7F8A">
        <w:rPr>
          <w:szCs w:val="24"/>
        </w:rPr>
        <w:t xml:space="preserve"> were </w:t>
      </w:r>
      <w:ins w:id="29" w:author="Alejandro De La Vega" w:date="2016-03-31T20:21:00Z">
        <w:r w:rsidR="002458BC" w:rsidRPr="001D7F8A">
          <w:rPr>
            <w:szCs w:val="24"/>
          </w:rPr>
          <w:t>further subdivided into 2-4</w:t>
        </w:r>
      </w:ins>
      <w:r w:rsidR="007F249F" w:rsidRPr="001D7F8A">
        <w:rPr>
          <w:szCs w:val="24"/>
        </w:rPr>
        <w:t xml:space="preserve"> smaller subregions that showed </w:t>
      </w:r>
      <w:ins w:id="30" w:author="Alejandro De La Vega" w:date="2016-03-31T20:21:00Z">
        <w:r w:rsidR="00C317D3" w:rsidRPr="001D7F8A">
          <w:rPr>
            <w:szCs w:val="24"/>
          </w:rPr>
          <w:t>additional</w:t>
        </w:r>
      </w:ins>
      <w:r w:rsidR="007F249F" w:rsidRPr="001D7F8A">
        <w:rPr>
          <w:szCs w:val="24"/>
        </w:rPr>
        <w:t xml:space="preserve"> functional </w:t>
      </w:r>
      <w:ins w:id="31" w:author="Alejandro De La Vega" w:date="2016-03-31T20:21:00Z">
        <w:r w:rsidR="00C317D3" w:rsidRPr="001D7F8A">
          <w:rPr>
            <w:szCs w:val="24"/>
          </w:rPr>
          <w:t>variation</w:t>
        </w:r>
        <w:r w:rsidR="007F249F" w:rsidRPr="001D7F8A">
          <w:rPr>
            <w:szCs w:val="24"/>
          </w:rPr>
          <w:t xml:space="preserve">. </w:t>
        </w:r>
        <w:r w:rsidR="002458BC" w:rsidRPr="001D7F8A">
          <w:rPr>
            <w:szCs w:val="24"/>
          </w:rPr>
          <w:t xml:space="preserve"> </w:t>
        </w:r>
        <w:r w:rsidR="00DD6E4C" w:rsidRPr="001D7F8A">
          <w:rPr>
            <w:szCs w:val="24"/>
          </w:rPr>
          <w:t>Each individual region was recruited by multiple psychological states, suggesting sub</w:t>
        </w:r>
      </w:ins>
      <w:r w:rsidR="007C1D97" w:rsidRPr="001D7F8A">
        <w:rPr>
          <w:szCs w:val="24"/>
        </w:rPr>
        <w:t>-</w:t>
      </w:r>
      <w:ins w:id="32" w:author="Alejandro De La Vega" w:date="2016-03-31T20:21:00Z">
        <w:r w:rsidR="00DD6E4C" w:rsidRPr="001D7F8A">
          <w:rPr>
            <w:szCs w:val="24"/>
          </w:rPr>
          <w:t>re</w:t>
        </w:r>
        <w:r w:rsidRPr="001D7F8A">
          <w:rPr>
            <w:szCs w:val="24"/>
          </w:rPr>
          <w:t>gi</w:t>
        </w:r>
        <w:r w:rsidR="002458BC" w:rsidRPr="001D7F8A">
          <w:rPr>
            <w:szCs w:val="24"/>
          </w:rPr>
          <w:t>ons</w:t>
        </w:r>
      </w:ins>
      <w:r w:rsidR="007F249F" w:rsidRPr="001D7F8A">
        <w:rPr>
          <w:szCs w:val="24"/>
        </w:rPr>
        <w:t xml:space="preserve"> of medial frontal cortex </w:t>
      </w:r>
      <w:ins w:id="33" w:author="Alejandro De La Vega" w:date="2016-03-31T20:21:00Z">
        <w:r w:rsidR="00DD6E4C" w:rsidRPr="001D7F8A">
          <w:rPr>
            <w:szCs w:val="24"/>
          </w:rPr>
          <w:t xml:space="preserve">are </w:t>
        </w:r>
      </w:ins>
      <w:r w:rsidR="007C1D97" w:rsidRPr="001D7F8A">
        <w:rPr>
          <w:szCs w:val="24"/>
        </w:rPr>
        <w:t>functionally heterogeneous.</w:t>
      </w:r>
      <w:r w:rsidR="001740DA" w:rsidRPr="001D7F8A">
        <w:rPr>
          <w:szCs w:val="24"/>
        </w:rPr>
        <w:br w:type="page"/>
      </w:r>
    </w:p>
    <w:p w14:paraId="41AA77D3" w14:textId="43C3BC7C" w:rsidR="007F249F" w:rsidRPr="001D7F8A" w:rsidRDefault="007F249F" w:rsidP="007F249F">
      <w:pPr>
        <w:pStyle w:val="Normal1"/>
        <w:ind w:firstLine="0"/>
        <w:rPr>
          <w:rFonts w:ascii="Times" w:hAnsi="Times"/>
          <w:b/>
          <w:sz w:val="24"/>
          <w:szCs w:val="24"/>
        </w:rPr>
      </w:pPr>
      <w:r w:rsidRPr="001D7F8A">
        <w:rPr>
          <w:rFonts w:ascii="Times" w:hAnsi="Times"/>
          <w:b/>
          <w:sz w:val="24"/>
          <w:szCs w:val="24"/>
        </w:rPr>
        <w:t>Introduction</w:t>
      </w:r>
    </w:p>
    <w:p w14:paraId="3AAEFBB9" w14:textId="45177511" w:rsidR="0030667C" w:rsidRPr="001D7F8A" w:rsidRDefault="006B0B75" w:rsidP="005144FD">
      <w:pPr>
        <w:pStyle w:val="Normal1"/>
        <w:rPr>
          <w:ins w:id="34" w:author="Alejandro De La Vega" w:date="2016-03-31T20:21:00Z"/>
          <w:rFonts w:ascii="Times" w:hAnsi="Times"/>
          <w:sz w:val="24"/>
          <w:szCs w:val="24"/>
        </w:rPr>
      </w:pPr>
      <w:r w:rsidRPr="001D7F8A">
        <w:rPr>
          <w:rFonts w:ascii="Times" w:hAnsi="Times"/>
          <w:sz w:val="24"/>
          <w:szCs w:val="24"/>
        </w:rPr>
        <w:t>The medial frontal cortex (</w:t>
      </w:r>
      <w:r w:rsidR="001A0C27" w:rsidRPr="001D7F8A">
        <w:rPr>
          <w:rFonts w:ascii="Times" w:hAnsi="Times"/>
          <w:sz w:val="24"/>
          <w:szCs w:val="24"/>
        </w:rPr>
        <w:t>MFC</w:t>
      </w:r>
      <w:r w:rsidR="00BB5E35" w:rsidRPr="001D7F8A">
        <w:rPr>
          <w:rFonts w:ascii="Times" w:hAnsi="Times"/>
          <w:sz w:val="24"/>
          <w:szCs w:val="24"/>
        </w:rPr>
        <w:t xml:space="preserve">) </w:t>
      </w:r>
      <w:ins w:id="35" w:author="Alejandro De La Vega" w:date="2016-03-31T20:21:00Z">
        <w:r w:rsidR="001879FE" w:rsidRPr="001D7F8A">
          <w:rPr>
            <w:rFonts w:ascii="Times" w:hAnsi="Times"/>
            <w:sz w:val="24"/>
            <w:szCs w:val="24"/>
          </w:rPr>
          <w:t>is purported to play a key role in a number</w:t>
        </w:r>
      </w:ins>
      <w:r w:rsidRPr="001D7F8A">
        <w:rPr>
          <w:rFonts w:ascii="Times" w:hAnsi="Times"/>
          <w:sz w:val="24"/>
          <w:szCs w:val="24"/>
        </w:rPr>
        <w:t xml:space="preserve"> of </w:t>
      </w:r>
      <w:ins w:id="36" w:author="Alejandro De La Vega" w:date="2016-03-31T20:21:00Z">
        <w:r w:rsidR="002C0C3E" w:rsidRPr="001D7F8A">
          <w:rPr>
            <w:rFonts w:ascii="Times" w:hAnsi="Times"/>
            <w:sz w:val="24"/>
            <w:szCs w:val="24"/>
          </w:rPr>
          <w:t xml:space="preserve">psychological processes, including </w:t>
        </w:r>
        <w:r w:rsidR="00AA76F7" w:rsidRPr="001D7F8A">
          <w:rPr>
            <w:rFonts w:ascii="Times" w:hAnsi="Times"/>
            <w:sz w:val="24"/>
            <w:szCs w:val="24"/>
          </w:rPr>
          <w:t xml:space="preserve">motor function, </w:t>
        </w:r>
      </w:ins>
      <w:r w:rsidRPr="001D7F8A">
        <w:rPr>
          <w:rFonts w:ascii="Times" w:hAnsi="Times"/>
          <w:sz w:val="24"/>
          <w:szCs w:val="24"/>
        </w:rPr>
        <w:t xml:space="preserve">cognitive </w:t>
      </w:r>
      <w:ins w:id="37" w:author="Alejandro De La Vega" w:date="2016-03-31T20:21:00Z">
        <w:r w:rsidR="002C0C3E" w:rsidRPr="001D7F8A">
          <w:rPr>
            <w:rFonts w:ascii="Times" w:hAnsi="Times"/>
            <w:sz w:val="24"/>
            <w:szCs w:val="24"/>
          </w:rPr>
          <w:t xml:space="preserve">control, emotion, pain and </w:t>
        </w:r>
        <w:r w:rsidR="00AA76F7" w:rsidRPr="001D7F8A">
          <w:rPr>
            <w:rFonts w:ascii="Times" w:hAnsi="Times"/>
            <w:sz w:val="24"/>
            <w:szCs w:val="24"/>
          </w:rPr>
          <w:t>social cognition</w:t>
        </w:r>
        <w:r w:rsidR="0064274B" w:rsidRPr="001D7F8A">
          <w:rPr>
            <w:rFonts w:ascii="Times" w:hAnsi="Times"/>
            <w:sz w:val="24"/>
            <w:szCs w:val="24"/>
          </w:rPr>
          <w:t>.</w:t>
        </w:r>
        <w:r w:rsidR="00CE3C5E" w:rsidRPr="001D7F8A">
          <w:rPr>
            <w:rFonts w:ascii="Times" w:hAnsi="Times"/>
            <w:sz w:val="24"/>
            <w:szCs w:val="24"/>
          </w:rPr>
          <w:t xml:space="preserve"> However, the </w:t>
        </w:r>
        <w:r w:rsidR="0030667C" w:rsidRPr="001D7F8A">
          <w:rPr>
            <w:rFonts w:ascii="Times" w:hAnsi="Times"/>
            <w:sz w:val="24"/>
            <w:szCs w:val="24"/>
          </w:rPr>
          <w:t>precise correspondence of</w:t>
        </w:r>
        <w:r w:rsidR="00CE3C5E" w:rsidRPr="001D7F8A">
          <w:rPr>
            <w:rFonts w:ascii="Times" w:hAnsi="Times"/>
            <w:sz w:val="24"/>
            <w:szCs w:val="24"/>
          </w:rPr>
          <w:t xml:space="preserve"> psychological </w:t>
        </w:r>
      </w:ins>
      <w:r w:rsidRPr="001D7F8A">
        <w:rPr>
          <w:rFonts w:ascii="Times" w:hAnsi="Times"/>
          <w:sz w:val="24"/>
          <w:szCs w:val="24"/>
        </w:rPr>
        <w:t>states</w:t>
      </w:r>
      <w:r w:rsidR="002D2F31" w:rsidRPr="001D7F8A">
        <w:rPr>
          <w:rFonts w:ascii="Times" w:hAnsi="Times"/>
          <w:sz w:val="24"/>
          <w:szCs w:val="24"/>
        </w:rPr>
        <w:t xml:space="preserve"> </w:t>
      </w:r>
      <w:ins w:id="38" w:author="Alejandro De La Vega" w:date="2016-03-31T20:21:00Z">
        <w:r w:rsidR="0030667C" w:rsidRPr="001D7F8A">
          <w:rPr>
            <w:rFonts w:ascii="Times" w:hAnsi="Times"/>
            <w:sz w:val="24"/>
            <w:szCs w:val="24"/>
          </w:rPr>
          <w:t xml:space="preserve">onto </w:t>
        </w:r>
        <w:r w:rsidR="005A23EF" w:rsidRPr="001D7F8A">
          <w:rPr>
            <w:rFonts w:ascii="Times" w:hAnsi="Times"/>
            <w:sz w:val="24"/>
            <w:szCs w:val="24"/>
          </w:rPr>
          <w:t>discrete</w:t>
        </w:r>
        <w:r w:rsidR="001879FE" w:rsidRPr="001D7F8A">
          <w:rPr>
            <w:rFonts w:ascii="Times" w:hAnsi="Times"/>
            <w:sz w:val="24"/>
            <w:szCs w:val="24"/>
          </w:rPr>
          <w:t xml:space="preserve"> </w:t>
        </w:r>
        <w:r w:rsidR="0030667C" w:rsidRPr="001D7F8A">
          <w:rPr>
            <w:rFonts w:ascii="Times" w:hAnsi="Times"/>
            <w:sz w:val="24"/>
            <w:szCs w:val="24"/>
          </w:rPr>
          <w:t xml:space="preserve">medial frontal </w:t>
        </w:r>
        <w:r w:rsidR="00CE3C5E" w:rsidRPr="001D7F8A">
          <w:rPr>
            <w:rFonts w:ascii="Times" w:hAnsi="Times"/>
            <w:sz w:val="24"/>
            <w:szCs w:val="24"/>
          </w:rPr>
          <w:t>anatomy</w:t>
        </w:r>
        <w:r w:rsidR="0030667C" w:rsidRPr="001D7F8A">
          <w:rPr>
            <w:rFonts w:ascii="Times" w:hAnsi="Times"/>
            <w:sz w:val="24"/>
            <w:szCs w:val="24"/>
          </w:rPr>
          <w:t xml:space="preserve"> remains </w:t>
        </w:r>
        <w:r w:rsidR="00CE3C5E" w:rsidRPr="001D7F8A">
          <w:rPr>
            <w:rFonts w:ascii="Times" w:hAnsi="Times"/>
            <w:sz w:val="24"/>
            <w:szCs w:val="24"/>
          </w:rPr>
          <w:t xml:space="preserve">elusive. </w:t>
        </w:r>
        <w:r w:rsidR="00D461C0" w:rsidRPr="001D7F8A">
          <w:rPr>
            <w:rFonts w:ascii="Times" w:hAnsi="Times"/>
            <w:sz w:val="24"/>
            <w:szCs w:val="24"/>
          </w:rPr>
          <w:t>S</w:t>
        </w:r>
        <w:r w:rsidR="00CE3C5E" w:rsidRPr="001D7F8A">
          <w:rPr>
            <w:rFonts w:ascii="Times" w:hAnsi="Times"/>
            <w:sz w:val="24"/>
            <w:szCs w:val="24"/>
          </w:rPr>
          <w:t xml:space="preserve">everal recent attempts to define distinct </w:t>
        </w:r>
      </w:ins>
      <w:r w:rsidR="002D2F31" w:rsidRPr="001D7F8A">
        <w:rPr>
          <w:rFonts w:ascii="Times" w:hAnsi="Times"/>
          <w:sz w:val="24"/>
          <w:szCs w:val="24"/>
        </w:rPr>
        <w:t xml:space="preserve">functional </w:t>
      </w:r>
      <w:ins w:id="39" w:author="Alejandro De La Vega" w:date="2016-03-31T20:21:00Z">
        <w:r w:rsidR="00CE3C5E" w:rsidRPr="001D7F8A">
          <w:rPr>
            <w:rFonts w:ascii="Times" w:hAnsi="Times"/>
            <w:sz w:val="24"/>
            <w:szCs w:val="24"/>
          </w:rPr>
          <w:t xml:space="preserve">sub-regions of MFC </w:t>
        </w:r>
        <w:r w:rsidR="00D461C0" w:rsidRPr="001D7F8A">
          <w:rPr>
            <w:rFonts w:ascii="Times" w:hAnsi="Times"/>
            <w:sz w:val="24"/>
            <w:szCs w:val="24"/>
          </w:rPr>
          <w:t>have been based on</w:t>
        </w:r>
        <w:r w:rsidR="00CE3C5E" w:rsidRPr="001D7F8A">
          <w:rPr>
            <w:rFonts w:ascii="Times" w:hAnsi="Times"/>
            <w:sz w:val="24"/>
            <w:szCs w:val="24"/>
          </w:rPr>
          <w:t xml:space="preserve"> morphology</w:t>
        </w:r>
      </w:ins>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D41DF212-7B02-42DA-88D2-4FBEDD1D3D67&lt;/uuid&gt;&lt;priority&gt;0&lt;/priority&gt;&lt;publications&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(Palomero-Gallagher et al., 2013; Vogt, 2016)</w:t>
      </w:r>
      <w:r w:rsidR="000A6366" w:rsidRPr="001D7F8A">
        <w:rPr>
          <w:rFonts w:ascii="Times" w:hAnsi="Times"/>
          <w:sz w:val="24"/>
          <w:szCs w:val="24"/>
        </w:rPr>
        <w:fldChar w:fldCharType="end"/>
      </w:r>
      <w:ins w:id="40" w:author="Alejandro De La Vega" w:date="2016-03-31T20:21:00Z">
        <w:r w:rsidR="00C93C59" w:rsidRPr="001D7F8A">
          <w:rPr>
            <w:rFonts w:ascii="Times" w:hAnsi="Times"/>
            <w:sz w:val="24"/>
            <w:szCs w:val="24"/>
          </w:rPr>
          <w:t xml:space="preserve"> </w:t>
        </w:r>
        <w:r w:rsidR="00AA76F7" w:rsidRPr="001D7F8A">
          <w:rPr>
            <w:rFonts w:ascii="Times" w:hAnsi="Times"/>
            <w:sz w:val="24"/>
            <w:szCs w:val="24"/>
          </w:rPr>
          <w:t xml:space="preserve">in-vivo </w:t>
        </w:r>
        <w:r w:rsidR="00CE3C5E" w:rsidRPr="001D7F8A">
          <w:rPr>
            <w:rFonts w:ascii="Times" w:hAnsi="Times"/>
            <w:sz w:val="24"/>
            <w:szCs w:val="24"/>
          </w:rPr>
          <w:t xml:space="preserve">structural </w:t>
        </w:r>
        <w:r w:rsidR="000455DB" w:rsidRPr="001D7F8A">
          <w:rPr>
            <w:rFonts w:ascii="Times" w:hAnsi="Times"/>
            <w:sz w:val="24"/>
            <w:szCs w:val="24"/>
          </w:rPr>
          <w:t xml:space="preserve">connectivity </w:t>
        </w:r>
      </w:ins>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099EA80F-2798-4754-B2CD-46E7E2A598CA&lt;/uuid&gt;&lt;priority&gt;0&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A43453CB-6A4B-4E3F-9F11-9D2152D192B0&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gt;&lt;uuid&gt;46D4C5B8-49A6-4D20-B63C-5ED844A49A6B&lt;/uuid&gt;&lt;volume&gt;81&lt;/volume&gt;&lt;doi&gt;10.1016/j.neuron.2013.11.012&lt;/doi&gt;&lt;startpage&gt;700&lt;/startpage&gt;&lt;publication_date&gt;99201402051200000000222000&lt;/publication_date&gt;&lt;url&gt;http://dx.doi.org/10.1016/j.neuron.2013.11.012&lt;/url&gt;&lt;type&gt;400&lt;/type&gt;&lt;title&gt;Comparison of Human Ventral Frontal Cortex Areas for Cognitive Control and Language with Areas in Monkey Frontal Cortex&lt;/title&gt;&lt;publisher&gt;Elsevier Inc.&lt;/publisher&gt;&lt;number&gt;3&lt;/number&gt;&lt;subtype&gt;400&lt;/subtype&gt;&lt;endpage&gt;713&lt;/endpage&gt;&lt;bundle&gt;&lt;publication&gt;&lt;publisher&gt;Elsevier Inc.&lt;/publisher&gt;&lt;title&gt;Neuron&lt;/title&gt;&lt;type&gt;-100&lt;/type&gt;&lt;subtype&gt;-100&lt;/subtype&gt;&lt;uuid&gt;4F760053-710C-45E0-BDA8-53102C65B1F7&lt;/uuid&gt;&lt;/publication&gt;&lt;/bundle&gt;&lt;authors&gt;&lt;author&gt;&lt;firstName&gt;Franz-Xaver&lt;/firstName&gt;&lt;lastName&gt;Neubert&lt;/lastName&gt;&lt;/author&gt;&lt;author&gt;&lt;firstName&gt;Rogier&lt;/firstName&gt;&lt;middleNames&gt;B&lt;/middleNames&gt;&lt;lastName&gt;Mars&lt;/lastName&gt;&lt;/author&gt;&lt;author&gt;&lt;firstName&gt;Adam&lt;/firstName&gt;&lt;middleNames&gt;G&lt;/middleNames&gt;&lt;lastName&gt;Thomas&lt;/lastName&gt;&lt;/author&gt;&lt;author&gt;&lt;firstName&gt;Jerome&lt;/firstName&gt;&lt;lastName&gt;Sallet&lt;/lastName&gt;&lt;/author&gt;&lt;author&gt;&lt;firstName&gt;Matthew&lt;/firstName&gt;&lt;middleNames&gt;F S&lt;/middleNames&gt;&lt;lastName&gt;Rushworth&lt;/lastName&gt;&lt;/author&gt;&lt;/authors&gt;&lt;/publication&gt;&lt;/publications&gt;&lt;cites&gt;&lt;/cites&gt;&lt;/citation&gt;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(Johansen-Berg et al., 2004; Beckmann et al., 2009; Sallet et al., 2013; Neubert et al., 2014)</w:t>
      </w:r>
      <w:r w:rsidR="000A6366" w:rsidRPr="001D7F8A">
        <w:rPr>
          <w:rFonts w:ascii="Times" w:hAnsi="Times"/>
          <w:sz w:val="24"/>
          <w:szCs w:val="24"/>
        </w:rPr>
        <w:fldChar w:fldCharType="end"/>
      </w:r>
      <w:r w:rsidR="000A6366" w:rsidRPr="001D7F8A">
        <w:rPr>
          <w:rFonts w:ascii="Times" w:hAnsi="Times"/>
          <w:sz w:val="24"/>
          <w:szCs w:val="24"/>
        </w:rPr>
        <w:t xml:space="preserve"> </w:t>
      </w:r>
      <w:ins w:id="41" w:author="Alejandro De La Vega" w:date="2016-03-31T20:21:00Z">
        <w:r w:rsidR="00D461C0" w:rsidRPr="001D7F8A">
          <w:rPr>
            <w:rFonts w:ascii="Times" w:hAnsi="Times"/>
            <w:sz w:val="24"/>
            <w:szCs w:val="24"/>
          </w:rPr>
          <w:t xml:space="preserve">and </w:t>
        </w:r>
        <w:r w:rsidR="00CE3C5E" w:rsidRPr="001D7F8A">
          <w:rPr>
            <w:rFonts w:ascii="Times" w:hAnsi="Times"/>
            <w:sz w:val="24"/>
            <w:szCs w:val="24"/>
          </w:rPr>
          <w:t>functional connectivity</w:t>
        </w:r>
        <w:r w:rsidR="00AA76F7" w:rsidRPr="001D7F8A">
          <w:rPr>
            <w:rFonts w:ascii="Times" w:hAnsi="Times"/>
            <w:sz w:val="24"/>
            <w:szCs w:val="24"/>
          </w:rPr>
          <w:t xml:space="preserve"> </w:t>
        </w:r>
      </w:ins>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655A2F82-E0B3-4ED9-872B-63E93C423FEF&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(Andrews Hanna et al., 2010)</w:t>
      </w:r>
      <w:r w:rsidR="000A6366" w:rsidRPr="001D7F8A">
        <w:rPr>
          <w:rFonts w:ascii="Times" w:hAnsi="Times"/>
          <w:sz w:val="24"/>
          <w:szCs w:val="24"/>
        </w:rPr>
        <w:fldChar w:fldCharType="end"/>
      </w:r>
      <w:ins w:id="42" w:author="Alejandro De La Vega" w:date="2016-03-31T20:21:00Z">
        <w:r w:rsidR="000B042F" w:rsidRPr="001D7F8A">
          <w:rPr>
            <w:rFonts w:ascii="Times" w:hAnsi="Times"/>
            <w:sz w:val="24"/>
            <w:szCs w:val="24"/>
          </w:rPr>
          <w:t xml:space="preserve">. </w:t>
        </w:r>
      </w:ins>
      <w:ins w:id="43" w:author="Alejandro De La Vega" w:date="2016-03-30T14:43:00Z">
        <w:r w:rsidR="005144FD" w:rsidRPr="001D7F8A">
          <w:rPr>
            <w:rFonts w:ascii="Times" w:hAnsi="Times"/>
            <w:sz w:val="24"/>
            <w:szCs w:val="24"/>
          </w:rPr>
          <w:t>Although</w:t>
        </w:r>
      </w:ins>
      <w:ins w:id="44" w:author="Alejandro De La Vega" w:date="2016-03-30T14:46:00Z">
        <w:r w:rsidR="005144FD" w:rsidRPr="001D7F8A">
          <w:rPr>
            <w:rFonts w:ascii="Times" w:hAnsi="Times"/>
            <w:sz w:val="24"/>
            <w:szCs w:val="24"/>
          </w:rPr>
          <w:t xml:space="preserve"> such studies </w:t>
        </w:r>
      </w:ins>
      <w:ins w:id="45" w:author="Alejandro De La Vega" w:date="2016-03-30T14:43:00Z">
        <w:r w:rsidR="005144FD" w:rsidRPr="001D7F8A">
          <w:rPr>
            <w:rFonts w:ascii="Times" w:hAnsi="Times"/>
            <w:sz w:val="24"/>
            <w:szCs w:val="24"/>
          </w:rPr>
          <w:t xml:space="preserve">map </w:t>
        </w:r>
      </w:ins>
      <w:r w:rsidR="001D7F8A">
        <w:rPr>
          <w:rFonts w:ascii="Times" w:hAnsi="Times"/>
          <w:sz w:val="24"/>
          <w:szCs w:val="24"/>
        </w:rPr>
        <w:t xml:space="preserve">key </w:t>
      </w:r>
      <w:ins w:id="46" w:author="Alejandro De La Vega" w:date="2016-03-30T14:44:00Z">
        <w:r w:rsidR="005144FD" w:rsidRPr="001D7F8A">
          <w:rPr>
            <w:rFonts w:ascii="Times" w:hAnsi="Times"/>
            <w:sz w:val="24"/>
            <w:szCs w:val="24"/>
          </w:rPr>
          <w:t>properties</w:t>
        </w:r>
      </w:ins>
      <w:ins w:id="47" w:author="Alejandro De La Vega" w:date="2016-03-30T14:43:00Z">
        <w:r w:rsidR="005144FD" w:rsidRPr="001D7F8A">
          <w:rPr>
            <w:rFonts w:ascii="Times" w:hAnsi="Times"/>
            <w:sz w:val="24"/>
            <w:szCs w:val="24"/>
          </w:rPr>
          <w:t xml:space="preserve"> </w:t>
        </w:r>
      </w:ins>
      <w:r w:rsidR="001D7F8A">
        <w:rPr>
          <w:rFonts w:ascii="Times" w:hAnsi="Times"/>
          <w:sz w:val="24"/>
          <w:szCs w:val="24"/>
        </w:rPr>
        <w:t>which</w:t>
      </w:r>
      <w:ins w:id="48" w:author="Alejandro De La Vega" w:date="2016-03-30T14:44:00Z">
        <w:r w:rsidR="005144FD" w:rsidRPr="001D7F8A">
          <w:rPr>
            <w:rFonts w:ascii="Times" w:hAnsi="Times"/>
            <w:sz w:val="24"/>
            <w:szCs w:val="24"/>
          </w:rPr>
          <w:t xml:space="preserve"> constrain information processing in MFC, it</w:t>
        </w:r>
      </w:ins>
      <w:r w:rsidR="001D7F8A">
        <w:rPr>
          <w:rFonts w:ascii="Times" w:hAnsi="Times"/>
          <w:sz w:val="24"/>
          <w:szCs w:val="24"/>
        </w:rPr>
        <w:t xml:space="preserve">’s unclear </w:t>
      </w:r>
      <w:ins w:id="49" w:author="Alejandro De La Vega" w:date="2016-03-30T14:44:00Z">
        <w:r w:rsidR="005144FD" w:rsidRPr="001D7F8A">
          <w:rPr>
            <w:rFonts w:ascii="Times" w:hAnsi="Times"/>
            <w:sz w:val="24"/>
            <w:szCs w:val="24"/>
          </w:rPr>
          <w:t xml:space="preserve">if </w:t>
        </w:r>
      </w:ins>
      <w:ins w:id="50" w:author="Alejandro De La Vega" w:date="2016-03-30T14:56:00Z">
        <w:r w:rsidR="005144FD" w:rsidRPr="001D7F8A">
          <w:rPr>
            <w:rFonts w:ascii="Times" w:hAnsi="Times"/>
            <w:sz w:val="24"/>
            <w:szCs w:val="24"/>
          </w:rPr>
          <w:t>these</w:t>
        </w:r>
      </w:ins>
      <w:ins w:id="51" w:author="Alejandro De La Vega" w:date="2016-03-30T14:44:00Z">
        <w:r w:rsidR="005144FD" w:rsidRPr="001D7F8A">
          <w:rPr>
            <w:rFonts w:ascii="Times" w:hAnsi="Times"/>
            <w:sz w:val="24"/>
            <w:szCs w:val="24"/>
          </w:rPr>
          <w:t xml:space="preserve"> boundaries </w:t>
        </w:r>
      </w:ins>
      <w:ins w:id="52" w:author="Alejandro De La Vega" w:date="2016-03-30T14:56:00Z">
        <w:r w:rsidR="005144FD" w:rsidRPr="001D7F8A">
          <w:rPr>
            <w:rFonts w:ascii="Times" w:hAnsi="Times"/>
            <w:sz w:val="24"/>
            <w:szCs w:val="24"/>
          </w:rPr>
          <w:t>correspond</w:t>
        </w:r>
      </w:ins>
      <w:ins w:id="53" w:author="Alejandro De La Vega" w:date="2016-03-30T14:44:00Z">
        <w:r w:rsidR="005144FD" w:rsidRPr="001D7F8A">
          <w:rPr>
            <w:rFonts w:ascii="Times" w:hAnsi="Times"/>
            <w:sz w:val="24"/>
            <w:szCs w:val="24"/>
          </w:rPr>
          <w:t xml:space="preserve"> to</w:t>
        </w:r>
      </w:ins>
      <w:ins w:id="54" w:author="Alejandro De La Vega" w:date="2016-03-30T14:56:00Z">
        <w:r w:rsidR="005144FD" w:rsidRPr="001D7F8A">
          <w:rPr>
            <w:rFonts w:ascii="Times" w:hAnsi="Times"/>
            <w:sz w:val="24"/>
            <w:szCs w:val="24"/>
          </w:rPr>
          <w:t xml:space="preserve"> </w:t>
        </w:r>
      </w:ins>
      <w:ins w:id="55" w:author="Alejandro De La Vega" w:date="2016-03-31T20:21:00Z">
        <w:r w:rsidR="005A23EF" w:rsidRPr="001D7F8A">
          <w:rPr>
            <w:rFonts w:ascii="Times" w:hAnsi="Times"/>
            <w:sz w:val="24"/>
            <w:szCs w:val="24"/>
          </w:rPr>
          <w:t xml:space="preserve">patterns of </w:t>
        </w:r>
      </w:ins>
      <w:ins w:id="56" w:author="Alejandro De La Vega" w:date="2016-03-30T14:53:00Z">
        <w:r w:rsidR="005144FD" w:rsidRPr="001D7F8A">
          <w:rPr>
            <w:rFonts w:ascii="Times" w:hAnsi="Times"/>
            <w:sz w:val="24"/>
            <w:szCs w:val="24"/>
          </w:rPr>
          <w:t xml:space="preserve">brain activity </w:t>
        </w:r>
      </w:ins>
      <w:r w:rsidR="001D7F8A">
        <w:rPr>
          <w:rFonts w:ascii="Times" w:hAnsi="Times"/>
          <w:sz w:val="24"/>
          <w:szCs w:val="24"/>
        </w:rPr>
        <w:t>observed</w:t>
      </w:r>
      <w:ins w:id="57" w:author="Alejandro De La Vega" w:date="2016-03-30T14:53:00Z">
        <w:r w:rsidR="005144FD" w:rsidRPr="001D7F8A">
          <w:rPr>
            <w:rFonts w:ascii="Times" w:hAnsi="Times"/>
            <w:sz w:val="24"/>
            <w:szCs w:val="24"/>
          </w:rPr>
          <w:t xml:space="preserve"> during </w:t>
        </w:r>
      </w:ins>
      <w:ins w:id="58" w:author="Alejandro De La Vega" w:date="2016-03-30T14:57:00Z">
        <w:r w:rsidR="005144FD" w:rsidRPr="001D7F8A">
          <w:rPr>
            <w:rFonts w:ascii="Times" w:hAnsi="Times"/>
            <w:sz w:val="24"/>
            <w:szCs w:val="24"/>
          </w:rPr>
          <w:t>behavioral performance</w:t>
        </w:r>
      </w:ins>
      <w:ins w:id="59" w:author="Alejandro De La Vega" w:date="2016-03-30T15:03:00Z">
        <w:r w:rsidR="005144FD" w:rsidRPr="001D7F8A">
          <w:rPr>
            <w:rFonts w:ascii="Times" w:hAnsi="Times"/>
            <w:sz w:val="24"/>
            <w:szCs w:val="24"/>
          </w:rPr>
          <w:t xml:space="preserve"> </w:t>
        </w:r>
      </w:ins>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BA7414-BE6E-4D61-B8FC-9626ED314FAA&lt;/uuid&gt;&lt;priority&gt;0&lt;/priority&gt;&lt;publications&gt;&lt;publication&gt;&lt;uuid&gt;AD203C8B-7270-408F-8B40-38556EE60137&lt;/uuid&gt;&lt;volume&gt;36&lt;/volume&gt;&lt;doi&gt;10.1016/j.neuroimage.2007.03.060&lt;/doi&gt;&lt;startpage&gt;511&lt;/startpage&gt;&lt;publication_date&gt;99200707011200000000222000&lt;/publication_date&gt;&lt;url&gt;http://dx.doi.org/10.1016/j.neuroimage.2007.03.060&lt;/url&gt;&lt;type&gt;400&lt;/type&gt;&lt;title&gt;Assignment of functional activations to probabilistic cytoarchitectonic areas revisited&lt;/title&gt;&lt;publisher&gt;Elsevier Inc.&lt;/publisher&gt;&lt;number&gt;3&lt;/number&gt;&lt;subtype&gt;400&lt;/subtype&gt;&lt;endpage&gt;521&lt;/endpage&gt;&lt;bundle&gt;&lt;publication&gt;&lt;publisher&gt;Elsevier Inc.&lt;/publisher&gt;&lt;title&gt;NeuroImage&lt;/title&gt;&lt;type&gt;-100&lt;/type&gt;&lt;subtype&gt;-100&lt;/subtype&gt;&lt;uuid&gt;C999927C-B94A-48FA-98D1-0626ECBA674C&lt;/uuid&gt;&lt;/publication&gt;&lt;/bundl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gt;&lt;uuid&gt;64B81AF6-6261-442D-9E88-8C9E230DC958&lt;/uuid&gt;&lt;volume&gt;88&lt;/volume&gt;&lt;doi&gt;10.1016/j.neuron.2015.12.001&lt;/doi&gt;&lt;startpage&gt;1086&lt;/startpage&gt;&lt;publication_date&gt;99201512161200000000222000&lt;/publication_date&gt;&lt;url&gt;http://dx.doi.org/10.1016/j.neuron.2015.12.001&lt;/url&gt;&lt;type&gt;400&lt;/type&gt;&lt;title&gt;Architectonic Mapping of the Human Brain beyond Brodmann&lt;/title&gt;&lt;publisher&gt;Elsevier Inc.&lt;/publisher&gt;&lt;number&gt;6&lt;/number&gt;&lt;subtype&gt;400&lt;/subtype&gt;&lt;endpage&gt;1107&lt;/endpage&gt;&lt;bundle&gt;&lt;publication&gt;&lt;publisher&gt;Elsevier Inc.&lt;/publisher&gt;&lt;title&gt;Neuron&lt;/title&gt;&lt;type&gt;-100&lt;/type&gt;&lt;subtype&gt;-100&lt;/subtype&gt;&lt;uuid&gt;4F760053-710C-45E0-BDA8-53102C65B1F7&lt;/uuid&gt;&lt;/publication&gt;&lt;/bundle&gt;&lt;authors&gt;&lt;author&gt;&lt;firstName&gt;Katrin&lt;/firstName&gt;&lt;lastName&gt;Amunts&lt;/lastName&gt;&lt;/author&gt;&lt;author&gt;&lt;firstName&gt;Karl&lt;/firstName&gt;&lt;lastName&gt;Zilles&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(Eickhoff et al., 2007; Amunts and Zilles, 2015; Mattar et al., 2015)</w:t>
      </w:r>
      <w:r w:rsidR="000A6366" w:rsidRPr="001D7F8A">
        <w:rPr>
          <w:rFonts w:ascii="Times" w:hAnsi="Times"/>
          <w:sz w:val="24"/>
          <w:szCs w:val="24"/>
        </w:rPr>
        <w:fldChar w:fldCharType="end"/>
      </w:r>
      <w:ins w:id="60" w:author="Alejandro De La Vega" w:date="2016-03-30T14:57:00Z">
        <w:r w:rsidR="005144FD" w:rsidRPr="001D7F8A">
          <w:rPr>
            <w:rFonts w:ascii="Times" w:hAnsi="Times"/>
            <w:sz w:val="24"/>
            <w:szCs w:val="24"/>
          </w:rPr>
          <w:t>.</w:t>
        </w:r>
      </w:ins>
      <w:ins w:id="61" w:author="Alejandro De La Vega" w:date="2016-03-30T14:53:00Z">
        <w:r w:rsidR="005144FD" w:rsidRPr="001D7F8A">
          <w:rPr>
            <w:rFonts w:ascii="Times" w:hAnsi="Times"/>
            <w:sz w:val="24"/>
            <w:szCs w:val="24"/>
          </w:rPr>
          <w:t xml:space="preserve"> Moreover, </w:t>
        </w:r>
      </w:ins>
      <w:ins w:id="62" w:author="Alejandro De La Vega" w:date="2016-03-30T15:03:00Z">
        <w:r w:rsidR="005144FD" w:rsidRPr="001D7F8A">
          <w:rPr>
            <w:rFonts w:ascii="Times" w:hAnsi="Times"/>
            <w:sz w:val="24"/>
            <w:szCs w:val="24"/>
          </w:rPr>
          <w:t xml:space="preserve">as </w:t>
        </w:r>
      </w:ins>
      <w:ins w:id="63" w:author="Alejandro De La Vega" w:date="2016-03-30T15:04:00Z">
        <w:r w:rsidR="005144FD" w:rsidRPr="001D7F8A">
          <w:rPr>
            <w:rFonts w:ascii="Times" w:hAnsi="Times"/>
            <w:sz w:val="24"/>
            <w:szCs w:val="24"/>
          </w:rPr>
          <w:t>these methods</w:t>
        </w:r>
      </w:ins>
      <w:ins w:id="64" w:author="Alejandro De La Vega" w:date="2016-03-30T15:03:00Z">
        <w:r w:rsidR="005144FD" w:rsidRPr="001D7F8A">
          <w:rPr>
            <w:rFonts w:ascii="Times" w:hAnsi="Times"/>
            <w:sz w:val="24"/>
            <w:szCs w:val="24"/>
          </w:rPr>
          <w:t xml:space="preserve"> do not measure the brain’s response to various psychological challenges, </w:t>
        </w:r>
      </w:ins>
      <w:ins w:id="65" w:author="Alejandro De La Vega" w:date="2016-03-30T15:04:00Z">
        <w:r w:rsidR="005144FD" w:rsidRPr="001D7F8A">
          <w:rPr>
            <w:rFonts w:ascii="Times" w:hAnsi="Times"/>
            <w:sz w:val="24"/>
            <w:szCs w:val="24"/>
          </w:rPr>
          <w:t>they</w:t>
        </w:r>
      </w:ins>
      <w:ins w:id="66" w:author="Alejandro De La Vega" w:date="2016-03-31T20:21:00Z">
        <w:r w:rsidR="00E2184D" w:rsidRPr="001D7F8A">
          <w:rPr>
            <w:rFonts w:ascii="Times" w:hAnsi="Times"/>
            <w:sz w:val="24"/>
            <w:szCs w:val="24"/>
          </w:rPr>
          <w:t xml:space="preserve"> cannot directly </w:t>
        </w:r>
        <w:r w:rsidR="000455DB" w:rsidRPr="001D7F8A">
          <w:rPr>
            <w:rFonts w:ascii="Times" w:hAnsi="Times"/>
            <w:sz w:val="24"/>
            <w:szCs w:val="24"/>
          </w:rPr>
          <w:t>identify the (potentially separable) functional asso</w:t>
        </w:r>
        <w:r w:rsidR="005A23EF" w:rsidRPr="001D7F8A">
          <w:rPr>
            <w:rFonts w:ascii="Times" w:hAnsi="Times"/>
            <w:sz w:val="24"/>
            <w:szCs w:val="24"/>
          </w:rPr>
          <w:t>ciates of MFC sub-regions.</w:t>
        </w:r>
      </w:ins>
    </w:p>
    <w:p w14:paraId="1204FBED" w14:textId="69AD5E63" w:rsidR="005D3416" w:rsidRPr="001D7F8A" w:rsidRDefault="0030667C" w:rsidP="005D3416">
      <w:pPr>
        <w:pStyle w:val="Normal1"/>
        <w:rPr>
          <w:rFonts w:ascii="Times" w:hAnsi="Times"/>
          <w:sz w:val="24"/>
          <w:szCs w:val="24"/>
        </w:rPr>
      </w:pPr>
      <w:ins w:id="67" w:author="Alejandro De La Vega" w:date="2016-03-31T20:21:00Z">
        <w:r w:rsidRPr="001D7F8A">
          <w:rPr>
            <w:rFonts w:ascii="Times" w:hAnsi="Times"/>
            <w:sz w:val="24"/>
            <w:szCs w:val="24"/>
          </w:rPr>
          <w:t xml:space="preserve">To this end, </w:t>
        </w:r>
        <w:r w:rsidR="000455DB" w:rsidRPr="001D7F8A">
          <w:rPr>
            <w:rFonts w:ascii="Times" w:hAnsi="Times"/>
            <w:sz w:val="24"/>
            <w:szCs w:val="24"/>
          </w:rPr>
          <w:t xml:space="preserve">task-based </w:t>
        </w:r>
        <w:r w:rsidR="002C0C3E" w:rsidRPr="001D7F8A">
          <w:rPr>
            <w:rFonts w:ascii="Times" w:hAnsi="Times"/>
            <w:sz w:val="24"/>
            <w:szCs w:val="24"/>
          </w:rPr>
          <w:t>functional MRI (fMRI) has</w:t>
        </w:r>
        <w:r w:rsidR="00CE3C5E" w:rsidRPr="001D7F8A">
          <w:rPr>
            <w:rFonts w:ascii="Times" w:hAnsi="Times"/>
            <w:sz w:val="24"/>
            <w:szCs w:val="24"/>
          </w:rPr>
          <w:t xml:space="preserve"> </w:t>
        </w:r>
        <w:r w:rsidR="00D461C0" w:rsidRPr="001D7F8A">
          <w:rPr>
            <w:rFonts w:ascii="Times" w:hAnsi="Times"/>
            <w:sz w:val="24"/>
            <w:szCs w:val="24"/>
          </w:rPr>
          <w:t>suggested that</w:t>
        </w:r>
        <w:r w:rsidR="0064274B" w:rsidRPr="001D7F8A">
          <w:rPr>
            <w:rFonts w:ascii="Times" w:hAnsi="Times"/>
            <w:sz w:val="24"/>
            <w:szCs w:val="24"/>
          </w:rPr>
          <w:t xml:space="preserve"> </w:t>
        </w:r>
        <w:r w:rsidR="00BB5E35" w:rsidRPr="001D7F8A">
          <w:rPr>
            <w:rFonts w:ascii="Times" w:hAnsi="Times"/>
            <w:sz w:val="24"/>
            <w:szCs w:val="24"/>
          </w:rPr>
          <w:t xml:space="preserve">distinct </w:t>
        </w:r>
        <w:r w:rsidR="00571206" w:rsidRPr="001D7F8A">
          <w:rPr>
            <w:rFonts w:ascii="Times" w:hAnsi="Times"/>
            <w:sz w:val="24"/>
            <w:szCs w:val="24"/>
          </w:rPr>
          <w:t>foci</w:t>
        </w:r>
        <w:r w:rsidR="00BB5E35" w:rsidRPr="001D7F8A">
          <w:rPr>
            <w:rFonts w:ascii="Times" w:hAnsi="Times"/>
            <w:sz w:val="24"/>
            <w:szCs w:val="24"/>
          </w:rPr>
          <w:t xml:space="preserve"> </w:t>
        </w:r>
        <w:r w:rsidR="0064274B" w:rsidRPr="001D7F8A">
          <w:rPr>
            <w:rFonts w:ascii="Times" w:hAnsi="Times"/>
            <w:sz w:val="24"/>
            <w:szCs w:val="24"/>
          </w:rPr>
          <w:t xml:space="preserve">of </w:t>
        </w:r>
        <w:r w:rsidR="00AA76F7" w:rsidRPr="001D7F8A">
          <w:rPr>
            <w:rFonts w:ascii="Times" w:hAnsi="Times"/>
            <w:sz w:val="24"/>
            <w:szCs w:val="24"/>
          </w:rPr>
          <w:t xml:space="preserve">MFC </w:t>
        </w:r>
        <w:r w:rsidR="0064274B" w:rsidRPr="001D7F8A">
          <w:rPr>
            <w:rFonts w:ascii="Times" w:hAnsi="Times"/>
            <w:sz w:val="24"/>
            <w:szCs w:val="24"/>
          </w:rPr>
          <w:t xml:space="preserve">activation </w:t>
        </w:r>
        <w:r w:rsidR="00D461C0" w:rsidRPr="001D7F8A">
          <w:rPr>
            <w:rFonts w:ascii="Times" w:hAnsi="Times"/>
            <w:sz w:val="24"/>
            <w:szCs w:val="24"/>
          </w:rPr>
          <w:t xml:space="preserve">may be associated with specific </w:t>
        </w:r>
        <w:r w:rsidR="002C0C3E" w:rsidRPr="001D7F8A">
          <w:rPr>
            <w:rFonts w:ascii="Times" w:hAnsi="Times"/>
            <w:sz w:val="24"/>
            <w:szCs w:val="24"/>
          </w:rPr>
          <w:t xml:space="preserve">psychological </w:t>
        </w:r>
        <w:r w:rsidRPr="001D7F8A">
          <w:rPr>
            <w:rFonts w:ascii="Times" w:hAnsi="Times"/>
            <w:sz w:val="24"/>
            <w:szCs w:val="24"/>
          </w:rPr>
          <w:t>manipulations</w:t>
        </w:r>
        <w:r w:rsidR="002C0C3E" w:rsidRPr="001D7F8A">
          <w:rPr>
            <w:rFonts w:ascii="Times" w:hAnsi="Times"/>
            <w:sz w:val="24"/>
            <w:szCs w:val="24"/>
          </w:rPr>
          <w:t>.</w:t>
        </w:r>
      </w:ins>
      <w:r w:rsidR="00373084" w:rsidRPr="001D7F8A">
        <w:rPr>
          <w:rFonts w:ascii="Times" w:hAnsi="Times"/>
          <w:sz w:val="24"/>
          <w:szCs w:val="24"/>
        </w:rPr>
        <w:t xml:space="preserve"> </w:t>
      </w:r>
      <w:r w:rsidR="00BB5E35" w:rsidRPr="001D7F8A">
        <w:rPr>
          <w:rFonts w:ascii="Times" w:hAnsi="Times"/>
          <w:sz w:val="24"/>
          <w:szCs w:val="24"/>
        </w:rPr>
        <w:t>For example</w:t>
      </w:r>
      <w:r w:rsidR="000E18FA" w:rsidRPr="001D7F8A">
        <w:rPr>
          <w:rFonts w:ascii="Times" w:hAnsi="Times"/>
          <w:sz w:val="24"/>
          <w:szCs w:val="24"/>
        </w:rPr>
        <w:t>, the supplementary motor area (SMA) and pre-SMA</w:t>
      </w:r>
      <w:r w:rsidR="00FD1186" w:rsidRPr="001D7F8A">
        <w:rPr>
          <w:rFonts w:ascii="Times" w:hAnsi="Times"/>
          <w:sz w:val="24"/>
          <w:szCs w:val="24"/>
        </w:rPr>
        <w:t xml:space="preserve"> have been associated with the planning and initiation of movements</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F285241-6A3E-4C70-B7E5-55127536F728&lt;/uuid&gt;&lt;priority&gt;0&lt;/priority&gt;&lt;publications&gt;&lt;publication&gt;&lt;volume&gt;43&lt;/volume&gt;&lt;publication_date&gt;99198001001200000000220000&lt;/publication_date&gt;&lt;number&gt;1&lt;/number&gt;&lt;startpage&gt;118&lt;/startpage&gt;&lt;title&gt;Supplementary motor area and other cortical areas in organization of voluntary movements in man.&lt;/title&gt;&lt;uuid&gt;3545DFDE-F854-4F31-B1A0-A86767E8B2BF&lt;/uuid&gt;&lt;subtype&gt;400&lt;/subtype&gt;&lt;endpage&gt;136&lt;/endpage&gt;&lt;type&gt;400&lt;/type&gt;&lt;url&gt;http://eutils.ncbi.nlm.nih.gov/entrez/eutils/elink.fcgi?dbfrom=pubmed&amp;amp;id=7351547&amp;amp;retmode=ref&amp;amp;cmd=prlinks&lt;/url&gt;&lt;bundle&gt;&lt;publication&gt;&lt;publisher&gt;American Physiological Society&lt;/publisher&gt;&lt;title&gt;Journal of Neurophysiology&lt;/title&gt;&lt;type&gt;-100&lt;/type&gt;&lt;subtype&gt;-100&lt;/subtype&gt;&lt;uuid&gt;6EE5FAE6-3A33-47BA-A6C0-967524D1696F&lt;/uuid&gt;&lt;/publication&gt;&lt;/bundle&gt;&lt;authors&gt;&lt;author&gt;&lt;firstName&gt;P&lt;/firstName&gt;&lt;middleNames&gt;E&lt;/middleNames&gt;&lt;lastName&gt;Roland&lt;/lastName&gt;&lt;/author&gt;&lt;author&gt;&lt;firstName&gt;B&lt;/firstName&gt;&lt;lastName&gt;Larsen&lt;/lastName&gt;&lt;/author&gt;&lt;author&gt;&lt;firstName&gt;N&lt;/firstName&gt;&lt;middleNames&gt;A&lt;/middleNames&gt;&lt;lastName&gt;Lassen&lt;/lastName&gt;&lt;/author&gt;&lt;author&gt;&lt;firstName&gt;E&lt;/firstName&gt;&lt;lastName&gt;Skinhøj&lt;/lastName&gt;&lt;/author&gt;&lt;/authors&gt;&lt;/publication&gt;&lt;publication&gt;&lt;uuid&gt;DAB4D168-EFEB-4741-8406-7833ACE89796&lt;/uuid&gt;&lt;volume&gt;91&lt;/volume&gt;&lt;doi&gt;10.1152/jn.00651.2003&lt;/doi&gt;&lt;startpage&gt;978&lt;/startpage&gt;&lt;publication_date&gt;99200402001200000000220000&lt;/publication_date&gt;&lt;url&gt;http://eutils.ncbi.nlm.nih.gov/entrez/eutils/elink.fcgi?dbfrom=pubmed&amp;amp;id=14573560&amp;amp;retmode=ref&amp;amp;cmd=prlinks&lt;/url&gt;&lt;type&gt;400&lt;/type&gt;&lt;title&gt;Organization of action sequences and the role of the pre-SMA.&lt;/title&gt;&lt;institution&gt;Department of Experimental Psychology, University of Oxford, Oxford OX1 3UD, UK. steve.kennerley@psy.ox.ac.uk&lt;/institution&gt;&lt;number&gt;2&lt;/number&gt;&lt;subtype&gt;400&lt;/subtype&gt;&lt;endpage&gt;993&lt;/endpage&gt;&lt;bundle&gt;&lt;publication&gt;&lt;publisher&gt;American Physiological Society&lt;/publisher&gt;&lt;title&gt;Journal of Neurophysiology&lt;/title&gt;&lt;type&gt;-100&lt;/type&gt;&lt;subtype&gt;-100&lt;/subtype&gt;&lt;uuid&gt;6EE5FAE6-3A33-47BA-A6C0-967524D1696F&lt;/uuid&gt;&lt;/publication&gt;&lt;/bundle&gt;&lt;authors&gt;&lt;author&gt;&lt;firstName&gt;Steve&lt;/firstName&gt;&lt;middleNames&gt;W&lt;/middleNames&gt;&lt;lastName&gt;Kennerley&lt;/lastName&gt;&lt;/author&gt;&lt;author&gt;&lt;firstName&gt;K&lt;/firstName&gt;&lt;lastName&gt;Sakai&lt;/lastName&gt;&lt;/author&gt;&lt;author&gt;&lt;firstName&gt;M&lt;/firstName&gt;&lt;middleNames&gt;F S&lt;/middleNames&gt;&lt;lastName&gt;Rushworth&lt;/lastName&gt;&lt;/author&gt;&lt;/authors&gt;&lt;/publication&gt;&lt;publication&gt;&lt;volume&gt;10&lt;/volume&gt;&lt;publication_date&gt;99200901001200000000220000&lt;/publication_date&gt;&lt;number&gt;1&lt;/number&gt;&lt;doi&gt;10.1038/nrn2478-c1&lt;/doi&gt;&lt;startpage&gt;78&lt;/startpage&gt;&lt;title&gt;Functional specialization in the supplementary motor complex.&lt;/title&gt;&lt;uuid&gt;B8B9CA41-97A8-4C59-8188-EC2510DEA649&lt;/uuid&gt;&lt;subtype&gt;400&lt;/subtype&gt;&lt;endpage&gt;author reply 78&lt;/endpage&gt;&lt;type&gt;400&lt;/type&gt;&lt;url&gt;http://www.nature.com/doifinder/10.1038/nrn2478-c1&lt;/url&gt;&lt;bundle&gt;&lt;publication&gt;&lt;publisher&gt;Nature Publishing Group&lt;/publisher&gt;&lt;title&gt;Nature Reviews Neuroscience&lt;/title&gt;&lt;type&gt;-100&lt;/type&gt;&lt;subtype&gt;-100&lt;/subtype&gt;&lt;uuid&gt;11514A1C-6519-4C71-8114-9CD7A2F183DE&lt;/uuid&gt;&lt;/publication&gt;&lt;/bundle&gt;&lt;authors&gt;&lt;author&gt;&lt;firstName&gt;E&lt;/firstName&gt;&lt;middleNames&gt;Charles&lt;/middleNames&gt;&lt;lastName&gt;Leek&lt;/lastName&gt;&lt;/author&gt;&lt;author&gt;&lt;firstName&gt;Stephen&lt;/firstName&gt;&lt;middleNames&gt;J&lt;/middleNames&gt;&lt;lastName&gt;Johnsto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(Roland et al., 1980; Kennerley et al., 2004; Leek and Johnston, 2009)</w:t>
      </w:r>
      <w:r w:rsidR="000A6366" w:rsidRPr="001D7F8A">
        <w:rPr>
          <w:rFonts w:ascii="Times" w:hAnsi="Times"/>
          <w:sz w:val="24"/>
          <w:szCs w:val="24"/>
        </w:rPr>
        <w:fldChar w:fldCharType="end"/>
      </w:r>
      <w:r w:rsidR="00FD1186" w:rsidRPr="001D7F8A">
        <w:rPr>
          <w:rFonts w:ascii="Times" w:hAnsi="Times"/>
          <w:sz w:val="24"/>
          <w:szCs w:val="24"/>
        </w:rPr>
        <w:t xml:space="preserve">, while </w:t>
      </w:r>
      <w:ins w:id="68" w:author="Alejandro De La Vega" w:date="2016-03-31T20:21:00Z">
        <w:r w:rsidR="0064274B" w:rsidRPr="001D7F8A">
          <w:rPr>
            <w:rFonts w:ascii="Times" w:hAnsi="Times"/>
            <w:sz w:val="24"/>
            <w:szCs w:val="24"/>
          </w:rPr>
          <w:t>midcingulate</w:t>
        </w:r>
      </w:ins>
      <w:r w:rsidR="00571206" w:rsidRPr="001D7F8A">
        <w:rPr>
          <w:rFonts w:ascii="Times" w:hAnsi="Times"/>
          <w:sz w:val="24"/>
          <w:szCs w:val="24"/>
        </w:rPr>
        <w:t xml:space="preserve"> cortex (</w:t>
      </w:r>
      <w:ins w:id="69" w:author="Alejandro De La Vega" w:date="2016-03-31T20:21:00Z">
        <w:r w:rsidR="0064274B" w:rsidRPr="001D7F8A">
          <w:rPr>
            <w:rFonts w:ascii="Times" w:hAnsi="Times"/>
            <w:sz w:val="24"/>
            <w:szCs w:val="24"/>
          </w:rPr>
          <w:t>MCC</w:t>
        </w:r>
      </w:ins>
      <w:r w:rsidR="00571206" w:rsidRPr="001D7F8A">
        <w:rPr>
          <w:rFonts w:ascii="Times" w:hAnsi="Times"/>
          <w:sz w:val="24"/>
          <w:szCs w:val="24"/>
        </w:rPr>
        <w:t xml:space="preserve">) </w:t>
      </w:r>
      <w:r w:rsidR="00C565A6" w:rsidRPr="001D7F8A">
        <w:rPr>
          <w:rFonts w:ascii="Times" w:hAnsi="Times"/>
          <w:sz w:val="24"/>
          <w:szCs w:val="24"/>
        </w:rPr>
        <w:t>has been implicated in various aspects of cognitive control</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754EE71A-96A8-46F9-BECF-A6DFC2457E1D&lt;/uuid&gt;&lt;priority&gt;0&lt;/priority&gt;&lt;publications&gt;&lt;publication&gt;&lt;uuid&gt;D8EB9142-D8B5-4D58-BD11-2347E6FBB943&lt;/uuid&gt;&lt;volume&gt;402&lt;/volume&gt;&lt;doi&gt;10.1038/46035&lt;/doi&gt;&lt;startpage&gt;179&lt;/startpage&gt;&lt;publication_date&gt;99199911111200000000222000&lt;/publication_date&gt;&lt;url&gt;http://www.nature.com/doifinder/10.1038/46035&lt;/url&gt;&lt;type&gt;400&lt;/type&gt;&lt;title&gt;Conflict monitoring versus selection-for-action in anterior cingulate cortex&lt;/title&gt;&lt;publisher&gt;Nature Publishing Group&lt;/publisher&gt;&lt;number&gt;6758&lt;/number&gt;&lt;subtype&gt;400&lt;/subtype&gt;&lt;endpage&gt;181&lt;/endpage&gt;&lt;bundle&gt;&lt;publication&gt;&lt;publisher&gt;Nature Publishing Group&lt;/publisher&gt;&lt;title&gt;Nature&lt;/title&gt;&lt;type&gt;-100&lt;/type&gt;&lt;subtype&gt;-100&lt;/subtype&gt;&lt;uuid&gt;8922E81F-FDC7-4EEB-AD52-F35F2C771D5A&lt;/uuid&gt;&lt;/publication&gt;&lt;/bundle&gt;&lt;authors&gt;&lt;author&gt;&lt;firstName&gt;Matthew&lt;/firstName&gt;&lt;lastName&gt;Botvinick&lt;/lastName&gt;&lt;/author&gt;&lt;author&gt;&lt;firstName&gt;Leigh&lt;/firstName&gt;&lt;middleNames&gt;E&lt;/middleNames&gt;&lt;lastName&gt;Nystrom&lt;/lastName&gt;&lt;/author&gt;&lt;author&gt;&lt;firstName&gt;Kate&lt;/firstName&gt;&lt;lastName&gt;Fissell&lt;/lastName&gt;&lt;/author&gt;&lt;author&gt;&lt;firstName&gt;Cameron&lt;/firstName&gt;&lt;middleNames&gt;S&lt;/middleNames&gt;&lt;lastName&gt;Carter&lt;/lastName&gt;&lt;/author&gt;&lt;author&gt;&lt;firstName&gt;Jonathan&lt;/firstName&gt;&lt;middleNames&gt;D&lt;/middleNames&gt;&lt;lastName&gt;Cohen&lt;/lastName&gt;&lt;/author&gt;&lt;/authors&gt;&lt;/publication&gt;&lt;publication&gt;&lt;uuid&gt;A3261465-7FA3-497F-A473-F8F0C40E0C66&lt;/uuid&gt;&lt;volume&gt;12&lt;/volume&gt;&lt;doi&gt;10.1016/S0926-6410(01)00076-3&lt;/doi&gt;&lt;startpage&gt;467&lt;/startpage&gt;&lt;publication_date&gt;99200112001200000000220000&lt;/publication_date&gt;&lt;url&gt;http://linkinghub.elsevier.com/retrieve/pii/S0926641001000763&lt;/url&gt;&lt;citekey&gt;Milham:2001ef&lt;/citekey&gt;&lt;type&gt;400&lt;/type&gt;&lt;title&gt;The relative involvement of anterior cingulate and prefrontal cortex in attentional control depends on nature of conflict&lt;/title&gt;&lt;number&gt;3&lt;/number&gt;&lt;subtype&gt;400&lt;/subtype&gt;&lt;endpage&gt;473&lt;/endpage&gt;&lt;bundle&gt;&lt;publication&gt;&lt;title&gt;Cognitive Brain Research&lt;/title&gt;&lt;type&gt;-100&lt;/type&gt;&lt;subtype&gt;-100&lt;/subtype&gt;&lt;uuid&gt;D101AE1C-695C-4866-9D4D-940642DB095C&lt;/uuid&gt;&lt;/publication&gt;&lt;/bundle&gt;&lt;authors&gt;&lt;author&gt;&lt;firstName&gt;M&lt;/firstName&gt;&lt;middleNames&gt;P&lt;/middleNames&gt;&lt;lastName&gt;Milham&lt;/lastName&gt;&lt;/author&gt;&lt;author&gt;&lt;firstName&gt;M&lt;/firstName&gt;&lt;middleNames&gt;T&lt;/middleNames&gt;&lt;lastName&gt;Banich&lt;/lastName&gt;&lt;/author&gt;&lt;author&gt;&lt;firstName&gt;A&lt;/firstName&gt;&lt;lastName&gt;Webb&lt;/lastName&gt;&lt;/author&gt;&lt;author&gt;&lt;firstName&gt;V&lt;/firstName&gt;&lt;lastName&gt;Barad&lt;/lastName&gt;&lt;/author&gt;&lt;author&gt;&lt;firstName&gt;N&lt;/firstName&gt;&lt;middleNames&gt;J&lt;/middleNames&gt;&lt;lastName&gt;Cohen&lt;/lastName&gt;&lt;/author&gt;&lt;author&gt;&lt;firstName&gt;T&lt;/firstName&gt;&lt;lastName&gt;Wszalek&lt;/lastName&gt;&lt;/author&gt;&lt;author&gt;&lt;firstName&gt;A&lt;/firstName&gt;&lt;middleNames&gt;F&lt;/middleNames&gt;&lt;lastName&gt;Kramer&lt;/lastName&gt;&lt;/author&gt;&lt;/authors&gt;&lt;/publication&gt;&lt;publication&gt;&lt;uuid&gt;D7B42D8B-AE7F-4386-90C9-FC7AECFF5B94&lt;/uuid&gt;&lt;volume&gt;7&lt;/volume&gt;&lt;accepted_date&gt;99200403031200000000222000&lt;/accepted_date&gt;&lt;doi&gt;10.1038/nn1238&lt;/doi&gt;&lt;startpage&gt;497&lt;/startpage&gt;&lt;publication_date&gt;99200405001200000000220000&lt;/publication_date&gt;&lt;url&gt;http://www.nature.com/doifinder/10.1038/nn1238&lt;/url&gt;&lt;type&gt;400&lt;/type&gt;&lt;title&gt;Dorsal anterior cingulate cortex shows fMRI response to internal and external error signals.&lt;/title&gt;&lt;submission_date&gt;99200311201200000000222000&lt;/submission_date&gt;&lt;number&gt;5&lt;/number&gt;&lt;institution&gt;Department of Psychology, Green Hall, Princeton University, Princeton, New Jersey 08544, USA. cholroyd@princeton.edu&lt;/institution&gt;&lt;subtype&gt;400&lt;/subtype&gt;&lt;endpage&gt;498&lt;/endpage&gt;&lt;bundle&gt;&lt;publication&gt;&lt;publisher&gt;Nature Publishing Group&lt;/publisher&gt;&lt;title&gt;Nature Neuroscience&lt;/title&gt;&lt;type&gt;-100&lt;/type&gt;&lt;subtype&gt;-100&lt;/subtype&gt;&lt;uuid&gt;6F802B6E-4FED-4E5C-819C-52A8B4816D54&lt;/uuid&gt;&lt;/publication&gt;&lt;/bundle&gt;&lt;authors&gt;&lt;author&gt;&lt;firstName&gt;Clay&lt;/firstName&gt;&lt;middleNames&gt;B&lt;/middleNames&gt;&lt;lastName&gt;Holroyd&lt;/lastName&gt;&lt;/author&gt;&lt;author&gt;&lt;firstName&gt;Sander&lt;/firstName&gt;&lt;lastName&gt;Nieuwenhuis&lt;/lastName&gt;&lt;/author&gt;&lt;author&gt;&lt;firstName&gt;Nick&lt;/firstName&gt;&lt;lastName&gt;Yeung&lt;/lastName&gt;&lt;/author&gt;&lt;author&gt;&lt;firstName&gt;Leigh&lt;/firstName&gt;&lt;lastName&gt;Nystrom&lt;/lastName&gt;&lt;/author&gt;&lt;author&gt;&lt;firstName&gt;Rogier&lt;/firstName&gt;&lt;middleNames&gt;B&lt;/middleNames&gt;&lt;lastName&gt;Mars&lt;/lastName&gt;&lt;/author&gt;&lt;author&gt;&lt;firstName&gt;Michael&lt;/firstName&gt;&lt;middleNames&gt;G H&lt;/middleNames&gt;&lt;lastName&gt;Coles&lt;/lastName&gt;&lt;/author&gt;&lt;author&gt;&lt;firstName&gt;Jonathan&lt;/firstName&gt;&lt;middleNames&gt;D&lt;/middleNames&gt;&lt;lastName&gt;Cohen&lt;/lastName&gt;&lt;/author&gt;&lt;/authors&gt;&lt;/publication&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volume&gt;79&lt;/volume&gt;&lt;publication_date&gt;99201307001200000000220000&lt;/publication_date&gt;&lt;number&gt;2&lt;/number&gt;&lt;doi&gt;10.1016/j.neuron.2013.07.007&lt;/doi&gt;&lt;startpage&gt;217&lt;/startpage&gt;&lt;title&gt;The Expected Value of Control: An Integrative Theory of Anterior Cingulate Cortex Function&lt;/title&gt;&lt;uuid&gt;C2B9F49B-E020-4768-AFA0-6A1DF47AFBD3&lt;/uuid&gt;&lt;subtype&gt;400&lt;/subtype&gt;&lt;endpage&gt;240&lt;/endpage&gt;&lt;type&gt;400&lt;/type&gt;&lt;url&gt;http://linkinghub.elsevier.com/retrieve/pii/S0896627313006077&lt;/url&gt;&lt;bundle&gt;&lt;publication&gt;&lt;publisher&gt;Elsevier Inc.&lt;/publisher&gt;&lt;title&gt;Neuron&lt;/title&gt;&lt;type&gt;-100&lt;/type&gt;&lt;subtype&gt;-100&lt;/subtype&gt;&lt;uuid&gt;4F760053-710C-45E0-BDA8-53102C65B1F7&lt;/uuid&gt;&lt;/publication&gt;&lt;/bundle&gt;&lt;authors&gt;&lt;author&gt;&lt;firstName&gt;Amitai&lt;/firstName&gt;&lt;lastName&gt;Shenhav&lt;/lastName&gt;&lt;/author&gt;&lt;author&gt;&lt;firstName&gt;Matthew&lt;/firstName&gt;&lt;middleNames&gt;M&lt;/middleNames&gt;&lt;lastName&gt;Botvinick&lt;/lastName&gt;&lt;/author&gt;&lt;author&gt;&lt;firstName&gt;Jonathan&lt;/firstName&gt;&lt;middleNames&gt;D&lt;/middleNames&gt;&lt;lastName&gt;Cohe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(Botvinick et al., 1999; Milham et al., 2001; Holroyd et al., 2004; Brown and Braver, 2005; Shenhav et al., 2013)</w:t>
      </w:r>
      <w:r w:rsidR="000A6366" w:rsidRPr="001D7F8A">
        <w:rPr>
          <w:rFonts w:ascii="Times" w:hAnsi="Times"/>
          <w:sz w:val="24"/>
          <w:szCs w:val="24"/>
        </w:rPr>
        <w:fldChar w:fldCharType="end"/>
      </w:r>
      <w:ins w:id="70" w:author="Alejandro De La Vega" w:date="2016-03-31T20:21:00Z">
        <w:r w:rsidR="00AE11C8" w:rsidRPr="001D7F8A">
          <w:rPr>
            <w:rFonts w:ascii="Times" w:hAnsi="Times"/>
            <w:sz w:val="24"/>
            <w:szCs w:val="24"/>
          </w:rPr>
          <w:t>, fear</w:t>
        </w:r>
      </w:ins>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0234BF1-4F96-4526-B113-51BBD40CD878&lt;/uuid&gt;&lt;priority&gt;0&lt;/priority&gt;&lt;publications&gt;&lt;publication&gt;&lt;volume&gt;26&lt;/volume&gt;&lt;publication_date&gt;99200312001200000000220000&lt;/publication_date&gt;&lt;number&gt;4&lt;/number&gt;&lt;doi&gt;10.1016/j.jchemneu.2003.09.004&lt;/doi&gt;&lt;startpage&gt;301&lt;/startpage&gt;&lt;title&gt;Cytology of human dorsal midcingulate and supplementary motor cortices&lt;/title&gt;&lt;uuid&gt;60EA726E-5B67-43D4-A6A0-ACCF33EB1BF5&lt;/uuid&gt;&lt;subtype&gt;400&lt;/subtype&gt;&lt;endpage&gt;309&lt;/endpage&gt;&lt;type&gt;400&lt;/type&gt;&lt;url&gt;http://linkinghub.elsevier.com/retrieve/pii/S0891061803001042&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gt;&lt;firstName&gt;Leslie&lt;/firstName&gt;&lt;lastName&gt;Vogt&lt;/lastName&gt;&lt;/author&gt;&lt;/authors&gt;&lt;/publication&gt;&lt;publication&gt;&lt;volume&gt;62&lt;/volume&gt;&lt;publication_date&gt;99200711001200000000220000&lt;/publication_date&gt;&lt;number&gt;10&lt;/number&gt;&lt;doi&gt;10.1016/j.biopsych.2007.04.032&lt;/doi&gt;&lt;startpage&gt;1191&lt;/startpage&gt;&lt;title&gt;A Role for the Human Dorsal Anterior Cingulate Cortex in Fear Expression&lt;/title&gt;&lt;uuid&gt;6894E6FF-4BBC-4F10-A5B2-5E5C9C2455E8&lt;/uuid&gt;&lt;subtype&gt;400&lt;/subtype&gt;&lt;endpage&gt;1194&lt;/endpage&gt;&lt;type&gt;400&lt;/type&gt;&lt;url&gt;http://linkinghub.elsevier.com/retrieve/pii/S0006322307004015&lt;/url&gt;&lt;bundle&gt;&lt;publication&gt;&lt;title&gt;Biological Psychiatry&lt;/title&gt;&lt;type&gt;-100&lt;/type&gt;&lt;subtype&gt;-100&lt;/subtype&gt;&lt;uuid&gt;44CF95C3-A4A3-4E14-99B0-C75FAFA595AD&lt;/uuid&gt;&lt;/publication&gt;&lt;/bundle&gt;&lt;authors&gt;&lt;author&gt;&lt;firstName&gt;Mohammed&lt;/firstName&gt;&lt;middleNames&gt;R&lt;/middleNames&gt;&lt;lastName&gt;Milad&lt;/lastName&gt;&lt;/author&gt;&lt;author&gt;&lt;firstName&gt;Gregory&lt;/firstName&gt;&lt;middleNames&gt;J&lt;/middleNames&gt;&lt;lastName&gt;Quirk&lt;/lastName&gt;&lt;/author&gt;&lt;author&gt;&lt;firstName&gt;Roger&lt;/firstName&gt;&lt;middleNames&gt;K&lt;/middleNames&gt;&lt;lastName&gt;Pitman&lt;/lastName&gt;&lt;/author&gt;&lt;author&gt;&lt;firstName&gt;Scott&lt;/firstName&gt;&lt;middleNames&gt;P&lt;/middleNames&gt;&lt;lastName&gt;Orr&lt;/lastName&gt;&lt;/author&gt;&lt;author&gt;&lt;firstName&gt;Bruce&lt;/firstName&gt;&lt;lastName&gt;Fischl&lt;/lastName&gt;&lt;/author&gt;&lt;author&gt;&lt;firstName&gt;Scott&lt;/firstName&gt;&lt;middleNames&gt;L&lt;/middleNames&gt;&lt;lastName&gt;Rauch&lt;/lastName&gt;&lt;/author&gt;&lt;/authors&gt;&lt;/publication&gt;&lt;publication&gt;&lt;volume&gt;15&lt;/volume&gt;&lt;publication_date&gt;99201102001200000000220000&lt;/publication_date&gt;&lt;number&gt;2&lt;/number&gt;&lt;doi&gt;10.1016/j.tics.2010.11.004&lt;/doi&gt;&lt;startpage&gt;85&lt;/startpage&gt;&lt;title&gt;Emotional processing in anterior cingulate and medial prefrontal cortex&lt;/title&gt;&lt;uuid&gt;8E411F4C-7C0B-442F-AF97-E8CA5122E3FD&lt;/uuid&gt;&lt;subtype&gt;400&lt;/subtype&gt;&lt;endpage&gt;93&lt;/endpage&gt;&lt;type&gt;400&lt;/type&gt;&lt;url&gt;http://linkinghub.elsevier.com/retrieve/pii/S1364661310002524&lt;/url&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(Vogt and Vogt, 2003; Milad et al., 2007; Etkin et al., 2011)</w:t>
      </w:r>
      <w:r w:rsidR="000A6366" w:rsidRPr="001D7F8A">
        <w:rPr>
          <w:rFonts w:ascii="Times" w:hAnsi="Times"/>
          <w:sz w:val="24"/>
          <w:szCs w:val="24"/>
        </w:rPr>
        <w:fldChar w:fldCharType="end"/>
      </w:r>
      <w:r w:rsidR="00C565A6" w:rsidRPr="001D7F8A">
        <w:rPr>
          <w:rFonts w:ascii="Times" w:hAnsi="Times"/>
          <w:sz w:val="24"/>
          <w:szCs w:val="24"/>
        </w:rPr>
        <w:t>,</w:t>
      </w:r>
      <w:r w:rsidR="0009677C" w:rsidRPr="001D7F8A">
        <w:rPr>
          <w:rFonts w:ascii="Times" w:hAnsi="Times"/>
          <w:sz w:val="24"/>
          <w:szCs w:val="24"/>
        </w:rPr>
        <w:t xml:space="preserve"> </w:t>
      </w:r>
      <w:r w:rsidR="004166D6" w:rsidRPr="001D7F8A">
        <w:rPr>
          <w:rFonts w:ascii="Times" w:hAnsi="Times"/>
          <w:sz w:val="24"/>
          <w:szCs w:val="24"/>
        </w:rPr>
        <w:t xml:space="preserve">and </w:t>
      </w:r>
      <w:r w:rsidR="0009677C" w:rsidRPr="001D7F8A">
        <w:rPr>
          <w:rFonts w:ascii="Times" w:hAnsi="Times"/>
          <w:sz w:val="24"/>
          <w:szCs w:val="24"/>
        </w:rPr>
        <w:t>pain processing</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29BE05-9EB0-4ADB-A486-EF92A8EF02B7&lt;/uuid&gt;&lt;priority&gt;0&lt;/priority&gt;&lt;publications&gt;&lt;publication&gt;&lt;uuid&gt;637CDC23-DF51-4E5A-8DDA-B85CCFBAE619&lt;/uuid&gt;&lt;volume&gt;13&lt;/volume&gt;&lt;doi&gt;10.1093/cercor/13.3.308&lt;/doi&gt;&lt;startpage&gt;308&lt;/startpage&gt;&lt;publication_date&gt;99200303011200000000222000&lt;/publication_date&gt;&lt;url&gt;http://cercor.oxfordjournals.org/content/13/3/308.full&lt;/url&gt;&lt;type&gt;400&lt;/type&gt;&lt;title&gt;Representations of Pleasant and Painful Touch in the Human Orbitofrontal and Cingulate Cortices&lt;/title&gt;&lt;publisher&gt;Oxford University Press&lt;/publisher&gt;&lt;number&gt;3&lt;/number&gt;&lt;subtype&gt;400&lt;/subtype&gt;&lt;endpage&gt;317&lt;/endpage&gt;&lt;bundle&gt;&lt;publication&gt;&lt;publisher&gt;Oxford University Press&lt;/publisher&gt;&lt;title&gt;Cerebral Cortex&lt;/title&gt;&lt;type&gt;-100&lt;/type&gt;&lt;subtype&gt;-100&lt;/subtype&gt;&lt;uuid&gt;1794EEFC-0112-4B9A-99D2-F2AC6DEDAC7F&lt;/uuid&gt;&lt;/publication&gt;&lt;/bundle&gt;&lt;authors&gt;&lt;author&gt;&lt;firstName&gt;E&lt;/firstName&gt;&lt;middleNames&gt;T&lt;/middleNames&gt;&lt;lastName&gt;Rolls&lt;/lastName&gt;&lt;/author&gt;&lt;author&gt;&lt;firstName&gt;J&lt;/firstName&gt;&lt;lastName&gt;O'Doherty&lt;/lastName&gt;&lt;/author&gt;&lt;author&gt;&lt;firstName&gt;M&lt;/firstName&gt;&lt;middleNames&gt;L&lt;/middleNames&gt;&lt;lastName&gt;Kringelbach&lt;/lastName&gt;&lt;/author&gt;&lt;author&gt;&lt;firstName&gt;S&lt;/firstName&gt;&lt;lastName&gt;Francis&lt;/lastName&gt;&lt;/author&gt;&lt;author&gt;&lt;firstName&gt;R&lt;/firstName&gt;&lt;lastName&gt;Bowtell&lt;/lastName&gt;&lt;/author&gt;&lt;author&gt;&lt;firstName&gt;F&lt;/firstName&gt;&lt;lastName&gt;McGlone&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(Rolls et al., 2003; Wager et al., 2013; Vogt, 2016)</w:t>
      </w:r>
      <w:r w:rsidR="000A6366" w:rsidRPr="001D7F8A">
        <w:rPr>
          <w:rFonts w:ascii="Times" w:hAnsi="Times"/>
          <w:sz w:val="24"/>
          <w:szCs w:val="24"/>
        </w:rPr>
        <w:fldChar w:fldCharType="end"/>
      </w:r>
      <w:r w:rsidR="00C565A6" w:rsidRPr="001D7F8A">
        <w:rPr>
          <w:rFonts w:ascii="Times" w:hAnsi="Times"/>
          <w:sz w:val="24"/>
          <w:szCs w:val="24"/>
        </w:rPr>
        <w:t xml:space="preserve">. </w:t>
      </w:r>
      <w:r w:rsidR="00571206" w:rsidRPr="001D7F8A">
        <w:rPr>
          <w:rFonts w:ascii="Times" w:hAnsi="Times"/>
          <w:sz w:val="24"/>
          <w:szCs w:val="24"/>
        </w:rPr>
        <w:t>Further anterior,</w:t>
      </w:r>
      <w:r w:rsidR="00C565A6" w:rsidRPr="001D7F8A">
        <w:rPr>
          <w:rFonts w:ascii="Times" w:hAnsi="Times"/>
          <w:sz w:val="24"/>
          <w:szCs w:val="24"/>
        </w:rPr>
        <w:t xml:space="preserve"> medial prefrontal cortex (mPFC) and </w:t>
      </w:r>
      <w:ins w:id="71" w:author="Alejandro De La Vega" w:date="2016-03-31T20:21:00Z">
        <w:r w:rsidR="0064274B" w:rsidRPr="001D7F8A">
          <w:rPr>
            <w:rFonts w:ascii="Times" w:hAnsi="Times"/>
            <w:sz w:val="24"/>
            <w:szCs w:val="24"/>
          </w:rPr>
          <w:t xml:space="preserve">the </w:t>
        </w:r>
        <w:r w:rsidR="00443C66" w:rsidRPr="001D7F8A">
          <w:rPr>
            <w:rFonts w:ascii="Times" w:hAnsi="Times"/>
            <w:sz w:val="24"/>
            <w:szCs w:val="24"/>
          </w:rPr>
          <w:t xml:space="preserve">rostral </w:t>
        </w:r>
        <w:r w:rsidR="0064274B" w:rsidRPr="001D7F8A">
          <w:rPr>
            <w:rFonts w:ascii="Times" w:hAnsi="Times"/>
            <w:sz w:val="24"/>
            <w:szCs w:val="24"/>
          </w:rPr>
          <w:t>anterior cingulate cortex (</w:t>
        </w:r>
        <w:r w:rsidR="00D2291A" w:rsidRPr="001D7F8A">
          <w:rPr>
            <w:rFonts w:ascii="Times" w:hAnsi="Times"/>
            <w:sz w:val="24"/>
            <w:szCs w:val="24"/>
          </w:rPr>
          <w:t>r</w:t>
        </w:r>
        <w:r w:rsidR="0064274B" w:rsidRPr="001D7F8A">
          <w:rPr>
            <w:rFonts w:ascii="Times" w:hAnsi="Times"/>
            <w:sz w:val="24"/>
            <w:szCs w:val="24"/>
          </w:rPr>
          <w:t>ACC)</w:t>
        </w:r>
      </w:ins>
      <w:r w:rsidR="00C565A6" w:rsidRPr="001D7F8A">
        <w:rPr>
          <w:rFonts w:ascii="Times" w:hAnsi="Times"/>
          <w:sz w:val="24"/>
          <w:szCs w:val="24"/>
        </w:rPr>
        <w:t xml:space="preserve"> have</w:t>
      </w:r>
      <w:r w:rsidR="00571206" w:rsidRPr="001D7F8A">
        <w:rPr>
          <w:rFonts w:ascii="Times" w:hAnsi="Times"/>
          <w:sz w:val="24"/>
          <w:szCs w:val="24"/>
        </w:rPr>
        <w:t xml:space="preserve"> been </w:t>
      </w:r>
      <w:ins w:id="72" w:author="Alejandro De La Vega" w:date="2016-03-31T20:21:00Z">
        <w:r w:rsidR="002C0C3E" w:rsidRPr="001D7F8A">
          <w:rPr>
            <w:rFonts w:ascii="Times" w:hAnsi="Times"/>
            <w:sz w:val="24"/>
            <w:szCs w:val="24"/>
          </w:rPr>
          <w:t>associated with a</w:t>
        </w:r>
      </w:ins>
      <w:r w:rsidR="00BB5E35" w:rsidRPr="001D7F8A">
        <w:rPr>
          <w:rFonts w:ascii="Times" w:hAnsi="Times"/>
          <w:sz w:val="24"/>
          <w:szCs w:val="24"/>
        </w:rPr>
        <w:t xml:space="preserve"> affective process</w:t>
      </w:r>
      <w:r w:rsidR="000A4873" w:rsidRPr="001D7F8A">
        <w:rPr>
          <w:rFonts w:ascii="Times" w:hAnsi="Times"/>
          <w:sz w:val="24"/>
          <w:szCs w:val="24"/>
        </w:rPr>
        <w:t>es</w:t>
      </w:r>
      <w:r w:rsidR="00BB5E35" w:rsidRPr="001D7F8A">
        <w:rPr>
          <w:rFonts w:ascii="Times" w:hAnsi="Times"/>
          <w:sz w:val="24"/>
          <w:szCs w:val="24"/>
        </w:rPr>
        <w:t xml:space="preserve">, </w:t>
      </w:r>
      <w:r w:rsidR="00A00ED3" w:rsidRPr="001D7F8A">
        <w:rPr>
          <w:rFonts w:ascii="Times" w:hAnsi="Times"/>
          <w:sz w:val="24"/>
          <w:szCs w:val="24"/>
        </w:rPr>
        <w:t>including</w:t>
      </w:r>
      <w:r w:rsidR="00BB5E35" w:rsidRPr="001D7F8A">
        <w:rPr>
          <w:rFonts w:ascii="Times" w:hAnsi="Times"/>
          <w:sz w:val="24"/>
          <w:szCs w:val="24"/>
        </w:rPr>
        <w:t xml:space="preserve"> emotion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123B0E5D-AB26-4FCF-BBE5-CAE74C43A24C&lt;/uuid&gt;&lt;priority&gt;0&lt;/priority&gt;&lt;publications&gt;&lt;publication&gt;&lt;volume&gt;15&lt;/volume&gt;&lt;publication_date&gt;99201102001200000000220000&lt;/publication_date&gt;&lt;number&gt;2&lt;/number&gt;&lt;doi&gt;10.1016/j.tics.2010.11.004&lt;/doi&gt;&lt;startpage&gt;85&lt;/startpage&gt;&lt;title&gt;Emotional processing in anterior cingulate and medial prefrontal cortex&lt;/title&gt;&lt;uuid&gt;8E411F4C-7C0B-442F-AF97-E8CA5122E3FD&lt;/uuid&gt;&lt;subtype&gt;400&lt;/subtype&gt;&lt;endpage&gt;93&lt;/endpage&gt;&lt;type&gt;400&lt;/type&gt;&lt;url&gt;http://linkinghub.elsevier.com/retrieve/pii/S1364661310002524&lt;/url&gt;&lt;bundle&gt;&lt;publication&gt;&lt;publisher&gt;Elsevier Ltd&lt;/publisher&gt;&lt;title&gt;Trends in Cognitive Sciences&lt;/title&gt;&lt;type&gt;-100&lt;/type&gt;&lt;subtype&gt;-100&lt;/subtype&gt;&lt;uuid&gt;47F1C648-8EDF-4324-9FA1-69B78466A0BF&lt;/uuid&gt;&lt;/publication&gt;&lt;/bundle&gt;&lt;authors&gt;&lt;author&gt;&lt;firstName&gt;Amit&lt;/firstName&gt;&lt;lastName&gt;Etkin&lt;/lastName&gt;&lt;/author&gt;&lt;author&gt;&lt;firstName&gt;Tobias&lt;/firstName&gt;&lt;lastName&gt;Egner&lt;/lastName&gt;&lt;/author&gt;&lt;author&gt;&lt;firstName&gt;Raffael&lt;/firstName&gt;&lt;lastName&gt;Kalisch&lt;/lastName&gt;&lt;/author&gt;&lt;/authors&gt;&lt;/publication&gt;&lt;publication&gt;&lt;uuid&gt;4F373003-66CB-4CD0-93DA-98E96E3FF609&lt;/uuid&gt;&lt;volume&gt;35&lt;/volume&gt;&lt;doi&gt;10.1017/S0140525X11000446&lt;/doi&gt;&lt;startpage&gt;121&lt;/startpage&gt;&lt;publication_date&gt;99201206011200000000222000&lt;/publication_date&gt;&lt;url&gt;http://journals.cambridge.org/action/displayAbstract?aid=8593980&lt;/url&gt;&lt;type&gt;400&lt;/type&gt;&lt;title&gt;The brain basis of emotion: A meta-analytic review&lt;/title&gt;&lt;publisher&gt;Cambridge University Press&lt;/publisher&gt;&lt;number&gt;03&lt;/number&gt;&lt;subtype&gt;400&lt;/subtype&gt;&lt;endpage&gt;143&lt;/endpage&gt;&lt;bundle&gt;&lt;publication&gt;&lt;publisher&gt;Cambridge University Press&lt;/publisher&gt;&lt;title&gt;Behavioral and Brain Sciences&lt;/title&gt;&lt;type&gt;-100&lt;/type&gt;&lt;subtype&gt;-100&lt;/subtype&gt;&lt;uuid&gt;89747A4B-A34C-4ED7-B27E-9E012D229556&lt;/uuid&gt;&lt;/publication&gt;&lt;/bundle&gt;&lt;authors&gt;&lt;author&gt;&lt;firstName&gt;Kristen&lt;/firstName&gt;&lt;middleNames&gt;A&lt;/middleNames&gt;&lt;lastName&gt;Lindquist&lt;/lastName&gt;&lt;/author&gt;&lt;author&gt;&lt;firstName&gt;Tor&lt;/firstName&gt;&lt;middleNames&gt;D&lt;/middleNames&gt;&lt;lastName&gt;Wager&lt;/lastName&gt;&lt;/author&gt;&lt;author&gt;&lt;firstName&gt;Hedy&lt;/firstName&gt;&lt;lastName&gt;Kober&lt;/lastName&gt;&lt;/author&gt;&lt;author&gt;&lt;firstName&gt;Eliza&lt;/firstName&gt;&lt;lastName&gt;Bliss-Moreau&lt;/lastName&gt;&lt;/author&gt;&lt;author&gt;&lt;firstName&gt;Lisa&lt;/firstName&gt;&lt;middleNames&gt;Feldman&lt;/middleNames&gt;&lt;lastName&gt;Barret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(Etkin et al., 2011; Lindquist et al., 2012)</w:t>
      </w:r>
      <w:r w:rsidR="000A6366" w:rsidRPr="001D7F8A">
        <w:rPr>
          <w:rFonts w:ascii="Times" w:hAnsi="Times"/>
          <w:sz w:val="24"/>
          <w:szCs w:val="24"/>
        </w:rPr>
        <w:fldChar w:fldCharType="end"/>
      </w:r>
      <w:r w:rsidR="00A00ED3" w:rsidRPr="001D7F8A">
        <w:rPr>
          <w:rFonts w:ascii="Times" w:hAnsi="Times"/>
          <w:sz w:val="24"/>
          <w:szCs w:val="24"/>
        </w:rPr>
        <w:t xml:space="preserve">, </w:t>
      </w:r>
      <w:r w:rsidR="00BB5E35" w:rsidRPr="001D7F8A">
        <w:rPr>
          <w:rFonts w:ascii="Times" w:hAnsi="Times"/>
          <w:sz w:val="24"/>
          <w:szCs w:val="24"/>
        </w:rPr>
        <w:t>autonomic</w:t>
      </w:r>
      <w:r w:rsidR="00FC2732" w:rsidRPr="001D7F8A">
        <w:rPr>
          <w:rFonts w:ascii="Times" w:hAnsi="Times"/>
          <w:sz w:val="24"/>
          <w:szCs w:val="24"/>
        </w:rPr>
        <w:t xml:space="preserve"> function</w:t>
      </w:r>
      <w:r w:rsidR="00A00ED3"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C3EA63AA-9CB2-4F28-A26A-DB43CD69CF83&lt;/uuid&gt;&lt;priority&gt;0&lt;/priority&gt;&lt;publications&gt;&lt;publication&gt;&lt;uuid&gt;F68763E6-318B-4AE2-885E-B71DCFC539F2&lt;/uuid&gt;&lt;volume&gt;126&lt;/volume&gt;&lt;doi&gt;10.1093/brain/awg216&lt;/doi&gt;&lt;startpage&gt;2139&lt;/startpage&gt;&lt;publication_date&gt;99200310011200000000222000&lt;/publication_date&gt;&lt;url&gt;http://www.brain.oupjournals.org/cgi/doi/10.1093/brain/awg216&lt;/url&gt;&lt;type&gt;400&lt;/type&gt;&lt;title&gt;Human cingulate cortex and autonomic control: converging neuroimaging and clinical evidence&lt;/title&gt;&lt;publisher&gt;Oxford University Press&lt;/publisher&gt;&lt;number&gt;10&lt;/number&gt;&lt;subtype&gt;400&lt;/subtype&gt;&lt;endpage&gt;2152&lt;/endpage&gt;&lt;bundle&gt;&lt;publication&gt;&lt;publisher&gt;Oxford University Press&lt;/publisher&gt;&lt;title&gt;Brain&lt;/title&gt;&lt;type&gt;-100&lt;/type&gt;&lt;subtype&gt;-100&lt;/subtype&gt;&lt;uuid&gt;C01DFF14-3650-455E-B3A7-17A98FDF4C1D&lt;/uuid&gt;&lt;/publication&gt;&lt;/bundle&gt;&lt;authors&gt;&lt;author&gt;&lt;firstName&gt;Hugo&lt;/firstName&gt;&lt;middleNames&gt;D&lt;/middleNames&gt;&lt;lastName&gt;Critchley&lt;/lastName&gt;&lt;/author&gt;&lt;author&gt;&lt;firstName&gt;Christopher&lt;/firstName&gt;&lt;middleNames&gt;J&lt;/middleNames&gt;&lt;lastName&gt;Mathias&lt;/lastName&gt;&lt;/author&gt;&lt;author&gt;&lt;firstName&gt;Oliver&lt;/firstName&gt;&lt;lastName&gt;Josephs&lt;/lastName&gt;&lt;/author&gt;&lt;author&gt;&lt;firstName&gt;John&lt;/firstName&gt;&lt;lastName&gt;O’Doherty&lt;/lastName&gt;&lt;/author&gt;&lt;author&gt;&lt;firstName&gt;Sergio&lt;/firstName&gt;&lt;lastName&gt;Zanini&lt;/lastName&gt;&lt;/author&gt;&lt;author&gt;&lt;firstName&gt;Bonnie&lt;/firstName&gt;&lt;middleNames&gt;Kate&lt;/middleNames&gt;&lt;lastName&gt;Dewar&lt;/lastName&gt;&lt;/author&gt;&lt;author&gt;&lt;firstName&gt;Lisa&lt;/firstName&gt;&lt;lastName&gt;Cipolotti&lt;/lastName&gt;&lt;/author&gt;&lt;author&gt;&lt;firstName&gt;Tim&lt;/firstName&gt;&lt;lastName&gt;Shallice&lt;/lastName&gt;&lt;/author&gt;&lt;author&gt;&lt;firstName&gt;Raymond&lt;/firstName&gt;&lt;middleNames&gt;J&lt;/middleNames&gt;&lt;lastName&gt;Dolan&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(Critchley et al., 2003)</w:t>
      </w:r>
      <w:r w:rsidR="000A6366" w:rsidRPr="001D7F8A">
        <w:rPr>
          <w:rFonts w:ascii="Times" w:hAnsi="Times"/>
          <w:sz w:val="24"/>
          <w:szCs w:val="24"/>
        </w:rPr>
        <w:fldChar w:fldCharType="end"/>
      </w:r>
      <w:r w:rsidR="000A6366" w:rsidRPr="001D7F8A">
        <w:rPr>
          <w:rFonts w:ascii="Times" w:hAnsi="Times"/>
          <w:sz w:val="24"/>
          <w:szCs w:val="24"/>
        </w:rPr>
        <w:t>,</w:t>
      </w:r>
      <w:r w:rsidR="00A00ED3" w:rsidRPr="001D7F8A">
        <w:rPr>
          <w:rFonts w:ascii="Times" w:hAnsi="Times"/>
          <w:sz w:val="24"/>
          <w:szCs w:val="24"/>
        </w:rPr>
        <w:t xml:space="preserve"> and valuation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037E5BD4-200E-4449-9CE8-2D43429A945D&lt;/uuid&gt;&lt;priority&gt;0&lt;/priority&gt;&lt;publications&gt;&lt;publication&gt;&lt;uuid&gt;418B0B74-D1D3-44DC-A4A4-5C03AD506FCE&lt;/uuid&gt;&lt;volume&gt;324&lt;/volume&gt;&lt;doi&gt;10.1126/science.1168450&lt;/doi&gt;&lt;startpage&gt;646&lt;/startpage&gt;&lt;publication_date&gt;99200905011200000000222000&lt;/publication_date&gt;&lt;url&gt;http://www.sciencemag.org/content/324/5927/646.full&lt;/url&gt;&lt;type&gt;400&lt;/type&gt;&lt;title&gt;Self-Control in Decision-Making Involves Modulation of the vmPFC Valuation System&lt;/title&gt;&lt;publisher&gt;American Association for the Advancement of Science&lt;/publisher&gt;&lt;number&gt;5927&lt;/number&gt;&lt;subtype&gt;400&lt;/subtype&gt;&lt;endpage&gt;648&lt;/endpage&gt;&lt;bundle&gt;&lt;publication&gt;&lt;publisher&gt;American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Todd&lt;/firstName&gt;&lt;middleNames&gt;A&lt;/middleNames&gt;&lt;lastName&gt;Hare&lt;/lastName&gt;&lt;/author&gt;&lt;author&gt;&lt;firstName&gt;Colin&lt;/firstName&gt;&lt;middleNames&gt;F&lt;/middleNames&gt;&lt;lastName&gt;Camerer&lt;/lastName&gt;&lt;/author&gt;&lt;author&gt;&lt;firstName&gt;Antonio&lt;/firstName&gt;&lt;lastName&gt;Rangel&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(Hare et al., 2009)</w:t>
      </w:r>
      <w:r w:rsidR="000A6366" w:rsidRPr="001D7F8A">
        <w:rPr>
          <w:rFonts w:ascii="Times" w:hAnsi="Times"/>
          <w:sz w:val="24"/>
          <w:szCs w:val="24"/>
        </w:rPr>
        <w:fldChar w:fldCharType="end"/>
      </w:r>
      <w:ins w:id="73" w:author="Alejandro De La Vega" w:date="2016-03-31T20:21:00Z">
        <w:r w:rsidR="002C0C3E" w:rsidRPr="001D7F8A">
          <w:rPr>
            <w:rFonts w:ascii="Times" w:hAnsi="Times"/>
            <w:sz w:val="24"/>
            <w:szCs w:val="24"/>
          </w:rPr>
          <w:t xml:space="preserve">, as well as </w:t>
        </w:r>
      </w:ins>
      <w:r w:rsidR="0009677C" w:rsidRPr="001D7F8A">
        <w:rPr>
          <w:rFonts w:ascii="Times" w:hAnsi="Times"/>
          <w:sz w:val="24"/>
          <w:szCs w:val="24"/>
        </w:rPr>
        <w:t>internally oriented</w:t>
      </w:r>
      <w:r w:rsidR="00FC2732" w:rsidRPr="001D7F8A">
        <w:rPr>
          <w:rFonts w:ascii="Times" w:hAnsi="Times"/>
          <w:sz w:val="24"/>
          <w:szCs w:val="24"/>
        </w:rPr>
        <w:t xml:space="preserve"> </w:t>
      </w:r>
      <w:r w:rsidR="00571206" w:rsidRPr="001D7F8A">
        <w:rPr>
          <w:rFonts w:ascii="Times" w:hAnsi="Times"/>
          <w:sz w:val="24"/>
          <w:szCs w:val="24"/>
        </w:rPr>
        <w:t xml:space="preserve">processes, such as </w:t>
      </w:r>
      <w:r w:rsidR="00BB5E35" w:rsidRPr="001D7F8A">
        <w:rPr>
          <w:rFonts w:ascii="Times" w:hAnsi="Times"/>
          <w:sz w:val="24"/>
          <w:szCs w:val="24"/>
        </w:rPr>
        <w:t xml:space="preserve">mentalizing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380C2A8-3EFF-4E14-8ECD-B1F1156C1294&lt;/uuid&gt;&lt;priority&gt;0&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(Baumgartner et al., 2012)</w:t>
      </w:r>
      <w:r w:rsidR="000A6366" w:rsidRPr="001D7F8A">
        <w:rPr>
          <w:rFonts w:ascii="Times" w:hAnsi="Times"/>
          <w:sz w:val="24"/>
          <w:szCs w:val="24"/>
        </w:rPr>
        <w:fldChar w:fldCharType="end"/>
      </w:r>
      <w:r w:rsidR="000A6366" w:rsidRPr="001D7F8A">
        <w:rPr>
          <w:rFonts w:ascii="Times" w:hAnsi="Times"/>
          <w:sz w:val="24"/>
          <w:szCs w:val="24"/>
        </w:rPr>
        <w:t xml:space="preserve"> </w:t>
      </w:r>
      <w:r w:rsidR="00BB5E35" w:rsidRPr="001D7F8A">
        <w:rPr>
          <w:rFonts w:ascii="Times" w:hAnsi="Times"/>
          <w:sz w:val="24"/>
          <w:szCs w:val="24"/>
        </w:rPr>
        <w:t xml:space="preserve">and </w:t>
      </w:r>
      <w:r w:rsidR="00571206" w:rsidRPr="001D7F8A">
        <w:rPr>
          <w:rFonts w:ascii="Times" w:hAnsi="Times"/>
          <w:sz w:val="24"/>
          <w:szCs w:val="24"/>
        </w:rPr>
        <w:t>autobiographical memory</w:t>
      </w:r>
      <w:r w:rsidR="00A00ED3" w:rsidRPr="001D7F8A">
        <w:rPr>
          <w:rFonts w:ascii="Times" w:hAnsi="Times"/>
          <w:sz w:val="24"/>
          <w:szCs w:val="24"/>
        </w:rPr>
        <w:t xml:space="preserve"> </w:t>
      </w:r>
      <w:r w:rsidR="00A00ED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2513FFCA-E20F-4CE2-96A8-E11E2197A32C&lt;/uuid&gt;&lt;priority&gt;0&lt;/priority&gt;&lt;publications&gt;&lt;publication&gt;&lt;uuid&gt;3124F4D6-FD53-4021-8DAC-D062361E08FB&lt;/uuid&gt;&lt;volume&gt;22&lt;/volume&gt;&lt;doi&gt;10.1162/jocn.2009.21282&lt;/doi&gt;&lt;startpage&gt;1112&lt;/startpage&gt;&lt;publication_date&gt;99201006001200000000220000&lt;/publication_date&gt;&lt;url&gt;http://eutils.ncbi.nlm.nih.gov/entrez/eutils/elink.fcgi?dbfrom=pubmed&amp;amp;id=19580387&amp;amp;retmode=ref&amp;amp;cmd=prlinks&lt;/url&gt;&lt;type&gt;400&lt;/type&gt;&lt;title&gt;Patterns of brain activity supporting autobiographical memory, prospection, and theory of mind, and their relationship to the default mode network.&lt;/title&gt;&lt;institution&gt;Rotman Research Institute at Baycrest, Toronto, Ontario, Canada. nathan.spreng@gmail.com&lt;/institution&gt;&lt;number&gt;6&lt;/number&gt;&lt;subtype&gt;400&lt;/subtype&gt;&lt;endpage&gt;1123&lt;/endpage&gt;&lt;bundle&gt;&lt;publication&gt;&lt;publisher&gt;MIT Press&lt;/publisher&gt;&lt;title&gt;Journal of Cognitive Neuroscience&lt;/title&gt;&lt;type&gt;-100&lt;/type&gt;&lt;subtype&gt;-100&lt;/subtype&gt;&lt;uuid&gt;D6FA0963-4A5D-4D0B-9642-DB9D52E8B143&lt;/uuid&gt;&lt;/publication&gt;&lt;/bundle&gt;&lt;authors&gt;&lt;author&gt;&lt;firstName&gt;R&lt;/firstName&gt;&lt;middleNames&gt;Nathan&lt;/middleNames&gt;&lt;lastName&gt;Spreng&lt;/lastName&gt;&lt;/author&gt;&lt;author&gt;&lt;firstName&gt;Cheryl&lt;/firstName&gt;&lt;middleNames&gt;L&lt;/middleNames&gt;&lt;lastName&gt;Grady&lt;/lastName&gt;&lt;/author&gt;&lt;/authors&gt;&lt;/publication&gt;&lt;/publications&gt;&lt;cites&gt;&lt;/cites&gt;&lt;/citation&gt;</w:instrText>
      </w:r>
      <w:r w:rsidR="00A00ED3" w:rsidRPr="001D7F8A">
        <w:rPr>
          <w:rFonts w:ascii="Times" w:hAnsi="Times"/>
          <w:sz w:val="24"/>
          <w:szCs w:val="24"/>
        </w:rPr>
        <w:fldChar w:fldCharType="separate"/>
      </w:r>
      <w:r w:rsidR="000A6366" w:rsidRPr="001D7F8A">
        <w:rPr>
          <w:rFonts w:ascii="Times" w:hAnsi="Times" w:cs="Cambria"/>
          <w:sz w:val="24"/>
          <w:szCs w:val="24"/>
        </w:rPr>
        <w:t>(Spreng and Grady, 2010)</w:t>
      </w:r>
      <w:r w:rsidR="00A00ED3" w:rsidRPr="001D7F8A">
        <w:rPr>
          <w:rFonts w:ascii="Times" w:hAnsi="Times"/>
          <w:sz w:val="24"/>
          <w:szCs w:val="24"/>
        </w:rPr>
        <w:fldChar w:fldCharType="end"/>
      </w:r>
      <w:r w:rsidR="000A6366" w:rsidRPr="001D7F8A">
        <w:rPr>
          <w:rFonts w:ascii="Times" w:hAnsi="Times"/>
          <w:sz w:val="24"/>
          <w:szCs w:val="24"/>
        </w:rPr>
        <w:t xml:space="preserve"> .</w:t>
      </w:r>
    </w:p>
    <w:p w14:paraId="6FF75209" w14:textId="29E08A55" w:rsidR="00D706C2" w:rsidRPr="001D7F8A" w:rsidRDefault="0007422E" w:rsidP="001C6F8C">
      <w:pPr>
        <w:pStyle w:val="Normal1"/>
        <w:rPr>
          <w:rFonts w:ascii="Times" w:hAnsi="Times"/>
          <w:sz w:val="24"/>
          <w:szCs w:val="24"/>
        </w:rPr>
      </w:pPr>
      <w:r w:rsidRPr="001D7F8A">
        <w:rPr>
          <w:rFonts w:ascii="Times" w:hAnsi="Times"/>
          <w:sz w:val="24"/>
          <w:szCs w:val="24"/>
        </w:rPr>
        <w:t xml:space="preserve">Despite the </w:t>
      </w:r>
      <w:ins w:id="74" w:author="Alejandro De La Vega" w:date="2016-03-31T20:21:00Z">
        <w:r w:rsidR="00FF23D9" w:rsidRPr="001D7F8A">
          <w:rPr>
            <w:rFonts w:ascii="Times" w:hAnsi="Times"/>
            <w:sz w:val="24"/>
            <w:szCs w:val="24"/>
          </w:rPr>
          <w:t xml:space="preserve">large number </w:t>
        </w:r>
        <w:r w:rsidR="00AA76F7" w:rsidRPr="001D7F8A">
          <w:rPr>
            <w:rFonts w:ascii="Times" w:hAnsi="Times"/>
            <w:sz w:val="24"/>
            <w:szCs w:val="24"/>
          </w:rPr>
          <w:t>of neuroimaging</w:t>
        </w:r>
        <w:r w:rsidR="00F13CFA" w:rsidRPr="001D7F8A">
          <w:rPr>
            <w:rFonts w:ascii="Times" w:hAnsi="Times"/>
            <w:sz w:val="24"/>
            <w:szCs w:val="24"/>
          </w:rPr>
          <w:t xml:space="preserve"> </w:t>
        </w:r>
        <w:r w:rsidR="00AA76F7" w:rsidRPr="001D7F8A">
          <w:rPr>
            <w:rFonts w:ascii="Times" w:hAnsi="Times"/>
            <w:sz w:val="24"/>
            <w:szCs w:val="24"/>
          </w:rPr>
          <w:t>studies</w:t>
        </w:r>
      </w:ins>
      <w:r w:rsidRPr="001D7F8A">
        <w:rPr>
          <w:rFonts w:ascii="Times" w:hAnsi="Times"/>
          <w:sz w:val="24"/>
          <w:szCs w:val="24"/>
        </w:rPr>
        <w:t xml:space="preserve">, </w:t>
      </w:r>
      <w:r w:rsidR="006B0B75" w:rsidRPr="001D7F8A">
        <w:rPr>
          <w:rFonts w:ascii="Times" w:hAnsi="Times"/>
          <w:sz w:val="24"/>
          <w:szCs w:val="24"/>
        </w:rPr>
        <w:t>there have been</w:t>
      </w:r>
      <w:r w:rsidR="00C366D9" w:rsidRPr="001D7F8A">
        <w:rPr>
          <w:rFonts w:ascii="Times" w:hAnsi="Times"/>
          <w:sz w:val="24"/>
          <w:szCs w:val="24"/>
        </w:rPr>
        <w:t xml:space="preserve"> </w:t>
      </w:r>
      <w:r w:rsidR="006B0B75" w:rsidRPr="001D7F8A">
        <w:rPr>
          <w:rFonts w:ascii="Times" w:hAnsi="Times"/>
          <w:sz w:val="24"/>
          <w:szCs w:val="24"/>
        </w:rPr>
        <w:t xml:space="preserve">few large-scale efforts to comprehensively map </w:t>
      </w:r>
      <w:r w:rsidR="004166D6" w:rsidRPr="001D7F8A">
        <w:rPr>
          <w:rFonts w:ascii="Times" w:hAnsi="Times"/>
          <w:sz w:val="24"/>
          <w:szCs w:val="24"/>
        </w:rPr>
        <w:t xml:space="preserve">the full range of psychological </w:t>
      </w:r>
      <w:r w:rsidR="004353C2" w:rsidRPr="001D7F8A">
        <w:rPr>
          <w:rFonts w:ascii="Times" w:hAnsi="Times"/>
          <w:sz w:val="24"/>
          <w:szCs w:val="24"/>
        </w:rPr>
        <w:t>function</w:t>
      </w:r>
      <w:r w:rsidR="004166D6" w:rsidRPr="001D7F8A">
        <w:rPr>
          <w:rFonts w:ascii="Times" w:hAnsi="Times"/>
          <w:sz w:val="24"/>
          <w:szCs w:val="24"/>
        </w:rPr>
        <w:t xml:space="preserve">s onto </w:t>
      </w:r>
      <w:r w:rsidR="006B0B75" w:rsidRPr="001D7F8A">
        <w:rPr>
          <w:rFonts w:ascii="Times" w:hAnsi="Times"/>
          <w:sz w:val="24"/>
          <w:szCs w:val="24"/>
        </w:rPr>
        <w:t>medial frontal anatomy.</w:t>
      </w:r>
      <w:r w:rsidRPr="001D7F8A">
        <w:rPr>
          <w:rFonts w:ascii="Times" w:hAnsi="Times"/>
          <w:sz w:val="24"/>
          <w:szCs w:val="24"/>
        </w:rPr>
        <w:t xml:space="preserve"> </w:t>
      </w:r>
      <w:r w:rsidR="007C1D97" w:rsidRPr="001D7F8A">
        <w:rPr>
          <w:rFonts w:ascii="Times" w:hAnsi="Times"/>
          <w:sz w:val="24"/>
          <w:szCs w:val="24"/>
        </w:rPr>
        <w:t>M</w:t>
      </w:r>
      <w:r w:rsidR="006B0B75" w:rsidRPr="001D7F8A">
        <w:rPr>
          <w:rFonts w:ascii="Times" w:hAnsi="Times"/>
          <w:sz w:val="24"/>
          <w:szCs w:val="24"/>
        </w:rPr>
        <w:t>ost meta-analyses are restricted to a subset of empirical findings</w:t>
      </w:r>
      <w:r w:rsidR="00F03218" w:rsidRPr="001D7F8A">
        <w:rPr>
          <w:rFonts w:ascii="Times" w:hAnsi="Times"/>
          <w:sz w:val="24"/>
          <w:szCs w:val="24"/>
        </w:rPr>
        <w:t xml:space="preserve"> relevant to </w:t>
      </w:r>
      <w:ins w:id="75" w:author="Alejandro De La Vega" w:date="2016-03-31T20:21:00Z">
        <w:r w:rsidR="005A23EF" w:rsidRPr="001D7F8A">
          <w:rPr>
            <w:rFonts w:ascii="Times" w:hAnsi="Times"/>
            <w:sz w:val="24"/>
            <w:szCs w:val="24"/>
          </w:rPr>
          <w:t>candidate</w:t>
        </w:r>
      </w:ins>
      <w:r w:rsidR="006B0B75" w:rsidRPr="001D7F8A">
        <w:rPr>
          <w:rFonts w:ascii="Times" w:hAnsi="Times"/>
          <w:sz w:val="24"/>
          <w:szCs w:val="24"/>
        </w:rPr>
        <w:t xml:space="preserve"> cognitive </w:t>
      </w:r>
      <w:r w:rsidR="00FC2732" w:rsidRPr="001D7F8A">
        <w:rPr>
          <w:rFonts w:ascii="Times" w:hAnsi="Times"/>
          <w:sz w:val="24"/>
          <w:szCs w:val="24"/>
        </w:rPr>
        <w:t xml:space="preserve">states hypothesized to be important </w:t>
      </w:r>
      <w:r w:rsidR="006B0B75" w:rsidRPr="001D7F8A">
        <w:rPr>
          <w:rFonts w:ascii="Times" w:hAnsi="Times"/>
          <w:sz w:val="24"/>
          <w:szCs w:val="24"/>
        </w:rPr>
        <w:t xml:space="preserve">(e.g. </w:t>
      </w:r>
      <w:r w:rsidR="00626C0D" w:rsidRPr="001D7F8A">
        <w:rPr>
          <w:rFonts w:ascii="Times" w:hAnsi="Times"/>
          <w:sz w:val="24"/>
          <w:szCs w:val="24"/>
        </w:rPr>
        <w:t>negative affect</w:t>
      </w:r>
      <w:ins w:id="76" w:author="Alejandro De La Vega" w:date="2016-03-31T20:21:00Z">
        <w:r w:rsidR="00FF23D9" w:rsidRPr="001D7F8A">
          <w:rPr>
            <w:rFonts w:ascii="Times" w:hAnsi="Times"/>
            <w:sz w:val="24"/>
            <w:szCs w:val="24"/>
          </w:rPr>
          <w:t>, pain,</w:t>
        </w:r>
      </w:ins>
      <w:r w:rsidR="00626C0D" w:rsidRPr="001D7F8A">
        <w:rPr>
          <w:rFonts w:ascii="Times" w:hAnsi="Times"/>
          <w:sz w:val="24"/>
          <w:szCs w:val="24"/>
        </w:rPr>
        <w:t xml:space="preserve"> cognitive control</w:t>
      </w:r>
      <w:r w:rsidR="000C5960"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E2559DC-151E-4651-B661-721CAFF4C1D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000A6366" w:rsidRPr="001D7F8A">
        <w:rPr>
          <w:rFonts w:ascii="Times" w:hAnsi="Times"/>
          <w:sz w:val="24"/>
          <w:szCs w:val="24"/>
        </w:rPr>
        <w:fldChar w:fldCharType="separate"/>
      </w:r>
      <w:r w:rsidR="00A200D3" w:rsidRPr="001D7F8A">
        <w:rPr>
          <w:rFonts w:ascii="Times" w:hAnsi="Times" w:cs="Times"/>
          <w:sz w:val="24"/>
          <w:szCs w:val="24"/>
        </w:rPr>
        <w:t>Shackman et al., 2011)</w:t>
      </w:r>
      <w:r w:rsidR="000A6366" w:rsidRPr="001D7F8A">
        <w:rPr>
          <w:rFonts w:ascii="Times" w:hAnsi="Times"/>
          <w:sz w:val="24"/>
          <w:szCs w:val="24"/>
        </w:rPr>
        <w:fldChar w:fldCharType="end"/>
      </w:r>
      <w:r w:rsidR="00477060" w:rsidRPr="001D7F8A">
        <w:rPr>
          <w:rFonts w:ascii="Times" w:hAnsi="Times"/>
          <w:sz w:val="24"/>
          <w:szCs w:val="24"/>
        </w:rPr>
        <w:t xml:space="preserve"> or </w:t>
      </w:r>
      <w:ins w:id="77" w:author="Alejandro De La Vega" w:date="2016-03-31T20:21:00Z">
        <w:r w:rsidR="00FF23D9" w:rsidRPr="001D7F8A">
          <w:rPr>
            <w:rFonts w:ascii="Times" w:hAnsi="Times"/>
            <w:sz w:val="24"/>
            <w:szCs w:val="24"/>
          </w:rPr>
          <w:t>a</w:t>
        </w:r>
        <w:r w:rsidR="003615A9" w:rsidRPr="001D7F8A">
          <w:rPr>
            <w:rFonts w:ascii="Times" w:hAnsi="Times"/>
            <w:sz w:val="24"/>
            <w:szCs w:val="24"/>
          </w:rPr>
          <w:t xml:space="preserve"> </w:t>
        </w:r>
        <w:r w:rsidR="00FF23D9" w:rsidRPr="001D7F8A">
          <w:rPr>
            <w:rFonts w:ascii="Times" w:hAnsi="Times"/>
            <w:sz w:val="24"/>
            <w:szCs w:val="24"/>
          </w:rPr>
          <w:t xml:space="preserve">specific anatomical </w:t>
        </w:r>
      </w:ins>
      <w:r w:rsidR="00477060" w:rsidRPr="001D7F8A">
        <w:rPr>
          <w:rFonts w:ascii="Times" w:hAnsi="Times"/>
          <w:sz w:val="24"/>
          <w:szCs w:val="24"/>
        </w:rPr>
        <w:t>region of interest (e.g</w:t>
      </w:r>
      <w:ins w:id="78" w:author="Alejandro De La Vega" w:date="2016-03-31T20:21:00Z">
        <w:r w:rsidR="003615A9" w:rsidRPr="001D7F8A">
          <w:rPr>
            <w:rFonts w:ascii="Times" w:hAnsi="Times"/>
            <w:sz w:val="24"/>
            <w:szCs w:val="24"/>
          </w:rPr>
          <w:t>.</w:t>
        </w:r>
        <w:r w:rsidR="00443C66" w:rsidRPr="001D7F8A">
          <w:rPr>
            <w:rFonts w:ascii="Times" w:hAnsi="Times"/>
            <w:sz w:val="24"/>
            <w:szCs w:val="24"/>
          </w:rPr>
          <w:t>,</w:t>
        </w:r>
      </w:ins>
      <w:r w:rsidR="00477060" w:rsidRPr="001D7F8A">
        <w:rPr>
          <w:rFonts w:ascii="Times" w:hAnsi="Times"/>
          <w:sz w:val="24"/>
          <w:szCs w:val="24"/>
        </w:rPr>
        <w:t xml:space="preserve"> </w:t>
      </w:r>
      <w:r w:rsidR="0047706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30F020A5-3A62-415B-83AF-B652C44B282D&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00477060" w:rsidRPr="001D7F8A">
        <w:rPr>
          <w:rFonts w:ascii="Times" w:hAnsi="Times"/>
          <w:sz w:val="24"/>
          <w:szCs w:val="24"/>
        </w:rPr>
        <w:fldChar w:fldCharType="separate"/>
      </w:r>
      <w:r w:rsidR="00A200D3" w:rsidRPr="001D7F8A">
        <w:rPr>
          <w:rFonts w:ascii="Times" w:hAnsi="Times" w:cs="Times"/>
          <w:sz w:val="24"/>
          <w:szCs w:val="24"/>
        </w:rPr>
        <w:t>Palomero-Gallagher et al., 2015)</w:t>
      </w:r>
      <w:r w:rsidR="00477060" w:rsidRPr="001D7F8A">
        <w:rPr>
          <w:rFonts w:ascii="Times" w:hAnsi="Times"/>
          <w:sz w:val="24"/>
          <w:szCs w:val="24"/>
        </w:rPr>
        <w:fldChar w:fldCharType="end"/>
      </w:r>
      <w:ins w:id="79" w:author="Alejandro De La Vega" w:date="2016-03-31T20:21:00Z">
        <w:r w:rsidR="003615A9" w:rsidRPr="001D7F8A">
          <w:rPr>
            <w:rFonts w:ascii="Times" w:hAnsi="Times"/>
            <w:sz w:val="24"/>
            <w:szCs w:val="24"/>
          </w:rPr>
          <w:t>. T</w:t>
        </w:r>
        <w:r w:rsidR="0004108C" w:rsidRPr="001D7F8A">
          <w:rPr>
            <w:rFonts w:ascii="Times" w:hAnsi="Times"/>
            <w:sz w:val="24"/>
            <w:szCs w:val="24"/>
          </w:rPr>
          <w:t>his</w:t>
        </w:r>
        <w:r w:rsidR="0064274B" w:rsidRPr="001D7F8A">
          <w:rPr>
            <w:rFonts w:ascii="Times" w:hAnsi="Times"/>
            <w:sz w:val="24"/>
            <w:szCs w:val="24"/>
          </w:rPr>
          <w:t xml:space="preserve"> </w:t>
        </w:r>
        <w:r w:rsidR="00FF23D9" w:rsidRPr="001D7F8A">
          <w:rPr>
            <w:rFonts w:ascii="Times" w:hAnsi="Times"/>
            <w:sz w:val="24"/>
            <w:szCs w:val="24"/>
          </w:rPr>
          <w:t xml:space="preserve">relatively </w:t>
        </w:r>
        <w:r w:rsidR="0064274B" w:rsidRPr="001D7F8A">
          <w:rPr>
            <w:rFonts w:ascii="Times" w:hAnsi="Times"/>
            <w:sz w:val="24"/>
            <w:szCs w:val="24"/>
          </w:rPr>
          <w:t>narrow scope limits the</w:t>
        </w:r>
      </w:ins>
      <w:r w:rsidR="006B0B75" w:rsidRPr="001D7F8A">
        <w:rPr>
          <w:rFonts w:ascii="Times" w:hAnsi="Times"/>
          <w:sz w:val="24"/>
          <w:szCs w:val="24"/>
        </w:rPr>
        <w:t xml:space="preserve"> ability to </w:t>
      </w:r>
      <w:ins w:id="80" w:author="Alejandro De La Vega" w:date="2016-03-31T20:21:00Z">
        <w:r w:rsidR="0064274B" w:rsidRPr="001D7F8A">
          <w:rPr>
            <w:rFonts w:ascii="Times" w:hAnsi="Times"/>
            <w:sz w:val="24"/>
            <w:szCs w:val="24"/>
          </w:rPr>
          <w:t xml:space="preserve">address </w:t>
        </w:r>
        <w:r w:rsidR="002C0C3E" w:rsidRPr="001D7F8A">
          <w:rPr>
            <w:rFonts w:ascii="Times" w:hAnsi="Times"/>
            <w:sz w:val="24"/>
            <w:szCs w:val="24"/>
          </w:rPr>
          <w:t>the</w:t>
        </w:r>
      </w:ins>
      <w:r w:rsidR="006B0B75" w:rsidRPr="001D7F8A">
        <w:rPr>
          <w:rFonts w:ascii="Times" w:hAnsi="Times"/>
          <w:sz w:val="24"/>
          <w:szCs w:val="24"/>
        </w:rPr>
        <w:t xml:space="preserve"> specificity of </w:t>
      </w:r>
      <w:ins w:id="81" w:author="Alejandro De La Vega" w:date="2016-03-31T20:21:00Z">
        <w:r w:rsidR="0064274B" w:rsidRPr="001D7F8A">
          <w:rPr>
            <w:rFonts w:ascii="Times" w:hAnsi="Times"/>
            <w:sz w:val="24"/>
            <w:szCs w:val="24"/>
          </w:rPr>
          <w:t xml:space="preserve">activation of psychological states across </w:t>
        </w:r>
        <w:r w:rsidR="00443C66" w:rsidRPr="001D7F8A">
          <w:rPr>
            <w:rFonts w:ascii="Times" w:hAnsi="Times"/>
            <w:sz w:val="24"/>
            <w:szCs w:val="24"/>
          </w:rPr>
          <w:t xml:space="preserve">the </w:t>
        </w:r>
        <w:r w:rsidR="0064274B" w:rsidRPr="001D7F8A">
          <w:rPr>
            <w:rFonts w:ascii="Times" w:hAnsi="Times"/>
            <w:sz w:val="24"/>
            <w:szCs w:val="24"/>
          </w:rPr>
          <w:t xml:space="preserve">MFC </w:t>
        </w:r>
        <w:r w:rsidR="00443C66" w:rsidRPr="001D7F8A">
          <w:rPr>
            <w:rFonts w:ascii="Times" w:hAnsi="Times"/>
            <w:sz w:val="24"/>
            <w:szCs w:val="24"/>
          </w:rPr>
          <w:t>more broadly</w:t>
        </w:r>
        <w:r w:rsidR="0064274B" w:rsidRPr="001D7F8A">
          <w:rPr>
            <w:rFonts w:ascii="Times" w:hAnsi="Times"/>
            <w:sz w:val="24"/>
            <w:szCs w:val="24"/>
          </w:rPr>
          <w:t xml:space="preserve">. </w:t>
        </w:r>
        <w:r w:rsidR="002C0C3E" w:rsidRPr="001D7F8A">
          <w:rPr>
            <w:rFonts w:ascii="Times" w:hAnsi="Times"/>
            <w:sz w:val="24"/>
            <w:szCs w:val="24"/>
          </w:rPr>
          <w:t xml:space="preserve">That is, </w:t>
        </w:r>
        <w:r w:rsidR="0064274B" w:rsidRPr="001D7F8A">
          <w:rPr>
            <w:rFonts w:ascii="Times" w:hAnsi="Times"/>
            <w:sz w:val="24"/>
            <w:szCs w:val="24"/>
          </w:rPr>
          <w:t xml:space="preserve">without considering a wide representative range of psychological states, it is difficult to determine </w:t>
        </w:r>
        <w:r w:rsidR="002C0C3E" w:rsidRPr="001D7F8A">
          <w:rPr>
            <w:rFonts w:ascii="Times" w:hAnsi="Times"/>
            <w:sz w:val="24"/>
            <w:szCs w:val="24"/>
          </w:rPr>
          <w:t xml:space="preserve">whether particular </w:t>
        </w:r>
        <w:r w:rsidR="00FF23D9" w:rsidRPr="001D7F8A">
          <w:rPr>
            <w:rFonts w:ascii="Times" w:hAnsi="Times"/>
            <w:sz w:val="24"/>
            <w:szCs w:val="24"/>
          </w:rPr>
          <w:t>psychological</w:t>
        </w:r>
      </w:ins>
      <w:r w:rsidR="006B0B75" w:rsidRPr="001D7F8A">
        <w:rPr>
          <w:rFonts w:ascii="Times" w:hAnsi="Times"/>
          <w:sz w:val="24"/>
          <w:szCs w:val="24"/>
        </w:rPr>
        <w:t xml:space="preserve"> processes</w:t>
      </w:r>
      <w:ins w:id="82" w:author="Alejandro De La Vega" w:date="2016-03-31T20:21:00Z">
        <w:r w:rsidR="002C0C3E" w:rsidRPr="001D7F8A">
          <w:rPr>
            <w:rFonts w:ascii="Times" w:hAnsi="Times"/>
            <w:sz w:val="24"/>
            <w:szCs w:val="24"/>
          </w:rPr>
          <w:t xml:space="preserve"> preferentially recruit </w:t>
        </w:r>
        <w:r w:rsidR="00443C66" w:rsidRPr="001D7F8A">
          <w:rPr>
            <w:rFonts w:ascii="Times" w:hAnsi="Times"/>
            <w:sz w:val="24"/>
            <w:szCs w:val="24"/>
          </w:rPr>
          <w:t xml:space="preserve">specific subdivisions of </w:t>
        </w:r>
        <w:r w:rsidR="002C0C3E" w:rsidRPr="001D7F8A">
          <w:rPr>
            <w:rFonts w:ascii="Times" w:hAnsi="Times"/>
            <w:sz w:val="24"/>
            <w:szCs w:val="24"/>
          </w:rPr>
          <w:t>MFC. This</w:t>
        </w:r>
      </w:ins>
      <w:r w:rsidR="006B0B75" w:rsidRPr="001D7F8A">
        <w:rPr>
          <w:rFonts w:ascii="Times" w:hAnsi="Times"/>
          <w:sz w:val="24"/>
          <w:szCs w:val="24"/>
        </w:rPr>
        <w:t xml:space="preserve"> limitation</w:t>
      </w:r>
      <w:ins w:id="83" w:author="Alejandro De La Vega" w:date="2016-03-31T20:21:00Z">
        <w:r w:rsidR="002C0C3E" w:rsidRPr="001D7F8A">
          <w:rPr>
            <w:rFonts w:ascii="Times" w:hAnsi="Times"/>
            <w:sz w:val="24"/>
            <w:szCs w:val="24"/>
          </w:rPr>
          <w:t>,</w:t>
        </w:r>
      </w:ins>
      <w:r w:rsidR="006B0B75" w:rsidRPr="001D7F8A">
        <w:rPr>
          <w:rFonts w:ascii="Times" w:hAnsi="Times"/>
          <w:sz w:val="24"/>
          <w:szCs w:val="24"/>
        </w:rPr>
        <w:t xml:space="preserve"> widely known as the reverse inference problem </w:t>
      </w:r>
      <w:r w:rsidR="009E63A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87B2033-6FA3-43D2-B464-D819CB868CF8&lt;/uuid&gt;&lt;priority&gt;0&lt;/priority&gt;&lt;publications&gt;&lt;publication&gt;&lt;uuid&gt;F08668B5-95CB-4EEA-A3B4-D59A7B6E0B11&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47F1C648-8EDF-4324-9FA1-69B78466A0BF&lt;/uuid&gt;&lt;/publication&gt;&lt;/bundle&gt;&lt;authors&gt;&lt;author&gt;&lt;firstName&gt;Russell&lt;/firstName&gt;&lt;middleNames&gt;A&lt;/middleNames&gt;&lt;lastName&gt;Poldrack&lt;/lastName&gt;&lt;/author&gt;&lt;/authors&gt;&lt;/publication&gt;&lt;/publications&gt;&lt;cites&gt;&lt;/cites&gt;&lt;/citation&gt;</w:instrText>
      </w:r>
      <w:r w:rsidR="009E63AE" w:rsidRPr="001D7F8A">
        <w:rPr>
          <w:rFonts w:ascii="Times" w:hAnsi="Times"/>
          <w:sz w:val="24"/>
          <w:szCs w:val="24"/>
        </w:rPr>
        <w:fldChar w:fldCharType="separate"/>
      </w:r>
      <w:r w:rsidR="00C366D9" w:rsidRPr="001D7F8A">
        <w:rPr>
          <w:rFonts w:ascii="Times" w:hAnsi="Times" w:cs="Cambria"/>
          <w:sz w:val="24"/>
          <w:szCs w:val="24"/>
        </w:rPr>
        <w:t>(Poldrack, 2006)</w:t>
      </w:r>
      <w:r w:rsidR="009E63AE" w:rsidRPr="001D7F8A">
        <w:rPr>
          <w:rFonts w:ascii="Times" w:hAnsi="Times"/>
          <w:sz w:val="24"/>
          <w:szCs w:val="24"/>
        </w:rPr>
        <w:fldChar w:fldCharType="end"/>
      </w:r>
      <w:ins w:id="84" w:author="Alejandro De La Vega" w:date="2016-03-31T20:21:00Z">
        <w:r w:rsidR="002C0C3E" w:rsidRPr="001D7F8A">
          <w:rPr>
            <w:rFonts w:ascii="Times" w:hAnsi="Times"/>
            <w:sz w:val="24"/>
            <w:szCs w:val="24"/>
          </w:rPr>
          <w:t>,</w:t>
        </w:r>
      </w:ins>
      <w:r w:rsidR="006B0B75" w:rsidRPr="001D7F8A">
        <w:rPr>
          <w:rFonts w:ascii="Times" w:hAnsi="Times"/>
          <w:sz w:val="24"/>
          <w:szCs w:val="24"/>
        </w:rPr>
        <w:t xml:space="preserve"> is particularly </w:t>
      </w:r>
      <w:r w:rsidR="006E7CF7" w:rsidRPr="001D7F8A">
        <w:rPr>
          <w:rFonts w:ascii="Times" w:hAnsi="Times"/>
          <w:sz w:val="24"/>
          <w:szCs w:val="24"/>
        </w:rPr>
        <w:t xml:space="preserve">acute </w:t>
      </w:r>
      <w:ins w:id="85" w:author="Alejandro De La Vega" w:date="2016-03-31T20:21:00Z">
        <w:r w:rsidR="0064274B" w:rsidRPr="001D7F8A">
          <w:rPr>
            <w:rFonts w:ascii="Times" w:hAnsi="Times"/>
            <w:sz w:val="24"/>
            <w:szCs w:val="24"/>
          </w:rPr>
          <w:t xml:space="preserve">for </w:t>
        </w:r>
        <w:r w:rsidR="00A5060E" w:rsidRPr="001D7F8A">
          <w:rPr>
            <w:rFonts w:ascii="Times" w:hAnsi="Times"/>
            <w:sz w:val="24"/>
            <w:szCs w:val="24"/>
          </w:rPr>
          <w:t>portions</w:t>
        </w:r>
      </w:ins>
      <w:r w:rsidR="006E7CF7" w:rsidRPr="001D7F8A">
        <w:rPr>
          <w:rFonts w:ascii="Times" w:hAnsi="Times"/>
          <w:sz w:val="24"/>
          <w:szCs w:val="24"/>
        </w:rPr>
        <w:t xml:space="preserve"> of </w:t>
      </w:r>
      <w:ins w:id="86" w:author="Alejandro De La Vega" w:date="2016-03-31T20:21:00Z">
        <w:r w:rsidR="00A5060E" w:rsidRPr="001D7F8A">
          <w:rPr>
            <w:rFonts w:ascii="Times" w:hAnsi="Times"/>
            <w:sz w:val="24"/>
            <w:szCs w:val="24"/>
          </w:rPr>
          <w:t>MFC</w:t>
        </w:r>
      </w:ins>
      <w:r w:rsidR="006E7CF7" w:rsidRPr="001D7F8A">
        <w:rPr>
          <w:rFonts w:ascii="Times" w:hAnsi="Times"/>
          <w:sz w:val="24"/>
          <w:szCs w:val="24"/>
        </w:rPr>
        <w:t xml:space="preserve"> </w:t>
      </w:r>
      <w:r w:rsidR="006C6C7B" w:rsidRPr="001D7F8A">
        <w:rPr>
          <w:rFonts w:ascii="Times" w:hAnsi="Times"/>
          <w:sz w:val="24"/>
          <w:szCs w:val="24"/>
        </w:rPr>
        <w:t xml:space="preserve">which </w:t>
      </w:r>
      <w:ins w:id="87" w:author="Alejandro De La Vega" w:date="2016-03-31T20:21:00Z">
        <w:r w:rsidR="00443C66" w:rsidRPr="001D7F8A">
          <w:rPr>
            <w:rFonts w:ascii="Times" w:hAnsi="Times"/>
            <w:sz w:val="24"/>
            <w:szCs w:val="24"/>
          </w:rPr>
          <w:t xml:space="preserve">commonly </w:t>
        </w:r>
        <w:r w:rsidR="006C6C7B" w:rsidRPr="001D7F8A">
          <w:rPr>
            <w:rFonts w:ascii="Times" w:hAnsi="Times"/>
            <w:sz w:val="24"/>
            <w:szCs w:val="24"/>
          </w:rPr>
          <w:t>activate</w:t>
        </w:r>
      </w:ins>
      <w:r w:rsidR="006C6C7B" w:rsidRPr="001D7F8A">
        <w:rPr>
          <w:rFonts w:ascii="Times" w:hAnsi="Times"/>
          <w:sz w:val="24"/>
          <w:szCs w:val="24"/>
        </w:rPr>
        <w:t xml:space="preserve"> in a large proportion</w:t>
      </w:r>
      <w:r w:rsidR="006E7CF7" w:rsidRPr="001D7F8A">
        <w:rPr>
          <w:rFonts w:ascii="Times" w:hAnsi="Times"/>
          <w:sz w:val="24"/>
          <w:szCs w:val="24"/>
        </w:rPr>
        <w:t xml:space="preserve"> of </w:t>
      </w:r>
      <w:r w:rsidR="006C6C7B" w:rsidRPr="001D7F8A">
        <w:rPr>
          <w:rFonts w:ascii="Times" w:hAnsi="Times"/>
          <w:sz w:val="24"/>
          <w:szCs w:val="24"/>
        </w:rPr>
        <w:t xml:space="preserve">fMRI studies, raising questions about </w:t>
      </w:r>
      <w:r w:rsidR="00F03218" w:rsidRPr="001D7F8A">
        <w:rPr>
          <w:rFonts w:ascii="Times" w:hAnsi="Times"/>
          <w:sz w:val="24"/>
          <w:szCs w:val="24"/>
        </w:rPr>
        <w:t xml:space="preserve">whether these regions are selectively involved in specific mental </w:t>
      </w:r>
      <w:r w:rsidR="006C6C7B" w:rsidRPr="001D7F8A">
        <w:rPr>
          <w:rFonts w:ascii="Times" w:hAnsi="Times"/>
          <w:sz w:val="24"/>
          <w:szCs w:val="24"/>
        </w:rPr>
        <w:t>function</w:t>
      </w:r>
      <w:r w:rsidR="00F03218" w:rsidRPr="001D7F8A">
        <w:rPr>
          <w:rFonts w:ascii="Times" w:hAnsi="Times"/>
          <w:sz w:val="24"/>
          <w:szCs w:val="24"/>
        </w:rPr>
        <w:t>s</w:t>
      </w:r>
      <w:r w:rsidR="00EB0085" w:rsidRPr="001D7F8A">
        <w:rPr>
          <w:rFonts w:ascii="Times" w:hAnsi="Times"/>
          <w:sz w:val="24"/>
          <w:szCs w:val="24"/>
        </w:rPr>
        <w:t xml:space="preserve"> </w:t>
      </w:r>
      <w:r w:rsidR="00CF28A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9BB9D7E-39FD-47C0-BB75-480BAAD331AC&lt;/uuid&gt;&lt;priority&gt;11&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CF28A6" w:rsidRPr="001D7F8A">
        <w:rPr>
          <w:rFonts w:ascii="Times" w:hAnsi="Times"/>
          <w:sz w:val="24"/>
          <w:szCs w:val="24"/>
        </w:rPr>
        <w:fldChar w:fldCharType="separate"/>
      </w:r>
      <w:r w:rsidR="00C366D9" w:rsidRPr="001D7F8A">
        <w:rPr>
          <w:rFonts w:ascii="Times" w:hAnsi="Times" w:cs="Cambria"/>
          <w:sz w:val="24"/>
          <w:szCs w:val="24"/>
        </w:rPr>
        <w:t>(Nelson</w:t>
      </w:r>
      <w:r w:rsidR="003076A9" w:rsidRPr="001D7F8A">
        <w:rPr>
          <w:rFonts w:ascii="Times" w:hAnsi="Times" w:cs="Cambria"/>
          <w:sz w:val="24"/>
          <w:szCs w:val="24"/>
        </w:rPr>
        <w:t xml:space="preserve"> et al., 2010;</w:t>
      </w:r>
      <w:r w:rsidR="00C366D9" w:rsidRPr="001D7F8A">
        <w:rPr>
          <w:rFonts w:ascii="Times" w:hAnsi="Times" w:cs="Cambria"/>
          <w:sz w:val="24"/>
          <w:szCs w:val="24"/>
        </w:rPr>
        <w:t xml:space="preserve"> Yarkoni et al., 2011)</w:t>
      </w:r>
      <w:r w:rsidR="00CF28A6" w:rsidRPr="001D7F8A">
        <w:rPr>
          <w:rFonts w:ascii="Times" w:hAnsi="Times"/>
          <w:sz w:val="24"/>
          <w:szCs w:val="24"/>
        </w:rPr>
        <w:fldChar w:fldCharType="end"/>
      </w:r>
      <w:r w:rsidR="009E63AE" w:rsidRPr="001D7F8A">
        <w:rPr>
          <w:rFonts w:ascii="Times" w:hAnsi="Times"/>
          <w:sz w:val="24"/>
          <w:szCs w:val="24"/>
        </w:rPr>
        <w:t>.</w:t>
      </w:r>
      <w:r w:rsidR="001C6F8C" w:rsidRPr="001D7F8A">
        <w:rPr>
          <w:rFonts w:ascii="Times" w:hAnsi="Times"/>
          <w:sz w:val="24"/>
          <w:szCs w:val="24"/>
        </w:rPr>
        <w:t xml:space="preserve"> </w:t>
      </w:r>
      <w:r w:rsidR="002D3B3C" w:rsidRPr="001D7F8A">
        <w:rPr>
          <w:rFonts w:ascii="Times" w:hAnsi="Times"/>
          <w:sz w:val="24"/>
          <w:szCs w:val="24"/>
        </w:rPr>
        <w:t xml:space="preserve"> </w:t>
      </w:r>
    </w:p>
    <w:p w14:paraId="39492CA1" w14:textId="29B1A05D" w:rsidR="0009677C" w:rsidRPr="001D7F8A" w:rsidRDefault="00BE6EC8" w:rsidP="007C1D97">
      <w:pPr>
        <w:pStyle w:val="Normal1"/>
        <w:rPr>
          <w:rFonts w:ascii="Times" w:hAnsi="Times"/>
          <w:b/>
          <w:sz w:val="24"/>
          <w:szCs w:val="24"/>
        </w:rPr>
      </w:pPr>
      <w:r w:rsidRPr="001D7F8A">
        <w:rPr>
          <w:rFonts w:ascii="Times" w:hAnsi="Times"/>
          <w:sz w:val="24"/>
          <w:szCs w:val="24"/>
        </w:rPr>
        <w:t xml:space="preserve">Here we </w:t>
      </w:r>
      <w:ins w:id="88" w:author="Alejandro De La Vega" w:date="2016-03-31T20:21:00Z">
        <w:r w:rsidR="009C67DC" w:rsidRPr="001D7F8A">
          <w:rPr>
            <w:rFonts w:ascii="Times" w:hAnsi="Times"/>
            <w:sz w:val="24"/>
            <w:szCs w:val="24"/>
          </w:rPr>
          <w:t>address</w:t>
        </w:r>
      </w:ins>
      <w:r w:rsidR="001A1148" w:rsidRPr="001D7F8A">
        <w:rPr>
          <w:rFonts w:ascii="Times" w:hAnsi="Times"/>
          <w:sz w:val="24"/>
          <w:szCs w:val="24"/>
        </w:rPr>
        <w:t xml:space="preserve"> these issues by creating </w:t>
      </w:r>
      <w:r w:rsidRPr="001D7F8A">
        <w:rPr>
          <w:rFonts w:ascii="Times" w:hAnsi="Times"/>
          <w:sz w:val="24"/>
          <w:szCs w:val="24"/>
        </w:rPr>
        <w:t xml:space="preserve">a comprehensive </w:t>
      </w:r>
      <w:r w:rsidR="00626C0D" w:rsidRPr="001D7F8A">
        <w:rPr>
          <w:rFonts w:ascii="Times" w:hAnsi="Times"/>
          <w:sz w:val="24"/>
          <w:szCs w:val="24"/>
        </w:rPr>
        <w:t xml:space="preserve">mapping </w:t>
      </w:r>
      <w:r w:rsidR="001A1148" w:rsidRPr="001D7F8A">
        <w:rPr>
          <w:rFonts w:ascii="Times" w:hAnsi="Times"/>
          <w:sz w:val="24"/>
          <w:szCs w:val="24"/>
        </w:rPr>
        <w:t xml:space="preserve">between </w:t>
      </w:r>
      <w:r w:rsidR="00626C0D" w:rsidRPr="001D7F8A">
        <w:rPr>
          <w:rFonts w:ascii="Times" w:hAnsi="Times"/>
          <w:sz w:val="24"/>
          <w:szCs w:val="24"/>
        </w:rPr>
        <w:t xml:space="preserve">psychological </w:t>
      </w:r>
      <w:ins w:id="89" w:author="Alejandro De La Vega" w:date="2016-03-31T20:21:00Z">
        <w:r w:rsidR="00AA76F7" w:rsidRPr="001D7F8A">
          <w:rPr>
            <w:rFonts w:ascii="Times" w:hAnsi="Times"/>
            <w:sz w:val="24"/>
            <w:szCs w:val="24"/>
          </w:rPr>
          <w:t>states</w:t>
        </w:r>
      </w:ins>
      <w:r w:rsidR="00626C0D" w:rsidRPr="001D7F8A">
        <w:rPr>
          <w:rFonts w:ascii="Times" w:hAnsi="Times"/>
          <w:sz w:val="24"/>
          <w:szCs w:val="24"/>
        </w:rPr>
        <w:t xml:space="preserve"> </w:t>
      </w:r>
      <w:r w:rsidR="001A1148" w:rsidRPr="001D7F8A">
        <w:rPr>
          <w:rFonts w:ascii="Times" w:hAnsi="Times"/>
          <w:sz w:val="24"/>
          <w:szCs w:val="24"/>
        </w:rPr>
        <w:t xml:space="preserve">and </w:t>
      </w:r>
      <w:r w:rsidR="00641AFE" w:rsidRPr="001D7F8A">
        <w:rPr>
          <w:rFonts w:ascii="Times" w:hAnsi="Times"/>
          <w:sz w:val="24"/>
          <w:szCs w:val="24"/>
        </w:rPr>
        <w:t>MFC anatomy</w:t>
      </w:r>
      <w:r w:rsidR="004A28E2" w:rsidRPr="001D7F8A">
        <w:rPr>
          <w:rFonts w:ascii="Times" w:hAnsi="Times"/>
          <w:sz w:val="24"/>
          <w:szCs w:val="24"/>
        </w:rPr>
        <w:t xml:space="preserve"> </w:t>
      </w:r>
      <w:r w:rsidR="006B0B75" w:rsidRPr="001D7F8A">
        <w:rPr>
          <w:rFonts w:ascii="Times" w:hAnsi="Times"/>
          <w:sz w:val="24"/>
          <w:szCs w:val="24"/>
        </w:rPr>
        <w:t>us</w:t>
      </w:r>
      <w:r w:rsidRPr="001D7F8A">
        <w:rPr>
          <w:rFonts w:ascii="Times" w:hAnsi="Times"/>
          <w:sz w:val="24"/>
          <w:szCs w:val="24"/>
        </w:rPr>
        <w:t>ing</w:t>
      </w:r>
      <w:r w:rsidR="006B0B75" w:rsidRPr="001D7F8A">
        <w:rPr>
          <w:rFonts w:ascii="Times" w:hAnsi="Times"/>
          <w:sz w:val="24"/>
          <w:szCs w:val="24"/>
        </w:rPr>
        <w:t xml:space="preserve"> Ne</w:t>
      </w:r>
      <w:r w:rsidR="0009677C" w:rsidRPr="001D7F8A">
        <w:rPr>
          <w:rFonts w:ascii="Times" w:hAnsi="Times"/>
          <w:sz w:val="24"/>
          <w:szCs w:val="24"/>
        </w:rPr>
        <w:t>urosynth</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0E6E300-997E-4D71-8594-5B0813E98912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(Yarkoni et al., 2011)</w:t>
      </w:r>
      <w:r w:rsidR="000A6366" w:rsidRPr="001D7F8A">
        <w:rPr>
          <w:rFonts w:ascii="Times" w:hAnsi="Times"/>
          <w:sz w:val="24"/>
          <w:szCs w:val="24"/>
        </w:rPr>
        <w:fldChar w:fldCharType="end"/>
      </w:r>
      <w:r w:rsidR="0009677C" w:rsidRPr="001D7F8A">
        <w:rPr>
          <w:rFonts w:ascii="Times" w:hAnsi="Times"/>
          <w:sz w:val="24"/>
          <w:szCs w:val="24"/>
        </w:rPr>
        <w:t xml:space="preserve">, a </w:t>
      </w:r>
      <w:ins w:id="90" w:author="Alejandro De La Vega" w:date="2016-03-31T20:21:00Z">
        <w:r w:rsidR="00A5060E" w:rsidRPr="001D7F8A">
          <w:rPr>
            <w:rFonts w:ascii="Times" w:hAnsi="Times"/>
            <w:sz w:val="24"/>
            <w:szCs w:val="24"/>
          </w:rPr>
          <w:t>framework for</w:t>
        </w:r>
      </w:ins>
      <w:r w:rsidR="0009677C" w:rsidRPr="001D7F8A">
        <w:rPr>
          <w:rFonts w:ascii="Times" w:hAnsi="Times"/>
          <w:sz w:val="24"/>
          <w:szCs w:val="24"/>
        </w:rPr>
        <w:t xml:space="preserve"> large-scale</w:t>
      </w:r>
      <w:r w:rsidR="006B0B75" w:rsidRPr="001D7F8A">
        <w:rPr>
          <w:rFonts w:ascii="Times" w:hAnsi="Times"/>
          <w:sz w:val="24"/>
          <w:szCs w:val="24"/>
        </w:rPr>
        <w:t xml:space="preserve"> </w:t>
      </w:r>
      <w:ins w:id="91" w:author="Alejandro De La Vega" w:date="2016-03-31T20:21:00Z">
        <w:r w:rsidR="00A5060E" w:rsidRPr="001D7F8A">
          <w:rPr>
            <w:rFonts w:ascii="Times" w:hAnsi="Times"/>
            <w:sz w:val="24"/>
            <w:szCs w:val="24"/>
          </w:rPr>
          <w:t xml:space="preserve">fMRI meta-analysis composed </w:t>
        </w:r>
        <w:r w:rsidR="006B0B75" w:rsidRPr="001D7F8A">
          <w:rPr>
            <w:rFonts w:ascii="Times" w:hAnsi="Times"/>
            <w:sz w:val="24"/>
            <w:szCs w:val="24"/>
          </w:rPr>
          <w:t xml:space="preserve">of </w:t>
        </w:r>
        <w:r w:rsidR="00710AD4" w:rsidRPr="001D7F8A">
          <w:rPr>
            <w:rFonts w:ascii="Times" w:hAnsi="Times"/>
            <w:sz w:val="24"/>
            <w:szCs w:val="24"/>
          </w:rPr>
          <w:t>nearly</w:t>
        </w:r>
      </w:ins>
      <w:r w:rsidR="006B0B75" w:rsidRPr="001D7F8A">
        <w:rPr>
          <w:rFonts w:ascii="Times" w:hAnsi="Times"/>
          <w:sz w:val="24"/>
          <w:szCs w:val="24"/>
        </w:rPr>
        <w:t xml:space="preserve"> 10,000</w:t>
      </w:r>
      <w:r w:rsidR="0009677C" w:rsidRPr="001D7F8A">
        <w:rPr>
          <w:rFonts w:ascii="Times" w:hAnsi="Times"/>
          <w:sz w:val="24"/>
          <w:szCs w:val="24"/>
        </w:rPr>
        <w:t xml:space="preserve"> </w:t>
      </w:r>
      <w:r w:rsidR="006B0B75" w:rsidRPr="001D7F8A">
        <w:rPr>
          <w:rFonts w:ascii="Times" w:hAnsi="Times"/>
          <w:sz w:val="24"/>
          <w:szCs w:val="24"/>
        </w:rPr>
        <w:t xml:space="preserve">studies. </w:t>
      </w:r>
      <w:r w:rsidR="00C366D9" w:rsidRPr="001D7F8A">
        <w:rPr>
          <w:rFonts w:ascii="Times" w:hAnsi="Times"/>
          <w:sz w:val="24"/>
          <w:szCs w:val="24"/>
        </w:rPr>
        <w:t>W</w:t>
      </w:r>
      <w:r w:rsidR="001D1767" w:rsidRPr="001D7F8A">
        <w:rPr>
          <w:rFonts w:ascii="Times" w:hAnsi="Times"/>
          <w:sz w:val="24"/>
          <w:szCs w:val="24"/>
        </w:rPr>
        <w:t>e first</w:t>
      </w:r>
      <w:r w:rsidR="00D706C2" w:rsidRPr="001D7F8A">
        <w:rPr>
          <w:rFonts w:ascii="Times" w:hAnsi="Times"/>
          <w:sz w:val="24"/>
          <w:szCs w:val="24"/>
        </w:rPr>
        <w:t xml:space="preserve"> </w:t>
      </w:r>
      <w:r w:rsidR="007B40A8" w:rsidRPr="001D7F8A">
        <w:rPr>
          <w:rFonts w:ascii="Times" w:hAnsi="Times"/>
          <w:sz w:val="24"/>
          <w:szCs w:val="24"/>
        </w:rPr>
        <w:t>clustered</w:t>
      </w:r>
      <w:r w:rsidR="006B0B75" w:rsidRPr="001D7F8A">
        <w:rPr>
          <w:rFonts w:ascii="Times" w:hAnsi="Times"/>
          <w:sz w:val="24"/>
          <w:szCs w:val="24"/>
        </w:rPr>
        <w:t xml:space="preserve"> </w:t>
      </w:r>
      <w:r w:rsidR="001A0C27" w:rsidRPr="001D7F8A">
        <w:rPr>
          <w:rFonts w:ascii="Times" w:hAnsi="Times"/>
          <w:sz w:val="24"/>
          <w:szCs w:val="24"/>
        </w:rPr>
        <w:t>MFC</w:t>
      </w:r>
      <w:r w:rsidR="006B0B75" w:rsidRPr="001D7F8A">
        <w:rPr>
          <w:rFonts w:ascii="Times" w:hAnsi="Times"/>
          <w:sz w:val="24"/>
          <w:szCs w:val="24"/>
        </w:rPr>
        <w:t xml:space="preserve"> voxels into functionally </w:t>
      </w:r>
      <w:r w:rsidR="00D706C2" w:rsidRPr="001D7F8A">
        <w:rPr>
          <w:rFonts w:ascii="Times" w:hAnsi="Times"/>
          <w:sz w:val="24"/>
          <w:szCs w:val="24"/>
        </w:rPr>
        <w:t>separable</w:t>
      </w:r>
      <w:r w:rsidR="00253A81" w:rsidRPr="001D7F8A">
        <w:rPr>
          <w:rFonts w:ascii="Times" w:hAnsi="Times"/>
          <w:sz w:val="24"/>
          <w:szCs w:val="24"/>
        </w:rPr>
        <w:t xml:space="preserve"> </w:t>
      </w:r>
      <w:r w:rsidR="000B2530" w:rsidRPr="001D7F8A">
        <w:rPr>
          <w:rFonts w:ascii="Times" w:hAnsi="Times"/>
          <w:sz w:val="24"/>
          <w:szCs w:val="24"/>
        </w:rPr>
        <w:t>regions</w:t>
      </w:r>
      <w:r w:rsidR="006B0B75" w:rsidRPr="001D7F8A">
        <w:rPr>
          <w:rFonts w:ascii="Times" w:hAnsi="Times"/>
          <w:sz w:val="24"/>
          <w:szCs w:val="24"/>
        </w:rPr>
        <w:t xml:space="preserve"> at </w:t>
      </w:r>
      <w:r w:rsidR="00253A81" w:rsidRPr="001D7F8A">
        <w:rPr>
          <w:rFonts w:ascii="Times" w:hAnsi="Times"/>
          <w:sz w:val="24"/>
          <w:szCs w:val="24"/>
        </w:rPr>
        <w:t xml:space="preserve">several </w:t>
      </w:r>
      <w:r w:rsidR="006B0B75" w:rsidRPr="001D7F8A">
        <w:rPr>
          <w:rFonts w:ascii="Times" w:hAnsi="Times"/>
          <w:sz w:val="24"/>
          <w:szCs w:val="24"/>
        </w:rPr>
        <w:t>spatial scales based on their co</w:t>
      </w:r>
      <w:r w:rsidR="003A5786" w:rsidRPr="001D7F8A">
        <w:rPr>
          <w:rFonts w:ascii="Times" w:hAnsi="Times"/>
          <w:sz w:val="24"/>
          <w:szCs w:val="24"/>
        </w:rPr>
        <w:t>-</w:t>
      </w:r>
      <w:r w:rsidR="006B0B75" w:rsidRPr="001D7F8A">
        <w:rPr>
          <w:rFonts w:ascii="Times" w:hAnsi="Times"/>
          <w:sz w:val="24"/>
          <w:szCs w:val="24"/>
        </w:rPr>
        <w:t xml:space="preserve">activation </w:t>
      </w:r>
      <w:ins w:id="92" w:author="Alejandro De La Vega" w:date="2016-03-31T20:21:00Z">
        <w:r w:rsidR="00522AC3" w:rsidRPr="001D7F8A">
          <w:rPr>
            <w:rFonts w:ascii="Times" w:hAnsi="Times"/>
            <w:sz w:val="24"/>
            <w:szCs w:val="24"/>
          </w:rPr>
          <w:t xml:space="preserve">across studies </w:t>
        </w:r>
      </w:ins>
      <w:r w:rsidR="006B0B75" w:rsidRPr="001D7F8A">
        <w:rPr>
          <w:rFonts w:ascii="Times" w:hAnsi="Times"/>
          <w:sz w:val="24"/>
          <w:szCs w:val="24"/>
        </w:rPr>
        <w:t xml:space="preserve">with </w:t>
      </w:r>
      <w:r w:rsidR="00B20F8A" w:rsidRPr="001D7F8A">
        <w:rPr>
          <w:rFonts w:ascii="Times" w:hAnsi="Times"/>
          <w:sz w:val="24"/>
          <w:szCs w:val="24"/>
        </w:rPr>
        <w:t>the rest of the brain</w:t>
      </w:r>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5E1481CC-EEC3-492E-9E53-FEC5D157C7B4&lt;/uuid&gt;&lt;priority&gt;0&lt;/priority&gt;&lt;publications&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uuid&gt;87FA5EB0-CE68-4338-A866-AAE504963A3C&lt;/uuid&gt;&lt;volume&gt;31&lt;/volume&gt;&lt;doi&gt;10.1002/hbm.20854&lt;/doi&gt;&lt;startpage&gt;173&lt;/startpage&gt;&lt;publication_date&gt;99201002011200000000222000&lt;/publication_date&gt;&lt;url&gt;http://onlinelibrary.wiley.com/doi/10.1002/hbm.20854/full&lt;/url&gt;&lt;type&gt;400&lt;/type&gt;&lt;title&gt;Metaanalytic connectivity modeling: Delineating the functional connectivity of the human amygdala&lt;/title&gt;&lt;publisher&gt;Wiley Subscription Services, Inc., A Wiley Company&lt;/publisher&gt;&lt;number&gt;2&lt;/number&gt;&lt;subtype&gt;400&lt;/subtype&gt;&lt;endpage&gt;184&lt;/endpage&gt;&lt;bundle&gt;&lt;publication&gt;&lt;publisher&gt;Wiley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Jennifer&lt;/firstName&gt;&lt;middleNames&gt;L&lt;/middleNames&gt;&lt;lastName&gt;Robinson&lt;/lastName&gt;&lt;/author&gt;&lt;author&gt;&lt;firstName&gt;Angela&lt;/firstName&gt;&lt;middleNames&gt;R&lt;/middleNames&gt;&lt;lastName&gt;Laird&lt;/lastName&gt;&lt;/author&gt;&lt;author&gt;&lt;firstName&gt;David&lt;/firstName&gt;&lt;middleNames&gt;C&lt;/middleNames&gt;&lt;lastName&gt;Glahn&lt;/lastName&gt;&lt;/author&gt;&lt;author&gt;&lt;firstName&gt;William&lt;/firstName&gt;&lt;middleNames&gt;R&lt;/middleNames&gt;&lt;lastName&gt;Lovallo&lt;/lastName&gt;&lt;/author&gt;&lt;author&gt;&lt;firstName&gt;Peter&lt;/firstName&gt;&lt;middleNames&gt;T&lt;/middleNames&gt;&lt;lastName&gt;Fox&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(Kober et al., 2008; Toro et al., 2008; Smith et al., 2009; Robinson et al., 2010)</w:t>
      </w:r>
      <w:r w:rsidR="000A6366" w:rsidRPr="001D7F8A">
        <w:rPr>
          <w:rFonts w:ascii="Times" w:hAnsi="Times"/>
          <w:sz w:val="24"/>
          <w:szCs w:val="24"/>
        </w:rPr>
        <w:fldChar w:fldCharType="end"/>
      </w:r>
      <w:r w:rsidR="000A6366" w:rsidRPr="001D7F8A">
        <w:rPr>
          <w:rFonts w:ascii="Times" w:hAnsi="Times"/>
          <w:sz w:val="24"/>
          <w:szCs w:val="24"/>
        </w:rPr>
        <w:t xml:space="preserve">. </w:t>
      </w:r>
      <w:r w:rsidR="00D706C2" w:rsidRPr="001D7F8A">
        <w:rPr>
          <w:rFonts w:ascii="Times" w:hAnsi="Times"/>
          <w:sz w:val="24"/>
          <w:szCs w:val="24"/>
        </w:rPr>
        <w:t xml:space="preserve">In contrast to </w:t>
      </w:r>
      <w:r w:rsidR="0009677C" w:rsidRPr="001D7F8A">
        <w:rPr>
          <w:rFonts w:ascii="Times" w:hAnsi="Times"/>
          <w:sz w:val="24"/>
          <w:szCs w:val="24"/>
        </w:rPr>
        <w:t>cytoarchitechtonic</w:t>
      </w:r>
      <w:r w:rsidR="00D706C2" w:rsidRPr="001D7F8A">
        <w:rPr>
          <w:rFonts w:ascii="Times" w:hAnsi="Times"/>
          <w:sz w:val="24"/>
          <w:szCs w:val="24"/>
        </w:rPr>
        <w:t xml:space="preserve"> and connectivity based parcellations</w:t>
      </w:r>
      <w:r w:rsidR="001D7F8A">
        <w:rPr>
          <w:rFonts w:ascii="Times" w:hAnsi="Times"/>
          <w:sz w:val="24"/>
          <w:szCs w:val="24"/>
        </w:rPr>
        <w:t>,</w:t>
      </w:r>
      <w:r w:rsidR="00D706C2" w:rsidRPr="001D7F8A">
        <w:rPr>
          <w:rFonts w:ascii="Times" w:hAnsi="Times"/>
          <w:sz w:val="24"/>
          <w:szCs w:val="24"/>
        </w:rPr>
        <w:t xml:space="preserve"> the present analysis identified clusters </w:t>
      </w:r>
      <w:r w:rsidR="0009677C" w:rsidRPr="001D7F8A">
        <w:rPr>
          <w:rFonts w:ascii="Times" w:hAnsi="Times"/>
          <w:sz w:val="24"/>
          <w:szCs w:val="24"/>
        </w:rPr>
        <w:t>with</w:t>
      </w:r>
      <w:r w:rsidR="00D706C2" w:rsidRPr="001D7F8A">
        <w:rPr>
          <w:rFonts w:ascii="Times" w:hAnsi="Times"/>
          <w:sz w:val="24"/>
          <w:szCs w:val="24"/>
        </w:rPr>
        <w:t xml:space="preserve"> distinct signatures </w:t>
      </w:r>
      <w:r w:rsidR="001D1767" w:rsidRPr="001D7F8A">
        <w:rPr>
          <w:rFonts w:ascii="Times" w:hAnsi="Times"/>
          <w:sz w:val="24"/>
          <w:szCs w:val="24"/>
        </w:rPr>
        <w:t xml:space="preserve">of activation </w:t>
      </w:r>
      <w:r w:rsidR="00D706C2" w:rsidRPr="001D7F8A">
        <w:rPr>
          <w:rFonts w:ascii="Times" w:hAnsi="Times"/>
          <w:sz w:val="24"/>
          <w:szCs w:val="24"/>
        </w:rPr>
        <w:t xml:space="preserve">across </w:t>
      </w:r>
      <w:r w:rsidR="0009677C" w:rsidRPr="001D7F8A">
        <w:rPr>
          <w:rFonts w:ascii="Times" w:hAnsi="Times"/>
          <w:sz w:val="24"/>
          <w:szCs w:val="24"/>
        </w:rPr>
        <w:t>a wide range of psychological manipulations</w:t>
      </w:r>
      <w:r w:rsidR="00D706C2" w:rsidRPr="001D7F8A">
        <w:rPr>
          <w:rFonts w:ascii="Times" w:hAnsi="Times"/>
          <w:sz w:val="24"/>
          <w:szCs w:val="24"/>
        </w:rPr>
        <w:t xml:space="preserve">. </w:t>
      </w:r>
      <w:r w:rsidR="001D1767" w:rsidRPr="001D7F8A">
        <w:rPr>
          <w:rFonts w:ascii="Times" w:hAnsi="Times"/>
          <w:sz w:val="24"/>
          <w:szCs w:val="24"/>
        </w:rPr>
        <w:t xml:space="preserve">This procedure </w:t>
      </w:r>
      <w:r w:rsidR="00D706C2" w:rsidRPr="001D7F8A">
        <w:rPr>
          <w:rFonts w:ascii="Times" w:hAnsi="Times"/>
          <w:sz w:val="24"/>
          <w:szCs w:val="24"/>
        </w:rPr>
        <w:t>reveal</w:t>
      </w:r>
      <w:r w:rsidR="001D1767" w:rsidRPr="001D7F8A">
        <w:rPr>
          <w:rFonts w:ascii="Times" w:hAnsi="Times"/>
          <w:sz w:val="24"/>
          <w:szCs w:val="24"/>
        </w:rPr>
        <w:t>ed</w:t>
      </w:r>
      <w:r w:rsidR="00D706C2" w:rsidRPr="001D7F8A">
        <w:rPr>
          <w:rFonts w:ascii="Times" w:hAnsi="Times"/>
          <w:sz w:val="24"/>
          <w:szCs w:val="24"/>
        </w:rPr>
        <w:t xml:space="preserve"> three zones along the rostro-caudal axis that further fractionated into nine sub-regions. </w:t>
      </w:r>
      <w:r w:rsidR="006B0B75" w:rsidRPr="001D7F8A">
        <w:rPr>
          <w:rFonts w:ascii="Times" w:hAnsi="Times"/>
          <w:sz w:val="24"/>
          <w:szCs w:val="24"/>
        </w:rPr>
        <w:t xml:space="preserve">We </w:t>
      </w:r>
      <w:r w:rsidR="00626C0D" w:rsidRPr="001D7F8A">
        <w:rPr>
          <w:rFonts w:ascii="Times" w:hAnsi="Times"/>
          <w:sz w:val="24"/>
          <w:szCs w:val="24"/>
        </w:rPr>
        <w:t xml:space="preserve">then </w:t>
      </w:r>
      <w:r w:rsidR="006B0B75" w:rsidRPr="001D7F8A">
        <w:rPr>
          <w:rFonts w:ascii="Times" w:hAnsi="Times"/>
          <w:sz w:val="24"/>
          <w:szCs w:val="24"/>
        </w:rPr>
        <w:t xml:space="preserve">characterized </w:t>
      </w:r>
      <w:r w:rsidR="0009677C" w:rsidRPr="001D7F8A">
        <w:rPr>
          <w:rFonts w:ascii="Times" w:hAnsi="Times"/>
          <w:sz w:val="24"/>
          <w:szCs w:val="24"/>
        </w:rPr>
        <w:t xml:space="preserve">each cluster’s </w:t>
      </w:r>
      <w:ins w:id="93" w:author="Alejandro De La Vega" w:date="2016-03-31T20:21:00Z">
        <w:r w:rsidR="005A23EF" w:rsidRPr="001D7F8A">
          <w:rPr>
            <w:rFonts w:ascii="Times" w:hAnsi="Times"/>
            <w:sz w:val="24"/>
            <w:szCs w:val="24"/>
          </w:rPr>
          <w:t>functional</w:t>
        </w:r>
        <w:r w:rsidR="00D706C2" w:rsidRPr="001D7F8A">
          <w:rPr>
            <w:rFonts w:ascii="Times" w:hAnsi="Times"/>
            <w:sz w:val="24"/>
            <w:szCs w:val="24"/>
          </w:rPr>
          <w:t xml:space="preserve"> </w:t>
        </w:r>
      </w:ins>
      <w:r w:rsidR="006B0B75" w:rsidRPr="001D7F8A">
        <w:rPr>
          <w:rFonts w:ascii="Times" w:hAnsi="Times"/>
          <w:sz w:val="24"/>
          <w:szCs w:val="24"/>
        </w:rPr>
        <w:t>profiles using multivariate classification</w:t>
      </w:r>
      <w:ins w:id="94" w:author="Alejandro De La Vega" w:date="2016-03-31T20:21:00Z">
        <w:r w:rsidR="000B042F" w:rsidRPr="001D7F8A">
          <w:rPr>
            <w:rFonts w:ascii="Times" w:hAnsi="Times"/>
            <w:sz w:val="24"/>
            <w:szCs w:val="24"/>
          </w:rPr>
          <w:t xml:space="preserve">, revealing broad </w:t>
        </w:r>
      </w:ins>
      <w:r w:rsidR="001D7F8A">
        <w:rPr>
          <w:rFonts w:ascii="Times" w:hAnsi="Times"/>
          <w:sz w:val="24"/>
          <w:szCs w:val="24"/>
        </w:rPr>
        <w:t xml:space="preserve">functional </w:t>
      </w:r>
      <w:ins w:id="95" w:author="Alejandro De La Vega" w:date="2016-03-31T20:21:00Z">
        <w:r w:rsidR="000B042F" w:rsidRPr="001D7F8A">
          <w:rPr>
            <w:rFonts w:ascii="Times" w:hAnsi="Times"/>
            <w:sz w:val="24"/>
            <w:szCs w:val="24"/>
          </w:rPr>
          <w:t xml:space="preserve">shifts between </w:t>
        </w:r>
      </w:ins>
      <w:r w:rsidR="001D1767" w:rsidRPr="001D7F8A">
        <w:rPr>
          <w:rFonts w:ascii="Times" w:hAnsi="Times"/>
          <w:sz w:val="24"/>
          <w:szCs w:val="24"/>
        </w:rPr>
        <w:t xml:space="preserve">the </w:t>
      </w:r>
      <w:r w:rsidR="00AF4DB3" w:rsidRPr="001D7F8A">
        <w:rPr>
          <w:rFonts w:ascii="Times" w:hAnsi="Times"/>
          <w:sz w:val="24"/>
          <w:szCs w:val="24"/>
        </w:rPr>
        <w:t xml:space="preserve">three </w:t>
      </w:r>
      <w:r w:rsidR="00E952AB" w:rsidRPr="001D7F8A">
        <w:rPr>
          <w:rFonts w:ascii="Times" w:hAnsi="Times"/>
          <w:sz w:val="24"/>
          <w:szCs w:val="24"/>
        </w:rPr>
        <w:t>zones</w:t>
      </w:r>
      <w:ins w:id="96" w:author="Alejandro De La Vega" w:date="2016-03-31T20:21:00Z">
        <w:r w:rsidR="000B042F" w:rsidRPr="001D7F8A">
          <w:rPr>
            <w:rFonts w:ascii="Times" w:hAnsi="Times"/>
            <w:sz w:val="24"/>
            <w:szCs w:val="24"/>
          </w:rPr>
          <w:t xml:space="preserve">, and subtler </w:t>
        </w:r>
        <w:r w:rsidR="0084371C" w:rsidRPr="001D7F8A">
          <w:rPr>
            <w:rFonts w:ascii="Times" w:hAnsi="Times"/>
            <w:sz w:val="24"/>
            <w:szCs w:val="24"/>
          </w:rPr>
          <w:t xml:space="preserve">variations </w:t>
        </w:r>
        <w:r w:rsidR="000B042F" w:rsidRPr="001D7F8A">
          <w:rPr>
            <w:rFonts w:ascii="Times" w:hAnsi="Times"/>
            <w:sz w:val="24"/>
            <w:szCs w:val="24"/>
          </w:rPr>
          <w:t>between their corresponding sub-regions</w:t>
        </w:r>
        <w:r w:rsidR="005D7B00" w:rsidRPr="001D7F8A">
          <w:rPr>
            <w:rFonts w:ascii="Times" w:hAnsi="Times"/>
            <w:sz w:val="24"/>
            <w:szCs w:val="24"/>
          </w:rPr>
          <w:t>.</w:t>
        </w:r>
      </w:ins>
      <w:r w:rsidR="005D7B00" w:rsidRPr="001D7F8A">
        <w:rPr>
          <w:rFonts w:ascii="Times" w:hAnsi="Times"/>
          <w:sz w:val="24"/>
          <w:szCs w:val="24"/>
        </w:rPr>
        <w:t xml:space="preserve"> </w:t>
      </w:r>
      <w:r w:rsidR="00223178" w:rsidRPr="001D7F8A">
        <w:rPr>
          <w:rFonts w:ascii="Times" w:hAnsi="Times"/>
          <w:sz w:val="24"/>
          <w:szCs w:val="24"/>
        </w:rPr>
        <w:t xml:space="preserve">Collectively, </w:t>
      </w:r>
      <w:r w:rsidR="0009677C" w:rsidRPr="001D7F8A">
        <w:rPr>
          <w:rFonts w:ascii="Times" w:hAnsi="Times"/>
          <w:sz w:val="24"/>
          <w:szCs w:val="24"/>
        </w:rPr>
        <w:t xml:space="preserve">our results </w:t>
      </w:r>
      <w:r w:rsidR="00464E42" w:rsidRPr="001D7F8A">
        <w:rPr>
          <w:rFonts w:ascii="Times" w:hAnsi="Times"/>
          <w:sz w:val="24"/>
          <w:szCs w:val="24"/>
        </w:rPr>
        <w:t xml:space="preserve">provide </w:t>
      </w:r>
      <w:ins w:id="97" w:author="Alejandro De La Vega" w:date="2016-03-31T20:21:00Z">
        <w:r w:rsidR="00A5060E" w:rsidRPr="001D7F8A">
          <w:rPr>
            <w:rFonts w:ascii="Times" w:hAnsi="Times"/>
            <w:sz w:val="24"/>
            <w:szCs w:val="24"/>
          </w:rPr>
          <w:t xml:space="preserve">a comprehensive functional map of the human </w:t>
        </w:r>
      </w:ins>
      <w:r w:rsidR="001D7F8A">
        <w:rPr>
          <w:rFonts w:ascii="Times" w:hAnsi="Times"/>
          <w:sz w:val="24"/>
          <w:szCs w:val="24"/>
        </w:rPr>
        <w:t>MFC</w:t>
      </w:r>
      <w:ins w:id="98" w:author="Alejandro De La Vega" w:date="2016-03-31T20:21:00Z">
        <w:r w:rsidR="00A5060E" w:rsidRPr="001D7F8A">
          <w:rPr>
            <w:rFonts w:ascii="Times" w:hAnsi="Times"/>
            <w:sz w:val="24"/>
            <w:szCs w:val="24"/>
          </w:rPr>
          <w:t xml:space="preserve"> using </w:t>
        </w:r>
        <w:r w:rsidR="00710AA7" w:rsidRPr="001D7F8A">
          <w:rPr>
            <w:rFonts w:ascii="Times" w:hAnsi="Times"/>
            <w:sz w:val="24"/>
            <w:szCs w:val="24"/>
          </w:rPr>
          <w:t xml:space="preserve">relatively </w:t>
        </w:r>
        <w:r w:rsidR="00A5060E" w:rsidRPr="001D7F8A">
          <w:rPr>
            <w:rFonts w:ascii="Times" w:hAnsi="Times"/>
            <w:sz w:val="24"/>
            <w:szCs w:val="24"/>
          </w:rPr>
          <w:t>unbiased data-driven methods</w:t>
        </w:r>
      </w:ins>
      <w:bookmarkStart w:id="99" w:name="h.bvqocikr6fu2" w:colFirst="0" w:colLast="0"/>
      <w:bookmarkStart w:id="100" w:name="h.2budzf1mxddc" w:colFirst="0" w:colLast="0"/>
      <w:bookmarkStart w:id="101" w:name="h.e23paljixwn3" w:colFirst="0" w:colLast="0"/>
      <w:bookmarkEnd w:id="99"/>
      <w:bookmarkEnd w:id="100"/>
      <w:bookmarkEnd w:id="101"/>
      <w:r w:rsidR="007C1D97" w:rsidRPr="001D7F8A">
        <w:rPr>
          <w:rFonts w:ascii="Times" w:hAnsi="Times"/>
          <w:sz w:val="24"/>
          <w:szCs w:val="24"/>
        </w:rPr>
        <w:t>.</w:t>
      </w:r>
      <w:r w:rsidR="0009677C" w:rsidRPr="001D7F8A">
        <w:rPr>
          <w:rFonts w:ascii="Times" w:hAnsi="Times"/>
          <w:b/>
          <w:sz w:val="24"/>
          <w:szCs w:val="24"/>
        </w:rPr>
        <w:br w:type="page"/>
      </w:r>
    </w:p>
    <w:p w14:paraId="3935120D" w14:textId="75A8CE05" w:rsidR="007F249F" w:rsidRPr="001D7F8A" w:rsidRDefault="007F249F" w:rsidP="007F249F">
      <w:pPr>
        <w:pStyle w:val="Normal1"/>
        <w:ind w:firstLine="0"/>
        <w:rPr>
          <w:rFonts w:ascii="Times" w:hAnsi="Times"/>
          <w:b/>
          <w:sz w:val="24"/>
          <w:szCs w:val="24"/>
        </w:rPr>
      </w:pPr>
      <w:r w:rsidRPr="001D7F8A">
        <w:rPr>
          <w:rFonts w:ascii="Times" w:hAnsi="Times"/>
          <w:b/>
          <w:sz w:val="24"/>
          <w:szCs w:val="24"/>
        </w:rPr>
        <w:t>Materials &amp; Methods</w:t>
      </w:r>
    </w:p>
    <w:p w14:paraId="2554C3F3" w14:textId="59DF51F3" w:rsidR="007C1D97" w:rsidRPr="001D7F8A" w:rsidRDefault="007F249F" w:rsidP="007C1D97">
      <w:pPr>
        <w:pStyle w:val="Normal1"/>
        <w:spacing w:after="160"/>
        <w:ind w:firstLine="0"/>
        <w:rPr>
          <w:rFonts w:ascii="Times" w:hAnsi="Times"/>
          <w:sz w:val="24"/>
          <w:szCs w:val="24"/>
        </w:rPr>
      </w:pPr>
      <w:bookmarkStart w:id="102" w:name="h.ftj0x48s1a72" w:colFirst="0" w:colLast="0"/>
      <w:bookmarkEnd w:id="102"/>
      <w:r w:rsidRPr="001D7F8A">
        <w:rPr>
          <w:rFonts w:ascii="Times" w:hAnsi="Times"/>
          <w:color w:val="333333"/>
          <w:sz w:val="24"/>
          <w:szCs w:val="24"/>
          <w:highlight w:val="white"/>
        </w:rPr>
        <w:t xml:space="preserve">We analyzed </w:t>
      </w:r>
      <w:ins w:id="103" w:author="Alejandro De La Vega" w:date="2016-03-31T20:21:00Z">
        <w:r w:rsidR="00710AD4" w:rsidRPr="001D7F8A">
          <w:rPr>
            <w:rFonts w:ascii="Times" w:hAnsi="Times"/>
            <w:color w:val="333333"/>
            <w:sz w:val="24"/>
            <w:szCs w:val="24"/>
            <w:highlight w:val="white"/>
          </w:rPr>
          <w:t xml:space="preserve">version 0.4 of </w:t>
        </w:r>
      </w:ins>
      <w:r w:rsidRPr="001D7F8A">
        <w:rPr>
          <w:rFonts w:ascii="Times" w:hAnsi="Times"/>
          <w:color w:val="333333"/>
          <w:sz w:val="24"/>
          <w:szCs w:val="24"/>
          <w:highlight w:val="white"/>
        </w:rPr>
        <w:t>the Neurosynth database</w:t>
      </w:r>
      <w:ins w:id="104" w:author="Alejandro De La Vega" w:date="2016-03-31T20:21:00Z">
        <w:r w:rsidR="00710AD4"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1045B922-0EFB-4F3B-ACFA-F79C62B73042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(Yarkoni et al., 2011)</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a repository of 9,721 fMRI studies and over 350,000 </w:t>
      </w:r>
      <w:ins w:id="105" w:author="Alejandro De La Vega" w:date="2016-03-31T20:21:00Z">
        <w:r w:rsidRPr="001D7F8A">
          <w:rPr>
            <w:rFonts w:ascii="Times" w:hAnsi="Times"/>
            <w:color w:val="333333"/>
            <w:sz w:val="24"/>
            <w:szCs w:val="24"/>
            <w:highlight w:val="white"/>
          </w:rPr>
          <w:t>activation</w:t>
        </w:r>
        <w:r w:rsidR="009C67DC" w:rsidRPr="001D7F8A">
          <w:rPr>
            <w:rFonts w:ascii="Times" w:hAnsi="Times"/>
            <w:color w:val="333333"/>
            <w:sz w:val="24"/>
            <w:szCs w:val="24"/>
          </w:rPr>
          <w:t xml:space="preserve"> peaks</w:t>
        </w:r>
        <w:r w:rsidR="00C971B5" w:rsidRPr="001D7F8A">
          <w:rPr>
            <w:rFonts w:ascii="Times" w:hAnsi="Times"/>
            <w:sz w:val="24"/>
            <w:szCs w:val="24"/>
          </w:rPr>
          <w:t xml:space="preserve"> that span the full range of the published literature</w:t>
        </w:r>
        <w:r w:rsidR="008C2752" w:rsidRPr="001D7F8A">
          <w:rPr>
            <w:rFonts w:ascii="Times" w:hAnsi="Times"/>
            <w:sz w:val="24"/>
            <w:szCs w:val="24"/>
          </w:rPr>
          <w:t>.</w:t>
        </w:r>
        <w:r w:rsidR="00710AD4" w:rsidRPr="001D7F8A">
          <w:rPr>
            <w:rFonts w:ascii="Times" w:hAnsi="Times"/>
            <w:color w:val="333333"/>
            <w:sz w:val="24"/>
            <w:szCs w:val="24"/>
            <w:highlight w:val="white"/>
          </w:rPr>
          <w:t xml:space="preserve"> </w:t>
        </w:r>
        <w:r w:rsidR="00BB072E" w:rsidRPr="001D7F8A">
          <w:rPr>
            <w:rFonts w:ascii="Times" w:hAnsi="Times"/>
            <w:sz w:val="24"/>
            <w:szCs w:val="24"/>
          </w:rPr>
          <w:t xml:space="preserve">The studies </w:t>
        </w:r>
        <w:r w:rsidR="00647800" w:rsidRPr="001D7F8A">
          <w:rPr>
            <w:rFonts w:ascii="Times" w:hAnsi="Times"/>
            <w:sz w:val="24"/>
            <w:szCs w:val="24"/>
          </w:rPr>
          <w:t xml:space="preserve">included </w:t>
        </w:r>
        <w:r w:rsidR="00BB072E" w:rsidRPr="001D7F8A">
          <w:rPr>
            <w:rFonts w:ascii="Times" w:hAnsi="Times"/>
            <w:sz w:val="24"/>
            <w:szCs w:val="24"/>
          </w:rPr>
          <w:t>human subjects of either sex</w:t>
        </w:r>
        <w:r w:rsidR="00BB072E"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 Each observation contains the peak activations for all contrasts reported in a study’s table as well as the frequency of all of the words in the article abstract. </w:t>
      </w:r>
      <w:ins w:id="106" w:author="Alejandro De La Vega" w:date="2016-03-31T20:21:00Z">
        <w:r w:rsidR="00710AD4" w:rsidRPr="001D7F8A">
          <w:rPr>
            <w:rFonts w:ascii="Times" w:hAnsi="Times"/>
            <w:color w:val="333333"/>
            <w:sz w:val="24"/>
            <w:szCs w:val="24"/>
            <w:highlight w:val="white"/>
          </w:rPr>
          <w:t>A</w:t>
        </w:r>
        <w:r w:rsidR="001C0008" w:rsidRPr="001D7F8A">
          <w:rPr>
            <w:rFonts w:ascii="Times" w:hAnsi="Times"/>
            <w:color w:val="333333"/>
            <w:sz w:val="24"/>
            <w:szCs w:val="24"/>
            <w:highlight w:val="white"/>
          </w:rPr>
          <w:t xml:space="preserve"> heuristic but relatively accurate approach is used to detect and convert reported</w:t>
        </w:r>
        <w:r w:rsidR="003615A9" w:rsidRPr="001D7F8A">
          <w:rPr>
            <w:rFonts w:ascii="Times" w:hAnsi="Times"/>
            <w:color w:val="333333"/>
            <w:sz w:val="24"/>
            <w:szCs w:val="24"/>
            <w:highlight w:val="white"/>
          </w:rPr>
          <w:t xml:space="preserve"> coordinates</w:t>
        </w:r>
        <w:r w:rsidR="001C0008" w:rsidRPr="001D7F8A">
          <w:rPr>
            <w:rFonts w:ascii="Times" w:hAnsi="Times"/>
            <w:color w:val="333333"/>
            <w:sz w:val="24"/>
            <w:szCs w:val="24"/>
            <w:highlight w:val="white"/>
          </w:rPr>
          <w:t xml:space="preserve"> to the standard MNI space (see</w:t>
        </w:r>
      </w:ins>
      <w:r w:rsidR="007C1D97" w:rsidRPr="001D7F8A">
        <w:rPr>
          <w:rFonts w:ascii="Times" w:hAnsi="Times"/>
          <w:color w:val="333333"/>
          <w:sz w:val="24"/>
          <w:szCs w:val="24"/>
          <w:highlight w:val="white"/>
        </w:rPr>
        <w:t>:</w:t>
      </w:r>
      <w:ins w:id="107" w:author="Alejandro De La Vega" w:date="2016-03-31T20:21:00Z">
        <w:r w:rsidR="001C0008" w:rsidRPr="001D7F8A">
          <w:rPr>
            <w:rFonts w:ascii="Times" w:hAnsi="Times"/>
            <w:color w:val="333333"/>
            <w:sz w:val="24"/>
            <w:szCs w:val="24"/>
            <w:highlight w:val="white"/>
          </w:rPr>
          <w:t xml:space="preserve"> Yarkoni et al., 2011)</w:t>
        </w:r>
        <w:r w:rsidR="003615A9" w:rsidRPr="001D7F8A">
          <w:rPr>
            <w:rFonts w:ascii="Times" w:hAnsi="Times"/>
            <w:color w:val="333333"/>
            <w:sz w:val="24"/>
            <w:szCs w:val="24"/>
            <w:highlight w:val="white"/>
          </w:rPr>
          <w:t xml:space="preserve">. As such, all </w:t>
        </w:r>
        <w:r w:rsidR="00710AD4" w:rsidRPr="001D7F8A">
          <w:rPr>
            <w:rFonts w:ascii="Times" w:hAnsi="Times"/>
            <w:color w:val="333333"/>
            <w:sz w:val="24"/>
            <w:szCs w:val="24"/>
            <w:highlight w:val="white"/>
          </w:rPr>
          <w:t xml:space="preserve">activations </w:t>
        </w:r>
        <w:r w:rsidR="003615A9" w:rsidRPr="001D7F8A">
          <w:rPr>
            <w:rFonts w:ascii="Times" w:hAnsi="Times"/>
            <w:color w:val="333333"/>
            <w:sz w:val="24"/>
            <w:szCs w:val="24"/>
            <w:highlight w:val="white"/>
          </w:rPr>
          <w:t>and subsequent analyses</w:t>
        </w:r>
      </w:ins>
      <w:r w:rsidRPr="001D7F8A">
        <w:rPr>
          <w:rFonts w:ascii="Times" w:hAnsi="Times"/>
          <w:color w:val="333333"/>
          <w:sz w:val="24"/>
          <w:szCs w:val="24"/>
          <w:highlight w:val="white"/>
        </w:rPr>
        <w:t xml:space="preserve"> are </w:t>
      </w:r>
      <w:ins w:id="108" w:author="Alejandro De La Vega" w:date="2016-03-31T20:21:00Z">
        <w:r w:rsidR="00710AD4" w:rsidRPr="001D7F8A">
          <w:rPr>
            <w:rFonts w:ascii="Times" w:hAnsi="Times"/>
            <w:color w:val="333333"/>
            <w:sz w:val="24"/>
            <w:szCs w:val="24"/>
            <w:highlight w:val="white"/>
          </w:rPr>
          <w:t>in MNI</w:t>
        </w:r>
        <w:r w:rsidR="00460A1C" w:rsidRPr="001D7F8A">
          <w:rPr>
            <w:rFonts w:ascii="Times" w:hAnsi="Times"/>
            <w:color w:val="333333"/>
            <w:sz w:val="24"/>
            <w:szCs w:val="24"/>
            <w:highlight w:val="white"/>
          </w:rPr>
          <w:t>152</w:t>
        </w:r>
        <w:r w:rsidR="00710AD4" w:rsidRPr="001D7F8A">
          <w:rPr>
            <w:rFonts w:ascii="Times" w:hAnsi="Times"/>
            <w:color w:val="333333"/>
            <w:sz w:val="24"/>
            <w:szCs w:val="24"/>
            <w:highlight w:val="white"/>
          </w:rPr>
          <w:t xml:space="preserve"> coordinate space. </w:t>
        </w:r>
        <w:r w:rsidR="00A642A4" w:rsidRPr="001D7F8A">
          <w:rPr>
            <w:rFonts w:ascii="Times" w:hAnsi="Times"/>
            <w:sz w:val="24"/>
            <w:szCs w:val="24"/>
          </w:rPr>
          <w:t>The</w:t>
        </w:r>
      </w:ins>
      <w:r w:rsidRPr="001D7F8A">
        <w:rPr>
          <w:rFonts w:ascii="Times" w:hAnsi="Times"/>
          <w:color w:val="333333"/>
          <w:sz w:val="24"/>
          <w:szCs w:val="24"/>
        </w:rPr>
        <w:t xml:space="preserve"> </w:t>
      </w:r>
      <w:r w:rsidR="007C1D97" w:rsidRPr="001D7F8A">
        <w:rPr>
          <w:rFonts w:ascii="Times" w:hAnsi="Times"/>
          <w:sz w:val="24"/>
          <w:szCs w:val="24"/>
        </w:rPr>
        <w:t>scikit-learn</w:t>
      </w:r>
    </w:p>
    <w:p w14:paraId="44024301" w14:textId="6B35ED08" w:rsidR="007F249F" w:rsidRPr="001D7F8A" w:rsidRDefault="000A6366" w:rsidP="007F249F">
      <w:pPr>
        <w:pStyle w:val="Normal1"/>
        <w:spacing w:after="160"/>
        <w:ind w:firstLine="0"/>
        <w:rPr>
          <w:rFonts w:ascii="Times" w:hAnsi="Times"/>
          <w:sz w:val="24"/>
          <w:szCs w:val="24"/>
        </w:rPr>
      </w:pPr>
      <w:ins w:id="109" w:author="Alejandro De La Vega" w:date="2016-03-31T20:21:00Z">
        <w:r w:rsidRPr="001D7F8A">
          <w:rPr>
            <w:rFonts w:ascii="Times" w:hAnsi="Times"/>
            <w:sz w:val="24"/>
            <w:szCs w:val="24"/>
          </w:rPr>
          <w:t xml:space="preserve">Python package </w:t>
        </w:r>
      </w:ins>
      <w:r w:rsidR="007F249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&lt;citation&gt;&lt;uuid&gt;5820178E-A140-4EB9-88B8-F6995F3FA488&lt;/uuid&gt;&lt;priority&gt;0&lt;/priority&gt;&lt;publications&gt;&lt;publication&gt;&lt;volume&gt;12&lt;/volume&gt;&lt;number&gt;Oct&lt;/number&gt;&lt;startpage&gt;2825&lt;/startpage&gt;&lt;title&gt;Scikit-learn: Machine Learning in Python&lt;/title&gt;&lt;uuid&gt;C7F6E882-F388-4D4F-A17D-D952FADB2411&lt;/uuid&gt;&lt;subtype&gt;400&lt;/subtype&gt;&lt;endpage&gt;2830&lt;/endpage&gt;&lt;type&gt;400&lt;/type&gt;&lt;publication_date&gt;99201100001200000000200000&lt;/publication_date&gt;&lt;bundle&gt;&lt;publication&gt;&lt;title&gt;Journal of Machine Learning Research&lt;/title&gt;&lt;type&gt;-100&lt;/type&gt;&lt;subtype&gt;-100&lt;/subtype&gt;&lt;uuid&gt;4E803A49-79E0-4F0C-BA5C-F4D82827CA07&lt;/uuid&gt;&lt;/publication&gt;&lt;/bundle&gt;&lt;authors&gt;&lt;author&gt;&lt;firstName&gt;Fabian&lt;/firstName&gt;&lt;lastName&gt;Pedregosa&lt;/lastName&gt;&lt;/author&gt;&lt;author&gt;&lt;firstName&gt;Gael&lt;/firstName&gt;&lt;lastName&gt;Varoquaux&lt;/lastName&gt;&lt;/author&gt;&lt;author&gt;&lt;firstName&gt;Alexandre&lt;/firstName&gt;&lt;lastName&gt;Gamfort&lt;/lastName&gt;&lt;/author&gt;&lt;author&gt;&lt;firstName&gt;Vincent&lt;/firstName&gt;&lt;lastName&gt;Michel&lt;/lastName&gt;&lt;/author&gt;&lt;author&gt;&lt;firstName&gt;Bertrand&lt;/firstName&gt;&lt;lastName&gt;Thirion&lt;/lastName&gt;&lt;/author&gt;&lt;author&gt;&lt;firstName&gt;Oliver&lt;/firstName&gt;&lt;lastName&gt;Grisel&lt;/lastName&gt;&lt;/author&gt;&lt;author&gt;&lt;firstName&gt;Mathieu&lt;/firstName&gt;&lt;lastName&gt;Blondel&lt;/lastName&gt;&lt;/author&gt;&lt;author&gt;&lt;firstName&gt;Peter&lt;/firstName&gt;&lt;lastName&gt;Prettenhofer&lt;/lastName&gt;&lt;/author&gt;&lt;/authors&gt;&lt;/publication&gt;&lt;/publications&gt;&lt;cites&gt;&lt;/cites&gt;&lt;/citation&gt;</w:instrText>
      </w:r>
      <w:r w:rsidR="007F249F" w:rsidRPr="001D7F8A">
        <w:rPr>
          <w:rFonts w:ascii="Times" w:hAnsi="Times"/>
          <w:sz w:val="24"/>
          <w:szCs w:val="24"/>
        </w:rPr>
        <w:fldChar w:fldCharType="separate"/>
      </w:r>
      <w:r w:rsidR="007F249F" w:rsidRPr="001D7F8A">
        <w:rPr>
          <w:rFonts w:ascii="Times" w:hAnsi="Times" w:cs="Cambria"/>
          <w:sz w:val="24"/>
          <w:szCs w:val="24"/>
        </w:rPr>
        <w:t>(Pedregosa et al., 2011)</w:t>
      </w:r>
      <w:r w:rsidR="007F249F" w:rsidRPr="001D7F8A">
        <w:rPr>
          <w:rFonts w:ascii="Times" w:hAnsi="Times"/>
          <w:sz w:val="24"/>
          <w:szCs w:val="24"/>
        </w:rPr>
        <w:fldChar w:fldCharType="end"/>
      </w:r>
      <w:r w:rsidRPr="001D7F8A">
        <w:rPr>
          <w:rFonts w:ascii="Times" w:hAnsi="Times"/>
          <w:sz w:val="24"/>
          <w:szCs w:val="24"/>
        </w:rPr>
        <w:t xml:space="preserve"> </w:t>
      </w:r>
      <w:r w:rsidR="007F249F" w:rsidRPr="001D7F8A">
        <w:rPr>
          <w:rFonts w:ascii="Times" w:hAnsi="Times"/>
          <w:sz w:val="24"/>
          <w:szCs w:val="24"/>
        </w:rPr>
        <w:t>was used for all machine learning analyses</w:t>
      </w:r>
      <w:ins w:id="110" w:author="Alejandro De La Vega" w:date="2016-03-31T20:21:00Z">
        <w:r w:rsidR="000B042F" w:rsidRPr="001D7F8A">
          <w:rPr>
            <w:rFonts w:ascii="Times" w:hAnsi="Times"/>
            <w:sz w:val="24"/>
            <w:szCs w:val="24"/>
          </w:rPr>
          <w:t xml:space="preserve">. </w:t>
        </w:r>
        <w:r w:rsidR="00710AD4" w:rsidRPr="001D7F8A">
          <w:rPr>
            <w:rFonts w:ascii="Times" w:hAnsi="Times"/>
            <w:sz w:val="24"/>
            <w:szCs w:val="24"/>
          </w:rPr>
          <w:t xml:space="preserve">Analyses were performed using the core </w:t>
        </w:r>
      </w:ins>
      <w:r w:rsidR="007F249F" w:rsidRPr="001D7F8A">
        <w:rPr>
          <w:rFonts w:ascii="Times" w:hAnsi="Times"/>
          <w:sz w:val="24"/>
          <w:szCs w:val="24"/>
        </w:rPr>
        <w:t xml:space="preserve">Neurosynth </w:t>
      </w:r>
      <w:ins w:id="111" w:author="Alejandro De La Vega" w:date="2016-03-31T20:21:00Z">
        <w:r w:rsidR="00710AD4" w:rsidRPr="001D7F8A">
          <w:rPr>
            <w:rFonts w:ascii="Times" w:hAnsi="Times"/>
            <w:sz w:val="24"/>
            <w:szCs w:val="24"/>
          </w:rPr>
          <w:t>python tools</w:t>
        </w:r>
      </w:ins>
      <w:r w:rsidR="007F249F" w:rsidRPr="001D7F8A">
        <w:rPr>
          <w:rFonts w:ascii="Times" w:hAnsi="Times"/>
          <w:sz w:val="24"/>
          <w:szCs w:val="24"/>
        </w:rPr>
        <w:t xml:space="preserve"> (https://github.com/neurosynth/neurosynth</w:t>
      </w:r>
      <w:ins w:id="112" w:author="Alejandro De La Vega" w:date="2016-03-31T20:21:00Z">
        <w:r w:rsidR="009B0C5A" w:rsidRPr="001D7F8A">
          <w:rPr>
            <w:rFonts w:ascii="Times" w:hAnsi="Times"/>
            <w:sz w:val="24"/>
            <w:szCs w:val="24"/>
          </w:rPr>
          <w:t>)</w:t>
        </w:r>
        <w:r w:rsidR="00710AD4" w:rsidRPr="001D7F8A">
          <w:rPr>
            <w:rFonts w:ascii="Times" w:hAnsi="Times"/>
            <w:sz w:val="24"/>
            <w:szCs w:val="24"/>
          </w:rPr>
          <w:t>; c</w:t>
        </w:r>
        <w:r w:rsidR="007F249F" w:rsidRPr="001D7F8A">
          <w:rPr>
            <w:rFonts w:ascii="Times" w:hAnsi="Times"/>
            <w:sz w:val="24"/>
            <w:szCs w:val="24"/>
          </w:rPr>
          <w:t>ode</w:t>
        </w:r>
        <w:r w:rsidR="00A77F40" w:rsidRPr="001D7F8A">
          <w:rPr>
            <w:rFonts w:ascii="Times" w:hAnsi="Times"/>
            <w:sz w:val="24"/>
            <w:szCs w:val="24"/>
          </w:rPr>
          <w:t xml:space="preserve"> and data</w:t>
        </w:r>
        <w:r w:rsidR="007F249F" w:rsidRPr="001D7F8A">
          <w:rPr>
            <w:rFonts w:ascii="Times" w:hAnsi="Times"/>
            <w:sz w:val="24"/>
            <w:szCs w:val="24"/>
          </w:rPr>
          <w:t xml:space="preserve"> to replicate </w:t>
        </w:r>
        <w:r w:rsidR="00710AD4" w:rsidRPr="001D7F8A">
          <w:rPr>
            <w:rFonts w:ascii="Times" w:hAnsi="Times"/>
            <w:sz w:val="24"/>
            <w:szCs w:val="24"/>
          </w:rPr>
          <w:t xml:space="preserve">these </w:t>
        </w:r>
        <w:r w:rsidR="007F249F" w:rsidRPr="001D7F8A">
          <w:rPr>
            <w:rFonts w:ascii="Times" w:hAnsi="Times"/>
            <w:sz w:val="24"/>
            <w:szCs w:val="24"/>
          </w:rPr>
          <w:t>analys</w:t>
        </w:r>
        <w:r w:rsidR="00710AD4" w:rsidRPr="001D7F8A">
          <w:rPr>
            <w:rFonts w:ascii="Times" w:hAnsi="Times"/>
            <w:sz w:val="24"/>
            <w:szCs w:val="24"/>
          </w:rPr>
          <w:t>es</w:t>
        </w:r>
        <w:r w:rsidR="007F249F" w:rsidRPr="001D7F8A">
          <w:rPr>
            <w:rFonts w:ascii="Times" w:hAnsi="Times"/>
            <w:sz w:val="24"/>
            <w:szCs w:val="24"/>
          </w:rPr>
          <w:t xml:space="preserve"> on any given </w:t>
        </w:r>
        <w:r w:rsidR="00BB072E" w:rsidRPr="001D7F8A">
          <w:rPr>
            <w:rFonts w:ascii="Times" w:hAnsi="Times"/>
            <w:sz w:val="24"/>
            <w:szCs w:val="24"/>
          </w:rPr>
          <w:t xml:space="preserve">brain region at </w:t>
        </w:r>
        <w:r w:rsidR="00A77F40" w:rsidRPr="001D7F8A">
          <w:rPr>
            <w:rFonts w:ascii="Times" w:hAnsi="Times"/>
            <w:sz w:val="24"/>
            <w:szCs w:val="24"/>
          </w:rPr>
          <w:t>any</w:t>
        </w:r>
        <w:r w:rsidR="00BB072E" w:rsidRPr="001D7F8A">
          <w:rPr>
            <w:rFonts w:ascii="Times" w:hAnsi="Times"/>
            <w:sz w:val="24"/>
            <w:szCs w:val="24"/>
          </w:rPr>
          <w:t xml:space="preserve"> desired spatial granularity </w:t>
        </w:r>
        <w:r w:rsidR="007F249F" w:rsidRPr="001D7F8A">
          <w:rPr>
            <w:rFonts w:ascii="Times" w:hAnsi="Times"/>
            <w:sz w:val="24"/>
            <w:szCs w:val="24"/>
          </w:rPr>
          <w:t>are available as</w:t>
        </w:r>
        <w:r w:rsidR="00A77F40" w:rsidRPr="001D7F8A">
          <w:rPr>
            <w:rFonts w:ascii="Times" w:hAnsi="Times"/>
            <w:sz w:val="24"/>
            <w:szCs w:val="24"/>
          </w:rPr>
          <w:t xml:space="preserve"> a set of</w:t>
        </w:r>
        <w:r w:rsidR="009B0C5A" w:rsidRPr="001D7F8A">
          <w:rPr>
            <w:rFonts w:ascii="Times" w:hAnsi="Times"/>
            <w:sz w:val="24"/>
            <w:szCs w:val="24"/>
          </w:rPr>
          <w:t xml:space="preserve"> IPython Notebooks </w:t>
        </w:r>
        <w:r w:rsidR="00710AD4" w:rsidRPr="001D7F8A">
          <w:rPr>
            <w:rFonts w:ascii="Times" w:hAnsi="Times"/>
            <w:sz w:val="24"/>
            <w:szCs w:val="24"/>
          </w:rPr>
          <w:t>(https://github.com/</w:t>
        </w:r>
        <w:r w:rsidR="00BB072E" w:rsidRPr="001D7F8A">
          <w:rPr>
            <w:rFonts w:ascii="Times" w:hAnsi="Times"/>
            <w:sz w:val="24"/>
            <w:szCs w:val="24"/>
          </w:rPr>
          <w:t>adelavega</w:t>
        </w:r>
        <w:r w:rsidR="00710AD4" w:rsidRPr="001D7F8A">
          <w:rPr>
            <w:rFonts w:ascii="Times" w:hAnsi="Times"/>
            <w:sz w:val="24"/>
            <w:szCs w:val="24"/>
          </w:rPr>
          <w:t>/neurosynth-mfc</w:t>
        </w:r>
      </w:ins>
      <w:r w:rsidR="007F249F" w:rsidRPr="001D7F8A">
        <w:rPr>
          <w:rFonts w:ascii="Times" w:hAnsi="Times"/>
          <w:sz w:val="24"/>
          <w:szCs w:val="24"/>
        </w:rPr>
        <w:t xml:space="preserve">). </w:t>
      </w:r>
    </w:p>
    <w:p w14:paraId="25D165BE" w14:textId="77777777" w:rsidR="007F249F" w:rsidRPr="001D7F8A" w:rsidRDefault="007F249F" w:rsidP="007F249F">
      <w:pPr>
        <w:pStyle w:val="Heading3"/>
        <w:spacing w:after="160" w:line="480" w:lineRule="auto"/>
        <w:rPr>
          <w:rFonts w:ascii="Times" w:hAnsi="Times"/>
          <w:b w:val="0"/>
          <w:i w:val="0"/>
          <w:sz w:val="24"/>
          <w:szCs w:val="24"/>
        </w:rPr>
      </w:pPr>
      <w:bookmarkStart w:id="113" w:name="h.8c5gvistio4s" w:colFirst="0" w:colLast="0"/>
      <w:bookmarkEnd w:id="113"/>
      <w:r w:rsidRPr="001D7F8A">
        <w:rPr>
          <w:rFonts w:ascii="Times" w:hAnsi="Times"/>
          <w:b w:val="0"/>
          <w:i w:val="0"/>
          <w:sz w:val="24"/>
          <w:szCs w:val="24"/>
        </w:rPr>
        <w:t>Co-activation</w:t>
      </w:r>
      <w:ins w:id="114" w:author="Alejandro De La Vega" w:date="2016-03-31T20:21:00Z">
        <w:r w:rsidR="00D74C1C" w:rsidRPr="001D7F8A">
          <w:rPr>
            <w:rFonts w:ascii="Times" w:hAnsi="Times"/>
            <w:b w:val="0"/>
            <w:i w:val="0"/>
            <w:sz w:val="24"/>
            <w:szCs w:val="24"/>
          </w:rPr>
          <w:t>-based</w:t>
        </w:r>
      </w:ins>
      <w:r w:rsidRPr="001D7F8A">
        <w:rPr>
          <w:rFonts w:ascii="Times" w:hAnsi="Times"/>
          <w:b w:val="0"/>
          <w:i w:val="0"/>
          <w:sz w:val="24"/>
          <w:szCs w:val="24"/>
        </w:rPr>
        <w:t xml:space="preserve"> clustering</w:t>
      </w:r>
    </w:p>
    <w:p w14:paraId="442FE4AC" w14:textId="582DAB87" w:rsidR="003741E6" w:rsidRPr="001D7F8A" w:rsidRDefault="007F249F" w:rsidP="003615A9">
      <w:pPr>
        <w:pStyle w:val="Normal1"/>
        <w:spacing w:after="160"/>
        <w:rPr>
          <w:ins w:id="115" w:author="Alejandro De La Vega" w:date="2016-03-31T20:21:00Z"/>
          <w:rFonts w:ascii="Times" w:hAnsi="Times"/>
          <w:color w:val="333333"/>
          <w:sz w:val="24"/>
          <w:szCs w:val="24"/>
          <w:highlight w:val="white"/>
        </w:rPr>
      </w:pPr>
      <w:r w:rsidRPr="001D7F8A">
        <w:rPr>
          <w:rFonts w:ascii="Times" w:hAnsi="Times"/>
          <w:color w:val="333333"/>
          <w:sz w:val="24"/>
          <w:szCs w:val="24"/>
          <w:highlight w:val="white"/>
        </w:rPr>
        <w:t xml:space="preserve">We clustered individual voxels inside of a MFC mask based on their </w:t>
      </w:r>
      <w:ins w:id="116" w:author="Alejandro De La Vega" w:date="2016-03-31T20:21:00Z">
        <w:r w:rsidR="009C67DC" w:rsidRPr="001D7F8A">
          <w:rPr>
            <w:rFonts w:ascii="Times" w:hAnsi="Times"/>
            <w:color w:val="333333"/>
            <w:sz w:val="24"/>
            <w:szCs w:val="24"/>
            <w:highlight w:val="white"/>
          </w:rPr>
          <w:t>meta-analytic</w:t>
        </w:r>
        <w:r w:rsidRPr="001D7F8A">
          <w:rPr>
            <w:rFonts w:ascii="Times" w:hAnsi="Times"/>
            <w:color w:val="333333"/>
            <w:sz w:val="24"/>
            <w:szCs w:val="24"/>
            <w:highlight w:val="white"/>
          </w:rPr>
          <w:t xml:space="preserve"> </w:t>
        </w:r>
      </w:ins>
      <w:r w:rsidRPr="001D7F8A">
        <w:rPr>
          <w:rFonts w:ascii="Times" w:hAnsi="Times"/>
          <w:color w:val="333333"/>
          <w:sz w:val="24"/>
          <w:szCs w:val="24"/>
          <w:highlight w:val="white"/>
        </w:rPr>
        <w:t>co-activation with voxels in the rest of the brain</w:t>
      </w:r>
      <w:ins w:id="117" w:author="Alejandro De La Vega" w:date="2016-03-31T20:21:00Z">
        <w:r w:rsidR="003C2FF9" w:rsidRPr="001D7F8A">
          <w:rPr>
            <w:rFonts w:ascii="Times" w:hAnsi="Times"/>
            <w:color w:val="333333"/>
            <w:sz w:val="24"/>
            <w:szCs w:val="24"/>
            <w:highlight w:val="white"/>
          </w:rPr>
          <w:t xml:space="preserve"> (Figure 1A)</w:t>
        </w:r>
        <w:r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 First, we defined a </w:t>
      </w:r>
      <w:ins w:id="118" w:author="Alejandro De La Vega" w:date="2016-03-31T20:21:00Z">
        <w:r w:rsidR="00710AD4" w:rsidRPr="001D7F8A">
          <w:rPr>
            <w:rFonts w:ascii="Times" w:hAnsi="Times"/>
            <w:color w:val="333333"/>
            <w:sz w:val="24"/>
            <w:szCs w:val="24"/>
            <w:highlight w:val="white"/>
          </w:rPr>
          <w:t xml:space="preserve">MFC mask </w:t>
        </w:r>
        <w:r w:rsidR="003615A9" w:rsidRPr="001D7F8A">
          <w:rPr>
            <w:rFonts w:ascii="Times" w:hAnsi="Times"/>
            <w:color w:val="333333"/>
            <w:sz w:val="24"/>
            <w:szCs w:val="24"/>
            <w:highlight w:val="white"/>
          </w:rPr>
          <w:t>excluding</w:t>
        </w:r>
      </w:ins>
      <w:r w:rsidRPr="001D7F8A">
        <w:rPr>
          <w:rFonts w:ascii="Times" w:hAnsi="Times"/>
          <w:color w:val="333333"/>
          <w:sz w:val="24"/>
          <w:szCs w:val="24"/>
          <w:highlight w:val="white"/>
        </w:rPr>
        <w:t xml:space="preserve"> voxels further than 10mm from the midline of the brain, posterior to </w:t>
      </w:r>
      <w:ins w:id="119" w:author="Alejandro De La Vega" w:date="2016-03-31T20:21:00Z">
        <w:r w:rsidR="003741E6" w:rsidRPr="001D7F8A">
          <w:rPr>
            <w:rFonts w:ascii="Times" w:hAnsi="Times"/>
            <w:color w:val="333333"/>
            <w:sz w:val="24"/>
            <w:szCs w:val="24"/>
            <w:highlight w:val="white"/>
          </w:rPr>
          <w:t xml:space="preserve">the </w:t>
        </w:r>
      </w:ins>
      <w:r w:rsidRPr="001D7F8A">
        <w:rPr>
          <w:rFonts w:ascii="Times" w:hAnsi="Times"/>
          <w:color w:val="333333"/>
          <w:sz w:val="24"/>
          <w:szCs w:val="24"/>
          <w:highlight w:val="white"/>
        </w:rPr>
        <w:t>central sulcus (Y &lt; -22</w:t>
      </w:r>
      <w:r w:rsidR="007C1D97" w:rsidRPr="001D7F8A">
        <w:rPr>
          <w:rFonts w:ascii="Times" w:hAnsi="Times"/>
          <w:color w:val="333333"/>
          <w:sz w:val="24"/>
          <w:szCs w:val="24"/>
          <w:highlight w:val="white"/>
        </w:rPr>
        <w:t>mm</w:t>
      </w:r>
      <w:r w:rsidRPr="001D7F8A">
        <w:rPr>
          <w:rFonts w:ascii="Times" w:hAnsi="Times"/>
          <w:color w:val="333333"/>
          <w:sz w:val="24"/>
          <w:szCs w:val="24"/>
          <w:highlight w:val="white"/>
        </w:rPr>
        <w:t>) and ventral to vmPFC (Z &lt; -32</w:t>
      </w:r>
      <w:r w:rsidR="007C1D97" w:rsidRPr="001D7F8A">
        <w:rPr>
          <w:rFonts w:ascii="Times" w:hAnsi="Times"/>
          <w:color w:val="333333"/>
          <w:sz w:val="24"/>
          <w:szCs w:val="24"/>
          <w:highlight w:val="white"/>
        </w:rPr>
        <w:t>mm</w:t>
      </w:r>
      <w:r w:rsidRPr="001D7F8A">
        <w:rPr>
          <w:rFonts w:ascii="Times" w:hAnsi="Times"/>
          <w:color w:val="333333"/>
          <w:sz w:val="24"/>
          <w:szCs w:val="24"/>
          <w:highlight w:val="white"/>
        </w:rPr>
        <w:t xml:space="preserve">). Next, we removed voxels with low grey matter signal by excluding voxels with </w:t>
      </w:r>
      <w:ins w:id="120" w:author="Alejandro De La Vega" w:date="2016-03-31T20:21:00Z">
        <w:r w:rsidR="003741E6" w:rsidRPr="001D7F8A">
          <w:rPr>
            <w:rFonts w:ascii="Times" w:hAnsi="Times"/>
            <w:color w:val="333333"/>
            <w:sz w:val="24"/>
            <w:szCs w:val="24"/>
            <w:highlight w:val="white"/>
          </w:rPr>
          <w:t xml:space="preserve">either </w:t>
        </w:r>
        <w:r w:rsidR="009C67DC" w:rsidRPr="001D7F8A">
          <w:rPr>
            <w:rFonts w:ascii="Times" w:hAnsi="Times"/>
            <w:color w:val="333333"/>
            <w:sz w:val="24"/>
            <w:szCs w:val="24"/>
            <w:highlight w:val="white"/>
          </w:rPr>
          <w:t>fewer</w:t>
        </w:r>
      </w:ins>
      <w:r w:rsidRPr="001D7F8A">
        <w:rPr>
          <w:rFonts w:ascii="Times" w:hAnsi="Times"/>
          <w:color w:val="333333"/>
          <w:sz w:val="24"/>
          <w:szCs w:val="24"/>
          <w:highlight w:val="white"/>
        </w:rPr>
        <w:t xml:space="preserve"> than 30% probability of grey matter </w:t>
      </w:r>
      <w:ins w:id="121" w:author="Alejandro De La Vega" w:date="2016-03-31T20:21:00Z">
        <w:r w:rsidR="00710AD4" w:rsidRPr="001D7F8A">
          <w:rPr>
            <w:rFonts w:ascii="Times" w:hAnsi="Times"/>
            <w:color w:val="333333"/>
            <w:sz w:val="24"/>
            <w:szCs w:val="24"/>
            <w:highlight w:val="white"/>
          </w:rPr>
          <w:t xml:space="preserve">cortex </w:t>
        </w:r>
      </w:ins>
      <w:r w:rsidRPr="001D7F8A">
        <w:rPr>
          <w:rFonts w:ascii="Times" w:hAnsi="Times"/>
          <w:color w:val="333333"/>
          <w:sz w:val="24"/>
          <w:szCs w:val="24"/>
          <w:highlight w:val="white"/>
        </w:rPr>
        <w:t>according to the Harvard-Oxford anatomical atlas</w:t>
      </w:r>
      <w:ins w:id="122" w:author="Alejandro De La Vega" w:date="2016-03-31T20:21:00Z">
        <w:r w:rsidR="003741E6" w:rsidRPr="001D7F8A">
          <w:rPr>
            <w:rFonts w:ascii="Times" w:hAnsi="Times"/>
            <w:color w:val="333333"/>
            <w:sz w:val="24"/>
            <w:szCs w:val="24"/>
            <w:highlight w:val="white"/>
          </w:rPr>
          <w:t>, or</w:t>
        </w:r>
      </w:ins>
      <w:r w:rsidRPr="001D7F8A">
        <w:rPr>
          <w:rFonts w:ascii="Times" w:hAnsi="Times"/>
          <w:color w:val="333333"/>
          <w:sz w:val="24"/>
          <w:szCs w:val="24"/>
          <w:highlight w:val="white"/>
        </w:rPr>
        <w:t xml:space="preserve"> very low activation </w:t>
      </w:r>
      <w:ins w:id="123" w:author="Alejandro De La Vega" w:date="2016-03-31T20:21:00Z">
        <w:r w:rsidR="003741E6" w:rsidRPr="001D7F8A">
          <w:rPr>
            <w:rFonts w:ascii="Times" w:hAnsi="Times"/>
            <w:color w:val="333333"/>
            <w:sz w:val="24"/>
            <w:szCs w:val="24"/>
            <w:highlight w:val="white"/>
          </w:rPr>
          <w:t xml:space="preserve">rates </w:t>
        </w:r>
      </w:ins>
      <w:r w:rsidRPr="001D7F8A">
        <w:rPr>
          <w:rFonts w:ascii="Times" w:hAnsi="Times"/>
          <w:color w:val="333333"/>
          <w:sz w:val="24"/>
          <w:szCs w:val="24"/>
          <w:highlight w:val="white"/>
        </w:rPr>
        <w:t xml:space="preserve">in the database (less than 80 studies per voxel). </w:t>
      </w:r>
      <w:ins w:id="124" w:author="Alejandro De La Vega" w:date="2016-03-31T20:21:00Z">
        <w:r w:rsidR="00FD4F1A" w:rsidRPr="001D7F8A">
          <w:rPr>
            <w:rFonts w:ascii="Times" w:hAnsi="Times"/>
            <w:color w:val="333333"/>
            <w:sz w:val="24"/>
            <w:szCs w:val="24"/>
            <w:highlight w:val="white"/>
          </w:rPr>
          <w:t xml:space="preserve">In general, Neurosynth’s activation mask </w:t>
        </w:r>
        <w:r w:rsidR="003741E6" w:rsidRPr="001D7F8A">
          <w:rPr>
            <w:rFonts w:ascii="Times" w:hAnsi="Times"/>
            <w:color w:val="333333"/>
            <w:sz w:val="24"/>
            <w:szCs w:val="24"/>
            <w:highlight w:val="white"/>
          </w:rPr>
          <w:t xml:space="preserve">(derived from the standard MNI152 template distributed with FSL) </w:t>
        </w:r>
        <w:r w:rsidR="00FD4F1A" w:rsidRPr="001D7F8A">
          <w:rPr>
            <w:rFonts w:ascii="Times" w:hAnsi="Times"/>
            <w:color w:val="333333"/>
            <w:sz w:val="24"/>
            <w:szCs w:val="24"/>
            <w:highlight w:val="white"/>
          </w:rPr>
          <w:t>corresponded highly with probabilistic locations of cerebral cortex</w:t>
        </w:r>
        <w:r w:rsidR="003741E6" w:rsidRPr="001D7F8A">
          <w:rPr>
            <w:rFonts w:ascii="Times" w:hAnsi="Times"/>
            <w:color w:val="333333"/>
            <w:sz w:val="24"/>
            <w:szCs w:val="24"/>
            <w:highlight w:val="white"/>
          </w:rPr>
          <w:t>,</w:t>
        </w:r>
        <w:r w:rsidR="003615A9" w:rsidRPr="001D7F8A">
          <w:rPr>
            <w:rFonts w:ascii="Times" w:hAnsi="Times"/>
            <w:color w:val="333333"/>
            <w:sz w:val="24"/>
            <w:szCs w:val="24"/>
            <w:highlight w:val="white"/>
          </w:rPr>
          <w:t xml:space="preserve"> </w:t>
        </w:r>
        <w:r w:rsidR="00FD4F1A" w:rsidRPr="001D7F8A">
          <w:rPr>
            <w:rFonts w:ascii="Times" w:hAnsi="Times"/>
            <w:color w:val="333333"/>
            <w:sz w:val="24"/>
            <w:szCs w:val="24"/>
            <w:highlight w:val="white"/>
          </w:rPr>
          <w:t>with the exception o</w:t>
        </w:r>
        <w:r w:rsidR="003615A9" w:rsidRPr="001D7F8A">
          <w:rPr>
            <w:rFonts w:ascii="Times" w:hAnsi="Times"/>
            <w:color w:val="333333"/>
            <w:sz w:val="24"/>
            <w:szCs w:val="24"/>
            <w:highlight w:val="white"/>
          </w:rPr>
          <w:t xml:space="preserve">f portions of precentral gyrus and </w:t>
        </w:r>
        <w:r w:rsidR="00FD4F1A" w:rsidRPr="001D7F8A">
          <w:rPr>
            <w:rFonts w:ascii="Times" w:hAnsi="Times"/>
            <w:color w:val="333333"/>
            <w:sz w:val="24"/>
            <w:szCs w:val="24"/>
            <w:highlight w:val="white"/>
          </w:rPr>
          <w:t xml:space="preserve">far </w:t>
        </w:r>
        <w:r w:rsidR="003615A9" w:rsidRPr="001D7F8A">
          <w:rPr>
            <w:rFonts w:ascii="Times" w:hAnsi="Times"/>
            <w:color w:val="333333"/>
            <w:sz w:val="24"/>
            <w:szCs w:val="24"/>
            <w:highlight w:val="white"/>
          </w:rPr>
          <w:t xml:space="preserve">ventromedial </w:t>
        </w:r>
        <w:r w:rsidR="00FD4F1A" w:rsidRPr="001D7F8A">
          <w:rPr>
            <w:rFonts w:ascii="Times" w:hAnsi="Times"/>
            <w:color w:val="333333"/>
            <w:sz w:val="24"/>
            <w:szCs w:val="24"/>
            <w:highlight w:val="white"/>
          </w:rPr>
          <w:t>prefrontal cortex</w:t>
        </w:r>
        <w:r w:rsidR="003615A9" w:rsidRPr="001D7F8A">
          <w:rPr>
            <w:rFonts w:ascii="Times" w:hAnsi="Times"/>
            <w:color w:val="333333"/>
            <w:sz w:val="24"/>
            <w:szCs w:val="24"/>
            <w:highlight w:val="white"/>
          </w:rPr>
          <w:t xml:space="preserve">– </w:t>
        </w:r>
        <w:r w:rsidR="00FD4F1A" w:rsidRPr="001D7F8A">
          <w:rPr>
            <w:rFonts w:ascii="Times" w:hAnsi="Times"/>
            <w:color w:val="333333"/>
            <w:sz w:val="24"/>
            <w:szCs w:val="24"/>
            <w:highlight w:val="white"/>
          </w:rPr>
          <w:t>which showed low activation although they were more than 50% l</w:t>
        </w:r>
        <w:r w:rsidR="003615A9" w:rsidRPr="001D7F8A">
          <w:rPr>
            <w:rFonts w:ascii="Times" w:hAnsi="Times"/>
            <w:color w:val="333333"/>
            <w:sz w:val="24"/>
            <w:szCs w:val="24"/>
            <w:highlight w:val="white"/>
          </w:rPr>
          <w:t xml:space="preserve">ikely to be in cerebral cortex. </w:t>
        </w:r>
      </w:ins>
    </w:p>
    <w:p w14:paraId="6D38DE79" w14:textId="2A60FC0D" w:rsidR="007F249F" w:rsidRPr="001D7F8A" w:rsidRDefault="00710AD4" w:rsidP="007F249F">
      <w:pPr>
        <w:pStyle w:val="Normal1"/>
        <w:spacing w:after="160"/>
        <w:rPr>
          <w:rFonts w:ascii="Times" w:hAnsi="Times"/>
          <w:sz w:val="24"/>
          <w:szCs w:val="24"/>
        </w:rPr>
      </w:pPr>
      <w:ins w:id="125" w:author="Alejandro De La Vega" w:date="2016-03-31T20:21:00Z">
        <w:r w:rsidRPr="001D7F8A">
          <w:rPr>
            <w:rFonts w:ascii="Times" w:hAnsi="Times"/>
            <w:color w:val="333333"/>
            <w:sz w:val="24"/>
            <w:szCs w:val="24"/>
            <w:highlight w:val="white"/>
          </w:rPr>
          <w:t>Next, we</w:t>
        </w:r>
      </w:ins>
      <w:r w:rsidR="007F249F" w:rsidRPr="001D7F8A">
        <w:rPr>
          <w:rFonts w:ascii="Times" w:hAnsi="Times"/>
          <w:color w:val="333333"/>
          <w:sz w:val="24"/>
          <w:szCs w:val="24"/>
          <w:highlight w:val="white"/>
        </w:rPr>
        <w:t xml:space="preserve"> calculated the </w:t>
      </w:r>
      <w:ins w:id="126" w:author="Alejandro De La Vega" w:date="2016-03-31T20:21:00Z">
        <w:r w:rsidRPr="001D7F8A">
          <w:rPr>
            <w:rFonts w:ascii="Times" w:hAnsi="Times"/>
            <w:color w:val="333333"/>
            <w:sz w:val="24"/>
            <w:szCs w:val="24"/>
            <w:highlight w:val="white"/>
          </w:rPr>
          <w:t xml:space="preserve">co-activation of </w:t>
        </w:r>
      </w:ins>
      <w:r w:rsidR="007F249F" w:rsidRPr="001D7F8A">
        <w:rPr>
          <w:rFonts w:ascii="Times" w:hAnsi="Times"/>
          <w:color w:val="333333"/>
          <w:sz w:val="24"/>
          <w:szCs w:val="24"/>
          <w:highlight w:val="white"/>
        </w:rPr>
        <w:t xml:space="preserve">each MFC voxel with the rest of the brain </w:t>
      </w:r>
      <w:ins w:id="127" w:author="Alejandro De La Vega" w:date="2016-03-31T20:21:00Z">
        <w:r w:rsidRPr="001D7F8A">
          <w:rPr>
            <w:rFonts w:ascii="Times" w:hAnsi="Times"/>
            <w:color w:val="333333"/>
            <w:sz w:val="24"/>
            <w:szCs w:val="24"/>
            <w:highlight w:val="white"/>
          </w:rPr>
          <w:t xml:space="preserve">by correlating </w:t>
        </w:r>
        <w:r w:rsidR="000B042F" w:rsidRPr="001D7F8A">
          <w:rPr>
            <w:rFonts w:ascii="Times" w:hAnsi="Times"/>
            <w:color w:val="333333"/>
            <w:sz w:val="24"/>
            <w:szCs w:val="24"/>
            <w:highlight w:val="white"/>
          </w:rPr>
          <w:t>the</w:t>
        </w:r>
        <w:r w:rsidR="003741E6" w:rsidRPr="001D7F8A">
          <w:rPr>
            <w:rFonts w:ascii="Times" w:hAnsi="Times"/>
            <w:color w:val="333333"/>
            <w:sz w:val="24"/>
            <w:szCs w:val="24"/>
            <w:highlight w:val="white"/>
          </w:rPr>
          <w:t xml:space="preserve"> target voxel’s</w:t>
        </w:r>
        <w:r w:rsidRPr="001D7F8A">
          <w:rPr>
            <w:rFonts w:ascii="Times" w:hAnsi="Times"/>
            <w:color w:val="333333"/>
            <w:sz w:val="24"/>
            <w:szCs w:val="24"/>
            <w:highlight w:val="white"/>
          </w:rPr>
          <w:t xml:space="preserve"> activation pattern </w:t>
        </w:r>
      </w:ins>
      <w:r w:rsidR="007F249F" w:rsidRPr="001D7F8A">
        <w:rPr>
          <w:rFonts w:ascii="Times" w:hAnsi="Times"/>
          <w:color w:val="333333"/>
          <w:sz w:val="24"/>
          <w:szCs w:val="24"/>
          <w:highlight w:val="white"/>
        </w:rPr>
        <w:t xml:space="preserve">across studies </w:t>
      </w:r>
      <w:ins w:id="128" w:author="Alejandro De La Vega" w:date="2016-03-31T20:21:00Z">
        <w:r w:rsidRPr="001D7F8A">
          <w:rPr>
            <w:rFonts w:ascii="Times" w:hAnsi="Times"/>
            <w:color w:val="333333"/>
            <w:sz w:val="24"/>
            <w:szCs w:val="24"/>
            <w:highlight w:val="white"/>
          </w:rPr>
          <w:t xml:space="preserve">with the </w:t>
        </w:r>
        <w:r w:rsidR="000B042F" w:rsidRPr="001D7F8A">
          <w:rPr>
            <w:rFonts w:ascii="Times" w:hAnsi="Times"/>
            <w:color w:val="333333"/>
            <w:sz w:val="24"/>
            <w:szCs w:val="24"/>
            <w:highlight w:val="white"/>
          </w:rPr>
          <w:t xml:space="preserve">rest of the </w:t>
        </w:r>
        <w:r w:rsidRPr="001D7F8A">
          <w:rPr>
            <w:rFonts w:ascii="Times" w:hAnsi="Times"/>
            <w:color w:val="333333"/>
            <w:sz w:val="24"/>
            <w:szCs w:val="24"/>
            <w:highlight w:val="white"/>
          </w:rPr>
          <w:t xml:space="preserve">brain. Activation </w:t>
        </w:r>
      </w:ins>
      <w:r w:rsidR="007F249F" w:rsidRPr="001D7F8A">
        <w:rPr>
          <w:rFonts w:ascii="Times" w:hAnsi="Times"/>
          <w:color w:val="333333"/>
          <w:sz w:val="24"/>
          <w:szCs w:val="24"/>
          <w:highlight w:val="white"/>
        </w:rPr>
        <w:t xml:space="preserve">in </w:t>
      </w:r>
      <w:ins w:id="129" w:author="Alejandro De La Vega" w:date="2016-03-31T20:21:00Z">
        <w:r w:rsidRPr="001D7F8A">
          <w:rPr>
            <w:rFonts w:ascii="Times" w:hAnsi="Times"/>
            <w:color w:val="333333"/>
            <w:sz w:val="24"/>
            <w:szCs w:val="24"/>
            <w:highlight w:val="white"/>
          </w:rPr>
          <w:t>each voxel is represented as a bin</w:t>
        </w:r>
        <w:r w:rsidR="003741E6" w:rsidRPr="001D7F8A">
          <w:rPr>
            <w:rFonts w:ascii="Times" w:hAnsi="Times"/>
            <w:color w:val="333333"/>
            <w:sz w:val="24"/>
            <w:szCs w:val="24"/>
            <w:highlight w:val="white"/>
          </w:rPr>
          <w:t>ary</w:t>
        </w:r>
        <w:r w:rsidRPr="001D7F8A">
          <w:rPr>
            <w:rFonts w:ascii="Times" w:hAnsi="Times"/>
            <w:color w:val="333333"/>
            <w:sz w:val="24"/>
            <w:szCs w:val="24"/>
            <w:highlight w:val="white"/>
          </w:rPr>
          <w:t xml:space="preserve"> vector of length 9,721</w:t>
        </w:r>
        <w:r w:rsidR="005144FD" w:rsidRPr="001D7F8A">
          <w:rPr>
            <w:rFonts w:ascii="Times" w:hAnsi="Times"/>
            <w:color w:val="333333"/>
            <w:sz w:val="24"/>
            <w:szCs w:val="24"/>
            <w:highlight w:val="white"/>
          </w:rPr>
          <w:t xml:space="preserve"> (the number of studies). A value of</w:t>
        </w:r>
        <w:r w:rsidRPr="001D7F8A">
          <w:rPr>
            <w:rFonts w:ascii="Times" w:hAnsi="Times"/>
            <w:color w:val="333333"/>
            <w:sz w:val="24"/>
            <w:szCs w:val="24"/>
            <w:highlight w:val="white"/>
          </w:rPr>
          <w:t xml:space="preserve"> 1 </w:t>
        </w:r>
        <w:r w:rsidR="005144FD" w:rsidRPr="001D7F8A">
          <w:rPr>
            <w:rFonts w:ascii="Times" w:hAnsi="Times"/>
            <w:color w:val="333333"/>
            <w:sz w:val="24"/>
            <w:szCs w:val="24"/>
            <w:highlight w:val="white"/>
          </w:rPr>
          <w:t xml:space="preserve">indicated </w:t>
        </w:r>
        <w:r w:rsidRPr="001D7F8A">
          <w:rPr>
            <w:rFonts w:ascii="Times" w:hAnsi="Times"/>
            <w:color w:val="333333"/>
            <w:sz w:val="24"/>
            <w:szCs w:val="24"/>
            <w:highlight w:val="white"/>
          </w:rPr>
          <w:t xml:space="preserve">that </w:t>
        </w:r>
        <w:r w:rsidR="005144FD" w:rsidRPr="001D7F8A">
          <w:rPr>
            <w:rFonts w:ascii="Times" w:hAnsi="Times"/>
            <w:color w:val="333333"/>
            <w:sz w:val="24"/>
            <w:szCs w:val="24"/>
            <w:highlight w:val="white"/>
          </w:rPr>
          <w:t xml:space="preserve">the </w:t>
        </w:r>
        <w:r w:rsidRPr="001D7F8A">
          <w:rPr>
            <w:rFonts w:ascii="Times" w:hAnsi="Times"/>
            <w:color w:val="333333"/>
            <w:sz w:val="24"/>
            <w:szCs w:val="24"/>
            <w:highlight w:val="white"/>
          </w:rPr>
          <w:t xml:space="preserve">voxel </w:t>
        </w:r>
        <w:r w:rsidR="003741E6" w:rsidRPr="001D7F8A">
          <w:rPr>
            <w:rFonts w:ascii="Times" w:hAnsi="Times"/>
            <w:color w:val="333333"/>
            <w:sz w:val="24"/>
            <w:szCs w:val="24"/>
            <w:highlight w:val="white"/>
          </w:rPr>
          <w:t>fell within 10 mm of an activation focus</w:t>
        </w:r>
        <w:r w:rsidRPr="001D7F8A">
          <w:rPr>
            <w:rFonts w:ascii="Times" w:hAnsi="Times"/>
            <w:color w:val="333333"/>
            <w:sz w:val="24"/>
            <w:szCs w:val="24"/>
            <w:highlight w:val="white"/>
          </w:rPr>
          <w:t xml:space="preserve"> </w:t>
        </w:r>
        <w:r w:rsidR="003741E6" w:rsidRPr="001D7F8A">
          <w:rPr>
            <w:rFonts w:ascii="Times" w:hAnsi="Times"/>
            <w:color w:val="333333"/>
            <w:sz w:val="24"/>
            <w:szCs w:val="24"/>
            <w:highlight w:val="white"/>
          </w:rPr>
          <w:t>reported</w:t>
        </w:r>
        <w:r w:rsidRPr="001D7F8A">
          <w:rPr>
            <w:rFonts w:ascii="Times" w:hAnsi="Times"/>
            <w:color w:val="333333"/>
            <w:sz w:val="24"/>
            <w:szCs w:val="24"/>
            <w:highlight w:val="white"/>
          </w:rPr>
          <w:t xml:space="preserve"> in a particular study</w:t>
        </w:r>
        <w:r w:rsidR="005144FD" w:rsidRPr="001D7F8A">
          <w:rPr>
            <w:rFonts w:ascii="Times" w:hAnsi="Times"/>
            <w:color w:val="333333"/>
            <w:sz w:val="24"/>
            <w:szCs w:val="24"/>
            <w:highlight w:val="white"/>
          </w:rPr>
          <w:t>, and a value of 0 indicated that it did not.</w:t>
        </w:r>
        <w:r w:rsidRPr="001D7F8A">
          <w:rPr>
            <w:rFonts w:ascii="Times" w:hAnsi="Times"/>
            <w:color w:val="333333"/>
            <w:sz w:val="24"/>
            <w:szCs w:val="24"/>
            <w:highlight w:val="white"/>
          </w:rPr>
          <w:t xml:space="preserve"> </w:t>
        </w:r>
        <w:r w:rsidR="003741E6" w:rsidRPr="001D7F8A">
          <w:rPr>
            <w:rFonts w:ascii="Times" w:hAnsi="Times"/>
            <w:color w:val="333333"/>
            <w:sz w:val="24"/>
            <w:szCs w:val="24"/>
            <w:highlight w:val="white"/>
          </w:rPr>
          <w:t xml:space="preserve">Because </w:t>
        </w:r>
        <w:r w:rsidRPr="001D7F8A">
          <w:rPr>
            <w:rFonts w:ascii="Times" w:hAnsi="Times"/>
            <w:color w:val="333333"/>
            <w:sz w:val="24"/>
            <w:szCs w:val="24"/>
            <w:highlight w:val="white"/>
          </w:rPr>
          <w:t>correlating the activation of every MFC voxel with every other voxel in the brain</w:t>
        </w:r>
        <w:r w:rsidR="007F249F" w:rsidRPr="001D7F8A">
          <w:rPr>
            <w:rFonts w:ascii="Times" w:hAnsi="Times"/>
            <w:color w:val="333333"/>
            <w:sz w:val="24"/>
            <w:szCs w:val="24"/>
            <w:highlight w:val="white"/>
          </w:rPr>
          <w:t xml:space="preserve"> </w:t>
        </w:r>
      </w:ins>
      <w:r w:rsidR="007F249F" w:rsidRPr="001D7F8A">
        <w:rPr>
          <w:rFonts w:ascii="Times" w:hAnsi="Times"/>
          <w:color w:val="333333"/>
          <w:sz w:val="24"/>
          <w:szCs w:val="24"/>
          <w:highlight w:val="white"/>
        </w:rPr>
        <w:t xml:space="preserve">would result in a very large matrix </w:t>
      </w:r>
      <w:ins w:id="130" w:author="Alejandro De La Vega" w:date="2016-03-31T20:21:00Z">
        <w:r w:rsidRPr="001D7F8A">
          <w:rPr>
            <w:rFonts w:ascii="Times" w:hAnsi="Times"/>
            <w:color w:val="333333"/>
            <w:sz w:val="24"/>
            <w:szCs w:val="24"/>
            <w:highlight w:val="white"/>
          </w:rPr>
          <w:t>(</w:t>
        </w:r>
        <w:r w:rsidRPr="001D7F8A">
          <w:rPr>
            <w:rFonts w:ascii="Times" w:hAnsi="Times"/>
            <w:color w:val="333333"/>
            <w:sz w:val="24"/>
            <w:szCs w:val="24"/>
          </w:rPr>
          <w:t>15</w:t>
        </w:r>
        <w:r w:rsidR="003615A9" w:rsidRPr="001D7F8A">
          <w:rPr>
            <w:rFonts w:ascii="Times" w:hAnsi="Times"/>
            <w:color w:val="333333"/>
            <w:sz w:val="24"/>
            <w:szCs w:val="24"/>
          </w:rPr>
          <w:t>,</w:t>
        </w:r>
        <w:r w:rsidRPr="001D7F8A">
          <w:rPr>
            <w:rFonts w:ascii="Times" w:hAnsi="Times"/>
            <w:color w:val="333333"/>
            <w:sz w:val="24"/>
            <w:szCs w:val="24"/>
          </w:rPr>
          <w:t xml:space="preserve">259 </w:t>
        </w:r>
        <w:r w:rsidR="003615A9" w:rsidRPr="001D7F8A">
          <w:rPr>
            <w:rFonts w:ascii="Times" w:hAnsi="Times"/>
            <w:color w:val="333333"/>
            <w:sz w:val="24"/>
            <w:szCs w:val="24"/>
          </w:rPr>
          <w:t>MFC voxels</w:t>
        </w:r>
        <w:r w:rsidRPr="001D7F8A">
          <w:rPr>
            <w:rFonts w:ascii="Times" w:hAnsi="Times"/>
            <w:color w:val="333333"/>
            <w:sz w:val="24"/>
            <w:szCs w:val="24"/>
          </w:rPr>
          <w:t xml:space="preserve"> x </w:t>
        </w:r>
        <w:r w:rsidRPr="001D7F8A">
          <w:rPr>
            <w:rFonts w:ascii="Times" w:hAnsi="Times"/>
            <w:color w:val="333333"/>
            <w:sz w:val="24"/>
            <w:szCs w:val="24"/>
            <w:highlight w:val="white"/>
          </w:rPr>
          <w:t>228</w:t>
        </w:r>
        <w:r w:rsidR="003615A9" w:rsidRPr="001D7F8A">
          <w:rPr>
            <w:rFonts w:ascii="Times" w:hAnsi="Times"/>
            <w:color w:val="333333"/>
            <w:sz w:val="24"/>
            <w:szCs w:val="24"/>
            <w:highlight w:val="white"/>
          </w:rPr>
          <w:t>,</w:t>
        </w:r>
        <w:r w:rsidRPr="001D7F8A">
          <w:rPr>
            <w:rFonts w:ascii="Times" w:hAnsi="Times"/>
            <w:color w:val="333333"/>
            <w:sz w:val="24"/>
            <w:szCs w:val="24"/>
            <w:highlight w:val="white"/>
          </w:rPr>
          <w:t>453</w:t>
        </w:r>
        <w:r w:rsidR="003615A9" w:rsidRPr="001D7F8A">
          <w:rPr>
            <w:rFonts w:ascii="Times" w:hAnsi="Times"/>
            <w:color w:val="333333"/>
            <w:sz w:val="24"/>
            <w:szCs w:val="24"/>
            <w:highlight w:val="white"/>
          </w:rPr>
          <w:t xml:space="preserve"> whole-brain voxels</w:t>
        </w:r>
        <w:r w:rsidRPr="001D7F8A">
          <w:rPr>
            <w:rFonts w:ascii="Times" w:hAnsi="Times"/>
            <w:color w:val="333333"/>
            <w:sz w:val="24"/>
            <w:szCs w:val="24"/>
            <w:highlight w:val="white"/>
          </w:rPr>
          <w:t xml:space="preserve">) </w:t>
        </w:r>
      </w:ins>
      <w:r w:rsidR="007F249F" w:rsidRPr="001D7F8A">
        <w:rPr>
          <w:rFonts w:ascii="Times" w:hAnsi="Times"/>
          <w:color w:val="333333"/>
          <w:sz w:val="24"/>
          <w:szCs w:val="24"/>
          <w:highlight w:val="white"/>
        </w:rPr>
        <w:t xml:space="preserve">that would be computationally </w:t>
      </w:r>
      <w:ins w:id="131" w:author="Alejandro De La Vega" w:date="2016-03-31T20:21:00Z">
        <w:r w:rsidR="000B042F" w:rsidRPr="001D7F8A">
          <w:rPr>
            <w:rFonts w:ascii="Times" w:hAnsi="Times"/>
            <w:color w:val="333333"/>
            <w:sz w:val="24"/>
            <w:szCs w:val="24"/>
            <w:highlight w:val="white"/>
          </w:rPr>
          <w:t>costly</w:t>
        </w:r>
      </w:ins>
      <w:r w:rsidR="007F249F" w:rsidRPr="001D7F8A">
        <w:rPr>
          <w:rFonts w:ascii="Times" w:hAnsi="Times"/>
          <w:color w:val="333333"/>
          <w:sz w:val="24"/>
          <w:szCs w:val="24"/>
          <w:highlight w:val="white"/>
        </w:rPr>
        <w:t xml:space="preserve"> to cluster, we reduced the dimensionality of the </w:t>
      </w:r>
      <w:ins w:id="132" w:author="Alejandro De La Vega" w:date="2016-03-31T20:21:00Z">
        <w:r w:rsidR="003741E6" w:rsidRPr="001D7F8A">
          <w:rPr>
            <w:rFonts w:ascii="Times" w:hAnsi="Times"/>
            <w:color w:val="333333"/>
            <w:sz w:val="24"/>
            <w:szCs w:val="24"/>
            <w:highlight w:val="white"/>
          </w:rPr>
          <w:t>whole</w:t>
        </w:r>
      </w:ins>
      <w:r w:rsidR="007F249F" w:rsidRPr="001D7F8A">
        <w:rPr>
          <w:rFonts w:ascii="Times" w:hAnsi="Times"/>
          <w:color w:val="333333"/>
          <w:sz w:val="24"/>
          <w:szCs w:val="24"/>
          <w:highlight w:val="white"/>
        </w:rPr>
        <w:t xml:space="preserve"> brain </w:t>
      </w:r>
      <w:ins w:id="133" w:author="Alejandro De La Vega" w:date="2016-03-31T20:21:00Z">
        <w:r w:rsidR="000B042F" w:rsidRPr="001D7F8A">
          <w:rPr>
            <w:rFonts w:ascii="Times" w:hAnsi="Times"/>
            <w:color w:val="333333"/>
            <w:sz w:val="24"/>
            <w:szCs w:val="24"/>
            <w:highlight w:val="white"/>
          </w:rPr>
          <w:t xml:space="preserve">to 100 components </w:t>
        </w:r>
      </w:ins>
      <w:r w:rsidR="007F249F" w:rsidRPr="001D7F8A">
        <w:rPr>
          <w:rFonts w:ascii="Times" w:hAnsi="Times"/>
          <w:color w:val="333333"/>
          <w:sz w:val="24"/>
          <w:szCs w:val="24"/>
          <w:highlight w:val="white"/>
        </w:rPr>
        <w:t>using principal components analysis (PCA</w:t>
      </w:r>
      <w:ins w:id="134" w:author="Alejandro De La Vega" w:date="2016-03-31T20:21:00Z">
        <w:r w:rsidR="003741E6" w:rsidRPr="001D7F8A">
          <w:rPr>
            <w:rFonts w:ascii="Times" w:hAnsi="Times"/>
            <w:color w:val="333333"/>
            <w:sz w:val="24"/>
            <w:szCs w:val="24"/>
            <w:highlight w:val="white"/>
          </w:rPr>
          <w:t>; the precise choice of number of components does not materially affect the reported results</w:t>
        </w:r>
        <w:r w:rsidR="007F249F" w:rsidRPr="001D7F8A">
          <w:rPr>
            <w:rFonts w:ascii="Times" w:hAnsi="Times"/>
            <w:color w:val="333333"/>
            <w:sz w:val="24"/>
            <w:szCs w:val="24"/>
            <w:highlight w:val="white"/>
          </w:rPr>
          <w:t xml:space="preserve">). </w:t>
        </w:r>
        <w:r w:rsidR="003615A9" w:rsidRPr="001D7F8A">
          <w:rPr>
            <w:rFonts w:ascii="Times" w:hAnsi="Times"/>
            <w:color w:val="333333"/>
            <w:sz w:val="24"/>
            <w:szCs w:val="24"/>
            <w:highlight w:val="white"/>
          </w:rPr>
          <w:t>Next</w:t>
        </w:r>
      </w:ins>
      <w:r w:rsidR="007F249F" w:rsidRPr="001D7F8A">
        <w:rPr>
          <w:rFonts w:ascii="Times" w:hAnsi="Times"/>
          <w:color w:val="333333"/>
          <w:sz w:val="24"/>
          <w:szCs w:val="24"/>
          <w:highlight w:val="white"/>
        </w:rPr>
        <w:t xml:space="preserve">, we computed the </w:t>
      </w:r>
      <w:ins w:id="135" w:author="Alejandro De La Vega" w:date="2016-03-31T20:21:00Z">
        <w:r w:rsidRPr="001D7F8A">
          <w:rPr>
            <w:rFonts w:ascii="Times" w:hAnsi="Times"/>
            <w:color w:val="333333"/>
            <w:sz w:val="24"/>
            <w:szCs w:val="24"/>
            <w:highlight w:val="white"/>
          </w:rPr>
          <w:t xml:space="preserve">Pearson </w:t>
        </w:r>
      </w:ins>
      <w:r w:rsidR="007F249F" w:rsidRPr="001D7F8A">
        <w:rPr>
          <w:rFonts w:ascii="Times" w:hAnsi="Times"/>
          <w:color w:val="333333"/>
          <w:sz w:val="24"/>
          <w:szCs w:val="24"/>
          <w:highlight w:val="white"/>
        </w:rPr>
        <w:t xml:space="preserve">correlation distance between every voxel in the MFC </w:t>
      </w:r>
      <w:ins w:id="136" w:author="Alejandro De La Vega" w:date="2016-03-31T20:21:00Z">
        <w:r w:rsidRPr="001D7F8A">
          <w:rPr>
            <w:rFonts w:ascii="Times" w:hAnsi="Times"/>
            <w:color w:val="333333"/>
            <w:sz w:val="24"/>
            <w:szCs w:val="24"/>
            <w:highlight w:val="white"/>
          </w:rPr>
          <w:t>mask</w:t>
        </w:r>
      </w:ins>
      <w:r w:rsidR="007F249F" w:rsidRPr="001D7F8A">
        <w:rPr>
          <w:rFonts w:ascii="Times" w:hAnsi="Times"/>
          <w:color w:val="333333"/>
          <w:sz w:val="24"/>
          <w:szCs w:val="24"/>
          <w:highlight w:val="white"/>
        </w:rPr>
        <w:t xml:space="preserve"> with each </w:t>
      </w:r>
      <w:ins w:id="137" w:author="Alejandro De La Vega" w:date="2016-03-31T20:21:00Z">
        <w:r w:rsidRPr="001D7F8A">
          <w:rPr>
            <w:rFonts w:ascii="Times" w:hAnsi="Times"/>
            <w:color w:val="333333"/>
            <w:sz w:val="24"/>
            <w:szCs w:val="24"/>
            <w:highlight w:val="white"/>
          </w:rPr>
          <w:t>whole-brain</w:t>
        </w:r>
        <w:r w:rsidR="007F249F" w:rsidRPr="001D7F8A">
          <w:rPr>
            <w:rFonts w:ascii="Times" w:hAnsi="Times"/>
            <w:color w:val="333333"/>
            <w:sz w:val="24"/>
            <w:szCs w:val="24"/>
            <w:highlight w:val="white"/>
          </w:rPr>
          <w:t xml:space="preserve"> </w:t>
        </w:r>
      </w:ins>
      <w:r w:rsidR="007F249F" w:rsidRPr="001D7F8A">
        <w:rPr>
          <w:rFonts w:ascii="Times" w:hAnsi="Times"/>
          <w:color w:val="333333"/>
          <w:sz w:val="24"/>
          <w:szCs w:val="24"/>
          <w:highlight w:val="white"/>
        </w:rPr>
        <w:t>PCA component</w:t>
      </w:r>
      <w:ins w:id="138" w:author="Alejandro De La Vega" w:date="2016-03-31T20:21:00Z">
        <w:r w:rsidR="0058308B" w:rsidRPr="001D7F8A">
          <w:rPr>
            <w:rFonts w:ascii="Times" w:hAnsi="Times"/>
            <w:color w:val="333333"/>
            <w:sz w:val="24"/>
            <w:szCs w:val="24"/>
            <w:highlight w:val="white"/>
          </w:rPr>
          <w:t>.</w:t>
        </w:r>
      </w:ins>
      <w:r w:rsidR="007F249F" w:rsidRPr="001D7F8A">
        <w:rPr>
          <w:rFonts w:ascii="Times" w:hAnsi="Times"/>
          <w:sz w:val="24"/>
          <w:szCs w:val="24"/>
        </w:rPr>
        <w:t xml:space="preserve"> </w:t>
      </w:r>
      <w:r w:rsidR="007F249F" w:rsidRPr="001D7F8A">
        <w:rPr>
          <w:rFonts w:ascii="Times" w:hAnsi="Times"/>
          <w:color w:val="333333"/>
          <w:sz w:val="24"/>
          <w:szCs w:val="24"/>
          <w:highlight w:val="white"/>
        </w:rPr>
        <w:t>We applied k-means clustering to this matrix</w:t>
      </w:r>
      <w:ins w:id="139" w:author="Alejandro De La Vega" w:date="2016-03-31T20:21:00Z">
        <w:r w:rsidR="003615A9" w:rsidRPr="001D7F8A">
          <w:rPr>
            <w:rFonts w:ascii="Times" w:hAnsi="Times"/>
            <w:color w:val="333333"/>
            <w:sz w:val="24"/>
            <w:szCs w:val="24"/>
            <w:highlight w:val="white"/>
          </w:rPr>
          <w:t xml:space="preserve"> (15,259 MFC voxels x 100 whole-brain PCA components) to </w:t>
        </w:r>
        <w:r w:rsidRPr="001D7F8A">
          <w:rPr>
            <w:rFonts w:ascii="Times" w:hAnsi="Times"/>
            <w:color w:val="333333"/>
            <w:sz w:val="24"/>
            <w:szCs w:val="24"/>
            <w:highlight w:val="white"/>
          </w:rPr>
          <w:t xml:space="preserve">group the </w:t>
        </w:r>
        <w:r w:rsidRPr="001D7F8A">
          <w:rPr>
            <w:rFonts w:ascii="Times" w:hAnsi="Times"/>
            <w:color w:val="333333"/>
            <w:sz w:val="24"/>
            <w:szCs w:val="24"/>
          </w:rPr>
          <w:t>MFC voxels into 2-15 clusters. K-means was used for clustering</w:t>
        </w:r>
      </w:ins>
      <w:r w:rsidR="007F249F" w:rsidRPr="001D7F8A">
        <w:rPr>
          <w:rFonts w:ascii="Times" w:hAnsi="Times"/>
          <w:color w:val="333333"/>
          <w:sz w:val="24"/>
          <w:szCs w:val="24"/>
          <w:highlight w:val="white"/>
        </w:rPr>
        <w:t xml:space="preserve"> as this algorithm is computationally efficient, widely used, and shows </w:t>
      </w:r>
      <w:ins w:id="140" w:author="Alejandro De La Vega" w:date="2016-03-31T20:21:00Z">
        <w:r w:rsidRPr="001D7F8A">
          <w:rPr>
            <w:rFonts w:ascii="Times" w:hAnsi="Times"/>
            <w:color w:val="333333"/>
            <w:sz w:val="24"/>
            <w:szCs w:val="24"/>
            <w:highlight w:val="white"/>
          </w:rPr>
          <w:t xml:space="preserve">reasonably </w:t>
        </w:r>
      </w:ins>
      <w:r w:rsidR="007F249F" w:rsidRPr="001D7F8A">
        <w:rPr>
          <w:rFonts w:ascii="Times" w:hAnsi="Times"/>
          <w:color w:val="333333"/>
          <w:sz w:val="24"/>
          <w:szCs w:val="24"/>
          <w:highlight w:val="white"/>
        </w:rPr>
        <w:t>high goodness</w:t>
      </w:r>
      <w:ins w:id="141" w:author="Alejandro De La Vega" w:date="2016-03-31T20:21:00Z">
        <w:r w:rsidR="003741E6" w:rsidRPr="001D7F8A">
          <w:rPr>
            <w:rFonts w:ascii="Times" w:hAnsi="Times"/>
            <w:color w:val="333333"/>
            <w:sz w:val="24"/>
            <w:szCs w:val="24"/>
            <w:highlight w:val="white"/>
          </w:rPr>
          <w:t>-</w:t>
        </w:r>
      </w:ins>
      <w:r w:rsidR="007F249F" w:rsidRPr="001D7F8A">
        <w:rPr>
          <w:rFonts w:ascii="Times" w:hAnsi="Times"/>
          <w:color w:val="333333"/>
          <w:sz w:val="24"/>
          <w:szCs w:val="24"/>
          <w:highlight w:val="white"/>
        </w:rPr>
        <w:t>of</w:t>
      </w:r>
      <w:ins w:id="142" w:author="Alejandro De La Vega" w:date="2016-03-31T20:21:00Z">
        <w:r w:rsidR="003741E6" w:rsidRPr="001D7F8A">
          <w:rPr>
            <w:rFonts w:ascii="Times" w:hAnsi="Times"/>
            <w:color w:val="333333"/>
            <w:sz w:val="24"/>
            <w:szCs w:val="24"/>
            <w:highlight w:val="white"/>
          </w:rPr>
          <w:t>-</w:t>
        </w:r>
      </w:ins>
      <w:r w:rsidR="007F249F" w:rsidRPr="001D7F8A">
        <w:rPr>
          <w:rFonts w:ascii="Times" w:hAnsi="Times"/>
          <w:color w:val="333333"/>
          <w:sz w:val="24"/>
          <w:szCs w:val="24"/>
          <w:highlight w:val="white"/>
        </w:rPr>
        <w:t xml:space="preserve">fit </w:t>
      </w:r>
      <w:ins w:id="143" w:author="Alejandro De La Vega" w:date="2016-03-31T20:21:00Z">
        <w:r w:rsidRPr="001D7F8A">
          <w:rPr>
            <w:rFonts w:ascii="Times" w:hAnsi="Times"/>
            <w:color w:val="333333"/>
            <w:sz w:val="24"/>
            <w:szCs w:val="24"/>
            <w:highlight w:val="white"/>
          </w:rPr>
          <w:t>characteristics</w:t>
        </w:r>
      </w:ins>
      <w:r w:rsidR="007F249F" w:rsidRPr="001D7F8A">
        <w:rPr>
          <w:rFonts w:ascii="Times" w:hAnsi="Times"/>
          <w:color w:val="333333"/>
          <w:sz w:val="24"/>
          <w:szCs w:val="24"/>
          <w:highlight w:val="white"/>
        </w:rPr>
        <w:t xml:space="preserve"> </w:t>
      </w:r>
      <w:r w:rsidR="007F249F"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F8FD6B4C-F1DA-444C-9571-C25A8E2EEA0E&lt;/uuid&gt;&lt;priority&gt;0&lt;/priority&gt;&lt;publications&gt;&lt;publication&gt;&lt;uuid&gt;9824F089-2130-43C8-9312-7E6A90E1702A&lt;/uuid&gt;&lt;volume&gt;8&lt;/volume&gt;&lt;accepted_date&gt;99201405301200000000222000&lt;/accepted_date&gt;&lt;doi&gt;10.3389/fnins.2014.00167&lt;/doi&gt;&lt;startpage&gt;167&lt;/startpage&gt;&lt;publication_date&gt;99201400001200000000200000&lt;/publication_date&gt;&lt;url&gt;http://journal.frontiersin.org/article/10.3389/fnins.2014.00167/abstract&lt;/url&gt;&lt;type&gt;400&lt;/type&gt;&lt;title&gt;Which fMRI clustering gives good brain parcellations?&lt;/title&gt;&lt;submission_date&gt;99201401021200000000222000&lt;/submission_date&gt;&lt;number&gt;171&lt;/number&gt;&lt;institution&gt;Parietal Project-Team, Institut National de Recherche en Informatique et Automatique Palaiseau, France ; Commissariat à l'énergie Atomique et Aux Énergies Alternatives, DSV, Neurospin, I2 BM Gif-sur-Yvette, France.&lt;/institution&gt;&lt;subtype&gt;400&lt;/subtype&gt;&lt;bundle&gt;&lt;publication&gt;&lt;title&gt;Frontiers in neuroscience&lt;/title&gt;&lt;type&gt;-100&lt;/type&gt;&lt;subtype&gt;-100&lt;/subtype&gt;&lt;uuid&gt;D4AD5F8D-9C68-47AF-821B-79BABE14BA2A&lt;/uuid&gt;&lt;/publication&gt;&lt;/bundle&gt;&lt;authors&gt;&lt;author&gt;&lt;firstName&gt;Bertrand&lt;/firstName&gt;&lt;lastName&gt;Thirion&lt;/lastName&gt;&lt;/author&gt;&lt;author&gt;&lt;firstName&gt;Gae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rsidR="007F249F" w:rsidRPr="001D7F8A">
        <w:rPr>
          <w:rFonts w:ascii="Times" w:hAnsi="Times"/>
          <w:color w:val="333333"/>
          <w:sz w:val="24"/>
          <w:szCs w:val="24"/>
          <w:highlight w:val="white"/>
        </w:rPr>
        <w:fldChar w:fldCharType="separate"/>
      </w:r>
      <w:r w:rsidR="007F249F" w:rsidRPr="001D7F8A">
        <w:rPr>
          <w:rFonts w:ascii="Times" w:hAnsi="Times" w:cs="Cambria"/>
          <w:sz w:val="24"/>
          <w:szCs w:val="24"/>
        </w:rPr>
        <w:t>(Thirion et al., 2014)</w:t>
      </w:r>
      <w:r w:rsidR="007F249F" w:rsidRPr="001D7F8A">
        <w:rPr>
          <w:rFonts w:ascii="Times" w:hAnsi="Times"/>
          <w:color w:val="333333"/>
          <w:sz w:val="24"/>
          <w:szCs w:val="24"/>
          <w:highlight w:val="white"/>
        </w:rPr>
        <w:fldChar w:fldCharType="end"/>
      </w:r>
      <w:r w:rsidR="007F249F" w:rsidRPr="001D7F8A">
        <w:rPr>
          <w:rFonts w:ascii="Times" w:hAnsi="Times"/>
          <w:color w:val="333333"/>
          <w:sz w:val="24"/>
          <w:szCs w:val="24"/>
          <w:highlight w:val="white"/>
        </w:rPr>
        <w:t xml:space="preserve">. We used the k-means++ initialization procedure, ran the algorithm </w:t>
      </w:r>
      <w:r w:rsidR="007F249F" w:rsidRPr="001D7F8A">
        <w:rPr>
          <w:rFonts w:ascii="Times" w:hAnsi="Times"/>
          <w:color w:val="1D1F22"/>
          <w:sz w:val="24"/>
          <w:szCs w:val="24"/>
          <w:highlight w:val="white"/>
        </w:rPr>
        <w:t xml:space="preserve">10 times on different centroid seeds and selected the output of these consecutive runs </w:t>
      </w:r>
      <w:ins w:id="144" w:author="Alejandro De La Vega" w:date="2016-03-31T20:21:00Z">
        <w:r w:rsidR="009C67DC" w:rsidRPr="001D7F8A">
          <w:rPr>
            <w:rFonts w:ascii="Times" w:hAnsi="Times"/>
            <w:color w:val="1D1F22"/>
            <w:sz w:val="24"/>
            <w:szCs w:val="24"/>
            <w:highlight w:val="white"/>
          </w:rPr>
          <w:t xml:space="preserve">with the lowest </w:t>
        </w:r>
      </w:ins>
      <w:r w:rsidR="007F249F" w:rsidRPr="001D7F8A">
        <w:rPr>
          <w:rFonts w:ascii="Times" w:hAnsi="Times"/>
          <w:color w:val="1D1F22"/>
          <w:sz w:val="24"/>
          <w:szCs w:val="24"/>
          <w:highlight w:val="white"/>
        </w:rPr>
        <w:t>inertia to avoid local minima.</w:t>
      </w:r>
    </w:p>
    <w:p w14:paraId="39BBA77E" w14:textId="79BC625A"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Since the optimality of a given clustering depends in large part on investigators’ goals, the preferred level of analysis, and the nature and dimensionality of the available data, identifying the ‘correct’ number of clusters is arguably an intractable problem</w:t>
      </w:r>
      <w:r w:rsidR="000A6366" w:rsidRPr="001D7F8A">
        <w:rPr>
          <w:rFonts w:ascii="Times" w:hAnsi="Times"/>
          <w:color w:val="333333"/>
          <w:sz w:val="24"/>
          <w:szCs w:val="24"/>
          <w:highlight w:val="white"/>
        </w:rPr>
        <w:t xml:space="preserve"> </w:t>
      </w:r>
      <w:r w:rsidR="000A6366"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8CE2B372-C250-4B7F-A65A-2E71E5E10A37&lt;/uuid&gt;&lt;priority&gt;0&lt;/priority&gt;&lt;publications&gt;&lt;publication&gt;&lt;uuid&gt;A389D05C-D90D-4CE2-8253-47ACA0A92143&lt;/uuid&gt;&lt;volume&gt;3&lt;/volume&gt;&lt;accepted_date&gt;99201410231200000000222000&lt;/accepted_date&gt;&lt;doi&gt;10.1186/2047-217X-3-28&lt;/doi&gt;&lt;startpage&gt;28&lt;/startpage&gt;&lt;publication_date&gt;99201400001200000000200000&lt;/publication_date&gt;&lt;url&gt;http://www.gigasciencejournal.com/content/3/1/28&lt;/url&gt;&lt;type&gt;400&lt;/type&gt;&lt;title&gt;How machine learning is shaping cognitive neuroimaging.&lt;/title&gt;&lt;submission_date&gt;99201407181200000000222000&lt;/submission_date&gt;&lt;number&gt;1&lt;/number&gt;&lt;institution&gt;Parietal, INRIA, NeuroSpin, bat 145 CEA Saclay, 91191 Gif sur Yvette, France.&lt;/institution&gt;&lt;subtype&gt;400&lt;/subtype&gt;&lt;bundle&gt;&lt;publication&gt;&lt;title&gt;GigaScience&lt;/title&gt;&lt;type&gt;-100&lt;/type&gt;&lt;subtype&gt;-100&lt;/subtype&gt;&lt;uuid&gt;C099FBA2-3659-4F84-BDDD-CDA715E4AF1C&lt;/uuid&gt;&lt;/publication&gt;&lt;/bundle&gt;&lt;authors&gt;&lt;author&gt;&lt;firstName&gt;Gael&lt;/firstName&gt;&lt;lastName&gt;Varoquaux&lt;/lastName&gt;&lt;/author&gt;&lt;author&gt;&lt;firstName&gt;Bertrand&lt;/firstName&gt;&lt;lastName&gt;Thirion&lt;/lastName&gt;&lt;/author&gt;&lt;/authors&gt;&lt;/publication&gt;&lt;publication&gt;&lt;uuid&gt;7E32EC19-B8D5-41BF-AAFD-86358439F0E0&lt;/uuid&gt;&lt;volume&gt;36&lt;/volume&gt;&lt;accepted_date&gt;99201507301200000000222000&lt;/accepted_date&gt;&lt;doi&gt;10.1002/hbm.22933&lt;/doi&gt;&lt;startpage&gt;4771&lt;/startpage&gt;&lt;revision_date&gt;99201507221200000000222000&lt;/revision_date&gt;&lt;publication_date&gt;99201512001200000000220000&lt;/publication_date&gt;&lt;url&gt;http://eutils.ncbi.nlm.nih.gov/entrez/eutils/elink.fcgi?dbfrom=pubmed&amp;amp;id=26409749&amp;amp;retmode=ref&amp;amp;cmd=prlinks&lt;/url&gt;&lt;type&gt;400&lt;/type&gt;&lt;title&gt;Connectivity-based parcellation: Critique and implications.&lt;/title&gt;&lt;submission_date&gt;99201506071200000000222000&lt;/submission_date&gt;&lt;number&gt;12&lt;/number&gt;&lt;institution&gt;Institut Für Neurowissenschaften Und Medizin (INM-1), Forschungszentrum Jülich GmbH, Jülich, 52425, Germany.&lt;/institution&gt;&lt;subtype&gt;400&lt;/subtype&gt;&lt;endpage&gt;4792&lt;/endpage&gt;&lt;bundle&gt;&lt;publication&gt;&lt;publisher&gt;Wiley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Simon&lt;/firstName&gt;&lt;middleNames&gt;B&lt;/middleNames&gt;&lt;lastName&gt;Eickhoff&lt;/lastName&gt;&lt;/author&gt;&lt;author&gt;&lt;firstName&gt;Bertrand&lt;/firstName&gt;&lt;lastName&gt;Thirion&lt;/lastName&gt;&lt;/author&gt;&lt;author&gt;&lt;firstName&gt;Gael&lt;/firstName&gt;&lt;lastName&gt;Varoquaux&lt;/lastName&gt;&lt;/author&gt;&lt;author&gt;&lt;firstName&gt;Danilo&lt;/firstName&gt;&lt;lastName&gt;Bzdok&lt;/lastName&gt;&lt;/author&gt;&lt;/authors&gt;&lt;/publication&gt;&lt;publication&gt;&lt;uuid&gt;982151DC-0835-4C01-B6AB-267152225EE2&lt;/uuid&gt;&lt;volume&gt;67&lt;/volume&gt;&lt;doi&gt;10.1146/annurev-psych-122414-033729&lt;/doi&gt;&lt;startpage&gt;587&lt;/startpage&gt;&lt;publication_date&gt;99201601041200000000222000&lt;/publication_date&gt;&lt;url&gt;http://www.annualreviews.org/doi/10.1146/annurev-psych-122414-033729&lt;/url&gt;&lt;type&gt;400&lt;/type&gt;&lt;title&gt;From Brain Maps to Cognitive Ontologies: Informatics and the Search for Mental Structure.&lt;/title&gt;&lt;institution&gt;Department of Psychology, Stanford University, Stanford, California 94305; email: poldrack@stanford.edu.&lt;/institution&gt;&lt;number&gt;1&lt;/number&gt;&lt;subtype&gt;400&lt;/subtype&gt;&lt;endpage&gt;612&lt;/endpage&gt;&lt;bundle&gt;&lt;publication&gt;&lt;title&gt;Annual Review of Psychology&lt;/title&gt;&lt;type&gt;-100&lt;/type&gt;&lt;subtype&gt;-100&lt;/subtype&gt;&lt;uuid&gt;774BD6BA-0E39-4E09-ADE4-767BC49B2082&lt;/uuid&gt;&lt;/publication&gt;&lt;/bundle&gt;&lt;authors&gt;&lt;author&gt;&lt;firstName&gt;Russell&lt;/firstName&gt;&lt;middleNames&gt;A&lt;/middleNames&gt;&lt;lastName&gt;Poldrack&lt;/lastName&gt;&lt;/author&gt;&lt;author&gt;&lt;firstName&gt;Tal&lt;/firstName&gt;&lt;lastName&gt;Yarkoni&lt;/lastName&gt;&lt;/author&gt;&lt;/authors&gt;&lt;/publication&gt;&lt;/publications&gt;&lt;cites&gt;&lt;/cites&gt;&lt;/citation&gt;</w:instrText>
      </w:r>
      <w:r w:rsidR="000A6366" w:rsidRPr="001D7F8A">
        <w:rPr>
          <w:rFonts w:ascii="Times" w:hAnsi="Times"/>
          <w:color w:val="333333"/>
          <w:sz w:val="24"/>
          <w:szCs w:val="24"/>
          <w:highlight w:val="white"/>
        </w:rPr>
        <w:fldChar w:fldCharType="separate"/>
      </w:r>
      <w:r w:rsidR="000A6366" w:rsidRPr="001D7F8A">
        <w:rPr>
          <w:rFonts w:ascii="Times" w:hAnsi="Times" w:cs="Cambria"/>
          <w:sz w:val="24"/>
          <w:szCs w:val="24"/>
        </w:rPr>
        <w:t>(Varoquaux and Thirion, 2014; Eickhoff et al., 2015; Poldrack and Yarkoni, 2016)</w:t>
      </w:r>
      <w:r w:rsidR="000A6366"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However, in the interest of pragmatism, we attempted to objectively select the number of clusters using the silhouette score, a measure of within-cluster cohesion. </w:t>
      </w:r>
      <w:r w:rsidRPr="001D7F8A">
        <w:rPr>
          <w:rFonts w:ascii="Times" w:hAnsi="Times"/>
          <w:color w:val="1D1F22"/>
          <w:sz w:val="24"/>
          <w:szCs w:val="24"/>
          <w:highlight w:val="white"/>
        </w:rPr>
        <w:t xml:space="preserve">The silhouette coefficient was defined as </w:t>
      </w:r>
      <w:r w:rsidRPr="001D7F8A">
        <w:rPr>
          <w:rFonts w:ascii="Times" w:hAnsi="Times"/>
          <w:color w:val="222222"/>
          <w:sz w:val="24"/>
          <w:szCs w:val="24"/>
          <w:shd w:val="clear" w:color="auto" w:fill="ECF0F3"/>
        </w:rPr>
        <w:t xml:space="preserve">(b </w:t>
      </w:r>
      <w:ins w:id="145" w:author="Alejandro De La Vega" w:date="2016-03-31T20:21:00Z">
        <w:r w:rsidR="000B042F" w:rsidRPr="001D7F8A">
          <w:rPr>
            <w:rFonts w:ascii="Times" w:hAnsi="Times"/>
            <w:color w:val="1D1F22"/>
            <w:sz w:val="24"/>
            <w:szCs w:val="24"/>
          </w:rPr>
          <w:t>–</w:t>
        </w:r>
      </w:ins>
      <w:r w:rsidRPr="001D7F8A">
        <w:rPr>
          <w:rFonts w:ascii="Times" w:hAnsi="Times"/>
          <w:color w:val="222222"/>
          <w:sz w:val="24"/>
          <w:szCs w:val="24"/>
          <w:shd w:val="clear" w:color="auto" w:fill="ECF0F3"/>
        </w:rPr>
        <w:t xml:space="preserve"> a) / max(a, b)</w:t>
      </w:r>
      <w:r w:rsidRPr="001D7F8A">
        <w:rPr>
          <w:rFonts w:ascii="Times" w:hAnsi="Times"/>
          <w:color w:val="1D1F22"/>
          <w:sz w:val="24"/>
          <w:szCs w:val="24"/>
          <w:highlight w:val="white"/>
        </w:rPr>
        <w:t xml:space="preserve">, where a is the mean intra-cluster distance and </w:t>
      </w:r>
      <w:r w:rsidRPr="001D7F8A">
        <w:rPr>
          <w:rFonts w:ascii="Times" w:hAnsi="Times"/>
          <w:color w:val="222222"/>
          <w:sz w:val="24"/>
          <w:szCs w:val="24"/>
          <w:shd w:val="clear" w:color="auto" w:fill="ECF0F3"/>
        </w:rPr>
        <w:t>b</w:t>
      </w:r>
      <w:r w:rsidRPr="001D7F8A">
        <w:rPr>
          <w:rFonts w:ascii="Times" w:hAnsi="Times"/>
          <w:color w:val="1D1F22"/>
          <w:sz w:val="24"/>
          <w:szCs w:val="24"/>
          <w:highlight w:val="white"/>
        </w:rPr>
        <w:t xml:space="preserve"> is the distance between a sample and the nearest cluster </w:t>
      </w:r>
      <w:ins w:id="146" w:author="Alejandro De La Vega" w:date="2016-03-31T20:21:00Z">
        <w:r w:rsidR="00941322" w:rsidRPr="001D7F8A">
          <w:rPr>
            <w:rFonts w:ascii="Times" w:hAnsi="Times"/>
            <w:color w:val="1D1F22"/>
            <w:sz w:val="24"/>
            <w:szCs w:val="24"/>
            <w:highlight w:val="white"/>
          </w:rPr>
          <w:t>of which</w:t>
        </w:r>
      </w:ins>
      <w:r w:rsidRPr="001D7F8A">
        <w:rPr>
          <w:rFonts w:ascii="Times" w:hAnsi="Times"/>
          <w:color w:val="1D1F22"/>
          <w:sz w:val="24"/>
          <w:szCs w:val="24"/>
          <w:highlight w:val="white"/>
        </w:rPr>
        <w:t xml:space="preserve"> the sample is not a part. </w:t>
      </w:r>
      <w:r w:rsidRPr="001D7F8A">
        <w:rPr>
          <w:rFonts w:ascii="Times" w:hAnsi="Times"/>
          <w:color w:val="333333"/>
          <w:sz w:val="24"/>
          <w:szCs w:val="24"/>
          <w:highlight w:val="white"/>
        </w:rPr>
        <w:t>Solutions that minimized the average distance between voxels within each cluster received a greater score.</w:t>
      </w:r>
      <w:r w:rsidRPr="001D7F8A">
        <w:rPr>
          <w:rFonts w:ascii="Times" w:hAnsi="Times"/>
          <w:sz w:val="24"/>
          <w:szCs w:val="24"/>
        </w:rPr>
        <w:t xml:space="preserve"> </w:t>
      </w:r>
      <w:ins w:id="147" w:author="Alejandro De La Vega" w:date="2016-03-31T20:21:00Z">
        <w:r w:rsidR="007040CE" w:rsidRPr="001D7F8A">
          <w:rPr>
            <w:rFonts w:ascii="Times" w:hAnsi="Times"/>
            <w:color w:val="1D1F22"/>
            <w:sz w:val="24"/>
            <w:szCs w:val="24"/>
            <w:highlight w:val="white"/>
          </w:rPr>
          <w:t xml:space="preserve">To estimate the uncertainty around </w:t>
        </w:r>
      </w:ins>
      <w:r w:rsidRPr="001D7F8A">
        <w:rPr>
          <w:rFonts w:ascii="Times" w:hAnsi="Times"/>
          <w:color w:val="1D1F22"/>
          <w:sz w:val="24"/>
          <w:szCs w:val="24"/>
          <w:highlight w:val="white"/>
        </w:rPr>
        <w:t xml:space="preserve">silhouette </w:t>
      </w:r>
      <w:ins w:id="148" w:author="Alejandro De La Vega" w:date="2016-03-31T20:21:00Z">
        <w:r w:rsidR="007040CE" w:rsidRPr="001D7F8A">
          <w:rPr>
            <w:rFonts w:ascii="Times" w:hAnsi="Times"/>
            <w:color w:val="1D1F22"/>
            <w:sz w:val="24"/>
            <w:szCs w:val="24"/>
            <w:highlight w:val="white"/>
          </w:rPr>
          <w:t>scores</w:t>
        </w:r>
      </w:ins>
      <w:r w:rsidRPr="001D7F8A">
        <w:rPr>
          <w:rFonts w:ascii="Times" w:hAnsi="Times"/>
          <w:color w:val="1D1F22"/>
          <w:sz w:val="24"/>
          <w:szCs w:val="24"/>
          <w:highlight w:val="white"/>
        </w:rPr>
        <w:t xml:space="preserve">, we used a permutation procedure previously employed by our group </w:t>
      </w:r>
      <w:r w:rsidRPr="001D7F8A">
        <w:rPr>
          <w:rFonts w:ascii="Times" w:hAnsi="Times"/>
          <w:color w:val="1D1F22"/>
          <w:sz w:val="24"/>
          <w:szCs w:val="24"/>
          <w:highlight w:val="white"/>
        </w:rPr>
        <w:fldChar w:fldCharType="begin"/>
      </w:r>
      <w:r w:rsidR="00A200D3" w:rsidRPr="001D7F8A">
        <w:rPr>
          <w:rFonts w:ascii="Times" w:hAnsi="Times"/>
          <w:color w:val="1D1F22"/>
          <w:sz w:val="24"/>
          <w:szCs w:val="24"/>
          <w:highlight w:val="white"/>
        </w:rPr>
        <w:instrText xml:space="preserve"> ADDIN PAPERS2_CITATIONS &lt;citation&gt;&lt;uuid&gt;BA9BE672-4C02-480B-9821-86AEE181D0C7&lt;/uuid&gt;&lt;priority&gt;0&lt;/priority&gt;&lt;publications&gt;&lt;publication&gt;&lt;uuid&gt;60F7DB66-45CF-4000-A17B-D2C73AEE635C&lt;/uuid&gt;&lt;volume&gt;59&lt;/volume&gt;&lt;doi&gt;10.1016/j.neuron.2008.09.006&lt;/doi&gt;&lt;startpage&gt;1037&lt;/startpage&gt;&lt;publication_date&gt;99200809001200000000220000&lt;/publication_date&gt;&lt;url&gt;http://linkinghub.elsevier.com/retrieve/pii/S0896627308007538&lt;/url&gt;&lt;type&gt;400&lt;/type&gt;&lt;title&gt;Prefrontal-Subcortical Pathways Mediating Successful Emotion Regulation&lt;/title&gt;&lt;publisher&gt;Elsevier&lt;/publisher&gt;&lt;number&gt;6&lt;/number&gt;&lt;subtype&gt;400&lt;/subtype&gt;&lt;endpage&gt;1050&lt;/endpage&gt;&lt;bundle&gt;&lt;publication&gt;&lt;publisher&gt;Elsevier Inc.&lt;/publisher&gt;&lt;title&gt;Neuron&lt;/title&gt;&lt;type&gt;-100&lt;/type&gt;&lt;subtype&gt;-100&lt;/subtype&gt;&lt;uuid&gt;4F760053-710C-45E0-BDA8-53102C65B1F7&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s&gt;&lt;cites&gt;&lt;/cites&gt;&lt;/citation&gt;</w:instrText>
      </w:r>
      <w:r w:rsidRPr="001D7F8A">
        <w:rPr>
          <w:rFonts w:ascii="Times" w:hAnsi="Times"/>
          <w:color w:val="1D1F22"/>
          <w:sz w:val="24"/>
          <w:szCs w:val="24"/>
          <w:highlight w:val="white"/>
        </w:rPr>
        <w:fldChar w:fldCharType="separate"/>
      </w:r>
      <w:r w:rsidRPr="001D7F8A">
        <w:rPr>
          <w:rFonts w:ascii="Times" w:hAnsi="Times" w:cs="Cambria"/>
          <w:sz w:val="24"/>
          <w:szCs w:val="24"/>
        </w:rPr>
        <w:t>(Wager et al., 2008)</w:t>
      </w:r>
      <w:r w:rsidRPr="001D7F8A">
        <w:rPr>
          <w:rFonts w:ascii="Times" w:hAnsi="Times"/>
          <w:color w:val="1D1F22"/>
          <w:sz w:val="24"/>
          <w:szCs w:val="24"/>
          <w:highlight w:val="white"/>
        </w:rPr>
        <w:fldChar w:fldCharType="end"/>
      </w:r>
      <w:ins w:id="149" w:author="Alejandro De La Vega" w:date="2016-03-31T20:21:00Z">
        <w:r w:rsidRPr="001D7F8A">
          <w:rPr>
            <w:rFonts w:ascii="Times" w:hAnsi="Times"/>
            <w:color w:val="1D1F22"/>
            <w:sz w:val="24"/>
            <w:szCs w:val="24"/>
            <w:highlight w:val="white"/>
          </w:rPr>
          <w:t>.</w:t>
        </w:r>
      </w:ins>
      <w:r w:rsidRPr="001D7F8A">
        <w:rPr>
          <w:rFonts w:ascii="Times" w:hAnsi="Times"/>
          <w:color w:val="1D1F22"/>
          <w:sz w:val="24"/>
          <w:szCs w:val="24"/>
          <w:highlight w:val="white"/>
        </w:rPr>
        <w:t xml:space="preserve"> </w:t>
      </w:r>
    </w:p>
    <w:p w14:paraId="2C6F9679" w14:textId="50616E42" w:rsidR="001F66B3" w:rsidRPr="001D7F8A" w:rsidRDefault="001F66B3" w:rsidP="000B042F">
      <w:pPr>
        <w:pStyle w:val="Normal1"/>
        <w:ind w:firstLine="720"/>
        <w:rPr>
          <w:ins w:id="150" w:author="Alejandro De La Vega" w:date="2016-03-31T20:21:00Z"/>
          <w:rFonts w:ascii="Times" w:hAnsi="Times"/>
          <w:sz w:val="24"/>
          <w:szCs w:val="24"/>
        </w:rPr>
      </w:pPr>
      <w:bookmarkStart w:id="151" w:name="h.pvjtzs2bcz3n" w:colFirst="0" w:colLast="0"/>
      <w:bookmarkEnd w:id="151"/>
      <w:ins w:id="152" w:author="Alejandro De La Vega" w:date="2016-03-31T20:21:00Z">
        <w:r w:rsidRPr="001D7F8A">
          <w:rPr>
            <w:rFonts w:ascii="Times" w:hAnsi="Times"/>
            <w:sz w:val="24"/>
            <w:szCs w:val="24"/>
          </w:rPr>
          <w:t>To understand the anatomical correspondence of the resulting clusters, we calculated the probability of voxels in each cluster of occurring in probabilistic regions from the Harvard-Oxford atlas (H-O). We refer to H-O’s Juxapositional Lobule Cortex as Supplementary Motor Area (SMA) for consistency. We also compared the location of clusters to regions from cytoarchitechtonic atlases of medial motor areas</w:t>
        </w:r>
      </w:ins>
      <w:r w:rsidR="000A6366" w:rsidRPr="001D7F8A">
        <w:rPr>
          <w:rFonts w:ascii="Times" w:hAnsi="Times"/>
          <w:sz w:val="24"/>
          <w:szCs w:val="24"/>
        </w:rPr>
        <w:t xml:space="preserve"> </w:t>
      </w:r>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44C1C2AC-A10B-454A-B87E-A27386CCCD41&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(Picard and Strick, 1996)</w:t>
      </w:r>
      <w:r w:rsidR="000A6366" w:rsidRPr="001D7F8A">
        <w:rPr>
          <w:rFonts w:ascii="Times" w:hAnsi="Times"/>
          <w:sz w:val="24"/>
          <w:szCs w:val="24"/>
        </w:rPr>
        <w:fldChar w:fldCharType="end"/>
      </w:r>
      <w:ins w:id="153" w:author="Alejandro De La Vega" w:date="2016-03-31T20:21:00Z">
        <w:r w:rsidRPr="001D7F8A">
          <w:rPr>
            <w:rFonts w:ascii="Times" w:hAnsi="Times"/>
            <w:sz w:val="24"/>
            <w:szCs w:val="24"/>
          </w:rPr>
          <w:t xml:space="preserve">, </w:t>
        </w:r>
        <w:r w:rsidR="00C93C59" w:rsidRPr="001D7F8A">
          <w:rPr>
            <w:rFonts w:ascii="Times" w:hAnsi="Times"/>
            <w:sz w:val="24"/>
            <w:szCs w:val="24"/>
          </w:rPr>
          <w:t xml:space="preserve">mid-cingulate cortex </w:t>
        </w:r>
      </w:ins>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11E68C4-AAA4-49DB-8A4C-5636A4DB3259&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(Vogt, 2016)</w:t>
      </w:r>
      <w:r w:rsidR="000A6366" w:rsidRPr="001D7F8A">
        <w:rPr>
          <w:rFonts w:ascii="Times" w:hAnsi="Times"/>
          <w:sz w:val="24"/>
          <w:szCs w:val="24"/>
        </w:rPr>
        <w:fldChar w:fldCharType="end"/>
      </w:r>
      <w:ins w:id="154" w:author="Alejandro De La Vega" w:date="2016-03-30T15:16:00Z">
        <w:r w:rsidR="005144FD" w:rsidRPr="001D7F8A">
          <w:rPr>
            <w:rFonts w:ascii="Times" w:hAnsi="Times"/>
            <w:sz w:val="24"/>
            <w:szCs w:val="24"/>
          </w:rPr>
          <w:t xml:space="preserve"> </w:t>
        </w:r>
      </w:ins>
      <w:ins w:id="155" w:author="Alejandro De La Vega" w:date="2016-03-31T20:21:00Z">
        <w:r w:rsidRPr="001D7F8A">
          <w:rPr>
            <w:rFonts w:ascii="Times" w:hAnsi="Times"/>
            <w:sz w:val="24"/>
            <w:szCs w:val="24"/>
          </w:rPr>
          <w:t xml:space="preserve">and vmPFC </w:t>
        </w:r>
      </w:ins>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71D0BA50-DC84-4EC1-BB11-4A61ED770CFE&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0A6366" w:rsidRPr="001D7F8A">
        <w:rPr>
          <w:rFonts w:ascii="Times" w:hAnsi="Times"/>
          <w:sz w:val="24"/>
          <w:szCs w:val="24"/>
        </w:rPr>
        <w:fldChar w:fldCharType="separate"/>
      </w:r>
      <w:r w:rsidR="000A6366" w:rsidRPr="001D7F8A">
        <w:rPr>
          <w:rFonts w:ascii="Times" w:hAnsi="Times" w:cs="Cambria"/>
          <w:sz w:val="24"/>
          <w:szCs w:val="24"/>
        </w:rPr>
        <w:t>(Mackey and Petrides, 2014)</w:t>
      </w:r>
      <w:r w:rsidR="000A6366" w:rsidRPr="001D7F8A">
        <w:rPr>
          <w:rFonts w:ascii="Times" w:hAnsi="Times"/>
          <w:sz w:val="24"/>
          <w:szCs w:val="24"/>
        </w:rPr>
        <w:fldChar w:fldCharType="end"/>
      </w:r>
      <w:ins w:id="156" w:author="Alejandro De La Vega" w:date="2016-03-31T20:21:00Z">
        <w:r w:rsidR="000B042F" w:rsidRPr="001D7F8A">
          <w:rPr>
            <w:rFonts w:ascii="Times" w:hAnsi="Times"/>
            <w:sz w:val="24"/>
            <w:szCs w:val="24"/>
          </w:rPr>
          <w:t xml:space="preserve">. To be precise, sub-regions in the nine-cluster solution were given alphanumeric </w:t>
        </w:r>
        <w:r w:rsidR="00943363" w:rsidRPr="001D7F8A">
          <w:rPr>
            <w:rFonts w:ascii="Times" w:hAnsi="Times"/>
            <w:sz w:val="24"/>
            <w:szCs w:val="24"/>
          </w:rPr>
          <w:t>label</w:t>
        </w:r>
        <w:r w:rsidR="000B042F" w:rsidRPr="001D7F8A">
          <w:rPr>
            <w:rFonts w:ascii="Times" w:hAnsi="Times"/>
            <w:sz w:val="24"/>
            <w:szCs w:val="24"/>
          </w:rPr>
          <w:t xml:space="preserve">s in addition to </w:t>
        </w:r>
        <w:r w:rsidR="00893628" w:rsidRPr="001D7F8A">
          <w:rPr>
            <w:rFonts w:ascii="Times" w:hAnsi="Times"/>
            <w:sz w:val="24"/>
            <w:szCs w:val="24"/>
          </w:rPr>
          <w:t>descriptive</w:t>
        </w:r>
        <w:r w:rsidR="000B042F" w:rsidRPr="001D7F8A">
          <w:rPr>
            <w:rFonts w:ascii="Times" w:hAnsi="Times"/>
            <w:sz w:val="24"/>
            <w:szCs w:val="24"/>
          </w:rPr>
          <w:t xml:space="preserve"> names. </w:t>
        </w:r>
        <w:r w:rsidRPr="001D7F8A">
          <w:rPr>
            <w:rFonts w:ascii="Times" w:hAnsi="Times"/>
            <w:sz w:val="24"/>
            <w:szCs w:val="24"/>
          </w:rPr>
          <w:t xml:space="preserve"> </w:t>
        </w:r>
      </w:ins>
    </w:p>
    <w:p w14:paraId="6F155706" w14:textId="77777777" w:rsidR="007F249F" w:rsidRPr="001D7F8A" w:rsidRDefault="007F249F" w:rsidP="007F249F">
      <w:pPr>
        <w:pStyle w:val="Heading3"/>
        <w:spacing w:after="160" w:line="480" w:lineRule="auto"/>
        <w:rPr>
          <w:rFonts w:ascii="Times" w:hAnsi="Times"/>
          <w:b w:val="0"/>
          <w:i w:val="0"/>
          <w:sz w:val="24"/>
          <w:szCs w:val="24"/>
        </w:rPr>
      </w:pPr>
      <w:r w:rsidRPr="001D7F8A">
        <w:rPr>
          <w:rFonts w:ascii="Times" w:hAnsi="Times"/>
          <w:b w:val="0"/>
          <w:i w:val="0"/>
          <w:sz w:val="24"/>
          <w:szCs w:val="24"/>
        </w:rPr>
        <w:t>Co-activation profiles</w:t>
      </w:r>
    </w:p>
    <w:p w14:paraId="20B8819C" w14:textId="502F3E92" w:rsidR="007F249F" w:rsidRPr="001D7F8A" w:rsidRDefault="002E4129" w:rsidP="007F249F">
      <w:pPr>
        <w:pStyle w:val="Normal1"/>
        <w:spacing w:after="160"/>
        <w:rPr>
          <w:rFonts w:ascii="Times" w:hAnsi="Times"/>
          <w:sz w:val="24"/>
          <w:szCs w:val="24"/>
        </w:rPr>
      </w:pPr>
      <w:ins w:id="157" w:author="Alejandro De La Vega" w:date="2016-03-31T20:21:00Z">
        <w:r w:rsidRPr="001D7F8A">
          <w:rPr>
            <w:rFonts w:ascii="Times" w:hAnsi="Times"/>
            <w:color w:val="333333"/>
            <w:sz w:val="24"/>
            <w:szCs w:val="24"/>
            <w:highlight w:val="white"/>
          </w:rPr>
          <w:t xml:space="preserve">Next, we </w:t>
        </w:r>
        <w:r w:rsidR="00614B0E" w:rsidRPr="001D7F8A">
          <w:rPr>
            <w:rFonts w:ascii="Times" w:hAnsi="Times"/>
            <w:color w:val="333333"/>
            <w:sz w:val="24"/>
            <w:szCs w:val="24"/>
            <w:highlight w:val="white"/>
          </w:rPr>
          <w:t xml:space="preserve">analyzed the </w:t>
        </w:r>
        <w:r w:rsidR="003F383D" w:rsidRPr="001D7F8A">
          <w:rPr>
            <w:rFonts w:ascii="Times" w:hAnsi="Times"/>
            <w:color w:val="333333"/>
            <w:sz w:val="24"/>
            <w:szCs w:val="24"/>
            <w:highlight w:val="white"/>
          </w:rPr>
          <w:t>differences in whole brain co-activation between the resulting clusters</w:t>
        </w:r>
        <w:r w:rsidR="003C2FF9" w:rsidRPr="001D7F8A">
          <w:rPr>
            <w:rFonts w:ascii="Times" w:hAnsi="Times"/>
            <w:color w:val="333333"/>
            <w:sz w:val="24"/>
            <w:szCs w:val="24"/>
            <w:highlight w:val="white"/>
          </w:rPr>
          <w:t xml:space="preserve"> (Figure 1B)</w:t>
        </w:r>
        <w:r w:rsidR="003F383D" w:rsidRPr="001D7F8A">
          <w:rPr>
            <w:rFonts w:ascii="Times" w:hAnsi="Times"/>
            <w:color w:val="333333"/>
            <w:sz w:val="24"/>
            <w:szCs w:val="24"/>
            <w:highlight w:val="white"/>
          </w:rPr>
          <w:t xml:space="preserve">. </w:t>
        </w:r>
      </w:ins>
      <w:r w:rsidR="007F249F" w:rsidRPr="001D7F8A">
        <w:rPr>
          <w:rFonts w:ascii="Times" w:hAnsi="Times"/>
          <w:color w:val="333333"/>
          <w:sz w:val="24"/>
          <w:szCs w:val="24"/>
          <w:highlight w:val="white"/>
        </w:rPr>
        <w:t xml:space="preserve">To </w:t>
      </w:r>
      <w:ins w:id="158" w:author="Alejandro De La Vega" w:date="2016-03-31T20:21:00Z">
        <w:r w:rsidR="003F383D" w:rsidRPr="001D7F8A">
          <w:rPr>
            <w:rFonts w:ascii="Times" w:hAnsi="Times"/>
            <w:color w:val="333333"/>
            <w:sz w:val="24"/>
            <w:szCs w:val="24"/>
            <w:highlight w:val="white"/>
          </w:rPr>
          <w:t xml:space="preserve">highlight differences </w:t>
        </w:r>
        <w:r w:rsidR="003C2FF9" w:rsidRPr="001D7F8A">
          <w:rPr>
            <w:rFonts w:ascii="Times" w:hAnsi="Times"/>
            <w:color w:val="333333"/>
            <w:sz w:val="24"/>
            <w:szCs w:val="24"/>
            <w:highlight w:val="white"/>
          </w:rPr>
          <w:t>between clusters</w:t>
        </w:r>
        <w:r w:rsidR="003F383D" w:rsidRPr="001D7F8A">
          <w:rPr>
            <w:rFonts w:ascii="Times" w:hAnsi="Times"/>
            <w:color w:val="333333"/>
            <w:sz w:val="24"/>
            <w:szCs w:val="24"/>
            <w:highlight w:val="white"/>
          </w:rPr>
          <w:t xml:space="preserve">, we contrasted related sets of clusters. For the three-cluster solution, we contrasted the co-activation of each cluster </w:t>
        </w:r>
      </w:ins>
      <w:ins w:id="159" w:author="Alejandro De La Vega" w:date="2016-03-30T15:34:00Z">
        <w:r w:rsidR="005144FD" w:rsidRPr="001D7F8A">
          <w:rPr>
            <w:rFonts w:ascii="Times" w:hAnsi="Times"/>
            <w:color w:val="333333"/>
            <w:sz w:val="24"/>
            <w:szCs w:val="24"/>
            <w:highlight w:val="white"/>
          </w:rPr>
          <w:t xml:space="preserve">(e.g. </w:t>
        </w:r>
      </w:ins>
      <w:ins w:id="160" w:author="Alejandro De La Vega" w:date="2016-03-30T15:35:00Z">
        <w:r w:rsidR="005144FD" w:rsidRPr="001D7F8A">
          <w:rPr>
            <w:rFonts w:ascii="Times" w:hAnsi="Times"/>
            <w:color w:val="333333"/>
            <w:sz w:val="24"/>
            <w:szCs w:val="24"/>
            <w:highlight w:val="white"/>
          </w:rPr>
          <w:t xml:space="preserve">‘posterior zone’) </w:t>
        </w:r>
      </w:ins>
      <w:ins w:id="161" w:author="Alejandro De La Vega" w:date="2016-03-31T20:21:00Z">
        <w:r w:rsidR="008E1338" w:rsidRPr="001D7F8A">
          <w:rPr>
            <w:rFonts w:ascii="Times" w:hAnsi="Times"/>
            <w:color w:val="333333"/>
            <w:sz w:val="24"/>
            <w:szCs w:val="24"/>
            <w:highlight w:val="white"/>
          </w:rPr>
          <w:t>with</w:t>
        </w:r>
        <w:r w:rsidR="003F383D" w:rsidRPr="001D7F8A">
          <w:rPr>
            <w:rFonts w:ascii="Times" w:hAnsi="Times"/>
            <w:color w:val="333333"/>
            <w:sz w:val="24"/>
            <w:szCs w:val="24"/>
            <w:highlight w:val="white"/>
          </w:rPr>
          <w:t xml:space="preserve"> the other two clusters</w:t>
        </w:r>
      </w:ins>
      <w:ins w:id="162" w:author="Alejandro De La Vega" w:date="2016-03-30T15:35:00Z">
        <w:r w:rsidR="005144FD" w:rsidRPr="001D7F8A">
          <w:rPr>
            <w:rFonts w:ascii="Times" w:hAnsi="Times"/>
            <w:color w:val="333333"/>
            <w:sz w:val="24"/>
            <w:szCs w:val="24"/>
            <w:highlight w:val="white"/>
          </w:rPr>
          <w:t xml:space="preserve"> (e.g. ‘middle’ and ‘anterior’ zones)</w:t>
        </w:r>
      </w:ins>
      <w:ins w:id="163" w:author="Alejandro De La Vega" w:date="2016-03-31T20:21:00Z">
        <w:r w:rsidR="003F383D" w:rsidRPr="001D7F8A">
          <w:rPr>
            <w:rFonts w:ascii="Times" w:hAnsi="Times"/>
            <w:color w:val="333333"/>
            <w:sz w:val="24"/>
            <w:szCs w:val="24"/>
            <w:highlight w:val="white"/>
          </w:rPr>
          <w:t xml:space="preserve">. For the nine-cluster solution, we contrasted the co-activation of each cluster </w:t>
        </w:r>
      </w:ins>
      <w:ins w:id="164" w:author="Alejandro De La Vega" w:date="2016-03-30T15:35:00Z">
        <w:r w:rsidR="005144FD" w:rsidRPr="001D7F8A">
          <w:rPr>
            <w:rFonts w:ascii="Times" w:hAnsi="Times"/>
            <w:color w:val="333333"/>
            <w:sz w:val="24"/>
            <w:szCs w:val="24"/>
            <w:highlight w:val="white"/>
          </w:rPr>
          <w:t xml:space="preserve">(e.g. ‘SMA’) </w:t>
        </w:r>
      </w:ins>
      <w:ins w:id="165" w:author="Alejandro De La Vega" w:date="2016-03-31T20:21:00Z">
        <w:r w:rsidR="008E1338" w:rsidRPr="001D7F8A">
          <w:rPr>
            <w:rFonts w:ascii="Times" w:hAnsi="Times"/>
            <w:color w:val="333333"/>
            <w:sz w:val="24"/>
            <w:szCs w:val="24"/>
            <w:highlight w:val="white"/>
          </w:rPr>
          <w:t>with</w:t>
        </w:r>
        <w:r w:rsidR="003F383D" w:rsidRPr="001D7F8A">
          <w:rPr>
            <w:rFonts w:ascii="Times" w:hAnsi="Times"/>
            <w:color w:val="333333"/>
            <w:sz w:val="24"/>
            <w:szCs w:val="24"/>
            <w:highlight w:val="white"/>
          </w:rPr>
          <w:t xml:space="preserve"> spatially </w:t>
        </w:r>
        <w:r w:rsidR="008E1338" w:rsidRPr="001D7F8A">
          <w:rPr>
            <w:rFonts w:ascii="Times" w:hAnsi="Times"/>
            <w:color w:val="333333"/>
            <w:sz w:val="24"/>
            <w:szCs w:val="24"/>
            <w:highlight w:val="white"/>
          </w:rPr>
          <w:t>adjacent</w:t>
        </w:r>
        <w:r w:rsidR="003F383D" w:rsidRPr="001D7F8A">
          <w:rPr>
            <w:rFonts w:ascii="Times" w:hAnsi="Times"/>
            <w:color w:val="333333"/>
            <w:sz w:val="24"/>
            <w:szCs w:val="24"/>
            <w:highlight w:val="white"/>
          </w:rPr>
          <w:t xml:space="preserve"> clusters that</w:t>
        </w:r>
        <w:r w:rsidRPr="001D7F8A">
          <w:rPr>
            <w:rFonts w:ascii="Times" w:hAnsi="Times"/>
            <w:color w:val="333333"/>
            <w:sz w:val="24"/>
            <w:szCs w:val="24"/>
            <w:highlight w:val="white"/>
          </w:rPr>
          <w:t xml:space="preserve"> </w:t>
        </w:r>
        <w:r w:rsidR="00F627FA" w:rsidRPr="001D7F8A">
          <w:rPr>
            <w:rFonts w:ascii="Times" w:hAnsi="Times"/>
            <w:color w:val="333333"/>
            <w:sz w:val="24"/>
            <w:szCs w:val="24"/>
            <w:highlight w:val="white"/>
          </w:rPr>
          <w:t xml:space="preserve">fell within </w:t>
        </w:r>
        <w:r w:rsidR="003F383D" w:rsidRPr="001D7F8A">
          <w:rPr>
            <w:rFonts w:ascii="Times" w:hAnsi="Times"/>
            <w:color w:val="333333"/>
            <w:sz w:val="24"/>
            <w:szCs w:val="24"/>
            <w:highlight w:val="white"/>
          </w:rPr>
          <w:t xml:space="preserve">the same </w:t>
        </w:r>
        <w:r w:rsidR="000B042F" w:rsidRPr="001D7F8A">
          <w:rPr>
            <w:rFonts w:ascii="Times" w:hAnsi="Times"/>
            <w:color w:val="333333"/>
            <w:sz w:val="24"/>
            <w:szCs w:val="24"/>
            <w:highlight w:val="white"/>
          </w:rPr>
          <w:t>zone</w:t>
        </w:r>
        <w:r w:rsidR="003F383D" w:rsidRPr="001D7F8A">
          <w:rPr>
            <w:rFonts w:ascii="Times" w:hAnsi="Times"/>
            <w:color w:val="333333"/>
            <w:sz w:val="24"/>
            <w:szCs w:val="24"/>
            <w:highlight w:val="white"/>
          </w:rPr>
          <w:t xml:space="preserve"> </w:t>
        </w:r>
        <w:r w:rsidR="00F627FA" w:rsidRPr="001D7F8A">
          <w:rPr>
            <w:rFonts w:ascii="Times" w:hAnsi="Times"/>
            <w:color w:val="333333"/>
            <w:sz w:val="24"/>
            <w:szCs w:val="24"/>
            <w:highlight w:val="white"/>
          </w:rPr>
          <w:t xml:space="preserve">of </w:t>
        </w:r>
        <w:r w:rsidR="003F383D" w:rsidRPr="001D7F8A">
          <w:rPr>
            <w:rFonts w:ascii="Times" w:hAnsi="Times"/>
            <w:color w:val="333333"/>
            <w:sz w:val="24"/>
            <w:szCs w:val="24"/>
            <w:highlight w:val="white"/>
          </w:rPr>
          <w:t>the three-cluster solution</w:t>
        </w:r>
      </w:ins>
      <w:ins w:id="166" w:author="Alejandro De La Vega" w:date="2016-03-30T15:35:00Z">
        <w:r w:rsidR="005144FD" w:rsidRPr="001D7F8A">
          <w:rPr>
            <w:rFonts w:ascii="Times" w:hAnsi="Times"/>
            <w:color w:val="333333"/>
            <w:sz w:val="24"/>
            <w:szCs w:val="24"/>
            <w:highlight w:val="white"/>
          </w:rPr>
          <w:t xml:space="preserve"> (e.g. ‘pre-SMA’)</w:t>
        </w:r>
      </w:ins>
      <w:ins w:id="167" w:author="Alejandro De La Vega" w:date="2016-03-31T20:21:00Z">
        <w:r w:rsidR="003F383D" w:rsidRPr="001D7F8A">
          <w:rPr>
            <w:rFonts w:ascii="Times" w:hAnsi="Times"/>
            <w:color w:val="333333"/>
            <w:sz w:val="24"/>
            <w:szCs w:val="24"/>
            <w:highlight w:val="white"/>
          </w:rPr>
          <w:t>.  To do so</w:t>
        </w:r>
      </w:ins>
      <w:r w:rsidR="007F249F" w:rsidRPr="001D7F8A">
        <w:rPr>
          <w:rFonts w:ascii="Times" w:hAnsi="Times"/>
          <w:color w:val="333333"/>
          <w:sz w:val="24"/>
          <w:szCs w:val="24"/>
          <w:highlight w:val="white"/>
        </w:rPr>
        <w:t>, we performed a meta-</w:t>
      </w:r>
      <w:ins w:id="168" w:author="Alejandro De La Vega" w:date="2016-03-31T20:21:00Z">
        <w:r w:rsidR="003F383D" w:rsidRPr="001D7F8A">
          <w:rPr>
            <w:rFonts w:ascii="Times" w:hAnsi="Times"/>
            <w:color w:val="333333"/>
            <w:sz w:val="24"/>
            <w:szCs w:val="24"/>
            <w:highlight w:val="white"/>
          </w:rPr>
          <w:t xml:space="preserve">analytic contrast between </w:t>
        </w:r>
      </w:ins>
      <w:r w:rsidR="007F249F" w:rsidRPr="001D7F8A">
        <w:rPr>
          <w:rFonts w:ascii="Times" w:hAnsi="Times"/>
          <w:color w:val="333333"/>
          <w:sz w:val="24"/>
          <w:szCs w:val="24"/>
          <w:highlight w:val="white"/>
        </w:rPr>
        <w:t xml:space="preserve">studies that activated </w:t>
      </w:r>
      <w:ins w:id="169" w:author="Alejandro De La Vega" w:date="2016-03-31T20:21:00Z">
        <w:r w:rsidR="003F383D" w:rsidRPr="001D7F8A">
          <w:rPr>
            <w:rFonts w:ascii="Times" w:hAnsi="Times"/>
            <w:color w:val="333333"/>
            <w:sz w:val="24"/>
            <w:szCs w:val="24"/>
            <w:highlight w:val="white"/>
          </w:rPr>
          <w:t>a given cluster</w:t>
        </w:r>
        <w:r w:rsidR="005144FD"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 xml:space="preserve">and </w:t>
        </w:r>
      </w:ins>
      <w:r w:rsidR="007F249F" w:rsidRPr="001D7F8A">
        <w:rPr>
          <w:rFonts w:ascii="Times" w:hAnsi="Times"/>
          <w:color w:val="333333"/>
          <w:sz w:val="24"/>
          <w:szCs w:val="24"/>
        </w:rPr>
        <w:t xml:space="preserve">studies that </w:t>
      </w:r>
      <w:ins w:id="170" w:author="Alejandro De La Vega" w:date="2016-03-31T20:21:00Z">
        <w:r w:rsidR="003F383D" w:rsidRPr="001D7F8A">
          <w:rPr>
            <w:rFonts w:ascii="Times" w:hAnsi="Times"/>
            <w:color w:val="333333"/>
            <w:sz w:val="24"/>
            <w:szCs w:val="24"/>
            <w:highlight w:val="white"/>
          </w:rPr>
          <w:t>activated control</w:t>
        </w:r>
        <w:r w:rsidR="003C2FF9" w:rsidRPr="001D7F8A">
          <w:rPr>
            <w:rFonts w:ascii="Times" w:hAnsi="Times"/>
            <w:color w:val="333333"/>
            <w:sz w:val="24"/>
            <w:szCs w:val="24"/>
            <w:highlight w:val="white"/>
          </w:rPr>
          <w:t xml:space="preserve"> clusters</w:t>
        </w:r>
        <w:r w:rsidR="00F0192F" w:rsidRPr="001D7F8A">
          <w:rPr>
            <w:rFonts w:ascii="Times" w:hAnsi="Times"/>
            <w:color w:val="333333"/>
            <w:sz w:val="24"/>
            <w:szCs w:val="24"/>
            <w:highlight w:val="white"/>
          </w:rPr>
          <w:t>.</w:t>
        </w:r>
      </w:ins>
      <w:ins w:id="171" w:author="Alejandro De La Vega" w:date="2016-03-30T15:36:00Z">
        <w:r w:rsidR="005144FD" w:rsidRPr="001D7F8A">
          <w:rPr>
            <w:rFonts w:ascii="Times" w:hAnsi="Times"/>
            <w:color w:val="333333"/>
            <w:sz w:val="24"/>
            <w:szCs w:val="24"/>
            <w:highlight w:val="white"/>
          </w:rPr>
          <w:t xml:space="preserve"> </w:t>
        </w:r>
      </w:ins>
      <w:ins w:id="172" w:author="Alejandro De La Vega" w:date="2016-03-31T20:21:00Z">
        <w:r w:rsidR="003F383D" w:rsidRPr="001D7F8A">
          <w:rPr>
            <w:rFonts w:ascii="Times" w:hAnsi="Times"/>
            <w:color w:val="333333"/>
            <w:sz w:val="24"/>
            <w:szCs w:val="24"/>
            <w:highlight w:val="white"/>
          </w:rPr>
          <w:t>The resulting</w:t>
        </w:r>
        <w:r w:rsidR="003C2FF9" w:rsidRPr="001D7F8A">
          <w:rPr>
            <w:rFonts w:ascii="Times" w:hAnsi="Times"/>
            <w:color w:val="333333"/>
            <w:sz w:val="24"/>
            <w:szCs w:val="24"/>
            <w:highlight w:val="white"/>
          </w:rPr>
          <w:t xml:space="preserve"> images </w:t>
        </w:r>
        <w:r w:rsidR="00EC2478" w:rsidRPr="001D7F8A">
          <w:rPr>
            <w:rFonts w:ascii="Times" w:hAnsi="Times"/>
            <w:color w:val="333333"/>
            <w:sz w:val="24"/>
            <w:szCs w:val="24"/>
            <w:highlight w:val="white"/>
          </w:rPr>
          <w:t>identify</w:t>
        </w:r>
        <w:r w:rsidR="003F383D" w:rsidRPr="001D7F8A">
          <w:rPr>
            <w:rFonts w:ascii="Times" w:hAnsi="Times"/>
            <w:color w:val="333333"/>
            <w:sz w:val="24"/>
            <w:szCs w:val="24"/>
            <w:highlight w:val="white"/>
          </w:rPr>
          <w:t xml:space="preserve"> voxels </w:t>
        </w:r>
        <w:r w:rsidRPr="001D7F8A">
          <w:rPr>
            <w:rFonts w:ascii="Times" w:hAnsi="Times"/>
            <w:color w:val="333333"/>
            <w:sz w:val="24"/>
            <w:szCs w:val="24"/>
            <w:highlight w:val="white"/>
          </w:rPr>
          <w:t xml:space="preserve">with a greater probability of co-activating with </w:t>
        </w:r>
        <w:r w:rsidR="003F383D" w:rsidRPr="001D7F8A">
          <w:rPr>
            <w:rFonts w:ascii="Times" w:hAnsi="Times"/>
            <w:color w:val="333333"/>
            <w:sz w:val="24"/>
            <w:szCs w:val="24"/>
            <w:highlight w:val="white"/>
          </w:rPr>
          <w:t>the cluster of interest</w:t>
        </w:r>
        <w:r w:rsidR="003C2FF9" w:rsidRPr="001D7F8A">
          <w:rPr>
            <w:rFonts w:ascii="Times" w:hAnsi="Times"/>
            <w:color w:val="333333"/>
            <w:sz w:val="24"/>
            <w:szCs w:val="24"/>
            <w:highlight w:val="white"/>
          </w:rPr>
          <w:t xml:space="preserve"> than with</w:t>
        </w:r>
        <w:r w:rsidRPr="001D7F8A">
          <w:rPr>
            <w:rFonts w:ascii="Times" w:hAnsi="Times"/>
            <w:color w:val="333333"/>
            <w:sz w:val="24"/>
            <w:szCs w:val="24"/>
            <w:highlight w:val="white"/>
          </w:rPr>
          <w:t xml:space="preserve"> </w:t>
        </w:r>
        <w:r w:rsidR="003F383D" w:rsidRPr="001D7F8A">
          <w:rPr>
            <w:rFonts w:ascii="Times" w:hAnsi="Times"/>
            <w:color w:val="333333"/>
            <w:sz w:val="24"/>
            <w:szCs w:val="24"/>
            <w:highlight w:val="white"/>
          </w:rPr>
          <w:t xml:space="preserve">control clusters. For example, voxels in grey in the first panel of Figure 3B indicate voxels that are </w:t>
        </w:r>
        <w:r w:rsidRPr="001D7F8A">
          <w:rPr>
            <w:rFonts w:ascii="Times" w:hAnsi="Times"/>
            <w:color w:val="333333"/>
            <w:sz w:val="24"/>
            <w:szCs w:val="24"/>
            <w:highlight w:val="white"/>
          </w:rPr>
          <w:t>active</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more frequently in</w:t>
        </w:r>
      </w:ins>
      <w:r w:rsidR="007F249F" w:rsidRPr="001D7F8A">
        <w:rPr>
          <w:rFonts w:ascii="Times" w:hAnsi="Times"/>
          <w:color w:val="333333"/>
          <w:sz w:val="24"/>
          <w:szCs w:val="24"/>
        </w:rPr>
        <w:t xml:space="preserve"> studies </w:t>
      </w:r>
      <w:ins w:id="173" w:author="Alejandro De La Vega" w:date="2016-03-31T20:21:00Z">
        <w:r w:rsidRPr="001D7F8A">
          <w:rPr>
            <w:rFonts w:ascii="Times" w:hAnsi="Times"/>
            <w:color w:val="333333"/>
            <w:sz w:val="24"/>
            <w:szCs w:val="24"/>
            <w:highlight w:val="white"/>
          </w:rPr>
          <w:t xml:space="preserve">in which </w:t>
        </w:r>
        <w:r w:rsidR="00F0192F" w:rsidRPr="001D7F8A">
          <w:rPr>
            <w:rFonts w:ascii="Times" w:hAnsi="Times"/>
            <w:color w:val="333333"/>
            <w:sz w:val="24"/>
            <w:szCs w:val="24"/>
            <w:highlight w:val="white"/>
          </w:rPr>
          <w:t>SMA</w:t>
        </w:r>
        <w:r w:rsidR="000B042F" w:rsidRPr="001D7F8A">
          <w:rPr>
            <w:rFonts w:ascii="Times" w:hAnsi="Times"/>
            <w:color w:val="333333"/>
            <w:sz w:val="24"/>
            <w:szCs w:val="24"/>
            <w:highlight w:val="white"/>
          </w:rPr>
          <w:t xml:space="preserve"> [P1]</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is active </w:t>
        </w:r>
        <w:r w:rsidR="003F383D" w:rsidRPr="001D7F8A">
          <w:rPr>
            <w:rFonts w:ascii="Times" w:hAnsi="Times"/>
            <w:color w:val="333333"/>
            <w:sz w:val="24"/>
            <w:szCs w:val="24"/>
            <w:highlight w:val="white"/>
          </w:rPr>
          <w:t xml:space="preserve">than in </w:t>
        </w:r>
      </w:ins>
      <w:r w:rsidR="007F249F" w:rsidRPr="001D7F8A">
        <w:rPr>
          <w:rFonts w:ascii="Times" w:hAnsi="Times"/>
          <w:color w:val="333333"/>
          <w:sz w:val="24"/>
          <w:szCs w:val="24"/>
        </w:rPr>
        <w:t xml:space="preserve">studies </w:t>
      </w:r>
      <w:ins w:id="174" w:author="Alejandro De La Vega" w:date="2016-03-31T20:21:00Z">
        <w:r w:rsidR="003C2FF9" w:rsidRPr="001D7F8A">
          <w:rPr>
            <w:rFonts w:ascii="Times" w:hAnsi="Times"/>
            <w:color w:val="333333"/>
            <w:sz w:val="24"/>
            <w:szCs w:val="24"/>
            <w:highlight w:val="white"/>
          </w:rPr>
          <w:t xml:space="preserve">in which </w:t>
        </w:r>
        <w:r w:rsidR="003F383D" w:rsidRPr="001D7F8A">
          <w:rPr>
            <w:rFonts w:ascii="Times" w:hAnsi="Times"/>
            <w:color w:val="333333"/>
            <w:sz w:val="24"/>
            <w:szCs w:val="24"/>
            <w:highlight w:val="white"/>
          </w:rPr>
          <w:t>pre-SMA</w:t>
        </w:r>
        <w:r w:rsidR="000B042F" w:rsidRPr="001D7F8A">
          <w:rPr>
            <w:rFonts w:ascii="Times" w:hAnsi="Times"/>
            <w:color w:val="333333"/>
            <w:sz w:val="24"/>
            <w:szCs w:val="24"/>
            <w:highlight w:val="white"/>
          </w:rPr>
          <w:t xml:space="preserve"> [P2]</w:t>
        </w:r>
        <w:r w:rsidR="003C2FF9" w:rsidRPr="001D7F8A">
          <w:rPr>
            <w:rFonts w:ascii="Times" w:hAnsi="Times"/>
            <w:color w:val="333333"/>
            <w:sz w:val="24"/>
            <w:szCs w:val="24"/>
            <w:highlight w:val="white"/>
          </w:rPr>
          <w:t xml:space="preserve"> is active</w:t>
        </w:r>
        <w:r w:rsidR="003F383D"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We </w:t>
        </w:r>
      </w:ins>
      <w:r w:rsidR="007F249F" w:rsidRPr="001D7F8A">
        <w:rPr>
          <w:rFonts w:ascii="Times" w:hAnsi="Times"/>
          <w:color w:val="333333"/>
          <w:sz w:val="24"/>
          <w:szCs w:val="24"/>
        </w:rPr>
        <w:t xml:space="preserve">calculated p-values for each voxel using a two-way chi-square test </w:t>
      </w:r>
      <w:ins w:id="175" w:author="Alejandro De La Vega" w:date="2016-03-31T20:21:00Z">
        <w:r w:rsidR="00F0192F" w:rsidRPr="001D7F8A">
          <w:rPr>
            <w:rFonts w:ascii="Times" w:hAnsi="Times"/>
            <w:color w:val="333333"/>
            <w:sz w:val="24"/>
            <w:szCs w:val="24"/>
          </w:rPr>
          <w:t xml:space="preserve">between the two sets of studies </w:t>
        </w:r>
        <w:r w:rsidR="003F383D" w:rsidRPr="001D7F8A">
          <w:rPr>
            <w:rFonts w:ascii="Times" w:hAnsi="Times"/>
            <w:color w:val="333333"/>
            <w:sz w:val="24"/>
            <w:szCs w:val="24"/>
          </w:rPr>
          <w:t xml:space="preserve">and </w:t>
        </w:r>
      </w:ins>
      <w:r w:rsidR="007F249F" w:rsidRPr="001D7F8A">
        <w:rPr>
          <w:rFonts w:ascii="Times" w:hAnsi="Times"/>
          <w:color w:val="333333"/>
          <w:sz w:val="24"/>
          <w:szCs w:val="24"/>
        </w:rPr>
        <w:t xml:space="preserve">thresholded </w:t>
      </w:r>
      <w:ins w:id="176" w:author="Alejandro De La Vega" w:date="2016-03-31T20:21:00Z">
        <w:r w:rsidR="003C2FF9" w:rsidRPr="001D7F8A">
          <w:rPr>
            <w:rFonts w:ascii="Times" w:hAnsi="Times"/>
            <w:color w:val="333333"/>
            <w:sz w:val="24"/>
            <w:szCs w:val="24"/>
          </w:rPr>
          <w:t>the co-activation images</w:t>
        </w:r>
        <w:r w:rsidR="007F249F" w:rsidRPr="001D7F8A">
          <w:rPr>
            <w:rFonts w:ascii="Times" w:hAnsi="Times"/>
            <w:color w:val="333333"/>
            <w:sz w:val="24"/>
            <w:szCs w:val="24"/>
          </w:rPr>
          <w:t xml:space="preserve"> </w:t>
        </w:r>
      </w:ins>
      <w:r w:rsidR="007F249F" w:rsidRPr="001D7F8A">
        <w:rPr>
          <w:rFonts w:ascii="Times" w:hAnsi="Times"/>
          <w:color w:val="333333"/>
          <w:sz w:val="24"/>
          <w:szCs w:val="24"/>
        </w:rPr>
        <w:t xml:space="preserve">using </w:t>
      </w:r>
      <w:ins w:id="177" w:author="Alejandro De La Vega" w:date="2016-03-31T20:21:00Z">
        <w:r w:rsidR="00EE7544" w:rsidRPr="001D7F8A">
          <w:rPr>
            <w:rFonts w:ascii="Times" w:hAnsi="Times"/>
            <w:color w:val="333333"/>
            <w:sz w:val="24"/>
            <w:szCs w:val="24"/>
          </w:rPr>
          <w:t xml:space="preserve">the </w:t>
        </w:r>
      </w:ins>
      <w:r w:rsidR="007F249F" w:rsidRPr="001D7F8A">
        <w:rPr>
          <w:rFonts w:ascii="Times" w:hAnsi="Times"/>
          <w:color w:val="333333"/>
          <w:sz w:val="24"/>
          <w:szCs w:val="24"/>
        </w:rPr>
        <w:t xml:space="preserve">False Discovery Rate </w:t>
      </w:r>
      <w:ins w:id="178" w:author="Alejandro De La Vega" w:date="2016-03-31T20:21:00Z">
        <w:r w:rsidR="003F383D" w:rsidRPr="001D7F8A">
          <w:rPr>
            <w:rFonts w:ascii="Times" w:hAnsi="Times"/>
            <w:color w:val="333333"/>
            <w:sz w:val="24"/>
            <w:szCs w:val="24"/>
          </w:rPr>
          <w:t>(q</w:t>
        </w:r>
      </w:ins>
      <w:r w:rsidR="007F249F" w:rsidRPr="001D7F8A">
        <w:rPr>
          <w:rFonts w:ascii="Times" w:hAnsi="Times"/>
          <w:color w:val="333333"/>
          <w:sz w:val="24"/>
          <w:szCs w:val="24"/>
        </w:rPr>
        <w:t xml:space="preserve"> &lt; 0.01</w:t>
      </w:r>
      <w:ins w:id="179" w:author="Alejandro De La Vega" w:date="2016-03-31T20:21:00Z">
        <w:r w:rsidR="003F383D" w:rsidRPr="001D7F8A">
          <w:rPr>
            <w:rFonts w:ascii="Times" w:hAnsi="Times"/>
            <w:color w:val="333333"/>
            <w:sz w:val="24"/>
            <w:szCs w:val="24"/>
          </w:rPr>
          <w:t>)</w:t>
        </w:r>
        <w:r w:rsidRPr="001D7F8A">
          <w:rPr>
            <w:rFonts w:ascii="Times" w:hAnsi="Times"/>
            <w:color w:val="333333"/>
            <w:sz w:val="24"/>
            <w:szCs w:val="24"/>
          </w:rPr>
          <w:t>. The resulting images were</w:t>
        </w:r>
        <w:r w:rsidR="007F249F" w:rsidRPr="001D7F8A">
          <w:rPr>
            <w:rFonts w:ascii="Times" w:hAnsi="Times"/>
            <w:color w:val="333333"/>
            <w:sz w:val="24"/>
            <w:szCs w:val="24"/>
          </w:rPr>
          <w:t xml:space="preserve"> </w:t>
        </w:r>
      </w:ins>
      <w:r w:rsidR="007F249F" w:rsidRPr="001D7F8A">
        <w:rPr>
          <w:rFonts w:ascii="Times" w:hAnsi="Times"/>
          <w:color w:val="333333"/>
          <w:sz w:val="24"/>
          <w:szCs w:val="24"/>
        </w:rPr>
        <w:t>binarized for display</w:t>
      </w:r>
      <w:ins w:id="180" w:author="Alejandro De La Vega" w:date="2016-03-31T20:21:00Z">
        <w:r w:rsidRPr="001D7F8A">
          <w:rPr>
            <w:rFonts w:ascii="Times" w:hAnsi="Times"/>
            <w:color w:val="333333"/>
            <w:sz w:val="24"/>
            <w:szCs w:val="24"/>
          </w:rPr>
          <w:t xml:space="preserve"> purposes and visualized</w:t>
        </w:r>
      </w:ins>
      <w:r w:rsidR="007F249F" w:rsidRPr="001D7F8A">
        <w:rPr>
          <w:rFonts w:ascii="Times" w:hAnsi="Times"/>
          <w:color w:val="333333"/>
          <w:sz w:val="24"/>
          <w:szCs w:val="24"/>
        </w:rPr>
        <w:t xml:space="preserve"> using the NiLearn library for Python. </w:t>
      </w:r>
    </w:p>
    <w:p w14:paraId="6150FE09" w14:textId="77777777" w:rsidR="007F249F" w:rsidRPr="001D7F8A" w:rsidRDefault="007F249F" w:rsidP="007F249F">
      <w:pPr>
        <w:pStyle w:val="Heading3"/>
        <w:spacing w:before="0" w:after="160" w:line="480" w:lineRule="auto"/>
        <w:rPr>
          <w:rFonts w:ascii="Times" w:hAnsi="Times"/>
          <w:b w:val="0"/>
          <w:i w:val="0"/>
          <w:sz w:val="24"/>
          <w:szCs w:val="24"/>
        </w:rPr>
      </w:pPr>
      <w:bookmarkStart w:id="181" w:name="h.hzi400pibk7u" w:colFirst="0" w:colLast="0"/>
      <w:bookmarkEnd w:id="181"/>
      <w:r w:rsidRPr="001D7F8A">
        <w:rPr>
          <w:rFonts w:ascii="Times" w:hAnsi="Times"/>
          <w:b w:val="0"/>
          <w:i w:val="0"/>
          <w:sz w:val="24"/>
          <w:szCs w:val="24"/>
        </w:rPr>
        <w:t>Topic modeling</w:t>
      </w:r>
    </w:p>
    <w:p w14:paraId="7B2E7A3B" w14:textId="0C930299" w:rsidR="007F249F" w:rsidRPr="001D7F8A" w:rsidRDefault="007F249F" w:rsidP="007F249F">
      <w:pPr>
        <w:pStyle w:val="Normal1"/>
        <w:rPr>
          <w:rFonts w:ascii="Times" w:hAnsi="Times"/>
          <w:sz w:val="24"/>
          <w:szCs w:val="24"/>
        </w:rPr>
      </w:pPr>
      <w:r w:rsidRPr="001D7F8A">
        <w:rPr>
          <w:rFonts w:ascii="Times" w:hAnsi="Times"/>
          <w:color w:val="333333"/>
          <w:sz w:val="24"/>
          <w:szCs w:val="24"/>
          <w:highlight w:val="white"/>
        </w:rPr>
        <w:t>Although term-based meta-analysis maps in Neurosynth closely resemble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w:t>
      </w:r>
      <w:ins w:id="182" w:author="Alejandro De La Vega" w:date="2016-03-31T20:21:00Z">
        <w:r w:rsidR="001B2C6B" w:rsidRPr="001D7F8A">
          <w:rPr>
            <w:rFonts w:ascii="Times" w:hAnsi="Times"/>
            <w:color w:val="333333"/>
            <w:sz w:val="24"/>
            <w:szCs w:val="24"/>
            <w:highlight w:val="white"/>
          </w:rPr>
          <w:t xml:space="preserve"> problem</w:t>
        </w:r>
      </w:ins>
      <w:r w:rsidRPr="001D7F8A">
        <w:rPr>
          <w:rFonts w:ascii="Times" w:hAnsi="Times"/>
          <w:color w:val="333333"/>
          <w:sz w:val="24"/>
          <w:szCs w:val="24"/>
          <w:highlight w:val="white"/>
        </w:rPr>
        <w:t>, we employed a reduced semantic representation of the latent conceptual structure underlying the neuroimaging literature: a set of 60 topics derived using latent dirichlet allocation (LDA) topic-modeling</w:t>
      </w:r>
      <w:r w:rsidR="000A6366" w:rsidRPr="001D7F8A">
        <w:rPr>
          <w:rFonts w:ascii="Times" w:hAnsi="Times"/>
          <w:color w:val="333333"/>
          <w:sz w:val="24"/>
          <w:szCs w:val="24"/>
          <w:highlight w:val="white"/>
        </w:rPr>
        <w:t xml:space="preserve"> </w:t>
      </w:r>
      <w:r w:rsidR="000A6366"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C98D4F1A-AD6C-47F1-BFA3-55AB97BF2D4C&lt;/uuid&gt;&lt;priority&gt;0&lt;/priority&gt;&lt;publications&gt;&lt;publication&gt;&lt;volume&gt;3&lt;/volume&gt;&lt;publication_date&gt;99200303011200000000222000&lt;/publication_date&gt;&lt;startpage&gt;993&lt;/startpage&gt;&lt;title&gt;Latent dirichlet allocation&lt;/title&gt;&lt;uuid&gt;BA1C9115-5ED3-4B1B-940E-9152CD7B6021&lt;/uuid&gt;&lt;subtype&gt;400&lt;/subtype&gt;&lt;publisher&gt;JMLR.org&lt;/publisher&gt;&lt;type&gt;400&lt;/type&gt;&lt;endpage&gt;1022&lt;/endpage&gt;&lt;url&gt;http://dl.acm.org/citation.cfm?id=944919.944937&lt;/url&gt;&lt;bundle&gt;&lt;publication&gt;&lt;publisher&gt;JMLR.org&lt;/publisher&gt;&lt;title&gt;the Journal of machine Learning research&lt;/title&gt;&lt;type&gt;-100&lt;/type&gt;&lt;subtype&gt;-100&lt;/subtype&gt;&lt;uuid&gt;54D1AEBF-AF1C-487A-BB94-57C485CF729E&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rsidR="000A6366" w:rsidRPr="001D7F8A">
        <w:rPr>
          <w:rFonts w:ascii="Times" w:hAnsi="Times"/>
          <w:color w:val="333333"/>
          <w:sz w:val="24"/>
          <w:szCs w:val="24"/>
          <w:highlight w:val="white"/>
        </w:rPr>
        <w:fldChar w:fldCharType="separate"/>
      </w:r>
      <w:r w:rsidR="000A6366" w:rsidRPr="001D7F8A">
        <w:rPr>
          <w:rFonts w:ascii="Times" w:hAnsi="Times" w:cs="Cambria"/>
          <w:sz w:val="24"/>
          <w:szCs w:val="24"/>
        </w:rPr>
        <w:t>(Blei et al., 2003)</w:t>
      </w:r>
      <w:r w:rsidR="000A6366" w:rsidRPr="001D7F8A">
        <w:rPr>
          <w:rFonts w:ascii="Times" w:hAnsi="Times"/>
          <w:color w:val="333333"/>
          <w:sz w:val="24"/>
          <w:szCs w:val="24"/>
          <w:highlight w:val="white"/>
        </w:rPr>
        <w:fldChar w:fldCharType="end"/>
      </w:r>
      <w:r w:rsidRPr="001D7F8A">
        <w:rPr>
          <w:rFonts w:ascii="Times" w:hAnsi="Times"/>
          <w:color w:val="333333"/>
          <w:sz w:val="24"/>
          <w:szCs w:val="24"/>
          <w:highlight w:val="white"/>
        </w:rPr>
        <w:t xml:space="preserve">. This procedure was identical to that used in a previous study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71C5ECC4-3C7F-42A2-B50C-3E6B9E5A6B3D&lt;/uuid&gt;&lt;priority&gt;0&lt;/priority&gt;&lt;publications&gt;&lt;publication&gt;&lt;uuid&gt;32F29F0C-1EE9-4E46-A82A-BA85D8D31634&lt;/uuid&gt;&lt;volume&gt;8&lt;/volume&gt;&lt;accepted_date&gt;99201208021200000000222000&lt;/accepted_date&gt;&lt;doi&gt;10.1371/journal.pcbi.1002707&lt;/doi&gt;&lt;startpage&gt;e1002707&lt;/startpage&gt;&lt;publication_date&gt;99201200001200000000200000&lt;/publication_date&gt;&lt;url&gt;http://dx.plos.org/10.1371/journal.pcbi.1002707&lt;/url&gt;&lt;type&gt;400&lt;/type&gt;&lt;title&gt;Discovering relations between mind, brain, and mental disorders using topic mapping.&lt;/title&gt;&lt;submission_date&gt;99201205141200000000222000&lt;/submission_date&gt;&lt;number&gt;10&lt;/number&gt;&lt;institution&gt;Imaging Research Center and Departments of Psychology and Neurobiology, University of Texas, Austin, Texas, United States of America. poldrack@mail.utexas.edu&lt;/institution&gt;&lt;subtype&gt;400&lt;/subtype&gt;&lt;bundle&gt;&lt;publication&gt;&lt;publisher&gt;Public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role3&gt;0&lt;/role3&gt;&lt;fullname&gt;Olaf Sporns&lt;/fullname&gt;&lt;privacy_level&gt;0&lt;/privacy_level&gt;&lt;updated_at&gt;2015-12-13 04:40:41 +0000&lt;/updated_at&gt;&lt;publication_count&gt;13&lt;/publication_count&gt;&lt;is_me&gt;0&lt;/is_me&gt;&lt;initial&gt;S&lt;/initial&gt;&lt;searchresult&gt;0&lt;/searchresult&gt;&lt;role2&gt;0&lt;/role2&gt;&lt;standard_name&gt;Sporns, Olaf&lt;/standard_name&gt;&lt;uuid&gt;B1361C37-221A-4A69-B65A-CE53C0EE45CC&lt;/uuid&gt;&lt;name_string&gt;[1] Sporns [4] Olaf &lt;/name_string&gt;&lt;prename&gt;Olaf&lt;/prename&gt;&lt;role1&gt;0&lt;/role1&gt;&lt;type&gt;0&lt;/type&gt;&lt;label&gt;0&lt;/label&gt;&lt;role5&gt;0&lt;/role5&gt;&lt;firstName&gt;Olaf&lt;/firstName&gt;&lt;institutional&gt;0&lt;/institutional&gt;&lt;created_at&gt;2013-10-28 20:14:09 +0000&lt;/created_at&gt;&lt;role4&gt;0&lt;/role4&gt;&lt;surname&gt;Sporns&lt;/surname&gt;&lt;lastName&gt;Sporns&lt;/lastName&gt;&lt;flagged&gt;0&lt;/flagged&gt;&lt;/author&gt;&lt;/editors&gt;&lt;/publication&gt;&lt;/publications&gt;&lt;cites&gt;&lt;/cites&gt;&lt;/citation&gt;</w:instrText>
      </w:r>
      <w:r w:rsidRPr="001D7F8A">
        <w:rPr>
          <w:rFonts w:ascii="Times" w:hAnsi="Times"/>
          <w:color w:val="333333"/>
          <w:sz w:val="24"/>
          <w:szCs w:val="24"/>
          <w:highlight w:val="white"/>
        </w:rPr>
        <w:fldChar w:fldCharType="separate"/>
      </w:r>
      <w:r w:rsidR="000A6366" w:rsidRPr="001D7F8A">
        <w:rPr>
          <w:rFonts w:ascii="Times" w:hAnsi="Times" w:cs="Times"/>
          <w:sz w:val="24"/>
          <w:szCs w:val="24"/>
        </w:rPr>
        <w:t>(Poldrack et al., 2012a)</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except for the use of a smaller number of topics and a much larger version of the Neurosynth database. The generative topic model derives 60 independent topics from the co-occurrence across studies of all words in the abstracts fMRI studies in the database. Each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words that strongly load onto that topic. Out of the 60 generated topics, we excluded 25 topics representi</w:t>
      </w:r>
      <w:r w:rsidR="007C1D97" w:rsidRPr="001D7F8A">
        <w:rPr>
          <w:rFonts w:ascii="Times" w:hAnsi="Times"/>
          <w:color w:val="333333"/>
          <w:sz w:val="24"/>
          <w:szCs w:val="24"/>
          <w:highlight w:val="white"/>
        </w:rPr>
        <w:t>ng non-psychological phenomena–</w:t>
      </w:r>
      <w:r w:rsidRPr="001D7F8A">
        <w:rPr>
          <w:rFonts w:ascii="Times" w:hAnsi="Times"/>
          <w:color w:val="333333"/>
          <w:sz w:val="24"/>
          <w:szCs w:val="24"/>
          <w:highlight w:val="white"/>
        </w:rPr>
        <w:t xml:space="preserve"> such as the nature of the subject population (e.g. gender, special populations) and methods (e.g., words such as “images”, “voxels”)—</w:t>
      </w:r>
      <w:r w:rsidR="007C1D97" w:rsidRPr="001D7F8A">
        <w:rPr>
          <w:rFonts w:ascii="Times" w:hAnsi="Times"/>
          <w:color w:val="333333"/>
          <w:sz w:val="24"/>
          <w:szCs w:val="24"/>
          <w:highlight w:val="white"/>
        </w:rPr>
        <w:t xml:space="preserve"> </w:t>
      </w:r>
      <w:r w:rsidRPr="001D7F8A">
        <w:rPr>
          <w:rFonts w:ascii="Times" w:hAnsi="Times"/>
          <w:color w:val="333333"/>
          <w:sz w:val="24"/>
          <w:szCs w:val="24"/>
          <w:highlight w:val="white"/>
        </w:rPr>
        <w:t xml:space="preserve">resulting in 35 psychological </w:t>
      </w:r>
      <w:ins w:id="183" w:author="Alejandro De La Vega" w:date="2016-03-31T20:21:00Z">
        <w:r w:rsidR="000B042F" w:rsidRPr="001D7F8A">
          <w:rPr>
            <w:rFonts w:ascii="Times" w:hAnsi="Times"/>
            <w:color w:val="333333"/>
            <w:sz w:val="24"/>
            <w:szCs w:val="24"/>
            <w:highlight w:val="white"/>
          </w:rPr>
          <w:t>topics</w:t>
        </w:r>
      </w:ins>
      <w:r w:rsidRPr="001D7F8A">
        <w:rPr>
          <w:rFonts w:ascii="Times" w:hAnsi="Times"/>
          <w:color w:val="333333"/>
          <w:sz w:val="24"/>
          <w:szCs w:val="24"/>
          <w:highlight w:val="white"/>
        </w:rPr>
        <w:t xml:space="preserve">. </w:t>
      </w:r>
      <w:bookmarkStart w:id="184" w:name="h.8y1suy7cin8l" w:colFirst="0" w:colLast="0"/>
      <w:bookmarkEnd w:id="184"/>
      <w:r w:rsidR="00EB0085" w:rsidRPr="001D7F8A">
        <w:rPr>
          <w:rFonts w:ascii="Times" w:hAnsi="Times"/>
          <w:color w:val="333333"/>
          <w:sz w:val="24"/>
          <w:szCs w:val="24"/>
        </w:rPr>
        <w:t xml:space="preserve">See Table 1 for a list of topics most associated with MFC. </w:t>
      </w:r>
    </w:p>
    <w:p w14:paraId="411416E7" w14:textId="59E33FC1" w:rsidR="007F249F" w:rsidRPr="001D7F8A" w:rsidRDefault="007F249F" w:rsidP="007F249F">
      <w:pPr>
        <w:pStyle w:val="Heading3"/>
        <w:spacing w:after="160" w:line="480" w:lineRule="auto"/>
        <w:rPr>
          <w:rFonts w:ascii="Times" w:hAnsi="Times"/>
          <w:b w:val="0"/>
          <w:i w:val="0"/>
          <w:sz w:val="24"/>
          <w:szCs w:val="24"/>
        </w:rPr>
      </w:pPr>
      <w:bookmarkStart w:id="185" w:name="h.3yrjoxkkqysn" w:colFirst="0" w:colLast="0"/>
      <w:bookmarkEnd w:id="185"/>
      <w:r w:rsidRPr="001D7F8A">
        <w:rPr>
          <w:rFonts w:ascii="Times" w:hAnsi="Times"/>
          <w:b w:val="0"/>
          <w:i w:val="0"/>
          <w:sz w:val="24"/>
          <w:szCs w:val="24"/>
        </w:rPr>
        <w:t xml:space="preserve">Meta-analytic functional </w:t>
      </w:r>
      <w:ins w:id="186" w:author="Alejandro De La Vega" w:date="2016-03-31T20:21:00Z">
        <w:r w:rsidR="000B042F" w:rsidRPr="001D7F8A">
          <w:rPr>
            <w:rFonts w:ascii="Times" w:hAnsi="Times"/>
            <w:b w:val="0"/>
            <w:i w:val="0"/>
            <w:sz w:val="24"/>
            <w:szCs w:val="24"/>
          </w:rPr>
          <w:t xml:space="preserve">preference </w:t>
        </w:r>
        <w:r w:rsidR="001F66B3" w:rsidRPr="001D7F8A">
          <w:rPr>
            <w:rFonts w:ascii="Times" w:hAnsi="Times"/>
            <w:b w:val="0"/>
            <w:i w:val="0"/>
            <w:sz w:val="24"/>
            <w:szCs w:val="24"/>
          </w:rPr>
          <w:t>profiles</w:t>
        </w:r>
      </w:ins>
    </w:p>
    <w:p w14:paraId="3ABF844B" w14:textId="4D428CFB"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 xml:space="preserve">We generated functional </w:t>
      </w:r>
      <w:ins w:id="187" w:author="Alejandro De La Vega" w:date="2016-03-31T20:21:00Z">
        <w:r w:rsidR="003C2FF9" w:rsidRPr="001D7F8A">
          <w:rPr>
            <w:rFonts w:ascii="Times" w:hAnsi="Times"/>
            <w:color w:val="333333"/>
            <w:sz w:val="24"/>
            <w:szCs w:val="24"/>
            <w:highlight w:val="white"/>
          </w:rPr>
          <w:t xml:space="preserve">preference </w:t>
        </w:r>
      </w:ins>
      <w:r w:rsidRPr="001D7F8A">
        <w:rPr>
          <w:rFonts w:ascii="Times" w:hAnsi="Times"/>
          <w:color w:val="333333"/>
          <w:sz w:val="24"/>
          <w:szCs w:val="24"/>
          <w:highlight w:val="white"/>
        </w:rPr>
        <w:t xml:space="preserve">profiles by determining which psychological topics best predicted each MFC </w:t>
      </w:r>
      <w:ins w:id="188" w:author="Alejandro De La Vega" w:date="2016-03-31T20:21:00Z">
        <w:r w:rsidR="003C2FF9" w:rsidRPr="001D7F8A">
          <w:rPr>
            <w:rFonts w:ascii="Times" w:hAnsi="Times"/>
            <w:color w:val="333333"/>
            <w:sz w:val="24"/>
            <w:szCs w:val="24"/>
            <w:highlight w:val="white"/>
          </w:rPr>
          <w:t>cluster’s</w:t>
        </w:r>
      </w:ins>
      <w:r w:rsidRPr="001D7F8A">
        <w:rPr>
          <w:rFonts w:ascii="Times" w:hAnsi="Times"/>
          <w:color w:val="333333"/>
          <w:sz w:val="24"/>
          <w:szCs w:val="24"/>
          <w:highlight w:val="white"/>
        </w:rPr>
        <w:t xml:space="preserve"> activity across fMRI studies</w:t>
      </w:r>
      <w:ins w:id="189" w:author="Alejandro De La Vega" w:date="2016-03-31T20:21:00Z">
        <w:r w:rsidR="003C2FF9" w:rsidRPr="001D7F8A">
          <w:rPr>
            <w:rFonts w:ascii="Times" w:hAnsi="Times"/>
            <w:color w:val="333333"/>
            <w:sz w:val="24"/>
            <w:szCs w:val="24"/>
            <w:highlight w:val="white"/>
          </w:rPr>
          <w:t xml:space="preserve"> (Figure 1C)</w:t>
        </w:r>
        <w:r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 First, we selected two sets of studies: studies that activated a given </w:t>
      </w:r>
      <w:ins w:id="190" w:author="Alejandro De La Vega" w:date="2016-03-31T20:21:00Z">
        <w:r w:rsidR="003C2FF9" w:rsidRPr="001D7F8A">
          <w:rPr>
            <w:rFonts w:ascii="Times" w:hAnsi="Times"/>
            <w:color w:val="333333"/>
            <w:sz w:val="24"/>
            <w:szCs w:val="24"/>
            <w:highlight w:val="white"/>
          </w:rPr>
          <w:t>cluster</w:t>
        </w:r>
        <w:r w:rsidR="002E6CDF"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defined as activating at least 5% of voxels in the </w:t>
      </w:r>
      <w:ins w:id="191" w:author="Alejandro De La Vega" w:date="2016-03-31T20:21:00Z">
        <w:r w:rsidR="003C2FF9" w:rsidRPr="001D7F8A">
          <w:rPr>
            <w:rFonts w:ascii="Times" w:hAnsi="Times"/>
            <w:color w:val="333333"/>
            <w:sz w:val="24"/>
            <w:szCs w:val="24"/>
            <w:highlight w:val="white"/>
          </w:rPr>
          <w:t>cluster</w:t>
        </w:r>
        <w:r w:rsidR="00545025" w:rsidRPr="001D7F8A">
          <w:rPr>
            <w:rFonts w:ascii="Times" w:hAnsi="Times"/>
            <w:color w:val="333333"/>
            <w:sz w:val="24"/>
            <w:szCs w:val="24"/>
            <w:highlight w:val="white"/>
          </w:rPr>
          <w:softHyphen/>
          <w:t>–</w:t>
        </w:r>
      </w:ins>
      <w:r w:rsidRPr="001D7F8A">
        <w:rPr>
          <w:rFonts w:ascii="Times" w:hAnsi="Times"/>
          <w:color w:val="333333"/>
          <w:sz w:val="24"/>
          <w:szCs w:val="24"/>
          <w:highlight w:val="white"/>
        </w:rPr>
        <w:t xml:space="preserve"> and studies that did not</w:t>
      </w:r>
      <w:ins w:id="192" w:author="Alejandro De La Vega" w:date="2016-03-31T20:21:00Z">
        <w:r w:rsidR="00545025" w:rsidRPr="001D7F8A">
          <w:rPr>
            <w:rFonts w:ascii="Times" w:hAnsi="Times"/>
            <w:color w:val="333333"/>
            <w:sz w:val="24"/>
            <w:szCs w:val="24"/>
            <w:highlight w:val="white"/>
          </w:rPr>
          <w:t xml:space="preserve">– </w:t>
        </w:r>
      </w:ins>
      <w:r w:rsidRPr="001D7F8A">
        <w:rPr>
          <w:rFonts w:ascii="Times" w:hAnsi="Times"/>
          <w:color w:val="333333"/>
          <w:sz w:val="24"/>
          <w:szCs w:val="24"/>
          <w:highlight w:val="white"/>
        </w:rPr>
        <w:t xml:space="preserve">defined as activating no voxels in the </w:t>
      </w:r>
      <w:ins w:id="193" w:author="Alejandro De La Vega" w:date="2016-03-31T20:21:00Z">
        <w:r w:rsidR="003C2FF9" w:rsidRPr="001D7F8A">
          <w:rPr>
            <w:rFonts w:ascii="Times" w:hAnsi="Times"/>
            <w:color w:val="333333"/>
            <w:sz w:val="24"/>
            <w:szCs w:val="24"/>
            <w:highlight w:val="white"/>
          </w:rPr>
          <w:t>cluster</w:t>
        </w:r>
      </w:ins>
      <w:r w:rsidRPr="001D7F8A">
        <w:rPr>
          <w:rFonts w:ascii="Times" w:hAnsi="Times"/>
          <w:color w:val="333333"/>
          <w:sz w:val="24"/>
          <w:szCs w:val="24"/>
          <w:highlight w:val="white"/>
        </w:rPr>
        <w:t xml:space="preserve">. For each </w:t>
      </w:r>
      <w:ins w:id="194" w:author="Alejandro De La Vega" w:date="2016-03-31T20:21:00Z">
        <w:r w:rsidR="003C2FF9" w:rsidRPr="001D7F8A">
          <w:rPr>
            <w:rFonts w:ascii="Times" w:hAnsi="Times"/>
            <w:color w:val="333333"/>
            <w:sz w:val="24"/>
            <w:szCs w:val="24"/>
            <w:highlight w:val="white"/>
          </w:rPr>
          <w:t>cluster</w:t>
        </w:r>
      </w:ins>
      <w:r w:rsidRPr="001D7F8A">
        <w:rPr>
          <w:rFonts w:ascii="Times" w:hAnsi="Times"/>
          <w:color w:val="333333"/>
          <w:sz w:val="24"/>
          <w:szCs w:val="24"/>
          <w:highlight w:val="white"/>
        </w:rPr>
        <w:t xml:space="preserve">, we trained a naive Bayes classifier to discriminate these two sets of studies based on psychological </w:t>
      </w:r>
      <w:ins w:id="195" w:author="Alejandro De La Vega" w:date="2016-03-31T20:21:00Z">
        <w:r w:rsidR="000B042F" w:rsidRPr="001D7F8A">
          <w:rPr>
            <w:rFonts w:ascii="Times" w:hAnsi="Times"/>
            <w:color w:val="333333"/>
            <w:sz w:val="24"/>
            <w:szCs w:val="24"/>
            <w:highlight w:val="white"/>
          </w:rPr>
          <w:t>topics</w:t>
        </w:r>
      </w:ins>
      <w:r w:rsidRPr="001D7F8A">
        <w:rPr>
          <w:rFonts w:ascii="Times" w:hAnsi="Times"/>
          <w:color w:val="333333"/>
          <w:sz w:val="24"/>
          <w:szCs w:val="24"/>
          <w:highlight w:val="white"/>
        </w:rPr>
        <w:t xml:space="preserve"> herein. We chose naive Bayes because (i) we have previously had success applying this algorithm to Neurosynth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7917DB17-72F6-487E-B079-2FE90414E972&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(Yarkoni et al., 2011)</w:t>
      </w:r>
      <w:r w:rsidRPr="001D7F8A">
        <w:rPr>
          <w:rFonts w:ascii="Times" w:hAnsi="Times"/>
          <w:color w:val="333333"/>
          <w:sz w:val="24"/>
          <w:szCs w:val="24"/>
          <w:highlight w:val="white"/>
        </w:rPr>
        <w:fldChar w:fldCharType="end"/>
      </w:r>
      <w:r w:rsidRPr="001D7F8A">
        <w:rPr>
          <w:rFonts w:ascii="Times" w:hAnsi="Times"/>
          <w:color w:val="333333"/>
          <w:sz w:val="24"/>
          <w:szCs w:val="24"/>
          <w:highlight w:val="white"/>
        </w:rPr>
        <w:t>; (</w:t>
      </w:r>
      <w:ins w:id="196" w:author="Alejandro De La Vega" w:date="2016-03-31T20:21:00Z">
        <w:r w:rsidRPr="001D7F8A">
          <w:rPr>
            <w:rFonts w:ascii="Times" w:hAnsi="Times"/>
            <w:color w:val="333333"/>
            <w:sz w:val="24"/>
            <w:szCs w:val="24"/>
            <w:highlight w:val="white"/>
          </w:rPr>
          <w:t>ii</w:t>
        </w:r>
      </w:ins>
      <w:r w:rsidRPr="001D7F8A">
        <w:rPr>
          <w:rFonts w:ascii="Times" w:hAnsi="Times"/>
          <w:color w:val="333333"/>
          <w:sz w:val="24"/>
          <w:szCs w:val="24"/>
          <w:highlight w:val="white"/>
        </w:rPr>
        <w:t xml:space="preserve">) these algorithms perform well on many types of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&lt;citation&gt;&lt;uuid&gt;E652FBF4-5AF0-4836-98FD-A0D2F799B8D7&lt;/uuid&gt;&lt;priority&gt;0&lt;/priority&gt;&lt;publications&gt;&lt;publication&gt;&lt;publication_date&gt;99200000001200000000200000&lt;/publication_date&gt;&lt;startpage&gt;9&lt;/startpage&gt;&lt;title&gt;An evaluation of naive bayesian anti-spam filtering&lt;/title&gt;&lt;uuid&gt;458CDF28-69F0-48A3-B701-BF889709207F&lt;/uuid&gt;&lt;subtype&gt;400&lt;/subtype&gt;&lt;endpage&gt;17&lt;/endpage&gt;&lt;type&gt;400&lt;/type&gt;&lt;place&gt;Barcelona, Spain&lt;/place&gt;&lt;url&gt;http://arxiv.org/abs/cs/0006013&lt;/url&gt;&lt;bundle&gt;&lt;publication&gt;&lt;publisher&gt;Cornell University Library&lt;/publisher&gt;&lt;title&gt;Proceedings of the workshop on Machine Learning in the New Information Age&lt;/title&gt;&lt;type&gt;-100&lt;/type&gt;&lt;subtype&gt;-100&lt;/subtype&gt;&lt;uuid&gt;9480F00E-E8D1-4D46-B9D8-9C1CA82DE455&lt;/uuid&gt;&lt;/publication&gt;&lt;/bundle&gt;&lt;authors&gt;&lt;author&gt;&lt;firstName&gt;I&lt;/firstName&gt;&lt;lastName&gt;Androutsopoulos&lt;/lastName&gt;&lt;/author&gt;&lt;author&gt;&lt;firstName&gt;J&lt;/firstName&gt;&lt;lastName&gt;Koutsias&lt;/lastName&gt;&lt;/author&gt;&lt;author&gt;&lt;firstName&gt;K&lt;/firstName&gt;&lt;middleNames&gt;V&lt;/middleNames&gt;&lt;lastName&gt;Chandrinos&lt;/lastName&gt;&lt;/author&gt;&lt;/authors&gt;&lt;editors&gt;&lt;author&gt;&lt;firstName&gt;G&lt;/firstName&gt;&lt;lastName&gt;Potamias&lt;/lastName&gt;&lt;/author&gt;&lt;author&gt;&lt;firstName&gt;V&lt;/firstName&gt;&lt;lastName&gt;Moustakis&lt;/lastName&gt;&lt;/author&gt;&lt;author&gt;&lt;nonDroppingParticle&gt;van&lt;/nonDroppingParticle&gt;&lt;firstName&gt;M&lt;/firstName&gt;&lt;lastName&gt;Someren&lt;/lastName&gt;&lt;/author&gt;&lt;/edit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(Androutsopoulos et al., 2000)</w:t>
      </w:r>
      <w:r w:rsidRPr="001D7F8A">
        <w:rPr>
          <w:rFonts w:ascii="Times" w:hAnsi="Times"/>
          <w:color w:val="333333"/>
          <w:sz w:val="24"/>
          <w:szCs w:val="24"/>
          <w:highlight w:val="white"/>
        </w:rPr>
        <w:fldChar w:fldCharType="end"/>
      </w:r>
      <w:r w:rsidR="007C1D97" w:rsidRPr="001D7F8A">
        <w:rPr>
          <w:rFonts w:ascii="Times" w:hAnsi="Times"/>
          <w:color w:val="333333"/>
          <w:sz w:val="24"/>
          <w:szCs w:val="24"/>
          <w:highlight w:val="white"/>
        </w:rPr>
        <w:t>;</w:t>
      </w:r>
      <w:r w:rsidRPr="001D7F8A">
        <w:rPr>
          <w:rFonts w:ascii="Times" w:hAnsi="Times"/>
          <w:color w:val="333333"/>
          <w:sz w:val="24"/>
          <w:szCs w:val="24"/>
          <w:highlight w:val="white"/>
        </w:rPr>
        <w:t xml:space="preserve"> (iii) they require almost no tuning of parameters to achieve a high level of performance</w:t>
      </w:r>
      <w:r w:rsidRPr="001D7F8A">
        <w:rPr>
          <w:rFonts w:ascii="Times" w:hAnsi="Times"/>
          <w:color w:val="333333"/>
          <w:sz w:val="24"/>
          <w:szCs w:val="24"/>
        </w:rPr>
        <w:t>; and (iv) they produce highly interpretable solutions, in contrast to many other machine learning approaches (e.g., support vector machines or decision tree forests).</w:t>
      </w:r>
    </w:p>
    <w:p w14:paraId="60430C0F" w14:textId="124AC5EB" w:rsidR="007F249F" w:rsidRPr="001D7F8A" w:rsidRDefault="007F249F" w:rsidP="007F249F">
      <w:pPr>
        <w:pStyle w:val="Normal1"/>
        <w:spacing w:after="160"/>
        <w:rPr>
          <w:rFonts w:ascii="Times" w:hAnsi="Times"/>
          <w:sz w:val="24"/>
          <w:szCs w:val="24"/>
        </w:rPr>
      </w:pPr>
      <w:r w:rsidRPr="001D7F8A">
        <w:rPr>
          <w:rFonts w:ascii="Times" w:hAnsi="Times"/>
          <w:color w:val="333333"/>
          <w:sz w:val="24"/>
          <w:szCs w:val="24"/>
          <w:highlight w:val="white"/>
        </w:rPr>
        <w:t xml:space="preserve">We </w:t>
      </w:r>
      <w:ins w:id="197" w:author="Alejandro De La Vega" w:date="2016-03-31T20:21:00Z">
        <w:r w:rsidR="009C67DC" w:rsidRPr="001D7F8A">
          <w:rPr>
            <w:rFonts w:ascii="Times" w:hAnsi="Times"/>
            <w:color w:val="333333"/>
            <w:sz w:val="24"/>
            <w:szCs w:val="24"/>
            <w:highlight w:val="white"/>
          </w:rPr>
          <w:t>trained models</w:t>
        </w:r>
      </w:ins>
      <w:r w:rsidRPr="001D7F8A">
        <w:rPr>
          <w:rFonts w:ascii="Times" w:hAnsi="Times"/>
          <w:color w:val="333333"/>
          <w:sz w:val="24"/>
          <w:szCs w:val="24"/>
          <w:highlight w:val="white"/>
        </w:rPr>
        <w:t xml:space="preserve"> to predict </w:t>
      </w:r>
      <w:ins w:id="198" w:author="Alejandro De La Vega" w:date="2016-03-31T20:21:00Z">
        <w:r w:rsidR="003C6F6E" w:rsidRPr="001D7F8A">
          <w:rPr>
            <w:rFonts w:ascii="Times" w:hAnsi="Times"/>
            <w:color w:val="333333"/>
            <w:sz w:val="24"/>
            <w:szCs w:val="24"/>
            <w:highlight w:val="white"/>
          </w:rPr>
          <w:t>whether</w:t>
        </w:r>
        <w:r w:rsidR="005D1770" w:rsidRPr="001D7F8A">
          <w:rPr>
            <w:rFonts w:ascii="Times" w:hAnsi="Times"/>
            <w:color w:val="333333"/>
            <w:sz w:val="24"/>
            <w:szCs w:val="24"/>
            <w:highlight w:val="white"/>
          </w:rPr>
          <w:t xml:space="preserve"> or not</w:t>
        </w:r>
        <w:r w:rsidR="009C67DC" w:rsidRPr="001D7F8A">
          <w:rPr>
            <w:rFonts w:ascii="Times" w:hAnsi="Times"/>
            <w:color w:val="333333"/>
            <w:sz w:val="24"/>
            <w:szCs w:val="24"/>
            <w:highlight w:val="white"/>
          </w:rPr>
          <w:t xml:space="preserve"> fMRI studies </w:t>
        </w:r>
      </w:ins>
      <w:r w:rsidRPr="001D7F8A">
        <w:rPr>
          <w:rFonts w:ascii="Times" w:hAnsi="Times"/>
          <w:color w:val="333333"/>
          <w:sz w:val="24"/>
          <w:szCs w:val="24"/>
          <w:highlight w:val="white"/>
        </w:rPr>
        <w:t xml:space="preserve">activated </w:t>
      </w:r>
      <w:ins w:id="199" w:author="Alejandro De La Vega" w:date="2016-03-31T20:21:00Z">
        <w:r w:rsidR="009C67DC" w:rsidRPr="001D7F8A">
          <w:rPr>
            <w:rFonts w:ascii="Times" w:hAnsi="Times"/>
            <w:color w:val="333333"/>
            <w:sz w:val="24"/>
            <w:szCs w:val="24"/>
            <w:highlight w:val="white"/>
          </w:rPr>
          <w:t>each cluster</w:t>
        </w:r>
      </w:ins>
      <w:r w:rsidRPr="001D7F8A">
        <w:rPr>
          <w:rFonts w:ascii="Times" w:hAnsi="Times"/>
          <w:color w:val="333333"/>
          <w:sz w:val="24"/>
          <w:szCs w:val="24"/>
          <w:highlight w:val="white"/>
        </w:rPr>
        <w:t xml:space="preserve">, given the </w:t>
      </w:r>
      <w:ins w:id="200" w:author="Alejandro De La Vega" w:date="2016-03-31T20:21:00Z">
        <w:r w:rsidR="009C67DC" w:rsidRPr="001D7F8A">
          <w:rPr>
            <w:rFonts w:ascii="Times" w:hAnsi="Times"/>
            <w:color w:val="333333"/>
            <w:sz w:val="24"/>
            <w:szCs w:val="24"/>
            <w:highlight w:val="white"/>
          </w:rPr>
          <w:t xml:space="preserve">semantic </w:t>
        </w:r>
      </w:ins>
      <w:r w:rsidRPr="001D7F8A">
        <w:rPr>
          <w:rFonts w:ascii="Times" w:hAnsi="Times"/>
          <w:color w:val="333333"/>
          <w:sz w:val="24"/>
          <w:szCs w:val="24"/>
          <w:highlight w:val="white"/>
        </w:rPr>
        <w:t xml:space="preserve">content of the </w:t>
      </w:r>
      <w:ins w:id="201" w:author="Alejandro De La Vega" w:date="2016-03-31T20:21:00Z">
        <w:r w:rsidR="009C67DC" w:rsidRPr="001D7F8A">
          <w:rPr>
            <w:rFonts w:ascii="Times" w:hAnsi="Times"/>
            <w:color w:val="333333"/>
            <w:sz w:val="24"/>
            <w:szCs w:val="24"/>
            <w:highlight w:val="white"/>
          </w:rPr>
          <w:t>studies</w:t>
        </w:r>
      </w:ins>
      <w:r w:rsidRPr="001D7F8A">
        <w:rPr>
          <w:rFonts w:ascii="Times" w:hAnsi="Times"/>
          <w:color w:val="333333"/>
          <w:sz w:val="24"/>
          <w:szCs w:val="24"/>
          <w:highlight w:val="white"/>
        </w:rPr>
        <w:t xml:space="preserve">. In other words, if we know </w:t>
      </w:r>
      <w:ins w:id="202" w:author="Alejandro De La Vega" w:date="2016-03-31T20:21:00Z">
        <w:r w:rsidR="00545025" w:rsidRPr="001D7F8A">
          <w:rPr>
            <w:rFonts w:ascii="Times" w:hAnsi="Times"/>
            <w:color w:val="333333"/>
            <w:sz w:val="24"/>
            <w:szCs w:val="24"/>
            <w:highlight w:val="white"/>
          </w:rPr>
          <w:t xml:space="preserve">which </w:t>
        </w:r>
        <w:r w:rsidR="000B042F" w:rsidRPr="001D7F8A">
          <w:rPr>
            <w:rFonts w:ascii="Times" w:hAnsi="Times"/>
            <w:color w:val="333333"/>
            <w:sz w:val="24"/>
            <w:szCs w:val="24"/>
            <w:highlight w:val="white"/>
          </w:rPr>
          <w:t xml:space="preserve">psychological </w:t>
        </w:r>
        <w:r w:rsidR="00E2461E" w:rsidRPr="001D7F8A">
          <w:rPr>
            <w:rFonts w:ascii="Times" w:hAnsi="Times"/>
            <w:color w:val="333333"/>
            <w:sz w:val="24"/>
            <w:szCs w:val="24"/>
            <w:highlight w:val="white"/>
          </w:rPr>
          <w:t>topics</w:t>
        </w:r>
        <w:r w:rsidR="000B042F" w:rsidRPr="001D7F8A">
          <w:rPr>
            <w:rFonts w:ascii="Times" w:hAnsi="Times"/>
            <w:color w:val="333333"/>
            <w:sz w:val="24"/>
            <w:szCs w:val="24"/>
            <w:highlight w:val="white"/>
          </w:rPr>
          <w:t xml:space="preserve"> are </w:t>
        </w:r>
        <w:r w:rsidR="003E5763" w:rsidRPr="001D7F8A">
          <w:rPr>
            <w:rFonts w:ascii="Times" w:hAnsi="Times"/>
            <w:color w:val="333333"/>
            <w:sz w:val="24"/>
            <w:szCs w:val="24"/>
            <w:highlight w:val="white"/>
          </w:rPr>
          <w:t>mentioned</w:t>
        </w:r>
        <w:r w:rsidR="000B042F" w:rsidRPr="001D7F8A">
          <w:rPr>
            <w:rFonts w:ascii="Times" w:hAnsi="Times"/>
            <w:color w:val="333333"/>
            <w:sz w:val="24"/>
            <w:szCs w:val="24"/>
            <w:highlight w:val="white"/>
          </w:rPr>
          <w:t xml:space="preserve"> in</w:t>
        </w:r>
      </w:ins>
      <w:r w:rsidRPr="001D7F8A">
        <w:rPr>
          <w:rFonts w:ascii="Times" w:hAnsi="Times"/>
          <w:color w:val="333333"/>
          <w:sz w:val="24"/>
          <w:szCs w:val="24"/>
          <w:highlight w:val="white"/>
        </w:rPr>
        <w:t xml:space="preserve"> a study how well can we predict </w:t>
      </w:r>
      <w:ins w:id="203" w:author="Alejandro De La Vega" w:date="2016-03-31T20:21:00Z">
        <w:r w:rsidR="00D02C03" w:rsidRPr="001D7F8A">
          <w:rPr>
            <w:rFonts w:ascii="Times" w:hAnsi="Times"/>
            <w:color w:val="333333"/>
            <w:sz w:val="24"/>
            <w:szCs w:val="24"/>
            <w:highlight w:val="white"/>
          </w:rPr>
          <w:t>whether the study</w:t>
        </w:r>
        <w:r w:rsidRPr="001D7F8A">
          <w:rPr>
            <w:rFonts w:ascii="Times" w:hAnsi="Times"/>
            <w:color w:val="333333"/>
            <w:sz w:val="24"/>
            <w:szCs w:val="24"/>
            <w:highlight w:val="white"/>
          </w:rPr>
          <w:t xml:space="preserve"> </w:t>
        </w:r>
      </w:ins>
      <w:r w:rsidRPr="001D7F8A">
        <w:rPr>
          <w:rFonts w:ascii="Times" w:hAnsi="Times"/>
          <w:color w:val="333333"/>
          <w:sz w:val="24"/>
          <w:szCs w:val="24"/>
          <w:highlight w:val="white"/>
        </w:rPr>
        <w:t>activates a specif</w:t>
      </w:r>
      <w:r w:rsidR="007C1D97" w:rsidRPr="001D7F8A">
        <w:rPr>
          <w:rFonts w:ascii="Times" w:hAnsi="Times"/>
          <w:color w:val="333333"/>
          <w:sz w:val="24"/>
          <w:szCs w:val="24"/>
          <w:highlight w:val="white"/>
        </w:rPr>
        <w:t>ic region? We used 4-fold cross</w:t>
      </w:r>
      <w:ins w:id="204" w:author="Alejandro De La Vega" w:date="2016-03-31T20:21:00Z">
        <w:r w:rsidR="0025180C"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validation for testing and calculated the mean score across all folds as the final measure of performance. We scored our models using the area under the curve of the receiver operating characteristic (AUC-ROC) </w:t>
      </w:r>
      <w:ins w:id="205" w:author="Alejandro De La Vega" w:date="2016-03-31T20:21:00Z">
        <w:r w:rsidR="00BB072E"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a summary metric of classification performance that </w:t>
      </w:r>
      <w:ins w:id="206" w:author="Alejandro De La Vega" w:date="2016-03-31T20:21:00Z">
        <w:r w:rsidRPr="001D7F8A">
          <w:rPr>
            <w:rFonts w:ascii="Times" w:hAnsi="Times"/>
            <w:color w:val="333333"/>
            <w:sz w:val="24"/>
            <w:szCs w:val="24"/>
            <w:highlight w:val="white"/>
          </w:rPr>
          <w:t>take</w:t>
        </w:r>
        <w:r w:rsidR="001B2C6B" w:rsidRPr="001D7F8A">
          <w:rPr>
            <w:rFonts w:ascii="Times" w:hAnsi="Times"/>
            <w:color w:val="333333"/>
            <w:sz w:val="24"/>
            <w:szCs w:val="24"/>
            <w:highlight w:val="white"/>
          </w:rPr>
          <w:t>s</w:t>
        </w:r>
      </w:ins>
      <w:r w:rsidRPr="001D7F8A">
        <w:rPr>
          <w:rFonts w:ascii="Times" w:hAnsi="Times"/>
          <w:color w:val="333333"/>
          <w:sz w:val="24"/>
          <w:szCs w:val="24"/>
          <w:highlight w:val="white"/>
        </w:rPr>
        <w:t xml:space="preserve"> into account both sensitivity and specificity</w:t>
      </w:r>
      <w:ins w:id="207" w:author="Alejandro De La Vega" w:date="2016-03-31T20:21:00Z">
        <w:r w:rsidRPr="001D7F8A">
          <w:rPr>
            <w:rFonts w:ascii="Times" w:hAnsi="Times"/>
            <w:color w:val="333333"/>
            <w:sz w:val="24"/>
            <w:szCs w:val="24"/>
            <w:highlight w:val="white"/>
          </w:rPr>
          <w:t xml:space="preserve">. </w:t>
        </w:r>
        <w:r w:rsidR="009C67DC" w:rsidRPr="001D7F8A">
          <w:rPr>
            <w:rFonts w:ascii="Times" w:hAnsi="Times"/>
            <w:color w:val="333333"/>
            <w:sz w:val="24"/>
            <w:szCs w:val="24"/>
            <w:highlight w:val="white"/>
          </w:rPr>
          <w:t>AUC-ROC was chosen</w:t>
        </w:r>
      </w:ins>
      <w:r w:rsidRPr="001D7F8A">
        <w:rPr>
          <w:rFonts w:ascii="Times" w:hAnsi="Times"/>
          <w:color w:val="333333"/>
          <w:sz w:val="24"/>
          <w:szCs w:val="24"/>
          <w:highlight w:val="white"/>
        </w:rPr>
        <w:t xml:space="preserve"> because this measure is not detrimentally affected by unbalanced data </w:t>
      </w:r>
      <w:r w:rsidRPr="001D7F8A">
        <w:rPr>
          <w:rFonts w:ascii="Times" w:hAnsi="Times"/>
          <w:color w:val="333333"/>
          <w:sz w:val="24"/>
          <w:szCs w:val="24"/>
          <w:highlight w:val="white"/>
        </w:rPr>
        <w:fldChar w:fldCharType="begin"/>
      </w:r>
      <w:r w:rsidR="00A200D3" w:rsidRPr="001D7F8A">
        <w:rPr>
          <w:rFonts w:ascii="Times" w:hAnsi="Times"/>
          <w:color w:val="333333"/>
          <w:sz w:val="24"/>
          <w:szCs w:val="24"/>
          <w:highlight w:val="white"/>
        </w:rPr>
        <w:instrText xml:space="preserve"> ADDIN PAPERS2_CITATIONS &lt;citation&gt;&lt;uuid&gt;80815C85-3891-4CE3-96A4-3D9AFCCA7BCA&lt;/uuid&gt;&lt;priority&gt;0&lt;/priority&gt;&lt;publications&gt;&lt;publication&gt;&lt;uuid&gt;C4236CA5-F476-4CB1-BAE6-06F0ECE8468E&lt;/uuid&gt;&lt;volume&gt;2013&lt;/volume&gt;&lt;doi&gt;10.1109/ACII.2013.47&lt;/doi&gt;&lt;startpage&gt;245&lt;/startpage&gt;&lt;publication_date&gt;99201300001200000000200000&lt;/publication_date&gt;&lt;url&gt;http://ieeexplore.ieee.org/lpdocs/epic03/wrapper.htm?arnumber=6681438&lt;/url&gt;&lt;type&gt;400&lt;/type&gt;&lt;title&gt;Facing Imbalanced Data Recommendations for the Use of Performance Metrics.&lt;/title&gt;&lt;publisher&gt;IEEE&lt;/publisher&gt;&lt;institution&gt;Carnegie Mellon University, Pittsburgh, PA.&lt;/institution&gt;&lt;subtype&gt;400&lt;/subtype&gt;&lt;endpage&gt;251&lt;/endpage&gt;&lt;bundle&gt;&lt;publication&gt;&lt;title&gt;International Conference on Affective Computing and Intelligent Interaction and workshops : [proceedings]. ACII (Conference)&lt;/title&gt;&lt;type&gt;-100&lt;/type&gt;&lt;subtype&gt;-100&lt;/subtype&gt;&lt;uuid&gt;745A6CDA-0B4E-4DD3-8D9D-23CF17837E2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rsidRPr="001D7F8A">
        <w:rPr>
          <w:rFonts w:ascii="Times" w:hAnsi="Times"/>
          <w:color w:val="333333"/>
          <w:sz w:val="24"/>
          <w:szCs w:val="24"/>
          <w:highlight w:val="white"/>
        </w:rPr>
        <w:fldChar w:fldCharType="separate"/>
      </w:r>
      <w:r w:rsidRPr="001D7F8A">
        <w:rPr>
          <w:rFonts w:ascii="Times" w:hAnsi="Times" w:cs="Cambria"/>
          <w:sz w:val="24"/>
          <w:szCs w:val="24"/>
        </w:rPr>
        <w:t>(Jeni et al., 2013)</w:t>
      </w:r>
      <w:r w:rsidRPr="001D7F8A">
        <w:rPr>
          <w:rFonts w:ascii="Times" w:hAnsi="Times"/>
          <w:color w:val="333333"/>
          <w:sz w:val="24"/>
          <w:szCs w:val="24"/>
          <w:highlight w:val="white"/>
        </w:rPr>
        <w:fldChar w:fldCharType="end"/>
      </w:r>
      <w:ins w:id="208" w:author="Alejandro De La Vega" w:date="2016-03-31T20:21:00Z">
        <w:r w:rsidR="009C67DC" w:rsidRPr="001D7F8A">
          <w:rPr>
            <w:rFonts w:ascii="Times" w:hAnsi="Times"/>
            <w:color w:val="333333"/>
            <w:sz w:val="24"/>
            <w:szCs w:val="24"/>
            <w:highlight w:val="white"/>
          </w:rPr>
          <w:t>, which</w:t>
        </w:r>
      </w:ins>
      <w:r w:rsidRPr="001D7F8A">
        <w:rPr>
          <w:rFonts w:ascii="Times" w:hAnsi="Times"/>
          <w:color w:val="333333"/>
          <w:sz w:val="24"/>
          <w:szCs w:val="24"/>
          <w:highlight w:val="white"/>
        </w:rPr>
        <w:t xml:space="preserve"> was important because each region varied in the ratio of studies that activated it to the studies that did not. </w:t>
      </w:r>
    </w:p>
    <w:p w14:paraId="1D935BCA" w14:textId="51855FE4" w:rsidR="007F249F" w:rsidRPr="001D7F8A" w:rsidRDefault="007F249F" w:rsidP="00B932A5">
      <w:pPr>
        <w:pStyle w:val="Normal1"/>
        <w:spacing w:after="160"/>
        <w:rPr>
          <w:rFonts w:ascii="Times" w:hAnsi="Times"/>
          <w:sz w:val="24"/>
          <w:szCs w:val="24"/>
        </w:rPr>
      </w:pPr>
      <w:r w:rsidRPr="001D7F8A">
        <w:rPr>
          <w:rFonts w:ascii="Times" w:hAnsi="Times"/>
          <w:color w:val="333333"/>
          <w:sz w:val="24"/>
          <w:szCs w:val="24"/>
          <w:highlight w:val="white"/>
        </w:rPr>
        <w:t xml:space="preserve">To generate functional </w:t>
      </w:r>
      <w:ins w:id="209" w:author="Alejandro De La Vega" w:date="2016-03-31T20:21:00Z">
        <w:r w:rsidR="003C2FF9" w:rsidRPr="001D7F8A">
          <w:rPr>
            <w:rFonts w:ascii="Times" w:hAnsi="Times"/>
            <w:color w:val="333333"/>
            <w:sz w:val="24"/>
            <w:szCs w:val="24"/>
            <w:highlight w:val="white"/>
          </w:rPr>
          <w:t>preference</w:t>
        </w:r>
      </w:ins>
      <w:r w:rsidRPr="001D7F8A">
        <w:rPr>
          <w:rFonts w:ascii="Times" w:hAnsi="Times"/>
          <w:color w:val="333333"/>
          <w:sz w:val="24"/>
          <w:szCs w:val="24"/>
          <w:highlight w:val="white"/>
        </w:rPr>
        <w:t xml:space="preserve"> profiles, we extracted from the naive Bayes models the log odds-ratio </w:t>
      </w:r>
      <w:ins w:id="210" w:author="Alejandro De La Vega" w:date="2016-03-31T20:21:00Z">
        <w:r w:rsidR="00B42392" w:rsidRPr="001D7F8A">
          <w:rPr>
            <w:rFonts w:ascii="Times" w:hAnsi="Times"/>
            <w:color w:val="333333"/>
            <w:sz w:val="24"/>
            <w:szCs w:val="24"/>
            <w:highlight w:val="white"/>
          </w:rPr>
          <w:t xml:space="preserve">(LOR) </w:t>
        </w:r>
      </w:ins>
      <w:r w:rsidRPr="001D7F8A">
        <w:rPr>
          <w:rFonts w:ascii="Times" w:hAnsi="Times"/>
          <w:color w:val="333333"/>
          <w:sz w:val="24"/>
          <w:szCs w:val="24"/>
          <w:highlight w:val="white"/>
        </w:rPr>
        <w:t xml:space="preserve">of a </w:t>
      </w:r>
      <w:ins w:id="211" w:author="Alejandro De La Vega" w:date="2016-03-31T20:21:00Z">
        <w:r w:rsidR="003C2FF9" w:rsidRPr="001D7F8A">
          <w:rPr>
            <w:rFonts w:ascii="Times" w:hAnsi="Times"/>
            <w:color w:val="333333"/>
            <w:sz w:val="24"/>
            <w:szCs w:val="24"/>
            <w:highlight w:val="white"/>
          </w:rPr>
          <w:t>topic</w:t>
        </w:r>
      </w:ins>
      <w:r w:rsidRPr="001D7F8A">
        <w:rPr>
          <w:rFonts w:ascii="Times" w:hAnsi="Times"/>
          <w:color w:val="333333"/>
          <w:sz w:val="24"/>
          <w:szCs w:val="24"/>
          <w:highlight w:val="white"/>
        </w:rPr>
        <w:t xml:space="preserve"> being present in active studies versus inactive studies</w:t>
      </w:r>
      <w:ins w:id="212" w:author="Alejandro De La Vega" w:date="2016-03-31T20:21:00Z">
        <w:r w:rsidR="009C67DC" w:rsidRPr="001D7F8A">
          <w:rPr>
            <w:rFonts w:ascii="Times" w:hAnsi="Times"/>
            <w:color w:val="333333"/>
            <w:sz w:val="24"/>
            <w:szCs w:val="24"/>
            <w:highlight w:val="white"/>
          </w:rPr>
          <w:t xml:space="preserve">. The </w:t>
        </w:r>
        <w:r w:rsidR="00545025" w:rsidRPr="001D7F8A">
          <w:rPr>
            <w:rFonts w:ascii="Times" w:hAnsi="Times"/>
            <w:color w:val="333333"/>
            <w:sz w:val="24"/>
            <w:szCs w:val="24"/>
            <w:highlight w:val="white"/>
          </w:rPr>
          <w:t xml:space="preserve">LOR </w:t>
        </w:r>
        <w:r w:rsidR="009C67DC" w:rsidRPr="001D7F8A">
          <w:rPr>
            <w:rFonts w:ascii="Times" w:hAnsi="Times"/>
            <w:color w:val="333333"/>
            <w:sz w:val="24"/>
            <w:szCs w:val="24"/>
            <w:highlight w:val="white"/>
          </w:rPr>
          <w:t>was</w:t>
        </w:r>
      </w:ins>
      <w:r w:rsidRPr="001D7F8A">
        <w:rPr>
          <w:rFonts w:ascii="Times" w:hAnsi="Times"/>
          <w:color w:val="333333"/>
          <w:sz w:val="24"/>
          <w:szCs w:val="24"/>
          <w:highlight w:val="white"/>
        </w:rPr>
        <w:t xml:space="preserve"> defined as the log of the ratio between the </w:t>
      </w:r>
      <w:ins w:id="213" w:author="Alejandro De La Vega" w:date="2016-03-31T20:21:00Z">
        <w:r w:rsidR="009C67DC" w:rsidRPr="001D7F8A">
          <w:rPr>
            <w:rFonts w:ascii="Times" w:hAnsi="Times"/>
            <w:color w:val="333333"/>
            <w:sz w:val="24"/>
            <w:szCs w:val="24"/>
            <w:highlight w:val="white"/>
          </w:rPr>
          <w:t>probability</w:t>
        </w:r>
      </w:ins>
      <w:r w:rsidRPr="001D7F8A">
        <w:rPr>
          <w:rFonts w:ascii="Times" w:hAnsi="Times"/>
          <w:color w:val="333333"/>
          <w:sz w:val="24"/>
          <w:szCs w:val="24"/>
          <w:highlight w:val="white"/>
        </w:rPr>
        <w:t xml:space="preserve"> of </w:t>
      </w:r>
      <w:ins w:id="214" w:author="Alejandro De La Vega" w:date="2016-03-31T20:21:00Z">
        <w:r w:rsidR="009C67DC" w:rsidRPr="001D7F8A">
          <w:rPr>
            <w:rFonts w:ascii="Times" w:hAnsi="Times"/>
            <w:color w:val="333333"/>
            <w:sz w:val="24"/>
            <w:szCs w:val="24"/>
            <w:highlight w:val="white"/>
          </w:rPr>
          <w:t xml:space="preserve">a </w:t>
        </w:r>
        <w:r w:rsidR="00545025" w:rsidRPr="001D7F8A">
          <w:rPr>
            <w:rFonts w:ascii="Times" w:hAnsi="Times"/>
            <w:color w:val="333333"/>
            <w:sz w:val="24"/>
            <w:szCs w:val="24"/>
            <w:highlight w:val="white"/>
          </w:rPr>
          <w:t xml:space="preserve">given </w:t>
        </w:r>
        <w:r w:rsidR="009C67DC" w:rsidRPr="001D7F8A">
          <w:rPr>
            <w:rFonts w:ascii="Times" w:hAnsi="Times"/>
            <w:color w:val="333333"/>
            <w:sz w:val="24"/>
            <w:szCs w:val="24"/>
            <w:highlight w:val="white"/>
          </w:rPr>
          <w:t>topic</w:t>
        </w:r>
      </w:ins>
      <w:r w:rsidRPr="001D7F8A">
        <w:rPr>
          <w:rFonts w:ascii="Times" w:hAnsi="Times"/>
          <w:color w:val="333333"/>
          <w:sz w:val="24"/>
          <w:szCs w:val="24"/>
          <w:highlight w:val="white"/>
        </w:rPr>
        <w:t xml:space="preserve"> in </w:t>
      </w:r>
      <w:ins w:id="215" w:author="Alejandro De La Vega" w:date="2016-03-31T20:21:00Z">
        <w:r w:rsidR="009C67DC" w:rsidRPr="001D7F8A">
          <w:rPr>
            <w:rFonts w:ascii="Times" w:hAnsi="Times"/>
            <w:color w:val="333333"/>
            <w:sz w:val="24"/>
            <w:szCs w:val="24"/>
            <w:highlight w:val="white"/>
          </w:rPr>
          <w:t xml:space="preserve">active </w:t>
        </w:r>
      </w:ins>
      <w:r w:rsidRPr="001D7F8A">
        <w:rPr>
          <w:rFonts w:ascii="Times" w:hAnsi="Times"/>
          <w:color w:val="333333"/>
          <w:sz w:val="24"/>
          <w:szCs w:val="24"/>
          <w:highlight w:val="white"/>
        </w:rPr>
        <w:t xml:space="preserve">studies </w:t>
      </w:r>
      <w:ins w:id="216" w:author="Alejandro De La Vega" w:date="2016-03-31T20:21:00Z">
        <w:r w:rsidR="00545025" w:rsidRPr="001D7F8A">
          <w:rPr>
            <w:rFonts w:ascii="Times" w:hAnsi="Times"/>
            <w:color w:val="333333"/>
            <w:sz w:val="24"/>
            <w:szCs w:val="24"/>
            <w:highlight w:val="white"/>
          </w:rPr>
          <w:t>and</w:t>
        </w:r>
        <w:r w:rsidR="009C67DC" w:rsidRPr="001D7F8A">
          <w:rPr>
            <w:rFonts w:ascii="Times" w:hAnsi="Times"/>
            <w:color w:val="333333"/>
            <w:sz w:val="24"/>
            <w:szCs w:val="24"/>
            <w:highlight w:val="white"/>
          </w:rPr>
          <w:t xml:space="preserve"> </w:t>
        </w:r>
      </w:ins>
      <w:r w:rsidRPr="001D7F8A">
        <w:rPr>
          <w:rFonts w:ascii="Times" w:hAnsi="Times"/>
          <w:color w:val="333333"/>
          <w:sz w:val="24"/>
          <w:szCs w:val="24"/>
          <w:highlight w:val="white"/>
        </w:rPr>
        <w:t xml:space="preserve">the </w:t>
      </w:r>
      <w:ins w:id="217" w:author="Alejandro De La Vega" w:date="2016-03-31T20:21:00Z">
        <w:r w:rsidR="009C67DC" w:rsidRPr="001D7F8A">
          <w:rPr>
            <w:rFonts w:ascii="Times" w:hAnsi="Times"/>
            <w:color w:val="333333"/>
            <w:sz w:val="24"/>
            <w:szCs w:val="24"/>
            <w:highlight w:val="white"/>
          </w:rPr>
          <w:t>probability of the topic</w:t>
        </w:r>
      </w:ins>
      <w:r w:rsidRPr="001D7F8A">
        <w:rPr>
          <w:rFonts w:ascii="Times" w:hAnsi="Times"/>
          <w:color w:val="333333"/>
          <w:sz w:val="24"/>
          <w:szCs w:val="24"/>
          <w:highlight w:val="white"/>
        </w:rPr>
        <w:t xml:space="preserve"> in </w:t>
      </w:r>
      <w:ins w:id="218" w:author="Alejandro De La Vega" w:date="2016-03-31T20:21:00Z">
        <w:r w:rsidR="009C67DC" w:rsidRPr="001D7F8A">
          <w:rPr>
            <w:rFonts w:ascii="Times" w:hAnsi="Times"/>
            <w:color w:val="333333"/>
            <w:sz w:val="24"/>
            <w:szCs w:val="24"/>
            <w:highlight w:val="white"/>
          </w:rPr>
          <w:t xml:space="preserve">inactive </w:t>
        </w:r>
      </w:ins>
      <w:r w:rsidRPr="001D7F8A">
        <w:rPr>
          <w:rFonts w:ascii="Times" w:hAnsi="Times"/>
          <w:color w:val="333333"/>
          <w:sz w:val="24"/>
          <w:szCs w:val="24"/>
          <w:highlight w:val="white"/>
        </w:rPr>
        <w:t>studies</w:t>
      </w:r>
      <w:ins w:id="219" w:author="Alejandro De La Vega" w:date="2016-03-31T20:21:00Z">
        <w:r w:rsidR="009C67DC" w:rsidRPr="001D7F8A">
          <w:rPr>
            <w:rFonts w:ascii="Times" w:hAnsi="Times"/>
            <w:color w:val="333333"/>
            <w:sz w:val="24"/>
            <w:szCs w:val="24"/>
            <w:highlight w:val="white"/>
          </w:rPr>
          <w:t>, for each region</w:t>
        </w:r>
      </w:ins>
      <w:r w:rsidR="007C1D97" w:rsidRPr="001D7F8A">
        <w:rPr>
          <w:rFonts w:ascii="Times" w:hAnsi="Times"/>
          <w:color w:val="333333"/>
          <w:sz w:val="24"/>
          <w:szCs w:val="24"/>
          <w:highlight w:val="white"/>
        </w:rPr>
        <w:t xml:space="preserve"> individually</w:t>
      </w:r>
      <w:ins w:id="220" w:author="Alejandro De La Vega" w:date="2016-03-31T20:21:00Z">
        <w:r w:rsidR="009C67DC" w:rsidRPr="001D7F8A">
          <w:rPr>
            <w:rFonts w:ascii="Times" w:hAnsi="Times"/>
            <w:color w:val="333333"/>
            <w:sz w:val="24"/>
            <w:szCs w:val="24"/>
            <w:highlight w:val="white"/>
          </w:rPr>
          <w:t xml:space="preserve">. </w:t>
        </w:r>
        <w:r w:rsidR="00B42392" w:rsidRPr="001D7F8A">
          <w:rPr>
            <w:rFonts w:ascii="Times" w:hAnsi="Times"/>
            <w:color w:val="333333"/>
            <w:sz w:val="24"/>
            <w:szCs w:val="24"/>
            <w:highlight w:val="white"/>
          </w:rPr>
          <w:t>LOR</w:t>
        </w:r>
      </w:ins>
      <w:r w:rsidRPr="001D7F8A">
        <w:rPr>
          <w:rFonts w:ascii="Times" w:hAnsi="Times"/>
          <w:color w:val="333333"/>
          <w:sz w:val="24"/>
          <w:szCs w:val="24"/>
          <w:highlight w:val="white"/>
        </w:rPr>
        <w:t xml:space="preserve"> values above 0 indicate that a </w:t>
      </w:r>
      <w:ins w:id="221" w:author="Alejandro De La Vega" w:date="2016-03-31T20:21:00Z">
        <w:r w:rsidR="000B042F" w:rsidRPr="001D7F8A">
          <w:rPr>
            <w:rFonts w:ascii="Times" w:hAnsi="Times"/>
            <w:color w:val="333333"/>
            <w:sz w:val="24"/>
            <w:szCs w:val="24"/>
            <w:highlight w:val="white"/>
          </w:rPr>
          <w:t>psychological topic</w:t>
        </w:r>
      </w:ins>
      <w:r w:rsidRPr="001D7F8A">
        <w:rPr>
          <w:rFonts w:ascii="Times" w:hAnsi="Times"/>
          <w:color w:val="333333"/>
          <w:sz w:val="24"/>
          <w:szCs w:val="24"/>
          <w:highlight w:val="white"/>
        </w:rPr>
        <w:t xml:space="preserve"> is predictive of activation of a given region. To determine the </w:t>
      </w:r>
      <w:ins w:id="222" w:author="Alejandro De La Vega" w:date="2016-03-31T20:21:00Z">
        <w:r w:rsidR="00D50741" w:rsidRPr="001D7F8A">
          <w:rPr>
            <w:rFonts w:ascii="Times" w:hAnsi="Times"/>
            <w:color w:val="333333"/>
            <w:sz w:val="24"/>
            <w:szCs w:val="24"/>
            <w:highlight w:val="white"/>
          </w:rPr>
          <w:t xml:space="preserve">statistical </w:t>
        </w:r>
      </w:ins>
      <w:r w:rsidRPr="001D7F8A">
        <w:rPr>
          <w:rFonts w:ascii="Times" w:hAnsi="Times"/>
          <w:color w:val="333333"/>
          <w:sz w:val="24"/>
          <w:szCs w:val="24"/>
          <w:highlight w:val="white"/>
        </w:rPr>
        <w:t xml:space="preserve">significance of these associations, </w:t>
      </w:r>
      <w:r w:rsidRPr="001D7F8A">
        <w:rPr>
          <w:rFonts w:ascii="Times" w:hAnsi="Times"/>
          <w:color w:val="333333"/>
          <w:sz w:val="24"/>
          <w:szCs w:val="24"/>
        </w:rPr>
        <w:t xml:space="preserve">we permuted the class labels </w:t>
      </w:r>
      <w:ins w:id="223" w:author="Alejandro De La Vega" w:date="2016-03-31T20:21:00Z">
        <w:r w:rsidR="0074293D" w:rsidRPr="001D7F8A">
          <w:rPr>
            <w:rFonts w:ascii="Times" w:hAnsi="Times"/>
            <w:color w:val="333333"/>
            <w:sz w:val="24"/>
            <w:szCs w:val="24"/>
          </w:rPr>
          <w:t xml:space="preserve">and </w:t>
        </w:r>
        <w:r w:rsidRPr="001D7F8A">
          <w:rPr>
            <w:rFonts w:ascii="Times" w:hAnsi="Times"/>
            <w:color w:val="333333"/>
            <w:sz w:val="24"/>
            <w:szCs w:val="24"/>
          </w:rPr>
          <w:t>extract</w:t>
        </w:r>
        <w:r w:rsidR="0074293D" w:rsidRPr="001D7F8A">
          <w:rPr>
            <w:rFonts w:ascii="Times" w:hAnsi="Times"/>
            <w:color w:val="333333"/>
            <w:sz w:val="24"/>
            <w:szCs w:val="24"/>
          </w:rPr>
          <w:t>ed</w:t>
        </w:r>
        <w:r w:rsidRPr="001D7F8A">
          <w:rPr>
            <w:rFonts w:ascii="Times" w:hAnsi="Times"/>
            <w:color w:val="333333"/>
            <w:sz w:val="24"/>
            <w:szCs w:val="24"/>
          </w:rPr>
          <w:t xml:space="preserve"> the </w:t>
        </w:r>
        <w:r w:rsidR="00B42392" w:rsidRPr="001D7F8A">
          <w:rPr>
            <w:rFonts w:ascii="Times" w:hAnsi="Times"/>
            <w:color w:val="333333"/>
            <w:sz w:val="24"/>
            <w:szCs w:val="24"/>
          </w:rPr>
          <w:t>LOR</w:t>
        </w:r>
      </w:ins>
      <w:r w:rsidRPr="001D7F8A">
        <w:rPr>
          <w:rFonts w:ascii="Times" w:hAnsi="Times"/>
          <w:color w:val="333333"/>
          <w:sz w:val="24"/>
          <w:szCs w:val="24"/>
        </w:rPr>
        <w:t xml:space="preserve"> for each </w:t>
      </w:r>
      <w:ins w:id="224" w:author="Alejandro De La Vega" w:date="2016-03-31T20:21:00Z">
        <w:r w:rsidR="000B042F" w:rsidRPr="001D7F8A">
          <w:rPr>
            <w:rFonts w:ascii="Times" w:hAnsi="Times"/>
            <w:color w:val="333333"/>
            <w:sz w:val="24"/>
            <w:szCs w:val="24"/>
          </w:rPr>
          <w:t>topic</w:t>
        </w:r>
      </w:ins>
      <w:r w:rsidRPr="001D7F8A">
        <w:rPr>
          <w:rFonts w:ascii="Times" w:hAnsi="Times"/>
          <w:color w:val="333333"/>
          <w:sz w:val="24"/>
          <w:szCs w:val="24"/>
        </w:rPr>
        <w:t xml:space="preserve"> 1000 times. This resulted in a null distribution of </w:t>
      </w:r>
      <w:ins w:id="225" w:author="Alejandro De La Vega" w:date="2016-03-31T20:21:00Z">
        <w:r w:rsidR="00B42392" w:rsidRPr="001D7F8A">
          <w:rPr>
            <w:rFonts w:ascii="Times" w:hAnsi="Times"/>
            <w:color w:val="333333"/>
            <w:sz w:val="24"/>
            <w:szCs w:val="24"/>
          </w:rPr>
          <w:t>LOR</w:t>
        </w:r>
      </w:ins>
      <w:r w:rsidRPr="001D7F8A">
        <w:rPr>
          <w:rFonts w:ascii="Times" w:hAnsi="Times"/>
          <w:color w:val="333333"/>
          <w:sz w:val="24"/>
          <w:szCs w:val="24"/>
        </w:rPr>
        <w:t xml:space="preserve"> for each </w:t>
      </w:r>
      <w:ins w:id="226" w:author="Alejandro De La Vega" w:date="2016-03-31T20:21:00Z">
        <w:r w:rsidR="000B042F" w:rsidRPr="001D7F8A">
          <w:rPr>
            <w:rFonts w:ascii="Times" w:hAnsi="Times"/>
            <w:color w:val="333333"/>
            <w:sz w:val="24"/>
            <w:szCs w:val="24"/>
          </w:rPr>
          <w:t>topic</w:t>
        </w:r>
      </w:ins>
      <w:r w:rsidRPr="001D7F8A">
        <w:rPr>
          <w:rFonts w:ascii="Times" w:hAnsi="Times"/>
          <w:color w:val="333333"/>
          <w:sz w:val="24"/>
          <w:szCs w:val="24"/>
        </w:rPr>
        <w:t xml:space="preserve"> and each </w:t>
      </w:r>
      <w:ins w:id="227" w:author="Alejandro De La Vega" w:date="2016-03-31T20:21:00Z">
        <w:r w:rsidR="000B042F" w:rsidRPr="001D7F8A">
          <w:rPr>
            <w:rFonts w:ascii="Times" w:hAnsi="Times"/>
            <w:color w:val="333333"/>
            <w:sz w:val="24"/>
            <w:szCs w:val="24"/>
          </w:rPr>
          <w:t>cluster</w:t>
        </w:r>
      </w:ins>
      <w:r w:rsidRPr="001D7F8A">
        <w:rPr>
          <w:rFonts w:ascii="Times" w:hAnsi="Times"/>
          <w:color w:val="333333"/>
          <w:sz w:val="24"/>
          <w:szCs w:val="24"/>
        </w:rPr>
        <w:t>. Using this null distribution, we calculated p-values for each pairwise relationship between psychological concepts and regions, and reported associations significant at the p&lt;0.001 threshold.</w:t>
      </w:r>
      <w:r w:rsidR="00B932A5" w:rsidRPr="001D7F8A">
        <w:rPr>
          <w:rFonts w:ascii="Times" w:hAnsi="Times"/>
          <w:sz w:val="24"/>
          <w:szCs w:val="24"/>
        </w:rPr>
        <w:t xml:space="preserve"> </w:t>
      </w:r>
      <w:ins w:id="228" w:author="Alejandro De La Vega" w:date="2016-03-31T20:21:00Z">
        <w:r w:rsidR="00A96D75" w:rsidRPr="001D7F8A">
          <w:rPr>
            <w:rFonts w:ascii="Times" w:hAnsi="Times"/>
            <w:color w:val="333333"/>
            <w:sz w:val="24"/>
            <w:szCs w:val="24"/>
          </w:rPr>
          <w:t xml:space="preserve">Finally, to determine if certain topics showed greater preference for one </w:t>
        </w:r>
        <w:r w:rsidR="000B042F" w:rsidRPr="001D7F8A">
          <w:rPr>
            <w:rFonts w:ascii="Times" w:hAnsi="Times"/>
            <w:color w:val="333333"/>
            <w:sz w:val="24"/>
            <w:szCs w:val="24"/>
          </w:rPr>
          <w:t>cluster</w:t>
        </w:r>
        <w:r w:rsidR="00A96D75" w:rsidRPr="001D7F8A">
          <w:rPr>
            <w:rFonts w:ascii="Times" w:hAnsi="Times"/>
            <w:color w:val="333333"/>
            <w:sz w:val="24"/>
            <w:szCs w:val="24"/>
          </w:rPr>
          <w:t xml:space="preserve"> versus another, we conducted exploratory, post-hoc comparisons by </w:t>
        </w:r>
        <w:r w:rsidR="00884240" w:rsidRPr="001D7F8A">
          <w:rPr>
            <w:rFonts w:ascii="Times" w:hAnsi="Times"/>
            <w:color w:val="333333"/>
            <w:sz w:val="24"/>
            <w:szCs w:val="24"/>
          </w:rPr>
          <w:t xml:space="preserve">determining if the </w:t>
        </w:r>
        <w:r w:rsidR="00A96D75" w:rsidRPr="001D7F8A">
          <w:rPr>
            <w:rFonts w:ascii="Times" w:hAnsi="Times"/>
            <w:color w:val="333333"/>
            <w:sz w:val="24"/>
            <w:szCs w:val="24"/>
          </w:rPr>
          <w:t>95% confidence interval</w:t>
        </w:r>
        <w:r w:rsidR="00884240" w:rsidRPr="001D7F8A">
          <w:rPr>
            <w:rFonts w:ascii="Times" w:hAnsi="Times"/>
            <w:color w:val="333333"/>
            <w:sz w:val="24"/>
            <w:szCs w:val="24"/>
          </w:rPr>
          <w:t>s</w:t>
        </w:r>
        <w:r w:rsidR="00A96D75" w:rsidRPr="001D7F8A">
          <w:rPr>
            <w:rFonts w:ascii="Times" w:hAnsi="Times"/>
            <w:color w:val="333333"/>
            <w:sz w:val="24"/>
            <w:szCs w:val="24"/>
          </w:rPr>
          <w:t xml:space="preserve"> (CI) of the </w:t>
        </w:r>
        <w:r w:rsidR="00B42392" w:rsidRPr="001D7F8A">
          <w:rPr>
            <w:rFonts w:ascii="Times" w:hAnsi="Times"/>
            <w:color w:val="333333"/>
            <w:sz w:val="24"/>
            <w:szCs w:val="24"/>
          </w:rPr>
          <w:t>LOR</w:t>
        </w:r>
        <w:r w:rsidR="00A96D75" w:rsidRPr="001D7F8A">
          <w:rPr>
            <w:rFonts w:ascii="Times" w:hAnsi="Times"/>
            <w:color w:val="333333"/>
            <w:sz w:val="24"/>
            <w:szCs w:val="24"/>
          </w:rPr>
          <w:t xml:space="preserve"> of a specific topic</w:t>
        </w:r>
        <w:r w:rsidR="00763243" w:rsidRPr="001D7F8A">
          <w:rPr>
            <w:rFonts w:ascii="Times" w:hAnsi="Times"/>
            <w:color w:val="333333"/>
            <w:sz w:val="24"/>
            <w:szCs w:val="24"/>
          </w:rPr>
          <w:t xml:space="preserve"> for a one region</w:t>
        </w:r>
        <w:r w:rsidR="00A96D75" w:rsidRPr="001D7F8A">
          <w:rPr>
            <w:rFonts w:ascii="Times" w:hAnsi="Times"/>
            <w:color w:val="333333"/>
            <w:sz w:val="24"/>
            <w:szCs w:val="24"/>
          </w:rPr>
          <w:t xml:space="preserve"> </w:t>
        </w:r>
        <w:r w:rsidR="00884240" w:rsidRPr="001D7F8A">
          <w:rPr>
            <w:rFonts w:ascii="Times" w:hAnsi="Times"/>
            <w:color w:val="333333"/>
            <w:sz w:val="24"/>
            <w:szCs w:val="24"/>
          </w:rPr>
          <w:t xml:space="preserve">overlapped </w:t>
        </w:r>
        <w:r w:rsidR="00763243" w:rsidRPr="001D7F8A">
          <w:rPr>
            <w:rFonts w:ascii="Times" w:hAnsi="Times"/>
            <w:color w:val="333333"/>
            <w:sz w:val="24"/>
            <w:szCs w:val="24"/>
          </w:rPr>
          <w:t xml:space="preserve">with the 95% CI of the same topic </w:t>
        </w:r>
      </w:ins>
      <w:r w:rsidR="007C1D97" w:rsidRPr="001D7F8A">
        <w:rPr>
          <w:rFonts w:ascii="Times" w:hAnsi="Times"/>
          <w:color w:val="333333"/>
          <w:sz w:val="24"/>
          <w:szCs w:val="24"/>
        </w:rPr>
        <w:t>for</w:t>
      </w:r>
      <w:ins w:id="229" w:author="Alejandro De La Vega" w:date="2016-03-31T20:21:00Z">
        <w:r w:rsidR="00763243" w:rsidRPr="001D7F8A">
          <w:rPr>
            <w:rFonts w:ascii="Times" w:hAnsi="Times"/>
            <w:color w:val="333333"/>
            <w:sz w:val="24"/>
            <w:szCs w:val="24"/>
          </w:rPr>
          <w:t xml:space="preserve"> another region.</w:t>
        </w:r>
        <w:r w:rsidR="00A96D75" w:rsidRPr="001D7F8A">
          <w:rPr>
            <w:rFonts w:ascii="Times" w:hAnsi="Times"/>
            <w:color w:val="333333"/>
            <w:sz w:val="24"/>
            <w:szCs w:val="24"/>
          </w:rPr>
          <w:t xml:space="preserve"> We generated CIs using bootstrapping, sampling with replacement and recalculating log-odds ratios for each region 1000 times. </w:t>
        </w:r>
      </w:ins>
    </w:p>
    <w:p w14:paraId="2C2297B7" w14:textId="64314710" w:rsidR="00BB072E" w:rsidRPr="001D7F8A" w:rsidRDefault="00BB072E" w:rsidP="00F805D0">
      <w:pPr>
        <w:pStyle w:val="Normal1"/>
        <w:ind w:firstLine="0"/>
        <w:rPr>
          <w:ins w:id="230" w:author="Alejandro De La Vega" w:date="2016-03-31T20:21:00Z"/>
          <w:rFonts w:ascii="Times" w:hAnsi="Times"/>
          <w:b/>
          <w:sz w:val="24"/>
          <w:szCs w:val="24"/>
        </w:rPr>
      </w:pPr>
      <w:ins w:id="231" w:author="Alejandro De La Vega" w:date="2016-03-31T20:21:00Z">
        <w:r w:rsidRPr="001D7F8A">
          <w:rPr>
            <w:rFonts w:ascii="Times" w:hAnsi="Times"/>
            <w:b/>
            <w:sz w:val="24"/>
            <w:szCs w:val="24"/>
          </w:rPr>
          <w:t>Results</w:t>
        </w:r>
      </w:ins>
    </w:p>
    <w:p w14:paraId="2E358FB0" w14:textId="0DE03718" w:rsidR="0056695D" w:rsidRPr="001D7F8A" w:rsidRDefault="006B0B75" w:rsidP="0096185D">
      <w:pPr>
        <w:pStyle w:val="Heading2"/>
        <w:spacing w:line="480" w:lineRule="auto"/>
        <w:rPr>
          <w:szCs w:val="24"/>
        </w:rPr>
      </w:pPr>
      <w:bookmarkStart w:id="232" w:name="h.7etsfdzi6lib" w:colFirst="0" w:colLast="0"/>
      <w:bookmarkEnd w:id="232"/>
      <w:r w:rsidRPr="001D7F8A">
        <w:rPr>
          <w:szCs w:val="24"/>
        </w:rPr>
        <w:t xml:space="preserve">Functionally separable </w:t>
      </w:r>
      <w:ins w:id="233" w:author="Alejandro De La Vega" w:date="2016-03-31T20:21:00Z">
        <w:r w:rsidR="001F66B3" w:rsidRPr="001D7F8A">
          <w:rPr>
            <w:szCs w:val="24"/>
          </w:rPr>
          <w:t>regions</w:t>
        </w:r>
      </w:ins>
      <w:r w:rsidRPr="001D7F8A">
        <w:rPr>
          <w:szCs w:val="24"/>
        </w:rPr>
        <w:t xml:space="preserve"> of medial frontal cortex</w:t>
      </w:r>
    </w:p>
    <w:p w14:paraId="68CC9BFC" w14:textId="44205731" w:rsidR="00D13DCA" w:rsidRPr="001D7F8A" w:rsidRDefault="004507F2" w:rsidP="007F249F">
      <w:pPr>
        <w:pStyle w:val="Normal1"/>
        <w:rPr>
          <w:rFonts w:ascii="Times" w:hAnsi="Times"/>
          <w:color w:val="333333"/>
          <w:sz w:val="24"/>
          <w:szCs w:val="24"/>
          <w:highlight w:val="white"/>
        </w:rPr>
      </w:pPr>
      <w:r w:rsidRPr="001D7F8A">
        <w:rPr>
          <w:rFonts w:ascii="Times" w:hAnsi="Times"/>
          <w:sz w:val="24"/>
          <w:szCs w:val="24"/>
        </w:rPr>
        <w:t>We identified</w:t>
      </w:r>
      <w:r w:rsidR="006B0B75" w:rsidRPr="001D7F8A">
        <w:rPr>
          <w:rFonts w:ascii="Times" w:hAnsi="Times"/>
          <w:sz w:val="24"/>
          <w:szCs w:val="24"/>
        </w:rPr>
        <w:t xml:space="preserve"> </w:t>
      </w:r>
      <w:r w:rsidRPr="001D7F8A">
        <w:rPr>
          <w:rFonts w:ascii="Times" w:hAnsi="Times"/>
          <w:sz w:val="24"/>
          <w:szCs w:val="24"/>
        </w:rPr>
        <w:t>spatially dissociable</w:t>
      </w:r>
      <w:r w:rsidR="006B0B75" w:rsidRPr="001D7F8A">
        <w:rPr>
          <w:rFonts w:ascii="Times" w:hAnsi="Times"/>
          <w:sz w:val="24"/>
          <w:szCs w:val="24"/>
        </w:rPr>
        <w:t xml:space="preserve"> regions on the basis of shared co</w:t>
      </w:r>
      <w:r w:rsidR="00987B14" w:rsidRPr="001D7F8A">
        <w:rPr>
          <w:rFonts w:ascii="Times" w:hAnsi="Times"/>
          <w:sz w:val="24"/>
          <w:szCs w:val="24"/>
        </w:rPr>
        <w:t>-</w:t>
      </w:r>
      <w:r w:rsidR="006B0B75" w:rsidRPr="001D7F8A">
        <w:rPr>
          <w:rFonts w:ascii="Times" w:hAnsi="Times"/>
          <w:sz w:val="24"/>
          <w:szCs w:val="24"/>
        </w:rPr>
        <w:t xml:space="preserve">activation profiles with the rest of the brain </w:t>
      </w:r>
      <w:r w:rsidR="008D6A5D"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475554DE-7C4C-45F7-AEE2-7B7BE8E7D64D&lt;/uuid&gt;&lt;priority&gt;0&lt;/priority&gt;&lt;publications&gt;&lt;publication&gt;&lt;uuid&gt;0839EA10-FAC6-48AD-8BC9-5005A9C9EC94&lt;/uuid&gt;&lt;volume&gt;18&lt;/volume&gt;&lt;doi&gt;10.1093/cercor/bhn014&lt;/doi&gt;&lt;startpage&gt;2553&lt;/startpage&gt;&lt;publication_date&gt;99200811011200000000222000&lt;/publication_date&gt;&lt;url&gt;http://cercor.oxfordjournals.org/content/18/11/2553.full&lt;/url&gt;&lt;type&gt;400&lt;/type&gt;&lt;title&gt;Functional Coactivation Map of the Human Brain&lt;/title&gt;&lt;publisher&gt;Oxford University Press&lt;/publisher&gt;&lt;number&gt;11&lt;/number&gt;&lt;subtype&gt;400&lt;/subtype&gt;&lt;endpage&gt;2559&lt;/endpage&gt;&lt;bundle&gt;&lt;publication&gt;&lt;publisher&gt;Oxford University Press&lt;/publisher&gt;&lt;title&gt;Cerebral Cortex&lt;/title&gt;&lt;type&gt;-100&lt;/type&gt;&lt;subtype&gt;-100&lt;/subtype&gt;&lt;uuid&gt;1794EEFC-0112-4B9A-99D2-F2AC6DEDAC7F&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DBF597BE-2B1D-40D2-947E-E96112F0C111&lt;/uuid&gt;&lt;volume&gt;106&lt;/volume&gt;&lt;doi&gt;10.1073/pnas.0905267106&lt;/doi&gt;&lt;startpage&gt;13040&lt;/startpage&gt;&lt;publication_date&gt;99200908041200000000222000&lt;/publication_date&gt;&lt;url&gt;http://www.pnas.org/content/106/31/13040.full&lt;/url&gt;&lt;type&gt;400&lt;/type&gt;&lt;title&gt;Correspondence of the brain's functional architecture during activation and rest&lt;/title&gt;&lt;publisher&gt;National Acad Sciences&lt;/publisher&gt;&lt;number&gt;31&lt;/number&gt;&lt;subtype&gt;400&lt;/subtype&gt;&lt;endpage&gt;13045&lt;/endpage&gt;&lt;bundle&gt;&lt;publication&gt;&lt;publisher&gt;National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Stephen&lt;/firstName&gt;&lt;middleNames&gt;M&lt;/middleNames&gt;&lt;lastName&gt;Smith&lt;/lastName&gt;&lt;/author&gt;&lt;author&gt;&lt;firstName&gt;Peter&lt;/firstName&gt;&lt;middleNames&gt;T&lt;/middleNames&gt;&lt;lastName&gt;Fox&lt;/lastName&gt;&lt;/author&gt;&lt;author&gt;&lt;firstName&gt;Karla&lt;/firstName&gt;&lt;middleNames&gt;L&lt;/middleNames&gt;&lt;lastName&gt;Miller&lt;/lastName&gt;&lt;/author&gt;&lt;author&gt;&lt;firstName&gt;David&lt;/firstName&gt;&lt;middleNames&gt;C&lt;/middleNames&gt;&lt;lastName&gt;Glahn&lt;/lastName&gt;&lt;/author&gt;&lt;author&gt;&lt;firstName&gt;P&lt;/firstName&gt;&lt;middleNames&gt;Mickle&lt;/middleNames&gt;&lt;lastName&gt;Fox&lt;/lastName&gt;&lt;/author&gt;&lt;author&gt;&lt;firstName&gt;Clare&lt;/firstName&gt;&lt;middleNames&gt;E&lt;/middleNames&gt;&lt;lastName&gt;Mackay&lt;/lastName&gt;&lt;/author&gt;&lt;author&gt;&lt;firstName&gt;Nicola&lt;/firstName&gt;&lt;lastName&gt;Filippini&lt;/lastName&gt;&lt;/author&gt;&lt;author&gt;&lt;firstName&gt;Kate&lt;/firstName&gt;&lt;middleNames&gt;E&lt;/middleNames&gt;&lt;lastName&gt;Watkins&lt;/lastName&gt;&lt;/author&gt;&lt;author&gt;&lt;firstName&gt;Roberto&lt;/firstName&gt;&lt;lastName&gt;Toro&lt;/lastName&gt;&lt;/author&gt;&lt;author&gt;&lt;firstName&gt;Angela&lt;/firstName&gt;&lt;middleNames&gt;R&lt;/middleNames&gt;&lt;lastName&gt;Laird&lt;/lastName&gt;&lt;/author&gt;&lt;author&gt;&lt;firstName&gt;Christian&lt;/firstName&gt;&lt;middleNames&gt;F&lt;/middleNames&gt;&lt;lastName&gt;Beckmann&lt;/lastName&gt;&lt;/author&gt;&lt;/authors&gt;&lt;/publication&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42&lt;/volume&gt;&lt;publication_date&gt;99200808001200000000220000&lt;/publication_date&gt;&lt;number&gt;2&lt;/number&gt;&lt;doi&gt;10.1016/j.neuroimage.2008.03.059&lt;/doi&gt;&lt;startpage&gt;998&lt;/startpage&gt;&lt;title&gt;Functional grouping and cortical–subcortical interactions in emotion: A meta-analysis of neuroimaging studies&lt;/title&gt;&lt;uuid&gt;FC51A5C8-63D9-4F59-9EA5-41B1CA5723A2&lt;/uuid&gt;&lt;subtype&gt;400&lt;/subtype&gt;&lt;endpage&gt;1031&lt;/endpage&gt;&lt;type&gt;400&lt;/type&gt;&lt;url&gt;http://linkinghub.elsevier.com/retrieve/pii/S1053811908002942&lt;/url&gt;&lt;bundle&gt;&lt;publication&gt;&lt;publisher&gt;Elsevier Inc.&lt;/publisher&gt;&lt;title&gt;NeuroImage&lt;/title&gt;&lt;type&gt;-100&lt;/type&gt;&lt;subtype&gt;-100&lt;/subtype&gt;&lt;uuid&gt;C999927C-B94A-48FA-98D1-0626ECBA674C&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s&gt;&lt;cites&gt;&lt;/cites&gt;&lt;/citation&gt;</w:instrText>
      </w:r>
      <w:r w:rsidR="008D6A5D" w:rsidRPr="001D7F8A">
        <w:rPr>
          <w:rFonts w:ascii="Times" w:hAnsi="Times"/>
          <w:sz w:val="24"/>
          <w:szCs w:val="24"/>
        </w:rPr>
        <w:fldChar w:fldCharType="separate"/>
      </w:r>
      <w:r w:rsidR="000C5960" w:rsidRPr="001D7F8A">
        <w:rPr>
          <w:rFonts w:ascii="Times" w:hAnsi="Times" w:cs="Cambria"/>
          <w:sz w:val="24"/>
          <w:szCs w:val="24"/>
        </w:rPr>
        <w:t>(Kober et al., 2008; Toro et al., 2008; Smith et al., 2009; Chang et al., 2013)</w:t>
      </w:r>
      <w:r w:rsidR="008D6A5D" w:rsidRPr="001D7F8A">
        <w:rPr>
          <w:rFonts w:ascii="Times" w:hAnsi="Times"/>
          <w:sz w:val="24"/>
          <w:szCs w:val="24"/>
        </w:rPr>
        <w:fldChar w:fldCharType="end"/>
      </w:r>
      <w:r w:rsidRPr="001D7F8A">
        <w:rPr>
          <w:rFonts w:ascii="Times" w:hAnsi="Times"/>
          <w:sz w:val="24"/>
          <w:szCs w:val="24"/>
        </w:rPr>
        <w:t xml:space="preserve">, an </w:t>
      </w:r>
      <w:r w:rsidR="006B0B75" w:rsidRPr="001D7F8A">
        <w:rPr>
          <w:rFonts w:ascii="Times" w:hAnsi="Times"/>
          <w:sz w:val="24"/>
          <w:szCs w:val="24"/>
        </w:rPr>
        <w:t>approach</w:t>
      </w:r>
      <w:r w:rsidRPr="001D7F8A">
        <w:rPr>
          <w:rFonts w:ascii="Times" w:hAnsi="Times"/>
          <w:sz w:val="24"/>
          <w:szCs w:val="24"/>
        </w:rPr>
        <w:t xml:space="preserve"> that</w:t>
      </w:r>
      <w:r w:rsidR="006B0B75" w:rsidRPr="001D7F8A">
        <w:rPr>
          <w:rFonts w:ascii="Times" w:hAnsi="Times"/>
          <w:sz w:val="24"/>
          <w:szCs w:val="24"/>
        </w:rPr>
        <w:t xml:space="preserve"> </w:t>
      </w:r>
      <w:r w:rsidR="002B4530" w:rsidRPr="001D7F8A">
        <w:rPr>
          <w:rFonts w:ascii="Times" w:hAnsi="Times"/>
          <w:sz w:val="24"/>
          <w:szCs w:val="24"/>
        </w:rPr>
        <w:t>exploits the likelihood of a voxel co</w:t>
      </w:r>
      <w:r w:rsidR="00373084" w:rsidRPr="001D7F8A">
        <w:rPr>
          <w:rFonts w:ascii="Times" w:hAnsi="Times"/>
          <w:sz w:val="24"/>
          <w:szCs w:val="24"/>
        </w:rPr>
        <w:t>-</w:t>
      </w:r>
      <w:r w:rsidR="002B4530" w:rsidRPr="001D7F8A">
        <w:rPr>
          <w:rFonts w:ascii="Times" w:hAnsi="Times"/>
          <w:sz w:val="24"/>
          <w:szCs w:val="24"/>
        </w:rPr>
        <w:t>activating with another voxel across studies in the meta-analy</w:t>
      </w:r>
      <w:r w:rsidR="00464E42" w:rsidRPr="001D7F8A">
        <w:rPr>
          <w:rFonts w:ascii="Times" w:hAnsi="Times"/>
          <w:sz w:val="24"/>
          <w:szCs w:val="24"/>
        </w:rPr>
        <w:t>tic</w:t>
      </w:r>
      <w:r w:rsidR="002B4530" w:rsidRPr="001D7F8A">
        <w:rPr>
          <w:rFonts w:ascii="Times" w:hAnsi="Times"/>
          <w:sz w:val="24"/>
          <w:szCs w:val="24"/>
        </w:rPr>
        <w:t xml:space="preserve"> database</w:t>
      </w:r>
      <w:r w:rsidR="007F249F" w:rsidRPr="001D7F8A">
        <w:rPr>
          <w:rFonts w:ascii="Times" w:hAnsi="Times"/>
          <w:sz w:val="24"/>
          <w:szCs w:val="24"/>
        </w:rPr>
        <w:t xml:space="preserve"> </w:t>
      </w:r>
      <w:r w:rsidR="007F249F" w:rsidRPr="001D7F8A">
        <w:rPr>
          <w:rFonts w:ascii="Times" w:hAnsi="Times"/>
          <w:color w:val="333333"/>
          <w:sz w:val="24"/>
          <w:szCs w:val="24"/>
          <w:highlight w:val="white"/>
        </w:rPr>
        <w:t>(Figure 2)</w:t>
      </w:r>
      <w:r w:rsidR="006B0B75" w:rsidRPr="001D7F8A">
        <w:rPr>
          <w:rFonts w:ascii="Times" w:hAnsi="Times"/>
          <w:color w:val="333333"/>
          <w:sz w:val="24"/>
          <w:szCs w:val="24"/>
          <w:highlight w:val="white"/>
        </w:rPr>
        <w:t xml:space="preserve">. Because structure-to-function mappings can be identified at </w:t>
      </w:r>
      <w:r w:rsidR="009470B9" w:rsidRPr="001D7F8A">
        <w:rPr>
          <w:rFonts w:ascii="Times" w:hAnsi="Times"/>
          <w:color w:val="333333"/>
          <w:sz w:val="24"/>
          <w:szCs w:val="24"/>
          <w:highlight w:val="white"/>
        </w:rPr>
        <w:t xml:space="preserve">multiple spatial </w:t>
      </w:r>
      <w:r w:rsidR="006B0B75" w:rsidRPr="001D7F8A">
        <w:rPr>
          <w:rFonts w:ascii="Times" w:hAnsi="Times"/>
          <w:color w:val="333333"/>
          <w:sz w:val="24"/>
          <w:szCs w:val="24"/>
          <w:highlight w:val="white"/>
        </w:rPr>
        <w:t xml:space="preserve">scales, we </w:t>
      </w:r>
      <w:r w:rsidR="009470B9" w:rsidRPr="001D7F8A">
        <w:rPr>
          <w:rFonts w:ascii="Times" w:hAnsi="Times"/>
          <w:color w:val="333333"/>
          <w:sz w:val="24"/>
          <w:szCs w:val="24"/>
          <w:highlight w:val="white"/>
        </w:rPr>
        <w:t xml:space="preserve">iteratively extracted </w:t>
      </w:r>
      <w:r w:rsidR="006B0B75" w:rsidRPr="001D7F8A">
        <w:rPr>
          <w:rFonts w:ascii="Times" w:hAnsi="Times"/>
          <w:color w:val="333333"/>
          <w:sz w:val="24"/>
          <w:szCs w:val="24"/>
          <w:highlight w:val="white"/>
        </w:rPr>
        <w:t>2</w:t>
      </w:r>
      <w:r w:rsidR="009470B9" w:rsidRPr="001D7F8A">
        <w:rPr>
          <w:rFonts w:ascii="Times" w:hAnsi="Times"/>
          <w:color w:val="333333"/>
          <w:sz w:val="24"/>
          <w:szCs w:val="24"/>
          <w:highlight w:val="white"/>
        </w:rPr>
        <w:t>-</w:t>
      </w:r>
      <w:r w:rsidR="006B0B75" w:rsidRPr="001D7F8A">
        <w:rPr>
          <w:rFonts w:ascii="Times" w:hAnsi="Times"/>
          <w:color w:val="333333"/>
          <w:sz w:val="24"/>
          <w:szCs w:val="24"/>
          <w:highlight w:val="white"/>
        </w:rPr>
        <w:t xml:space="preserve"> through 15</w:t>
      </w:r>
      <w:r w:rsidR="009470B9" w:rsidRPr="001D7F8A">
        <w:rPr>
          <w:rFonts w:ascii="Times" w:hAnsi="Times"/>
          <w:color w:val="333333"/>
          <w:sz w:val="24"/>
          <w:szCs w:val="24"/>
          <w:highlight w:val="white"/>
        </w:rPr>
        <w:t>-cluster solutions</w:t>
      </w:r>
      <w:r w:rsidR="00603CCE" w:rsidRPr="001D7F8A">
        <w:rPr>
          <w:rFonts w:ascii="Times" w:hAnsi="Times"/>
          <w:color w:val="333333"/>
          <w:sz w:val="24"/>
          <w:szCs w:val="24"/>
          <w:highlight w:val="white"/>
        </w:rPr>
        <w:t xml:space="preserve"> and </w:t>
      </w:r>
      <w:r w:rsidRPr="001D7F8A">
        <w:rPr>
          <w:rFonts w:ascii="Times" w:hAnsi="Times"/>
          <w:color w:val="333333"/>
          <w:sz w:val="24"/>
          <w:szCs w:val="24"/>
          <w:highlight w:val="white"/>
        </w:rPr>
        <w:t xml:space="preserve">assessed </w:t>
      </w:r>
      <w:r w:rsidR="00161ED9" w:rsidRPr="001D7F8A">
        <w:rPr>
          <w:rFonts w:ascii="Times" w:hAnsi="Times"/>
          <w:color w:val="333333"/>
          <w:sz w:val="24"/>
          <w:szCs w:val="24"/>
          <w:highlight w:val="white"/>
        </w:rPr>
        <w:t>the</w:t>
      </w:r>
      <w:r w:rsidR="00603CCE" w:rsidRPr="001D7F8A">
        <w:rPr>
          <w:rFonts w:ascii="Times" w:hAnsi="Times"/>
          <w:color w:val="333333"/>
          <w:sz w:val="24"/>
          <w:szCs w:val="24"/>
          <w:highlight w:val="white"/>
        </w:rPr>
        <w:t>ir</w:t>
      </w:r>
      <w:r w:rsidR="00161ED9" w:rsidRPr="001D7F8A">
        <w:rPr>
          <w:rFonts w:ascii="Times" w:hAnsi="Times"/>
          <w:color w:val="333333"/>
          <w:sz w:val="24"/>
          <w:szCs w:val="24"/>
          <w:highlight w:val="white"/>
        </w:rPr>
        <w:t xml:space="preserve"> validity </w:t>
      </w:r>
      <w:r w:rsidRPr="001D7F8A">
        <w:rPr>
          <w:rFonts w:ascii="Times" w:hAnsi="Times"/>
          <w:color w:val="333333"/>
          <w:sz w:val="24"/>
          <w:szCs w:val="24"/>
          <w:highlight w:val="white"/>
        </w:rPr>
        <w:t>using the</w:t>
      </w:r>
      <w:r w:rsidR="00161ED9" w:rsidRPr="001D7F8A">
        <w:rPr>
          <w:rFonts w:ascii="Times" w:hAnsi="Times"/>
          <w:color w:val="333333"/>
          <w:sz w:val="24"/>
          <w:szCs w:val="24"/>
          <w:highlight w:val="white"/>
        </w:rPr>
        <w:t xml:space="preserve"> silhouette </w:t>
      </w:r>
      <w:r w:rsidR="001127E3" w:rsidRPr="001D7F8A">
        <w:rPr>
          <w:rFonts w:ascii="Times" w:hAnsi="Times"/>
          <w:color w:val="333333"/>
          <w:sz w:val="24"/>
          <w:szCs w:val="24"/>
          <w:highlight w:val="white"/>
        </w:rPr>
        <w:t>score</w:t>
      </w:r>
      <w:r w:rsidR="00161ED9" w:rsidRPr="001D7F8A">
        <w:rPr>
          <w:rFonts w:ascii="Times" w:hAnsi="Times"/>
          <w:color w:val="333333"/>
          <w:sz w:val="24"/>
          <w:szCs w:val="24"/>
          <w:highlight w:val="white"/>
        </w:rPr>
        <w:t>—a commonly use</w:t>
      </w:r>
      <w:r w:rsidRPr="001D7F8A">
        <w:rPr>
          <w:rFonts w:ascii="Times" w:hAnsi="Times"/>
          <w:color w:val="333333"/>
          <w:sz w:val="24"/>
          <w:szCs w:val="24"/>
          <w:highlight w:val="white"/>
        </w:rPr>
        <w:t>d</w:t>
      </w:r>
      <w:r w:rsidR="00161ED9" w:rsidRPr="001D7F8A">
        <w:rPr>
          <w:rFonts w:ascii="Times" w:hAnsi="Times"/>
          <w:color w:val="333333"/>
          <w:sz w:val="24"/>
          <w:szCs w:val="24"/>
          <w:highlight w:val="white"/>
        </w:rPr>
        <w:t xml:space="preserve"> measure of inter-cluster coherence</w:t>
      </w:r>
      <w:r w:rsidR="001127E3" w:rsidRPr="001D7F8A">
        <w:rPr>
          <w:rFonts w:ascii="Times" w:hAnsi="Times"/>
          <w:color w:val="333333"/>
          <w:sz w:val="24"/>
          <w:szCs w:val="24"/>
          <w:highlight w:val="white"/>
        </w:rPr>
        <w:t>. P</w:t>
      </w:r>
      <w:r w:rsidR="00161ED9" w:rsidRPr="001D7F8A">
        <w:rPr>
          <w:rFonts w:ascii="Times" w:hAnsi="Times"/>
          <w:color w:val="333333"/>
          <w:sz w:val="24"/>
          <w:szCs w:val="24"/>
          <w:highlight w:val="white"/>
        </w:rPr>
        <w:t>ermutation</w:t>
      </w:r>
      <w:r w:rsidR="009470B9" w:rsidRPr="001D7F8A">
        <w:rPr>
          <w:rFonts w:ascii="Times" w:hAnsi="Times"/>
          <w:color w:val="333333"/>
          <w:sz w:val="24"/>
          <w:szCs w:val="24"/>
          <w:highlight w:val="white"/>
        </w:rPr>
        <w:t xml:space="preserve"> analyses </w:t>
      </w:r>
      <w:r w:rsidR="00C654F9" w:rsidRPr="001D7F8A">
        <w:rPr>
          <w:rFonts w:ascii="Times" w:hAnsi="Times"/>
          <w:color w:val="333333"/>
          <w:sz w:val="24"/>
          <w:szCs w:val="24"/>
          <w:highlight w:val="white"/>
        </w:rPr>
        <w:t xml:space="preserve">indicated that the </w:t>
      </w:r>
      <w:r w:rsidR="009470B9" w:rsidRPr="001D7F8A">
        <w:rPr>
          <w:rFonts w:ascii="Times" w:hAnsi="Times"/>
          <w:color w:val="333333"/>
          <w:sz w:val="24"/>
          <w:szCs w:val="24"/>
          <w:highlight w:val="white"/>
        </w:rPr>
        <w:t xml:space="preserve">null hypothesis </w:t>
      </w:r>
      <w:r w:rsidR="00C654F9" w:rsidRPr="001D7F8A">
        <w:rPr>
          <w:rFonts w:ascii="Times" w:hAnsi="Times"/>
          <w:color w:val="333333"/>
          <w:sz w:val="24"/>
          <w:szCs w:val="24"/>
          <w:highlight w:val="white"/>
        </w:rPr>
        <w:t>o</w:t>
      </w:r>
      <w:r w:rsidRPr="001D7F8A">
        <w:rPr>
          <w:rFonts w:ascii="Times" w:hAnsi="Times"/>
          <w:color w:val="333333"/>
          <w:sz w:val="24"/>
          <w:szCs w:val="24"/>
          <w:highlight w:val="white"/>
        </w:rPr>
        <w:t>f random</w:t>
      </w:r>
      <w:r w:rsidR="00C654F9" w:rsidRPr="001D7F8A">
        <w:rPr>
          <w:rFonts w:ascii="Times" w:hAnsi="Times"/>
          <w:color w:val="333333"/>
          <w:sz w:val="24"/>
          <w:szCs w:val="24"/>
          <w:highlight w:val="white"/>
        </w:rPr>
        <w:t xml:space="preserve"> clustering</w:t>
      </w:r>
      <w:r w:rsidR="009470B9" w:rsidRPr="001D7F8A">
        <w:rPr>
          <w:rFonts w:ascii="Times" w:hAnsi="Times"/>
          <w:color w:val="333333"/>
          <w:sz w:val="24"/>
          <w:szCs w:val="24"/>
          <w:highlight w:val="white"/>
        </w:rPr>
        <w:t xml:space="preserve"> </w:t>
      </w:r>
      <w:r w:rsidR="00C654F9" w:rsidRPr="001D7F8A">
        <w:rPr>
          <w:rFonts w:ascii="Times" w:hAnsi="Times"/>
          <w:color w:val="333333"/>
          <w:sz w:val="24"/>
          <w:szCs w:val="24"/>
          <w:highlight w:val="white"/>
        </w:rPr>
        <w:t>could be rejected for all solutions</w:t>
      </w:r>
      <w:r w:rsidRPr="001D7F8A">
        <w:rPr>
          <w:rFonts w:ascii="Times" w:hAnsi="Times"/>
          <w:color w:val="333333"/>
          <w:sz w:val="24"/>
          <w:szCs w:val="24"/>
          <w:highlight w:val="white"/>
        </w:rPr>
        <w:t xml:space="preserve">, </w:t>
      </w:r>
      <w:r w:rsidR="00C654F9" w:rsidRPr="001D7F8A">
        <w:rPr>
          <w:rFonts w:ascii="Times" w:hAnsi="Times"/>
          <w:color w:val="333333"/>
          <w:sz w:val="24"/>
          <w:szCs w:val="24"/>
          <w:highlight w:val="white"/>
        </w:rPr>
        <w:t>with si</w:t>
      </w:r>
      <w:r w:rsidR="009470B9" w:rsidRPr="001D7F8A">
        <w:rPr>
          <w:rFonts w:ascii="Times" w:hAnsi="Times"/>
          <w:color w:val="333333"/>
          <w:sz w:val="24"/>
          <w:szCs w:val="24"/>
          <w:highlight w:val="white"/>
        </w:rPr>
        <w:t>lhouette</w:t>
      </w:r>
      <w:r w:rsidR="00C654F9" w:rsidRPr="001D7F8A">
        <w:rPr>
          <w:rFonts w:ascii="Times" w:hAnsi="Times"/>
          <w:color w:val="333333"/>
          <w:sz w:val="24"/>
          <w:szCs w:val="24"/>
          <w:highlight w:val="white"/>
        </w:rPr>
        <w:t xml:space="preserve"> scores reaching</w:t>
      </w:r>
      <w:r w:rsidR="009470B9" w:rsidRPr="001D7F8A">
        <w:rPr>
          <w:rFonts w:ascii="Times" w:hAnsi="Times"/>
          <w:color w:val="333333"/>
          <w:sz w:val="24"/>
          <w:szCs w:val="24"/>
          <w:highlight w:val="white"/>
        </w:rPr>
        <w:t xml:space="preserve"> local maxima at 3</w:t>
      </w:r>
      <w:r w:rsidR="0018525A" w:rsidRPr="001D7F8A">
        <w:rPr>
          <w:rFonts w:ascii="Times" w:hAnsi="Times"/>
          <w:color w:val="333333"/>
          <w:sz w:val="24"/>
          <w:szCs w:val="24"/>
          <w:highlight w:val="white"/>
        </w:rPr>
        <w:t xml:space="preserve"> </w:t>
      </w:r>
      <w:ins w:id="234" w:author="Alejandro De La Vega" w:date="2016-03-31T20:21:00Z">
        <w:r w:rsidR="0018525A" w:rsidRPr="001D7F8A">
          <w:rPr>
            <w:rFonts w:ascii="Times" w:hAnsi="Times"/>
            <w:color w:val="333333"/>
            <w:sz w:val="24"/>
            <w:szCs w:val="24"/>
            <w:highlight w:val="white"/>
          </w:rPr>
          <w:t>clusters</w:t>
        </w:r>
        <w:r w:rsidR="00460A1C" w:rsidRPr="001D7F8A">
          <w:rPr>
            <w:rFonts w:ascii="Times" w:hAnsi="Times"/>
            <w:color w:val="333333"/>
            <w:sz w:val="24"/>
            <w:szCs w:val="24"/>
            <w:highlight w:val="white"/>
          </w:rPr>
          <w:t xml:space="preserve"> (Figure 2C).</w:t>
        </w:r>
        <w:r w:rsidR="00290772" w:rsidRPr="001D7F8A">
          <w:rPr>
            <w:rFonts w:ascii="Times" w:hAnsi="Times"/>
            <w:color w:val="333333"/>
            <w:sz w:val="24"/>
            <w:szCs w:val="24"/>
            <w:highlight w:val="white"/>
          </w:rPr>
          <w:t xml:space="preserve"> </w:t>
        </w:r>
        <w:r w:rsidR="00BA5AB1" w:rsidRPr="001D7F8A">
          <w:rPr>
            <w:rFonts w:ascii="Times" w:hAnsi="Times"/>
            <w:color w:val="333333"/>
            <w:sz w:val="24"/>
            <w:szCs w:val="24"/>
            <w:highlight w:val="white"/>
          </w:rPr>
          <w:t>The plateauing of silhouette scores suggests that there is little objective basis for selecting one solution over another past around</w:t>
        </w:r>
      </w:ins>
      <w:r w:rsidR="001127E3" w:rsidRPr="001D7F8A">
        <w:rPr>
          <w:rFonts w:ascii="Times" w:hAnsi="Times"/>
          <w:color w:val="333333"/>
          <w:sz w:val="24"/>
          <w:szCs w:val="24"/>
          <w:highlight w:val="white"/>
        </w:rPr>
        <w:t xml:space="preserve"> 9 </w:t>
      </w:r>
      <w:r w:rsidR="0018525A" w:rsidRPr="001D7F8A">
        <w:rPr>
          <w:rFonts w:ascii="Times" w:hAnsi="Times"/>
          <w:color w:val="333333"/>
          <w:sz w:val="24"/>
          <w:szCs w:val="24"/>
          <w:highlight w:val="white"/>
        </w:rPr>
        <w:t>clusters</w:t>
      </w:r>
      <w:ins w:id="235" w:author="Alejandro De La Vega" w:date="2016-03-31T20:21:00Z">
        <w:r w:rsidR="00290772" w:rsidRPr="001D7F8A">
          <w:rPr>
            <w:rFonts w:ascii="Times" w:hAnsi="Times"/>
            <w:color w:val="333333"/>
            <w:sz w:val="24"/>
            <w:szCs w:val="24"/>
            <w:highlight w:val="white"/>
          </w:rPr>
          <w:t xml:space="preserve"> (Thirion et al., 2014</w:t>
        </w:r>
        <w:r w:rsidR="001B2C6B" w:rsidRPr="001D7F8A">
          <w:rPr>
            <w:rFonts w:ascii="Times" w:hAnsi="Times"/>
            <w:color w:val="333333"/>
            <w:sz w:val="24"/>
            <w:szCs w:val="24"/>
            <w:highlight w:val="white"/>
          </w:rPr>
          <w:t>).</w:t>
        </w:r>
      </w:ins>
      <w:r w:rsidRPr="001D7F8A">
        <w:rPr>
          <w:rFonts w:ascii="Times" w:hAnsi="Times"/>
          <w:color w:val="333333"/>
          <w:sz w:val="24"/>
          <w:szCs w:val="24"/>
          <w:highlight w:val="white"/>
        </w:rPr>
        <w:t xml:space="preserve"> We </w:t>
      </w:r>
      <w:ins w:id="236" w:author="Alejandro De La Vega" w:date="2016-03-31T20:21:00Z">
        <w:r w:rsidR="00BA5AB1" w:rsidRPr="001D7F8A">
          <w:rPr>
            <w:rFonts w:ascii="Times" w:hAnsi="Times"/>
            <w:color w:val="333333"/>
            <w:sz w:val="24"/>
            <w:szCs w:val="24"/>
            <w:highlight w:val="white"/>
          </w:rPr>
          <w:t>h</w:t>
        </w:r>
        <w:r w:rsidR="00290772" w:rsidRPr="001D7F8A">
          <w:rPr>
            <w:rFonts w:ascii="Times" w:hAnsi="Times"/>
            <w:color w:val="333333"/>
            <w:sz w:val="24"/>
            <w:szCs w:val="24"/>
            <w:highlight w:val="white"/>
          </w:rPr>
          <w:t xml:space="preserve">ave therefore opted to </w:t>
        </w:r>
      </w:ins>
      <w:r w:rsidRPr="001D7F8A">
        <w:rPr>
          <w:rFonts w:ascii="Times" w:hAnsi="Times"/>
          <w:color w:val="333333"/>
          <w:sz w:val="24"/>
          <w:szCs w:val="24"/>
          <w:highlight w:val="white"/>
        </w:rPr>
        <w:t xml:space="preserve">focus on </w:t>
      </w:r>
      <w:r w:rsidR="007F249F" w:rsidRPr="001D7F8A">
        <w:rPr>
          <w:rFonts w:ascii="Times" w:hAnsi="Times"/>
          <w:color w:val="333333"/>
          <w:sz w:val="24"/>
          <w:szCs w:val="24"/>
          <w:highlight w:val="white"/>
        </w:rPr>
        <w:t>the 3-</w:t>
      </w:r>
      <w:ins w:id="237" w:author="Alejandro De La Vega" w:date="2016-03-31T20:21:00Z">
        <w:r w:rsidR="00290772" w:rsidRPr="001D7F8A">
          <w:rPr>
            <w:rFonts w:ascii="Times" w:hAnsi="Times"/>
            <w:color w:val="333333"/>
            <w:sz w:val="24"/>
            <w:szCs w:val="24"/>
            <w:highlight w:val="white"/>
          </w:rPr>
          <w:t>cluster</w:t>
        </w:r>
      </w:ins>
      <w:r w:rsidR="007F249F" w:rsidRPr="001D7F8A">
        <w:rPr>
          <w:rFonts w:ascii="Times" w:hAnsi="Times"/>
          <w:color w:val="333333"/>
          <w:sz w:val="24"/>
          <w:szCs w:val="24"/>
          <w:highlight w:val="white"/>
        </w:rPr>
        <w:t xml:space="preserve"> and 9</w:t>
      </w:r>
      <w:r w:rsidR="007F249F" w:rsidRPr="001D7F8A">
        <w:rPr>
          <w:rFonts w:ascii="Times" w:hAnsi="Times"/>
          <w:sz w:val="24"/>
          <w:szCs w:val="24"/>
          <w:highlight w:val="white"/>
        </w:rPr>
        <w:t>-</w:t>
      </w:r>
      <w:r w:rsidR="007F249F" w:rsidRPr="001D7F8A">
        <w:rPr>
          <w:rFonts w:ascii="Times" w:hAnsi="Times"/>
          <w:color w:val="333333"/>
          <w:sz w:val="24"/>
          <w:szCs w:val="24"/>
          <w:highlight w:val="white"/>
        </w:rPr>
        <w:t xml:space="preserve"> cluster</w:t>
      </w:r>
      <w:r w:rsidRPr="001D7F8A">
        <w:rPr>
          <w:rFonts w:ascii="Times" w:hAnsi="Times"/>
          <w:color w:val="333333"/>
          <w:sz w:val="24"/>
          <w:szCs w:val="24"/>
          <w:highlight w:val="white"/>
        </w:rPr>
        <w:t xml:space="preserve"> solutions </w:t>
      </w:r>
      <w:ins w:id="238" w:author="Alejandro De La Vega" w:date="2016-03-31T20:21:00Z">
        <w:r w:rsidR="00290772" w:rsidRPr="001D7F8A">
          <w:rPr>
            <w:rFonts w:ascii="Times" w:hAnsi="Times"/>
            <w:color w:val="333333"/>
            <w:sz w:val="24"/>
            <w:szCs w:val="24"/>
            <w:highlight w:val="white"/>
          </w:rPr>
          <w:t>because</w:t>
        </w:r>
      </w:ins>
      <w:r w:rsidRPr="001D7F8A">
        <w:rPr>
          <w:rFonts w:ascii="Times" w:hAnsi="Times"/>
          <w:color w:val="333333"/>
          <w:sz w:val="24"/>
          <w:szCs w:val="24"/>
          <w:highlight w:val="white"/>
        </w:rPr>
        <w:t xml:space="preserve"> they</w:t>
      </w:r>
      <w:r w:rsidR="009470B9" w:rsidRPr="001D7F8A">
        <w:rPr>
          <w:rFonts w:ascii="Times" w:hAnsi="Times"/>
          <w:color w:val="333333"/>
          <w:sz w:val="24"/>
          <w:szCs w:val="24"/>
          <w:highlight w:val="white"/>
        </w:rPr>
        <w:t xml:space="preserve"> provide </w:t>
      </w:r>
      <w:ins w:id="239" w:author="Alejandro De La Vega" w:date="2016-03-31T20:21:00Z">
        <w:r w:rsidR="00BA5AB1" w:rsidRPr="001D7F8A">
          <w:rPr>
            <w:rFonts w:ascii="Times" w:hAnsi="Times"/>
            <w:color w:val="333333"/>
            <w:sz w:val="24"/>
            <w:szCs w:val="24"/>
            <w:highlight w:val="white"/>
          </w:rPr>
          <w:t>greater theoretical parsimony than more fine-grained solution</w:t>
        </w:r>
      </w:ins>
      <w:r w:rsidR="007C1D97" w:rsidRPr="001D7F8A">
        <w:rPr>
          <w:rFonts w:ascii="Times" w:hAnsi="Times"/>
          <w:color w:val="333333"/>
          <w:sz w:val="24"/>
          <w:szCs w:val="24"/>
          <w:highlight w:val="white"/>
        </w:rPr>
        <w:t>s</w:t>
      </w:r>
      <w:r w:rsidR="007F249F" w:rsidRPr="001D7F8A">
        <w:rPr>
          <w:rFonts w:ascii="Times" w:hAnsi="Times"/>
          <w:color w:val="333333"/>
          <w:sz w:val="24"/>
          <w:szCs w:val="24"/>
          <w:highlight w:val="white"/>
        </w:rPr>
        <w:t>.</w:t>
      </w:r>
    </w:p>
    <w:p w14:paraId="3ABD585B" w14:textId="783D4AF2" w:rsidR="001F66B3" w:rsidRPr="001D7F8A" w:rsidRDefault="00460A1C" w:rsidP="001F66B3">
      <w:pPr>
        <w:pStyle w:val="Normal1"/>
        <w:ind w:firstLine="720"/>
        <w:rPr>
          <w:ins w:id="240" w:author="Alejandro De La Vega" w:date="2016-03-31T20:21:00Z"/>
          <w:rFonts w:ascii="Times" w:hAnsi="Times"/>
          <w:color w:val="333333"/>
          <w:sz w:val="24"/>
          <w:szCs w:val="24"/>
        </w:rPr>
      </w:pPr>
      <w:ins w:id="241" w:author="Alejandro De La Vega" w:date="2016-03-31T20:21:00Z">
        <w:r w:rsidRPr="001D7F8A">
          <w:rPr>
            <w:rFonts w:ascii="Times" w:hAnsi="Times"/>
            <w:sz w:val="24"/>
            <w:szCs w:val="24"/>
          </w:rPr>
          <w:t>At the coarsest level,</w:t>
        </w:r>
      </w:ins>
      <w:r w:rsidR="00E77236" w:rsidRPr="001D7F8A">
        <w:rPr>
          <w:rFonts w:ascii="Times" w:hAnsi="Times"/>
          <w:sz w:val="24"/>
          <w:szCs w:val="24"/>
        </w:rPr>
        <w:t xml:space="preserve"> MFC </w:t>
      </w:r>
      <w:ins w:id="242" w:author="Alejandro De La Vega" w:date="2016-03-31T20:21:00Z">
        <w:r w:rsidRPr="001D7F8A">
          <w:rPr>
            <w:rFonts w:ascii="Times" w:hAnsi="Times"/>
            <w:sz w:val="24"/>
            <w:szCs w:val="24"/>
          </w:rPr>
          <w:t>divided into</w:t>
        </w:r>
      </w:ins>
      <w:r w:rsidR="007C1D97" w:rsidRPr="001D7F8A">
        <w:rPr>
          <w:rFonts w:ascii="Times" w:hAnsi="Times"/>
          <w:sz w:val="24"/>
          <w:szCs w:val="24"/>
        </w:rPr>
        <w:t xml:space="preserve"> t</w:t>
      </w:r>
      <w:r w:rsidR="00E77236" w:rsidRPr="001D7F8A">
        <w:rPr>
          <w:rFonts w:ascii="Times" w:hAnsi="Times"/>
          <w:sz w:val="24"/>
          <w:szCs w:val="24"/>
        </w:rPr>
        <w:t xml:space="preserve">hree broad </w:t>
      </w:r>
      <w:ins w:id="243" w:author="Alejandro De La Vega" w:date="2016-03-31T20:21:00Z">
        <w:r w:rsidRPr="001D7F8A">
          <w:rPr>
            <w:rFonts w:ascii="Times" w:hAnsi="Times"/>
            <w:sz w:val="24"/>
            <w:szCs w:val="24"/>
          </w:rPr>
          <w:t>bilateral clusters organized</w:t>
        </w:r>
      </w:ins>
      <w:r w:rsidR="00E77236" w:rsidRPr="001D7F8A">
        <w:rPr>
          <w:rFonts w:ascii="Times" w:hAnsi="Times"/>
          <w:sz w:val="24"/>
          <w:szCs w:val="24"/>
        </w:rPr>
        <w:t xml:space="preserve"> along </w:t>
      </w:r>
      <w:ins w:id="244" w:author="Alejandro De La Vega" w:date="2016-03-31T20:21:00Z">
        <w:r w:rsidRPr="001D7F8A">
          <w:rPr>
            <w:rFonts w:ascii="Times" w:hAnsi="Times"/>
            <w:sz w:val="24"/>
            <w:szCs w:val="24"/>
          </w:rPr>
          <w:t>the</w:t>
        </w:r>
      </w:ins>
      <w:r w:rsidR="00E77236" w:rsidRPr="001D7F8A">
        <w:rPr>
          <w:rFonts w:ascii="Times" w:hAnsi="Times"/>
          <w:sz w:val="24"/>
          <w:szCs w:val="24"/>
        </w:rPr>
        <w:t xml:space="preserve"> rostral-caudal axis. </w:t>
      </w:r>
      <w:r w:rsidR="006B0B75" w:rsidRPr="001D7F8A">
        <w:rPr>
          <w:rFonts w:ascii="Times" w:hAnsi="Times"/>
          <w:sz w:val="24"/>
          <w:szCs w:val="24"/>
        </w:rPr>
        <w:t>The nine</w:t>
      </w:r>
      <w:r w:rsidR="007A64D0" w:rsidRPr="001D7F8A">
        <w:rPr>
          <w:rFonts w:ascii="Times" w:hAnsi="Times"/>
          <w:sz w:val="24"/>
          <w:szCs w:val="24"/>
        </w:rPr>
        <w:t>-</w:t>
      </w:r>
      <w:r w:rsidR="008B0FFE" w:rsidRPr="001D7F8A">
        <w:rPr>
          <w:rFonts w:ascii="Times" w:hAnsi="Times"/>
          <w:sz w:val="24"/>
          <w:szCs w:val="24"/>
        </w:rPr>
        <w:t>cluster</w:t>
      </w:r>
      <w:r w:rsidR="006B0B75" w:rsidRPr="001D7F8A">
        <w:rPr>
          <w:rFonts w:ascii="Times" w:hAnsi="Times"/>
          <w:sz w:val="24"/>
          <w:szCs w:val="24"/>
        </w:rPr>
        <w:t xml:space="preserve"> solution revealed additional </w:t>
      </w:r>
      <w:r w:rsidR="00685414" w:rsidRPr="001D7F8A">
        <w:rPr>
          <w:rFonts w:ascii="Times" w:hAnsi="Times"/>
          <w:sz w:val="24"/>
          <w:szCs w:val="24"/>
        </w:rPr>
        <w:t xml:space="preserve">fine-grained </w:t>
      </w:r>
      <w:r w:rsidR="006B0B75" w:rsidRPr="001D7F8A">
        <w:rPr>
          <w:rFonts w:ascii="Times" w:hAnsi="Times"/>
          <w:sz w:val="24"/>
          <w:szCs w:val="24"/>
        </w:rPr>
        <w:t>topographical organization</w:t>
      </w:r>
      <w:r w:rsidR="00477060" w:rsidRPr="001D7F8A">
        <w:rPr>
          <w:rFonts w:ascii="Times" w:hAnsi="Times"/>
          <w:sz w:val="24"/>
          <w:szCs w:val="24"/>
        </w:rPr>
        <w:t>, with each of the three major zone</w:t>
      </w:r>
      <w:r w:rsidR="004507F2" w:rsidRPr="001D7F8A">
        <w:rPr>
          <w:rFonts w:ascii="Times" w:hAnsi="Times"/>
          <w:sz w:val="24"/>
          <w:szCs w:val="24"/>
        </w:rPr>
        <w:t>s</w:t>
      </w:r>
      <w:r w:rsidR="00477060" w:rsidRPr="001D7F8A">
        <w:rPr>
          <w:rFonts w:ascii="Times" w:hAnsi="Times"/>
          <w:sz w:val="24"/>
          <w:szCs w:val="24"/>
        </w:rPr>
        <w:t xml:space="preserve"> fractionating into 2-4 smaller regions (84% of all voxels within each zone overlapped with its putative </w:t>
      </w:r>
      <w:ins w:id="245" w:author="Alejandro De La Vega" w:date="2016-03-31T20:21:00Z">
        <w:r w:rsidRPr="001D7F8A">
          <w:rPr>
            <w:rFonts w:ascii="Times" w:hAnsi="Times"/>
            <w:sz w:val="24"/>
            <w:szCs w:val="24"/>
          </w:rPr>
          <w:t>sub</w:t>
        </w:r>
        <w:r w:rsidR="001F66B3" w:rsidRPr="001D7F8A">
          <w:rPr>
            <w:rFonts w:ascii="Times" w:hAnsi="Times"/>
            <w:sz w:val="24"/>
            <w:szCs w:val="24"/>
          </w:rPr>
          <w:t>-</w:t>
        </w:r>
        <w:r w:rsidRPr="001D7F8A">
          <w:rPr>
            <w:rFonts w:ascii="Times" w:hAnsi="Times"/>
            <w:sz w:val="24"/>
            <w:szCs w:val="24"/>
          </w:rPr>
          <w:t xml:space="preserve">regions). We henceforth refer to the clusters from the 3-cluster solution as “zones” to differentiate them from </w:t>
        </w:r>
        <w:r w:rsidR="001F66B3" w:rsidRPr="001D7F8A">
          <w:rPr>
            <w:rFonts w:ascii="Times" w:hAnsi="Times"/>
            <w:sz w:val="24"/>
            <w:szCs w:val="24"/>
          </w:rPr>
          <w:t>clusters</w:t>
        </w:r>
        <w:r w:rsidRPr="001D7F8A">
          <w:rPr>
            <w:rFonts w:ascii="Times" w:hAnsi="Times"/>
            <w:sz w:val="24"/>
            <w:szCs w:val="24"/>
          </w:rPr>
          <w:t xml:space="preserve"> in the 9-cluster solution, which we refer to as “sub-regions”. </w:t>
        </w:r>
        <w:r w:rsidRPr="001D7F8A">
          <w:rPr>
            <w:rFonts w:ascii="Times" w:hAnsi="Times"/>
            <w:color w:val="333333"/>
            <w:sz w:val="24"/>
            <w:szCs w:val="24"/>
          </w:rPr>
          <w:t xml:space="preserve"> </w:t>
        </w:r>
      </w:ins>
    </w:p>
    <w:p w14:paraId="4176CAF1" w14:textId="29A00DB7" w:rsidR="00460A1C" w:rsidRPr="001D7F8A" w:rsidRDefault="001F66B3" w:rsidP="001F66B3">
      <w:pPr>
        <w:pStyle w:val="Normal1"/>
        <w:ind w:firstLine="720"/>
        <w:rPr>
          <w:ins w:id="246" w:author="Alejandro De La Vega" w:date="2016-03-31T20:21:00Z"/>
          <w:rFonts w:ascii="Times" w:hAnsi="Times"/>
          <w:sz w:val="24"/>
          <w:szCs w:val="24"/>
        </w:rPr>
      </w:pPr>
      <w:ins w:id="247" w:author="Alejandro De La Vega" w:date="2016-03-31T20:21:00Z">
        <w:r w:rsidRPr="001D7F8A">
          <w:rPr>
            <w:rFonts w:ascii="Times" w:hAnsi="Times"/>
            <w:color w:val="333333"/>
            <w:sz w:val="24"/>
            <w:szCs w:val="24"/>
          </w:rPr>
          <w:t>To better understand the anatomical location of our clusters, we compared them to previously defined sub-regions from</w:t>
        </w:r>
        <w:r w:rsidR="00122CE8" w:rsidRPr="001D7F8A">
          <w:rPr>
            <w:rFonts w:ascii="Times" w:hAnsi="Times"/>
            <w:color w:val="333333"/>
            <w:sz w:val="24"/>
            <w:szCs w:val="24"/>
          </w:rPr>
          <w:t xml:space="preserve"> the Harvard-Oxford (H-O) probabilistic </w:t>
        </w:r>
        <w:r w:rsidRPr="001D7F8A">
          <w:rPr>
            <w:rFonts w:ascii="Times" w:hAnsi="Times"/>
            <w:color w:val="333333"/>
            <w:sz w:val="24"/>
            <w:szCs w:val="24"/>
          </w:rPr>
          <w:t xml:space="preserve">structural atlas </w:t>
        </w:r>
        <w:r w:rsidR="00122CE8" w:rsidRPr="001D7F8A">
          <w:rPr>
            <w:rFonts w:ascii="Times" w:hAnsi="Times"/>
            <w:color w:val="333333"/>
            <w:sz w:val="24"/>
            <w:szCs w:val="24"/>
          </w:rPr>
          <w:t>and well-known</w:t>
        </w:r>
      </w:ins>
      <w:r w:rsidR="0083755D" w:rsidRPr="001D7F8A">
        <w:rPr>
          <w:rFonts w:ascii="Times" w:hAnsi="Times"/>
          <w:sz w:val="24"/>
          <w:szCs w:val="24"/>
        </w:rPr>
        <w:t xml:space="preserve"> cytoarch</w:t>
      </w:r>
      <w:r w:rsidR="003E2C66" w:rsidRPr="001D7F8A">
        <w:rPr>
          <w:rFonts w:ascii="Times" w:hAnsi="Times"/>
          <w:sz w:val="24"/>
          <w:szCs w:val="24"/>
        </w:rPr>
        <w:t>i</w:t>
      </w:r>
      <w:r w:rsidR="0083755D" w:rsidRPr="001D7F8A">
        <w:rPr>
          <w:rFonts w:ascii="Times" w:hAnsi="Times"/>
          <w:sz w:val="24"/>
          <w:szCs w:val="24"/>
        </w:rPr>
        <w:t xml:space="preserve">techtonic </w:t>
      </w:r>
      <w:ins w:id="248" w:author="Alejandro De La Vega" w:date="2016-03-31T20:21:00Z">
        <w:r w:rsidR="00122CE8" w:rsidRPr="001D7F8A">
          <w:rPr>
            <w:rFonts w:ascii="Times" w:hAnsi="Times"/>
            <w:color w:val="333333"/>
            <w:sz w:val="24"/>
            <w:szCs w:val="24"/>
          </w:rPr>
          <w:t>studies</w:t>
        </w:r>
        <w:r w:rsidRPr="001D7F8A">
          <w:rPr>
            <w:rFonts w:ascii="Times" w:hAnsi="Times"/>
            <w:color w:val="333333"/>
            <w:sz w:val="24"/>
            <w:szCs w:val="24"/>
          </w:rPr>
          <w:t xml:space="preserve">. Although we did not </w:t>
        </w:r>
        <w:r w:rsidR="005144FD" w:rsidRPr="001D7F8A">
          <w:rPr>
            <w:rFonts w:ascii="Times" w:hAnsi="Times"/>
            <w:color w:val="333333"/>
            <w:sz w:val="24"/>
            <w:szCs w:val="24"/>
          </w:rPr>
          <w:t xml:space="preserve">necessarily </w:t>
        </w:r>
        <w:r w:rsidRPr="001D7F8A">
          <w:rPr>
            <w:rFonts w:ascii="Times" w:hAnsi="Times"/>
            <w:color w:val="333333"/>
            <w:sz w:val="24"/>
            <w:szCs w:val="24"/>
          </w:rPr>
          <w:t xml:space="preserve">expect our clusters to </w:t>
        </w:r>
        <w:r w:rsidR="005451E2" w:rsidRPr="001D7F8A">
          <w:rPr>
            <w:rFonts w:ascii="Times" w:hAnsi="Times"/>
            <w:color w:val="333333"/>
            <w:sz w:val="24"/>
            <w:szCs w:val="24"/>
          </w:rPr>
          <w:t xml:space="preserve">conform </w:t>
        </w:r>
        <w:r w:rsidR="005144FD" w:rsidRPr="001D7F8A">
          <w:rPr>
            <w:rFonts w:ascii="Times" w:hAnsi="Times"/>
            <w:color w:val="333333"/>
            <w:sz w:val="24"/>
            <w:szCs w:val="24"/>
          </w:rPr>
          <w:t xml:space="preserve">precisely </w:t>
        </w:r>
        <w:r w:rsidR="005451E2" w:rsidRPr="001D7F8A">
          <w:rPr>
            <w:rFonts w:ascii="Times" w:hAnsi="Times"/>
            <w:color w:val="333333"/>
            <w:sz w:val="24"/>
            <w:szCs w:val="24"/>
          </w:rPr>
          <w:t xml:space="preserve">to </w:t>
        </w:r>
        <w:r w:rsidRPr="001D7F8A">
          <w:rPr>
            <w:rFonts w:ascii="Times" w:hAnsi="Times"/>
            <w:color w:val="333333"/>
            <w:sz w:val="24"/>
            <w:szCs w:val="24"/>
          </w:rPr>
          <w:t>mor</w:t>
        </w:r>
        <w:r w:rsidR="005451E2" w:rsidRPr="001D7F8A">
          <w:rPr>
            <w:rFonts w:ascii="Times" w:hAnsi="Times"/>
            <w:color w:val="333333"/>
            <w:sz w:val="24"/>
            <w:szCs w:val="24"/>
          </w:rPr>
          <w:t>phologically derived regions</w:t>
        </w:r>
        <w:r w:rsidRPr="001D7F8A">
          <w:rPr>
            <w:rFonts w:ascii="Times" w:hAnsi="Times"/>
            <w:color w:val="333333"/>
            <w:sz w:val="24"/>
            <w:szCs w:val="24"/>
          </w:rPr>
          <w:t xml:space="preserve">, we nonetheless </w:t>
        </w:r>
        <w:r w:rsidR="000B042F" w:rsidRPr="001D7F8A">
          <w:rPr>
            <w:rFonts w:ascii="Times" w:hAnsi="Times"/>
            <w:color w:val="333333"/>
            <w:sz w:val="24"/>
            <w:szCs w:val="24"/>
          </w:rPr>
          <w:t>observed</w:t>
        </w:r>
        <w:r w:rsidR="005451E2" w:rsidRPr="001D7F8A">
          <w:rPr>
            <w:rFonts w:ascii="Times" w:hAnsi="Times"/>
            <w:color w:val="333333"/>
            <w:sz w:val="24"/>
            <w:szCs w:val="24"/>
          </w:rPr>
          <w:t xml:space="preserve"> moderate </w:t>
        </w:r>
        <w:r w:rsidR="000B042F" w:rsidRPr="001D7F8A">
          <w:rPr>
            <w:rFonts w:ascii="Times" w:hAnsi="Times"/>
            <w:sz w:val="24"/>
            <w:szCs w:val="24"/>
          </w:rPr>
          <w:t>c</w:t>
        </w:r>
        <w:r w:rsidR="000B042F" w:rsidRPr="001D7F8A">
          <w:rPr>
            <w:rFonts w:ascii="Times" w:hAnsi="Times"/>
            <w:color w:val="333333"/>
            <w:sz w:val="24"/>
            <w:szCs w:val="24"/>
          </w:rPr>
          <w:t>orrespondence</w:t>
        </w:r>
      </w:ins>
      <w:r w:rsidR="007C1D97" w:rsidRPr="001D7F8A">
        <w:rPr>
          <w:rFonts w:ascii="Times" w:hAnsi="Times"/>
          <w:color w:val="333333"/>
          <w:sz w:val="24"/>
          <w:szCs w:val="24"/>
        </w:rPr>
        <w:t>– suggesting morphological properties constrain, but not determine function.</w:t>
      </w:r>
      <w:r w:rsidR="0083755D" w:rsidRPr="001D7F8A">
        <w:rPr>
          <w:rFonts w:ascii="Times" w:hAnsi="Times"/>
          <w:sz w:val="24"/>
          <w:szCs w:val="24"/>
        </w:rPr>
        <w:t xml:space="preserve"> </w:t>
      </w:r>
      <w:r w:rsidR="004507F2" w:rsidRPr="001D7F8A">
        <w:rPr>
          <w:rFonts w:ascii="Times" w:hAnsi="Times"/>
          <w:sz w:val="24"/>
          <w:szCs w:val="24"/>
        </w:rPr>
        <w:t>W</w:t>
      </w:r>
      <w:r w:rsidR="00685414" w:rsidRPr="001D7F8A">
        <w:rPr>
          <w:rFonts w:ascii="Times" w:hAnsi="Times"/>
          <w:sz w:val="24"/>
          <w:szCs w:val="24"/>
        </w:rPr>
        <w:t xml:space="preserve">ithin the posterior zone, we </w:t>
      </w:r>
      <w:r w:rsidR="004507F2" w:rsidRPr="001D7F8A">
        <w:rPr>
          <w:rFonts w:ascii="Times" w:hAnsi="Times"/>
          <w:sz w:val="24"/>
          <w:szCs w:val="24"/>
        </w:rPr>
        <w:t>identified</w:t>
      </w:r>
      <w:r w:rsidR="00685414" w:rsidRPr="001D7F8A">
        <w:rPr>
          <w:rFonts w:ascii="Times" w:hAnsi="Times"/>
          <w:sz w:val="24"/>
          <w:szCs w:val="24"/>
        </w:rPr>
        <w:t xml:space="preserve"> two clusters </w:t>
      </w:r>
      <w:ins w:id="249" w:author="Alejandro De La Vega" w:date="2016-03-31T20:21:00Z">
        <w:r w:rsidRPr="001D7F8A">
          <w:rPr>
            <w:rFonts w:ascii="Times" w:hAnsi="Times"/>
            <w:sz w:val="24"/>
            <w:szCs w:val="24"/>
          </w:rPr>
          <w:t>(</w:t>
        </w:r>
        <w:r w:rsidR="000B042F" w:rsidRPr="001D7F8A">
          <w:rPr>
            <w:rFonts w:ascii="Times" w:hAnsi="Times"/>
            <w:sz w:val="24"/>
            <w:szCs w:val="24"/>
          </w:rPr>
          <w:t>Figure 2A</w:t>
        </w:r>
        <w:r w:rsidRPr="001D7F8A">
          <w:rPr>
            <w:rFonts w:ascii="Times" w:hAnsi="Times"/>
            <w:sz w:val="24"/>
            <w:szCs w:val="24"/>
          </w:rPr>
          <w:t>; SMA</w:t>
        </w:r>
        <w:r w:rsidR="005451E2" w:rsidRPr="001D7F8A">
          <w:rPr>
            <w:rFonts w:ascii="Times" w:hAnsi="Times"/>
            <w:sz w:val="24"/>
            <w:szCs w:val="24"/>
          </w:rPr>
          <w:t xml:space="preserve"> </w:t>
        </w:r>
        <w:r w:rsidRPr="001D7F8A">
          <w:rPr>
            <w:rFonts w:ascii="Times" w:hAnsi="Times"/>
            <w:sz w:val="24"/>
            <w:szCs w:val="24"/>
          </w:rPr>
          <w:t>[P1] &amp; pre-SMA[P2])</w:t>
        </w:r>
        <w:r w:rsidR="00460A1C" w:rsidRPr="001D7F8A">
          <w:rPr>
            <w:rFonts w:ascii="Times" w:hAnsi="Times"/>
            <w:sz w:val="24"/>
            <w:szCs w:val="24"/>
          </w:rPr>
          <w:t xml:space="preserve"> </w:t>
        </w:r>
        <w:r w:rsidRPr="001D7F8A">
          <w:rPr>
            <w:rFonts w:ascii="Times" w:hAnsi="Times"/>
            <w:sz w:val="24"/>
            <w:szCs w:val="24"/>
          </w:rPr>
          <w:t xml:space="preserve">with a high probability of occurring in SMA according to H-O. The two clusters </w:t>
        </w:r>
        <w:r w:rsidR="00FE4C33" w:rsidRPr="001D7F8A">
          <w:rPr>
            <w:rFonts w:ascii="Times" w:hAnsi="Times"/>
            <w:sz w:val="24"/>
            <w:szCs w:val="24"/>
          </w:rPr>
          <w:t xml:space="preserve">were </w:t>
        </w:r>
        <w:r w:rsidR="004B44F9" w:rsidRPr="001D7F8A">
          <w:rPr>
            <w:rFonts w:ascii="Times" w:hAnsi="Times"/>
            <w:sz w:val="24"/>
            <w:szCs w:val="24"/>
          </w:rPr>
          <w:t>approximately</w:t>
        </w:r>
        <w:r w:rsidR="00FE4C33" w:rsidRPr="001D7F8A">
          <w:rPr>
            <w:rFonts w:ascii="Times" w:hAnsi="Times"/>
            <w:sz w:val="24"/>
            <w:szCs w:val="24"/>
          </w:rPr>
          <w:t xml:space="preserve"> </w:t>
        </w:r>
        <w:r w:rsidRPr="001D7F8A">
          <w:rPr>
            <w:rFonts w:ascii="Times" w:hAnsi="Times"/>
            <w:sz w:val="24"/>
            <w:szCs w:val="24"/>
          </w:rPr>
          <w:t>delineated</w:t>
        </w:r>
        <w:r w:rsidR="00460A1C" w:rsidRPr="001D7F8A">
          <w:rPr>
            <w:rFonts w:ascii="Times" w:hAnsi="Times"/>
            <w:sz w:val="24"/>
            <w:szCs w:val="24"/>
          </w:rPr>
          <w:t xml:space="preserve"> </w:t>
        </w:r>
        <w:r w:rsidR="00FE4C33" w:rsidRPr="001D7F8A">
          <w:rPr>
            <w:rFonts w:ascii="Times" w:hAnsi="Times"/>
            <w:sz w:val="24"/>
            <w:szCs w:val="24"/>
          </w:rPr>
          <w:t>by</w:t>
        </w:r>
        <w:r w:rsidR="00460A1C" w:rsidRPr="001D7F8A">
          <w:rPr>
            <w:rFonts w:ascii="Times" w:hAnsi="Times"/>
            <w:sz w:val="24"/>
            <w:szCs w:val="24"/>
          </w:rPr>
          <w:t xml:space="preserve"> the vertical commissure anterior (VCA)</w:t>
        </w:r>
        <w:r w:rsidRPr="001D7F8A">
          <w:rPr>
            <w:rFonts w:ascii="Times" w:hAnsi="Times"/>
            <w:sz w:val="24"/>
            <w:szCs w:val="24"/>
          </w:rPr>
          <w:t xml:space="preserve">, </w:t>
        </w:r>
        <w:r w:rsidR="00460A1C" w:rsidRPr="001D7F8A">
          <w:rPr>
            <w:rFonts w:ascii="Times" w:hAnsi="Times"/>
            <w:sz w:val="24"/>
            <w:szCs w:val="24"/>
          </w:rPr>
          <w:t xml:space="preserve">consistent with </w:t>
        </w:r>
        <w:r w:rsidRPr="001D7F8A">
          <w:rPr>
            <w:rFonts w:ascii="Times" w:hAnsi="Times"/>
            <w:sz w:val="24"/>
            <w:szCs w:val="24"/>
          </w:rPr>
          <w:t xml:space="preserve">cytoarchitechtonic delineations </w:t>
        </w:r>
      </w:ins>
      <w:r w:rsidR="000A6366" w:rsidRPr="001D7F8A">
        <w:rPr>
          <w:rFonts w:ascii="Times" w:hAnsi="Times"/>
          <w:sz w:val="24"/>
          <w:szCs w:val="24"/>
        </w:rPr>
        <w:t>(Picard and Strick, 1996)</w:t>
      </w:r>
      <w:ins w:id="250" w:author="Alejandro De La Vega" w:date="2016-03-31T20:21:00Z">
        <w:r w:rsidRPr="001D7F8A">
          <w:rPr>
            <w:rFonts w:ascii="Times" w:hAnsi="Times"/>
            <w:sz w:val="24"/>
            <w:szCs w:val="24"/>
          </w:rPr>
          <w:t xml:space="preserve">. </w:t>
        </w:r>
        <w:r w:rsidR="00460A1C" w:rsidRPr="001D7F8A">
          <w:rPr>
            <w:rFonts w:ascii="Times" w:hAnsi="Times"/>
            <w:sz w:val="24"/>
            <w:szCs w:val="24"/>
          </w:rPr>
          <w:t>However,</w:t>
        </w:r>
      </w:ins>
      <w:r w:rsidR="004507F2" w:rsidRPr="001D7F8A">
        <w:rPr>
          <w:rFonts w:ascii="Times" w:hAnsi="Times"/>
          <w:sz w:val="24"/>
          <w:szCs w:val="24"/>
        </w:rPr>
        <w:t xml:space="preserve"> SMA </w:t>
      </w:r>
      <w:ins w:id="251" w:author="Alejandro De La Vega" w:date="2016-03-31T20:21:00Z">
        <w:r w:rsidRPr="001D7F8A">
          <w:rPr>
            <w:rFonts w:ascii="Times" w:hAnsi="Times"/>
            <w:sz w:val="24"/>
            <w:szCs w:val="24"/>
          </w:rPr>
          <w:t>[P1]</w:t>
        </w:r>
        <w:r w:rsidR="00460A1C" w:rsidRPr="001D7F8A">
          <w:rPr>
            <w:rFonts w:ascii="Times" w:hAnsi="Times"/>
            <w:sz w:val="24"/>
            <w:szCs w:val="24"/>
          </w:rPr>
          <w:t xml:space="preserve"> spanned multiple cytoarchitechtonic areas</w:t>
        </w:r>
      </w:ins>
      <w:r w:rsidR="007C1D97" w:rsidRPr="001D7F8A">
        <w:rPr>
          <w:rFonts w:ascii="Times" w:hAnsi="Times"/>
          <w:sz w:val="24"/>
          <w:szCs w:val="24"/>
        </w:rPr>
        <w:t xml:space="preserve">– </w:t>
      </w:r>
      <w:ins w:id="252" w:author="Alejandro De La Vega" w:date="2016-03-31T20:21:00Z">
        <w:r w:rsidR="00460A1C" w:rsidRPr="001D7F8A">
          <w:rPr>
            <w:rFonts w:ascii="Times" w:hAnsi="Times"/>
            <w:sz w:val="24"/>
            <w:szCs w:val="24"/>
          </w:rPr>
          <w:t>extending ventrally to include portions of Picard &amp; Strick’s cingulate zones</w:t>
        </w:r>
      </w:ins>
      <w:r w:rsidR="007C1D97" w:rsidRPr="001D7F8A">
        <w:rPr>
          <w:rFonts w:ascii="Times" w:hAnsi="Times"/>
          <w:sz w:val="24"/>
          <w:szCs w:val="24"/>
        </w:rPr>
        <w:t>–</w:t>
      </w:r>
      <w:ins w:id="253" w:author="Alejandro De La Vega" w:date="2016-03-31T20:21:00Z">
        <w:r w:rsidRPr="001D7F8A">
          <w:rPr>
            <w:rFonts w:ascii="Times" w:hAnsi="Times"/>
            <w:sz w:val="24"/>
            <w:szCs w:val="24"/>
          </w:rPr>
          <w:t xml:space="preserve"> </w:t>
        </w:r>
      </w:ins>
      <w:r w:rsidR="007C1D97" w:rsidRPr="001D7F8A">
        <w:rPr>
          <w:rFonts w:ascii="Times" w:hAnsi="Times"/>
          <w:sz w:val="24"/>
          <w:szCs w:val="24"/>
        </w:rPr>
        <w:t xml:space="preserve">suggesting these morphologically distinct areas co-activate similarly across tasks.  </w:t>
      </w:r>
    </w:p>
    <w:p w14:paraId="4C64B1E5" w14:textId="7B280A97" w:rsidR="00460A1C" w:rsidRPr="001D7F8A" w:rsidRDefault="005451E2" w:rsidP="00460A1C">
      <w:pPr>
        <w:pStyle w:val="Normal1"/>
        <w:ind w:firstLine="720"/>
        <w:rPr>
          <w:ins w:id="254" w:author="Alejandro De La Vega" w:date="2016-03-31T20:21:00Z"/>
          <w:rFonts w:ascii="Times" w:hAnsi="Times"/>
          <w:sz w:val="24"/>
          <w:szCs w:val="24"/>
        </w:rPr>
      </w:pPr>
      <w:ins w:id="255" w:author="Alejandro De La Vega" w:date="2016-03-31T20:21:00Z">
        <w:r w:rsidRPr="001D7F8A">
          <w:rPr>
            <w:rFonts w:ascii="Times" w:hAnsi="Times"/>
            <w:sz w:val="24"/>
            <w:szCs w:val="24"/>
          </w:rPr>
          <w:t>In</w:t>
        </w:r>
      </w:ins>
      <w:r w:rsidR="00685414" w:rsidRPr="001D7F8A">
        <w:rPr>
          <w:rFonts w:ascii="Times" w:hAnsi="Times"/>
          <w:sz w:val="24"/>
          <w:szCs w:val="24"/>
        </w:rPr>
        <w:t xml:space="preserve"> the middle zone,</w:t>
      </w:r>
      <w:r w:rsidR="004507F2" w:rsidRPr="001D7F8A">
        <w:rPr>
          <w:rFonts w:ascii="Times" w:hAnsi="Times"/>
          <w:sz w:val="24"/>
          <w:szCs w:val="24"/>
        </w:rPr>
        <w:t xml:space="preserve"> we identified </w:t>
      </w:r>
      <w:ins w:id="256" w:author="Alejandro De La Vega" w:date="2016-03-31T20:21:00Z">
        <w:r w:rsidR="00460A1C" w:rsidRPr="001D7F8A">
          <w:rPr>
            <w:rFonts w:ascii="Times" w:hAnsi="Times"/>
            <w:sz w:val="24"/>
            <w:szCs w:val="24"/>
          </w:rPr>
          <w:t xml:space="preserve">four </w:t>
        </w:r>
        <w:r w:rsidR="004507F2" w:rsidRPr="001D7F8A">
          <w:rPr>
            <w:rFonts w:ascii="Times" w:hAnsi="Times"/>
            <w:sz w:val="24"/>
            <w:szCs w:val="24"/>
          </w:rPr>
          <w:t xml:space="preserve">clusters </w:t>
        </w:r>
        <w:r w:rsidR="00460A1C" w:rsidRPr="001D7F8A">
          <w:rPr>
            <w:rFonts w:ascii="Times" w:hAnsi="Times"/>
            <w:sz w:val="24"/>
            <w:szCs w:val="24"/>
          </w:rPr>
          <w:t>consistent with midcingulate cortex (MCC)</w:t>
        </w:r>
        <w:r w:rsidRPr="001D7F8A">
          <w:rPr>
            <w:rFonts w:ascii="Times" w:hAnsi="Times"/>
            <w:sz w:val="24"/>
            <w:szCs w:val="24"/>
          </w:rPr>
          <w:t>.</w:t>
        </w:r>
        <w:r w:rsidR="00460A1C" w:rsidRPr="001D7F8A">
          <w:rPr>
            <w:rFonts w:ascii="Times" w:hAnsi="Times"/>
            <w:sz w:val="24"/>
            <w:szCs w:val="24"/>
          </w:rPr>
          <w:t xml:space="preserve"> In particular, </w:t>
        </w:r>
      </w:ins>
      <w:r w:rsidR="004507F2" w:rsidRPr="001D7F8A">
        <w:rPr>
          <w:rFonts w:ascii="Times" w:hAnsi="Times"/>
          <w:sz w:val="24"/>
          <w:szCs w:val="24"/>
        </w:rPr>
        <w:t xml:space="preserve">two </w:t>
      </w:r>
      <w:ins w:id="257" w:author="Alejandro De La Vega" w:date="2016-03-31T20:21:00Z">
        <w:r w:rsidR="00460A1C" w:rsidRPr="001D7F8A">
          <w:rPr>
            <w:rFonts w:ascii="Times" w:hAnsi="Times"/>
            <w:sz w:val="24"/>
            <w:szCs w:val="24"/>
          </w:rPr>
          <w:t>anterior and</w:t>
        </w:r>
        <w:r w:rsidRPr="001D7F8A">
          <w:rPr>
            <w:rFonts w:ascii="Times" w:hAnsi="Times"/>
            <w:sz w:val="24"/>
            <w:szCs w:val="24"/>
          </w:rPr>
          <w:t xml:space="preserve"> two</w:t>
        </w:r>
        <w:r w:rsidR="00460A1C" w:rsidRPr="001D7F8A">
          <w:rPr>
            <w:rFonts w:ascii="Times" w:hAnsi="Times"/>
            <w:sz w:val="24"/>
            <w:szCs w:val="24"/>
          </w:rPr>
          <w:t xml:space="preserve"> posterior clusters delineated from each other a few millimeters anterior </w:t>
        </w:r>
      </w:ins>
      <w:r w:rsidR="004507F2" w:rsidRPr="001D7F8A">
        <w:rPr>
          <w:rFonts w:ascii="Times" w:hAnsi="Times"/>
          <w:sz w:val="24"/>
          <w:szCs w:val="24"/>
        </w:rPr>
        <w:t xml:space="preserve">to the </w:t>
      </w:r>
      <w:ins w:id="258" w:author="Alejandro De La Vega" w:date="2016-03-31T20:21:00Z">
        <w:r w:rsidR="00460A1C" w:rsidRPr="001D7F8A">
          <w:rPr>
            <w:rFonts w:ascii="Times" w:hAnsi="Times"/>
            <w:sz w:val="24"/>
            <w:szCs w:val="24"/>
          </w:rPr>
          <w:t>VCA, consistent with Vogt’s definition of anterior and posterior midcingulate cortex</w:t>
        </w:r>
        <w:r w:rsidR="005144FD" w:rsidRPr="001D7F8A">
          <w:rPr>
            <w:rFonts w:ascii="Times" w:hAnsi="Times"/>
            <w:sz w:val="24"/>
            <w:szCs w:val="24"/>
          </w:rPr>
          <w:t xml:space="preserve"> </w:t>
        </w:r>
      </w:ins>
      <w:r w:rsidR="000A6366"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05EFAA1C-AB29-4152-9F49-0DA2487D5323&lt;/uuid&gt;&lt;priority&gt;0&lt;/priority&gt;&lt;publications&gt;&lt;publication&gt;&lt;publication_date&gt;99201603151200000000222000&lt;/publication_date&gt;&lt;doi&gt;10.1016/j.jchemneu.2016.01.010&lt;/doi&gt;&lt;institution&gt;Cingulum NeuroSciences Institute, 4435 Stephanie Drive, Manlius, NY 13104, USA; Department of Anatomy and Neurobiology, Boston University School of Medicine, 72 East Concord Street, Boston, MA 02118, USA. Electronic address: Vogtbvogt@twcny.rr.com.&lt;/institution&gt;&lt;accepted_date&gt;99201601281200000000222000&lt;/accepted_date&gt;&lt;title&gt;Midcingulate cortex: Structure, connections, homologies, functions and diseases.&lt;/title&gt;&lt;revision_date&gt;99201601281200000000222000&lt;/revision_date&gt;&lt;subtype&gt;400&lt;/subtype&gt;&lt;uuid&gt;29087FDE-47D1-4AC3-9642-9A93477753FF&lt;/uuid&gt;&lt;type&gt;400&lt;/type&gt;&lt;submission_date&gt;99201510131200000000222000&lt;/submission_date&gt;&lt;url&gt;http://eutils.ncbi.nlm.nih.gov/entrez/eutils/elink.fcgi?dbfrom=pubmed&amp;amp;id=26993424&amp;amp;retmode=ref&amp;amp;cmd=prlinks&lt;/url&gt;&lt;bundle&gt;&lt;publication&gt;&lt;title&gt;Journal of Chemical Neuroanatomy&lt;/title&gt;&lt;type&gt;-100&lt;/type&gt;&lt;subtype&gt;-100&lt;/subtype&gt;&lt;uuid&gt;A01660BD-E1F4-4ECF-B3D1-6D68B1C54569&lt;/uuid&gt;&lt;/publication&gt;&lt;/bundle&gt;&lt;authors&gt;&lt;author&gt;&lt;firstName&gt;Brent&lt;/firstName&gt;&lt;middleNames&gt;A&lt;/middleNames&gt;&lt;lastName&gt;Vogt&lt;/lastName&gt;&lt;/author&gt;&lt;/authors&gt;&lt;/publication&gt;&lt;/publications&gt;&lt;cites&gt;&lt;/cites&gt;&lt;/citation&gt;</w:instrText>
      </w:r>
      <w:r w:rsidR="000A6366" w:rsidRPr="001D7F8A">
        <w:rPr>
          <w:rFonts w:ascii="Times" w:hAnsi="Times"/>
          <w:sz w:val="24"/>
          <w:szCs w:val="24"/>
        </w:rPr>
        <w:fldChar w:fldCharType="separate"/>
      </w:r>
      <w:r w:rsidR="000C5960" w:rsidRPr="001D7F8A">
        <w:rPr>
          <w:rFonts w:ascii="Times" w:hAnsi="Times" w:cs="Cambria"/>
          <w:sz w:val="24"/>
          <w:szCs w:val="24"/>
        </w:rPr>
        <w:t>(Vogt, 2016)</w:t>
      </w:r>
      <w:r w:rsidR="000A6366" w:rsidRPr="001D7F8A">
        <w:rPr>
          <w:rFonts w:ascii="Times" w:hAnsi="Times"/>
          <w:sz w:val="24"/>
          <w:szCs w:val="24"/>
        </w:rPr>
        <w:fldChar w:fldCharType="end"/>
      </w:r>
      <w:ins w:id="259" w:author="Alejandro De La Vega" w:date="2016-03-31T20:21:00Z">
        <w:r w:rsidR="005144FD" w:rsidRPr="001D7F8A">
          <w:rPr>
            <w:rFonts w:ascii="Times" w:hAnsi="Times"/>
            <w:sz w:val="24"/>
            <w:szCs w:val="24"/>
          </w:rPr>
          <w:t>.</w:t>
        </w:r>
        <w:r w:rsidR="00C93C59" w:rsidRPr="001D7F8A">
          <w:rPr>
            <w:rFonts w:ascii="Times" w:hAnsi="Times"/>
            <w:sz w:val="24"/>
            <w:szCs w:val="24"/>
          </w:rPr>
          <w:t xml:space="preserve"> </w:t>
        </w:r>
        <w:r w:rsidRPr="001D7F8A">
          <w:rPr>
            <w:rFonts w:ascii="Times" w:hAnsi="Times"/>
            <w:sz w:val="24"/>
            <w:szCs w:val="24"/>
          </w:rPr>
          <w:t>The two dorsal clusters (pdMCC [M1] &amp; adMCC [M2])</w:t>
        </w:r>
        <w:r w:rsidR="00460A1C" w:rsidRPr="001D7F8A">
          <w:rPr>
            <w:rFonts w:ascii="Times" w:hAnsi="Times"/>
            <w:sz w:val="24"/>
            <w:szCs w:val="24"/>
          </w:rPr>
          <w:t xml:space="preserve"> </w:t>
        </w:r>
        <w:r w:rsidRPr="001D7F8A">
          <w:rPr>
            <w:rFonts w:ascii="Times" w:hAnsi="Times"/>
            <w:sz w:val="24"/>
            <w:szCs w:val="24"/>
          </w:rPr>
          <w:t xml:space="preserve">showed a high probability of </w:t>
        </w:r>
        <w:r w:rsidR="005144FD" w:rsidRPr="001D7F8A">
          <w:rPr>
            <w:rFonts w:ascii="Times" w:hAnsi="Times"/>
            <w:sz w:val="24"/>
            <w:szCs w:val="24"/>
          </w:rPr>
          <w:t>falling within</w:t>
        </w:r>
        <w:r w:rsidRPr="001D7F8A">
          <w:rPr>
            <w:rFonts w:ascii="Times" w:hAnsi="Times"/>
            <w:sz w:val="24"/>
            <w:szCs w:val="24"/>
          </w:rPr>
          <w:t xml:space="preserve"> H-O’s</w:t>
        </w:r>
        <w:r w:rsidR="00460A1C" w:rsidRPr="001D7F8A">
          <w:rPr>
            <w:rFonts w:ascii="Times" w:hAnsi="Times"/>
            <w:sz w:val="24"/>
            <w:szCs w:val="24"/>
          </w:rPr>
          <w:t xml:space="preserve"> paracingulate gyrus, whereas the two </w:t>
        </w:r>
      </w:ins>
      <w:r w:rsidR="004507F2" w:rsidRPr="001D7F8A">
        <w:rPr>
          <w:rFonts w:ascii="Times" w:hAnsi="Times"/>
          <w:sz w:val="24"/>
          <w:szCs w:val="24"/>
        </w:rPr>
        <w:t xml:space="preserve">ventral </w:t>
      </w:r>
      <w:r w:rsidR="006B0B75" w:rsidRPr="001D7F8A">
        <w:rPr>
          <w:rFonts w:ascii="Times" w:hAnsi="Times"/>
          <w:sz w:val="24"/>
          <w:szCs w:val="24"/>
        </w:rPr>
        <w:t xml:space="preserve">clusters </w:t>
      </w:r>
      <w:ins w:id="260" w:author="Alejandro De La Vega" w:date="2016-03-31T20:21:00Z">
        <w:r w:rsidRPr="001D7F8A">
          <w:rPr>
            <w:rFonts w:ascii="Times" w:hAnsi="Times"/>
            <w:sz w:val="24"/>
            <w:szCs w:val="24"/>
          </w:rPr>
          <w:t xml:space="preserve">(pvMCC [M3] &amp; avMCC [M4]) </w:t>
        </w:r>
        <w:r w:rsidR="00460A1C" w:rsidRPr="001D7F8A">
          <w:rPr>
            <w:rFonts w:ascii="Times" w:hAnsi="Times"/>
            <w:sz w:val="24"/>
            <w:szCs w:val="24"/>
          </w:rPr>
          <w:t xml:space="preserve">showed a high probability of </w:t>
        </w:r>
        <w:r w:rsidR="005144FD" w:rsidRPr="001D7F8A">
          <w:rPr>
            <w:rFonts w:ascii="Times" w:hAnsi="Times"/>
            <w:sz w:val="24"/>
            <w:szCs w:val="24"/>
          </w:rPr>
          <w:t>falling in the</w:t>
        </w:r>
        <w:r w:rsidR="00460A1C" w:rsidRPr="001D7F8A">
          <w:rPr>
            <w:rFonts w:ascii="Times" w:hAnsi="Times"/>
            <w:sz w:val="24"/>
            <w:szCs w:val="24"/>
          </w:rPr>
          <w:t xml:space="preserve"> cingulate gyrus proper</w:t>
        </w:r>
        <w:r w:rsidRPr="001D7F8A">
          <w:rPr>
            <w:rFonts w:ascii="Times" w:hAnsi="Times"/>
            <w:sz w:val="24"/>
            <w:szCs w:val="24"/>
          </w:rPr>
          <w:t>. Unlike some cytoarchitechtonic studies, we did not identify any regions e</w:t>
        </w:r>
        <w:r w:rsidR="00460A1C" w:rsidRPr="001D7F8A">
          <w:rPr>
            <w:rFonts w:ascii="Times" w:hAnsi="Times"/>
            <w:sz w:val="24"/>
            <w:szCs w:val="24"/>
          </w:rPr>
          <w:t xml:space="preserve">xclusively located in the </w:t>
        </w:r>
        <w:r w:rsidRPr="001D7F8A">
          <w:rPr>
            <w:rFonts w:ascii="Times" w:hAnsi="Times"/>
            <w:sz w:val="24"/>
            <w:szCs w:val="24"/>
          </w:rPr>
          <w:t>cingulate sulcus</w:t>
        </w:r>
        <w:r w:rsidR="00460A1C" w:rsidRPr="001D7F8A">
          <w:rPr>
            <w:rFonts w:ascii="Times" w:hAnsi="Times"/>
            <w:sz w:val="24"/>
            <w:szCs w:val="24"/>
          </w:rPr>
          <w:t xml:space="preserve">, such as the </w:t>
        </w:r>
        <w:r w:rsidRPr="001D7F8A">
          <w:rPr>
            <w:rFonts w:ascii="Times" w:hAnsi="Times"/>
            <w:sz w:val="24"/>
            <w:szCs w:val="24"/>
          </w:rPr>
          <w:t>rostral cingulate zone</w:t>
        </w:r>
        <w:r w:rsidR="00460A1C" w:rsidRPr="001D7F8A">
          <w:rPr>
            <w:rFonts w:ascii="Times" w:hAnsi="Times"/>
            <w:sz w:val="24"/>
            <w:szCs w:val="24"/>
          </w:rPr>
          <w:t xml:space="preserve">. </w:t>
        </w:r>
      </w:ins>
    </w:p>
    <w:p w14:paraId="58861F74" w14:textId="432F8319" w:rsidR="006C7AB3" w:rsidRPr="001D7F8A" w:rsidRDefault="005451E2" w:rsidP="0096185D">
      <w:pPr>
        <w:pStyle w:val="Normal1"/>
        <w:ind w:firstLine="720"/>
        <w:rPr>
          <w:rFonts w:ascii="Times" w:hAnsi="Times"/>
          <w:sz w:val="24"/>
          <w:szCs w:val="24"/>
        </w:rPr>
      </w:pPr>
      <w:ins w:id="261" w:author="Alejandro De La Vega" w:date="2016-03-31T20:21:00Z">
        <w:r w:rsidRPr="001D7F8A">
          <w:rPr>
            <w:rFonts w:ascii="Times" w:hAnsi="Times"/>
            <w:sz w:val="24"/>
            <w:szCs w:val="24"/>
          </w:rPr>
          <w:t xml:space="preserve">In </w:t>
        </w:r>
        <w:r w:rsidR="004507F2" w:rsidRPr="001D7F8A">
          <w:rPr>
            <w:rFonts w:ascii="Times" w:hAnsi="Times"/>
            <w:sz w:val="24"/>
            <w:szCs w:val="24"/>
          </w:rPr>
          <w:t>the anterior zone,</w:t>
        </w:r>
        <w:r w:rsidRPr="001D7F8A">
          <w:rPr>
            <w:rFonts w:ascii="Times" w:hAnsi="Times"/>
            <w:sz w:val="24"/>
            <w:szCs w:val="24"/>
          </w:rPr>
          <w:t xml:space="preserve"> the most dorsal cluster (dmPFC [A1]) included medial aspects of H-O’s frontal pole and superior frontal gyrus, and was entirely outside of the </w:t>
        </w:r>
      </w:ins>
      <w:r w:rsidR="004507F2" w:rsidRPr="001D7F8A">
        <w:rPr>
          <w:rFonts w:ascii="Times" w:hAnsi="Times"/>
          <w:sz w:val="24"/>
          <w:szCs w:val="24"/>
        </w:rPr>
        <w:t xml:space="preserve">anterior </w:t>
      </w:r>
      <w:ins w:id="262" w:author="Alejandro De La Vega" w:date="2016-03-31T20:21:00Z">
        <w:r w:rsidRPr="001D7F8A">
          <w:rPr>
            <w:rFonts w:ascii="Times" w:hAnsi="Times"/>
            <w:sz w:val="24"/>
            <w:szCs w:val="24"/>
          </w:rPr>
          <w:t>cingulate gyrus. Ventrally</w:t>
        </w:r>
      </w:ins>
      <w:r w:rsidR="004507F2" w:rsidRPr="001D7F8A">
        <w:rPr>
          <w:rFonts w:ascii="Times" w:hAnsi="Times"/>
          <w:sz w:val="24"/>
          <w:szCs w:val="24"/>
        </w:rPr>
        <w:t>,</w:t>
      </w:r>
      <w:r w:rsidR="004010F0" w:rsidRPr="001D7F8A">
        <w:rPr>
          <w:rFonts w:ascii="Times" w:hAnsi="Times"/>
          <w:sz w:val="24"/>
          <w:szCs w:val="24"/>
        </w:rPr>
        <w:t xml:space="preserve"> </w:t>
      </w:r>
      <w:r w:rsidR="004507F2" w:rsidRPr="001D7F8A">
        <w:rPr>
          <w:rFonts w:ascii="Times" w:hAnsi="Times"/>
          <w:sz w:val="24"/>
          <w:szCs w:val="24"/>
        </w:rPr>
        <w:t xml:space="preserve">we identified a </w:t>
      </w:r>
      <w:ins w:id="263" w:author="Alejandro De La Vega" w:date="2016-03-31T20:21:00Z">
        <w:r w:rsidRPr="001D7F8A">
          <w:rPr>
            <w:rFonts w:ascii="Times" w:hAnsi="Times"/>
            <w:sz w:val="24"/>
            <w:szCs w:val="24"/>
          </w:rPr>
          <w:t xml:space="preserve">second cluster (pgACC [A2]) which was primarily located within </w:t>
        </w:r>
        <w:r w:rsidR="00190783" w:rsidRPr="001D7F8A">
          <w:rPr>
            <w:rFonts w:ascii="Times" w:hAnsi="Times"/>
            <w:sz w:val="24"/>
            <w:szCs w:val="24"/>
          </w:rPr>
          <w:t>pregenual</w:t>
        </w:r>
        <w:r w:rsidRPr="001D7F8A">
          <w:rPr>
            <w:rFonts w:ascii="Times" w:hAnsi="Times"/>
            <w:sz w:val="24"/>
            <w:szCs w:val="24"/>
          </w:rPr>
          <w:t xml:space="preserve"> aspects of the anterior cingulate gyrus, but also included </w:t>
        </w:r>
        <w:r w:rsidR="00190783" w:rsidRPr="001D7F8A">
          <w:rPr>
            <w:rFonts w:ascii="Times" w:hAnsi="Times"/>
            <w:sz w:val="24"/>
            <w:szCs w:val="24"/>
          </w:rPr>
          <w:t>pregenual</w:t>
        </w:r>
        <w:r w:rsidRPr="001D7F8A">
          <w:rPr>
            <w:rFonts w:ascii="Times" w:hAnsi="Times"/>
            <w:sz w:val="24"/>
            <w:szCs w:val="24"/>
          </w:rPr>
          <w:t xml:space="preserve"> portions of paracingulate gyrus. Finally, the most </w:t>
        </w:r>
      </w:ins>
      <w:r w:rsidR="004507F2" w:rsidRPr="001D7F8A">
        <w:rPr>
          <w:rFonts w:ascii="Times" w:hAnsi="Times"/>
          <w:sz w:val="24"/>
          <w:szCs w:val="24"/>
        </w:rPr>
        <w:t xml:space="preserve">ventral </w:t>
      </w:r>
      <w:ins w:id="264" w:author="Alejandro De La Vega" w:date="2016-03-31T20:21:00Z">
        <w:r w:rsidRPr="001D7F8A">
          <w:rPr>
            <w:rFonts w:ascii="Times" w:hAnsi="Times"/>
            <w:sz w:val="24"/>
            <w:szCs w:val="24"/>
          </w:rPr>
          <w:t xml:space="preserve">cluster (vmPFC [A3]) encompassed both pregenual aspects of the ACC and medial OFC, similar to the </w:t>
        </w:r>
      </w:ins>
      <w:r w:rsidR="004507F2" w:rsidRPr="001D7F8A">
        <w:rPr>
          <w:rFonts w:ascii="Times" w:hAnsi="Times"/>
          <w:sz w:val="24"/>
          <w:szCs w:val="24"/>
        </w:rPr>
        <w:t>vmPFC</w:t>
      </w:r>
      <w:ins w:id="265" w:author="Alejandro De La Vega" w:date="2016-03-31T20:21:00Z">
        <w:r w:rsidR="006D4008" w:rsidRPr="001D7F8A">
          <w:rPr>
            <w:rFonts w:ascii="Times" w:hAnsi="Times"/>
            <w:sz w:val="24"/>
            <w:szCs w:val="24"/>
          </w:rPr>
          <w:t xml:space="preserve"> area of interest used in cytoarchtechtonic studies</w:t>
        </w:r>
        <w:r w:rsidR="000B042F" w:rsidRPr="001D7F8A">
          <w:rPr>
            <w:rFonts w:ascii="Times" w:hAnsi="Times"/>
            <w:sz w:val="24"/>
            <w:szCs w:val="24"/>
          </w:rPr>
          <w:t xml:space="preserve"> </w:t>
        </w:r>
      </w:ins>
      <w:r w:rsidR="000A6366" w:rsidRPr="001D7F8A">
        <w:rPr>
          <w:rFonts w:ascii="Times" w:hAnsi="Times"/>
          <w:sz w:val="24"/>
          <w:szCs w:val="24"/>
        </w:rPr>
        <w:t>(Mackey and Petrides, 2014)</w:t>
      </w:r>
      <w:ins w:id="266" w:author="Alejandro De La Vega" w:date="2016-03-31T20:21:00Z">
        <w:r w:rsidR="006D4008" w:rsidRPr="001D7F8A">
          <w:rPr>
            <w:rFonts w:ascii="Times" w:hAnsi="Times"/>
            <w:sz w:val="24"/>
            <w:szCs w:val="24"/>
          </w:rPr>
          <w:t>.</w:t>
        </w:r>
      </w:ins>
      <w:r w:rsidR="00932323" w:rsidRPr="001D7F8A">
        <w:rPr>
          <w:rFonts w:ascii="Times" w:hAnsi="Times"/>
          <w:sz w:val="24"/>
          <w:szCs w:val="24"/>
        </w:rPr>
        <w:t xml:space="preserve"> </w:t>
      </w:r>
    </w:p>
    <w:p w14:paraId="2448C550" w14:textId="085EF629" w:rsidR="00E036ED" w:rsidRPr="001D7F8A" w:rsidRDefault="00897E52" w:rsidP="00EB0085">
      <w:pPr>
        <w:pStyle w:val="Normal1"/>
        <w:ind w:firstLine="720"/>
        <w:rPr>
          <w:rFonts w:ascii="Times" w:hAnsi="Times"/>
          <w:sz w:val="24"/>
          <w:szCs w:val="24"/>
        </w:rPr>
      </w:pPr>
      <w:ins w:id="267" w:author="Alejandro De La Vega" w:date="2016-03-31T20:21:00Z">
        <w:r w:rsidRPr="001D7F8A">
          <w:rPr>
            <w:rFonts w:ascii="Times" w:hAnsi="Times"/>
            <w:sz w:val="24"/>
            <w:szCs w:val="24"/>
          </w:rPr>
          <w:t>Next, to</w:t>
        </w:r>
      </w:ins>
      <w:r w:rsidR="00EB0085" w:rsidRPr="001D7F8A">
        <w:rPr>
          <w:rFonts w:ascii="Times" w:hAnsi="Times"/>
          <w:sz w:val="24"/>
          <w:szCs w:val="24"/>
        </w:rPr>
        <w:t xml:space="preserve"> provide direct insight </w:t>
      </w:r>
      <w:r w:rsidR="006C7AB3" w:rsidRPr="001D7F8A">
        <w:rPr>
          <w:rFonts w:ascii="Times" w:hAnsi="Times"/>
          <w:sz w:val="24"/>
          <w:szCs w:val="24"/>
        </w:rPr>
        <w:t xml:space="preserve">into the functions of </w:t>
      </w:r>
      <w:r w:rsidR="00EB0085" w:rsidRPr="001D7F8A">
        <w:rPr>
          <w:rFonts w:ascii="Times" w:hAnsi="Times"/>
          <w:sz w:val="24"/>
          <w:szCs w:val="24"/>
        </w:rPr>
        <w:t>the clusters</w:t>
      </w:r>
      <w:ins w:id="268" w:author="Alejandro De La Vega" w:date="2016-03-31T20:21:00Z">
        <w:r w:rsidRPr="001D7F8A">
          <w:rPr>
            <w:rFonts w:ascii="Times" w:hAnsi="Times"/>
            <w:sz w:val="24"/>
            <w:szCs w:val="24"/>
          </w:rPr>
          <w:t xml:space="preserve"> we identified</w:t>
        </w:r>
      </w:ins>
      <w:r w:rsidR="00EB0085" w:rsidRPr="001D7F8A">
        <w:rPr>
          <w:rFonts w:ascii="Times" w:hAnsi="Times"/>
          <w:sz w:val="24"/>
          <w:szCs w:val="24"/>
        </w:rPr>
        <w:t>, we applied two</w:t>
      </w:r>
      <w:r w:rsidR="006C7AB3" w:rsidRPr="001D7F8A">
        <w:rPr>
          <w:rFonts w:ascii="Times" w:hAnsi="Times"/>
          <w:sz w:val="24"/>
          <w:szCs w:val="24"/>
        </w:rPr>
        <w:t xml:space="preserve"> approaches</w:t>
      </w:r>
      <w:ins w:id="269" w:author="Alejandro De La Vega" w:date="2016-03-31T20:21:00Z">
        <w:r w:rsidRPr="001D7F8A">
          <w:rPr>
            <w:rFonts w:ascii="Times" w:hAnsi="Times"/>
            <w:sz w:val="24"/>
            <w:szCs w:val="24"/>
          </w:rPr>
          <w:t>.</w:t>
        </w:r>
      </w:ins>
      <w:r w:rsidR="006C7AB3" w:rsidRPr="001D7F8A">
        <w:rPr>
          <w:rFonts w:ascii="Times" w:hAnsi="Times"/>
          <w:sz w:val="24"/>
          <w:szCs w:val="24"/>
        </w:rPr>
        <w:t xml:space="preserve"> First</w:t>
      </w:r>
      <w:r w:rsidR="00EB0085" w:rsidRPr="001D7F8A">
        <w:rPr>
          <w:rFonts w:ascii="Times" w:hAnsi="Times"/>
          <w:sz w:val="24"/>
          <w:szCs w:val="24"/>
        </w:rPr>
        <w:t xml:space="preserve">, we </w:t>
      </w:r>
      <w:r w:rsidR="008C34CC" w:rsidRPr="001D7F8A">
        <w:rPr>
          <w:rFonts w:ascii="Times" w:hAnsi="Times"/>
          <w:sz w:val="24"/>
          <w:szCs w:val="24"/>
        </w:rPr>
        <w:t>determine</w:t>
      </w:r>
      <w:r w:rsidR="00EB0085" w:rsidRPr="001D7F8A">
        <w:rPr>
          <w:rFonts w:ascii="Times" w:hAnsi="Times"/>
          <w:sz w:val="24"/>
          <w:szCs w:val="24"/>
        </w:rPr>
        <w:t>d</w:t>
      </w:r>
      <w:r w:rsidR="008C34CC" w:rsidRPr="001D7F8A">
        <w:rPr>
          <w:rFonts w:ascii="Times" w:hAnsi="Times"/>
          <w:sz w:val="24"/>
          <w:szCs w:val="24"/>
        </w:rPr>
        <w:t xml:space="preserve"> which </w:t>
      </w:r>
      <w:r w:rsidR="006C7AB3" w:rsidRPr="001D7F8A">
        <w:rPr>
          <w:rFonts w:ascii="Times" w:hAnsi="Times"/>
          <w:sz w:val="24"/>
          <w:szCs w:val="24"/>
        </w:rPr>
        <w:t>other</w:t>
      </w:r>
      <w:r w:rsidR="008C34CC" w:rsidRPr="001D7F8A">
        <w:rPr>
          <w:rFonts w:ascii="Times" w:hAnsi="Times"/>
          <w:sz w:val="24"/>
          <w:szCs w:val="24"/>
        </w:rPr>
        <w:t xml:space="preserve"> brain </w:t>
      </w:r>
      <w:r w:rsidR="006C7AB3" w:rsidRPr="001D7F8A">
        <w:rPr>
          <w:rFonts w:ascii="Times" w:hAnsi="Times"/>
          <w:sz w:val="24"/>
          <w:szCs w:val="24"/>
        </w:rPr>
        <w:t xml:space="preserve">regions co-activate with each </w:t>
      </w:r>
      <w:ins w:id="270" w:author="Alejandro De La Vega" w:date="2016-03-31T20:21:00Z">
        <w:r w:rsidRPr="001D7F8A">
          <w:rPr>
            <w:rFonts w:ascii="Times" w:hAnsi="Times"/>
            <w:sz w:val="24"/>
            <w:szCs w:val="24"/>
          </w:rPr>
          <w:t>cluster</w:t>
        </w:r>
      </w:ins>
      <w:r w:rsidR="006C7AB3" w:rsidRPr="001D7F8A">
        <w:rPr>
          <w:rFonts w:ascii="Times" w:hAnsi="Times"/>
          <w:sz w:val="24"/>
          <w:szCs w:val="24"/>
        </w:rPr>
        <w:t xml:space="preserve">, </w:t>
      </w:r>
      <w:r w:rsidR="00EB0085" w:rsidRPr="001D7F8A">
        <w:rPr>
          <w:rFonts w:ascii="Times" w:hAnsi="Times"/>
          <w:sz w:val="24"/>
          <w:szCs w:val="24"/>
        </w:rPr>
        <w:t xml:space="preserve">in order to reveal </w:t>
      </w:r>
      <w:ins w:id="271" w:author="Alejandro De La Vega" w:date="2016-03-31T20:21:00Z">
        <w:r w:rsidR="00EB0085" w:rsidRPr="001D7F8A">
          <w:rPr>
            <w:rFonts w:ascii="Times" w:hAnsi="Times"/>
            <w:sz w:val="24"/>
            <w:szCs w:val="24"/>
          </w:rPr>
          <w:t>the</w:t>
        </w:r>
        <w:r w:rsidRPr="001D7F8A">
          <w:rPr>
            <w:rFonts w:ascii="Times" w:hAnsi="Times"/>
            <w:sz w:val="24"/>
            <w:szCs w:val="24"/>
          </w:rPr>
          <w:t>ir</w:t>
        </w:r>
      </w:ins>
      <w:r w:rsidR="00EB0085" w:rsidRPr="001D7F8A">
        <w:rPr>
          <w:rFonts w:ascii="Times" w:hAnsi="Times"/>
          <w:sz w:val="24"/>
          <w:szCs w:val="24"/>
        </w:rPr>
        <w:t xml:space="preserve"> functional networks</w:t>
      </w:r>
      <w:ins w:id="272" w:author="Alejandro De La Vega" w:date="2016-03-31T20:21:00Z">
        <w:r w:rsidR="00EB0085" w:rsidRPr="001D7F8A">
          <w:rPr>
            <w:rFonts w:ascii="Times" w:hAnsi="Times"/>
            <w:sz w:val="24"/>
            <w:szCs w:val="24"/>
          </w:rPr>
          <w:t>.</w:t>
        </w:r>
      </w:ins>
      <w:r w:rsidR="006C7AB3" w:rsidRPr="001D7F8A">
        <w:rPr>
          <w:rFonts w:ascii="Times" w:hAnsi="Times"/>
          <w:sz w:val="24"/>
          <w:szCs w:val="24"/>
        </w:rPr>
        <w:t xml:space="preserve"> Second, we </w:t>
      </w:r>
      <w:ins w:id="273" w:author="Alejandro De La Vega" w:date="2016-03-31T20:21:00Z">
        <w:r w:rsidR="00A65DEC" w:rsidRPr="001D7F8A">
          <w:rPr>
            <w:rFonts w:ascii="Times" w:hAnsi="Times"/>
            <w:sz w:val="24"/>
            <w:szCs w:val="24"/>
          </w:rPr>
          <w:t>used</w:t>
        </w:r>
      </w:ins>
      <w:r w:rsidR="00EB0085" w:rsidRPr="001D7F8A">
        <w:rPr>
          <w:rFonts w:ascii="Times" w:hAnsi="Times"/>
          <w:sz w:val="24"/>
          <w:szCs w:val="24"/>
        </w:rPr>
        <w:t xml:space="preserve"> semantic </w:t>
      </w:r>
      <w:ins w:id="274" w:author="Alejandro De La Vega" w:date="2016-03-31T20:21:00Z">
        <w:r w:rsidR="00A65DEC" w:rsidRPr="001D7F8A">
          <w:rPr>
            <w:rFonts w:ascii="Times" w:hAnsi="Times"/>
            <w:sz w:val="24"/>
            <w:szCs w:val="24"/>
          </w:rPr>
          <w:t>data</w:t>
        </w:r>
      </w:ins>
      <w:r w:rsidR="006C7AB3" w:rsidRPr="001D7F8A">
        <w:rPr>
          <w:rFonts w:ascii="Times" w:hAnsi="Times"/>
          <w:sz w:val="24"/>
          <w:szCs w:val="24"/>
        </w:rPr>
        <w:t xml:space="preserve"> from Neurosynth </w:t>
      </w:r>
      <w:r w:rsidR="00EB0085" w:rsidRPr="001D7F8A">
        <w:rPr>
          <w:rFonts w:ascii="Times" w:hAnsi="Times"/>
          <w:sz w:val="24"/>
          <w:szCs w:val="24"/>
        </w:rPr>
        <w:t xml:space="preserve">to determine which </w:t>
      </w:r>
      <w:r w:rsidR="006C7AB3" w:rsidRPr="001D7F8A">
        <w:rPr>
          <w:rFonts w:ascii="Times" w:hAnsi="Times"/>
          <w:sz w:val="24"/>
          <w:szCs w:val="24"/>
        </w:rPr>
        <w:t xml:space="preserve">psychological </w:t>
      </w:r>
      <w:ins w:id="275" w:author="Alejandro De La Vega" w:date="2016-03-31T20:21:00Z">
        <w:r w:rsidRPr="001D7F8A">
          <w:rPr>
            <w:rFonts w:ascii="Times" w:hAnsi="Times"/>
            <w:sz w:val="24"/>
            <w:szCs w:val="24"/>
          </w:rPr>
          <w:t>states</w:t>
        </w:r>
      </w:ins>
      <w:r w:rsidR="006C7AB3" w:rsidRPr="001D7F8A">
        <w:rPr>
          <w:rFonts w:ascii="Times" w:hAnsi="Times"/>
          <w:sz w:val="24"/>
          <w:szCs w:val="24"/>
        </w:rPr>
        <w:t xml:space="preserve"> </w:t>
      </w:r>
      <w:r w:rsidR="00EB0085" w:rsidRPr="001D7F8A">
        <w:rPr>
          <w:rFonts w:ascii="Times" w:hAnsi="Times"/>
          <w:sz w:val="24"/>
          <w:szCs w:val="24"/>
        </w:rPr>
        <w:t xml:space="preserve">predict the </w:t>
      </w:r>
      <w:r w:rsidR="006C7AB3" w:rsidRPr="001D7F8A">
        <w:rPr>
          <w:rFonts w:ascii="Times" w:hAnsi="Times"/>
          <w:sz w:val="24"/>
          <w:szCs w:val="24"/>
        </w:rPr>
        <w:t xml:space="preserve">activation of each </w:t>
      </w:r>
      <w:ins w:id="276" w:author="Alejandro De La Vega" w:date="2016-03-31T20:21:00Z">
        <w:r w:rsidRPr="001D7F8A">
          <w:rPr>
            <w:rFonts w:ascii="Times" w:hAnsi="Times"/>
            <w:sz w:val="24"/>
            <w:szCs w:val="24"/>
          </w:rPr>
          <w:t>cluster</w:t>
        </w:r>
      </w:ins>
      <w:r w:rsidR="006C7AB3" w:rsidRPr="001D7F8A">
        <w:rPr>
          <w:rFonts w:ascii="Times" w:hAnsi="Times"/>
          <w:sz w:val="24"/>
          <w:szCs w:val="24"/>
        </w:rPr>
        <w:t>.</w:t>
      </w:r>
    </w:p>
    <w:p w14:paraId="14BA16D9" w14:textId="6D3E7EDD" w:rsidR="009E7445" w:rsidRPr="001D7F8A" w:rsidRDefault="006B0B75" w:rsidP="0096185D">
      <w:pPr>
        <w:pStyle w:val="Heading2"/>
        <w:spacing w:line="480" w:lineRule="auto"/>
        <w:rPr>
          <w:szCs w:val="24"/>
        </w:rPr>
      </w:pPr>
      <w:r w:rsidRPr="001D7F8A">
        <w:rPr>
          <w:szCs w:val="24"/>
        </w:rPr>
        <w:t>Meta-analytic co</w:t>
      </w:r>
      <w:r w:rsidR="00932323" w:rsidRPr="001D7F8A">
        <w:rPr>
          <w:szCs w:val="24"/>
        </w:rPr>
        <w:t>-</w:t>
      </w:r>
      <w:r w:rsidRPr="001D7F8A">
        <w:rPr>
          <w:szCs w:val="24"/>
        </w:rPr>
        <w:t>activation profiles</w:t>
      </w:r>
    </w:p>
    <w:p w14:paraId="3C7658B1" w14:textId="38CBB2AA" w:rsidR="00E77236" w:rsidRPr="001D7F8A" w:rsidRDefault="008C34CC" w:rsidP="009A7D2B">
      <w:pPr>
        <w:pStyle w:val="CommentText"/>
        <w:spacing w:line="480" w:lineRule="auto"/>
        <w:ind w:firstLine="720"/>
      </w:pPr>
      <w:r w:rsidRPr="001D7F8A">
        <w:t>W</w:t>
      </w:r>
      <w:r w:rsidR="001832A3" w:rsidRPr="001D7F8A">
        <w:t xml:space="preserve">e directly contrasted co-activation patterns </w:t>
      </w:r>
      <w:r w:rsidR="009A7D2B" w:rsidRPr="001D7F8A">
        <w:t xml:space="preserve">of the three functional zones– </w:t>
      </w:r>
      <w:r w:rsidR="001832A3" w:rsidRPr="001D7F8A">
        <w:t xml:space="preserve">i.e., we sought to identify voxels that co-activated to a stronger degree with </w:t>
      </w:r>
      <w:r w:rsidR="00AC22AF" w:rsidRPr="001D7F8A">
        <w:t>each</w:t>
      </w:r>
      <w:r w:rsidR="001832A3" w:rsidRPr="001D7F8A">
        <w:t xml:space="preserve"> zone than with the other two (</w:t>
      </w:r>
      <w:r w:rsidR="00671F03">
        <w:t>Figure 3</w:t>
      </w:r>
      <w:r w:rsidR="00744B80" w:rsidRPr="001D7F8A">
        <w:t>A</w:t>
      </w:r>
      <w:r w:rsidR="00C15F07" w:rsidRPr="001D7F8A">
        <w:t>). The posterior zone</w:t>
      </w:r>
      <w:r w:rsidR="002F0AC8" w:rsidRPr="001D7F8A">
        <w:t xml:space="preserve"> </w:t>
      </w:r>
      <w:r w:rsidR="00C15F07" w:rsidRPr="001D7F8A">
        <w:t>showed</w:t>
      </w:r>
      <w:r w:rsidR="00AC22AF" w:rsidRPr="001D7F8A">
        <w:t xml:space="preserve"> greater</w:t>
      </w:r>
      <w:r w:rsidR="00C15F07" w:rsidRPr="001D7F8A">
        <w:t xml:space="preserve"> </w:t>
      </w:r>
      <w:r w:rsidR="00477060" w:rsidRPr="001D7F8A">
        <w:t xml:space="preserve">bilateral </w:t>
      </w:r>
      <w:r w:rsidR="00C15F07" w:rsidRPr="001D7F8A">
        <w:t xml:space="preserve">co-activation with </w:t>
      </w:r>
      <w:r w:rsidR="00744B80" w:rsidRPr="001D7F8A">
        <w:t>primary motor cortex (PMC)</w:t>
      </w:r>
      <w:r w:rsidR="00C15F07" w:rsidRPr="001D7F8A">
        <w:t xml:space="preserve"> </w:t>
      </w:r>
      <w:r w:rsidR="002F0AC8" w:rsidRPr="001D7F8A">
        <w:t xml:space="preserve">and </w:t>
      </w:r>
      <w:r w:rsidR="00744B80" w:rsidRPr="001D7F8A">
        <w:t>superior parietal cortex (SPC)</w:t>
      </w:r>
      <w:r w:rsidR="00C15F07" w:rsidRPr="001D7F8A">
        <w:t xml:space="preserve">, </w:t>
      </w:r>
      <w:r w:rsidR="002F0AC8" w:rsidRPr="001D7F8A">
        <w:t>anterior</w:t>
      </w:r>
      <w:r w:rsidR="00C15F07" w:rsidRPr="001D7F8A">
        <w:t xml:space="preserve"> cerebellum, </w:t>
      </w:r>
      <w:r w:rsidR="00262111" w:rsidRPr="001D7F8A">
        <w:t xml:space="preserve">and posterior insula (pIns) as well subcortical regions such as the </w:t>
      </w:r>
      <w:r w:rsidR="00C15F07" w:rsidRPr="001D7F8A">
        <w:t xml:space="preserve">thalamus and </w:t>
      </w:r>
      <w:ins w:id="277" w:author="Alejandro De La Vega" w:date="2016-03-31T20:21:00Z">
        <w:r w:rsidR="00F14318" w:rsidRPr="001D7F8A">
          <w:t>dorsal striatum (DS)</w:t>
        </w:r>
        <w:r w:rsidR="00262111" w:rsidRPr="001D7F8A">
          <w:t>—</w:t>
        </w:r>
      </w:ins>
      <w:r w:rsidR="00262111" w:rsidRPr="001D7F8A">
        <w:t>a co-activation pattern consistent with motor</w:t>
      </w:r>
      <w:r w:rsidR="00AC22AF" w:rsidRPr="001D7F8A">
        <w:t>ic</w:t>
      </w:r>
      <w:r w:rsidR="00262111" w:rsidRPr="001D7F8A">
        <w:t xml:space="preserve"> function. </w:t>
      </w:r>
      <w:r w:rsidR="00C15F07" w:rsidRPr="001D7F8A">
        <w:t>The middle zone co-activat</w:t>
      </w:r>
      <w:r w:rsidRPr="001D7F8A">
        <w:t>ed</w:t>
      </w:r>
      <w:r w:rsidR="00C15F07" w:rsidRPr="001D7F8A">
        <w:t xml:space="preserve"> with </w:t>
      </w:r>
      <w:r w:rsidR="00477060" w:rsidRPr="001D7F8A">
        <w:t xml:space="preserve">anterior aspects of the thalamus </w:t>
      </w:r>
      <w:r w:rsidR="00195B6B" w:rsidRPr="001D7F8A">
        <w:t xml:space="preserve">as well as regions in the frontoparietal control network such as </w:t>
      </w:r>
      <w:r w:rsidR="00477060" w:rsidRPr="001D7F8A">
        <w:t>dorso</w:t>
      </w:r>
      <w:r w:rsidR="00C15F07" w:rsidRPr="001D7F8A">
        <w:t>lateral prefrontal cortex</w:t>
      </w:r>
      <w:r w:rsidR="003F4860" w:rsidRPr="001D7F8A">
        <w:t xml:space="preserve"> (DLPFC)</w:t>
      </w:r>
      <w:r w:rsidR="00195B6B" w:rsidRPr="001D7F8A">
        <w:t>,</w:t>
      </w:r>
      <w:r w:rsidR="00477060" w:rsidRPr="001D7F8A">
        <w:t xml:space="preserve"> anterior insula</w:t>
      </w:r>
      <w:r w:rsidR="003F4860" w:rsidRPr="001D7F8A">
        <w:t xml:space="preserve"> (aIns)</w:t>
      </w:r>
      <w:r w:rsidR="00195B6B" w:rsidRPr="001D7F8A">
        <w:t xml:space="preserve"> and </w:t>
      </w:r>
      <w:r w:rsidR="00562923" w:rsidRPr="001D7F8A">
        <w:t>SPC</w:t>
      </w:r>
      <w:r w:rsidR="00195B6B" w:rsidRPr="001D7F8A">
        <w:t>.</w:t>
      </w:r>
      <w:r w:rsidR="00C15F07" w:rsidRPr="001D7F8A">
        <w:t xml:space="preserve"> Finally, the anterior zone showed a qualitatively different pattern, co-</w:t>
      </w:r>
      <w:r w:rsidR="002F0AC8" w:rsidRPr="001D7F8A">
        <w:t xml:space="preserve">activating </w:t>
      </w:r>
      <w:r w:rsidR="00AC22AF" w:rsidRPr="001D7F8A">
        <w:t xml:space="preserve">to a greater extent </w:t>
      </w:r>
      <w:r w:rsidR="002F0AC8" w:rsidRPr="001D7F8A">
        <w:t>with default network regions</w:t>
      </w:r>
      <w:r w:rsidR="003F4860" w:rsidRPr="001D7F8A">
        <w:t xml:space="preserve"> such as angular gyrus, hippocampus and posterior cingulate cortex (PCC)</w:t>
      </w:r>
      <w:r w:rsidR="002F0AC8" w:rsidRPr="001D7F8A">
        <w:t xml:space="preserve"> </w:t>
      </w:r>
      <w:r w:rsidR="002F0AC8" w:rsidRPr="001D7F8A">
        <w:fldChar w:fldCharType="begin"/>
      </w:r>
      <w:r w:rsidR="00A200D3" w:rsidRPr="001D7F8A">
        <w:instrText xml:space="preserve"> ADDIN PAPERS2_CITATIONS &lt;citation&gt;&lt;uuid&gt;D0EEF82C-AACE-46F5-8D68-3BEBD951279A&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BB84B760-0043-42F5-B7F3-9369481BAD1A&lt;/uuid&gt;&lt;subtype&gt;400&lt;/subtype&gt;&lt;endpage&gt;270&lt;/endpage&gt;&lt;type&gt;400&lt;/type&gt;&lt;url&gt;http://nro.sagepub.com/cgi/doi/10.1177/1073858411403316&lt;/url&gt;&lt;bundle&gt;&lt;publication&gt;&lt;title&gt;The Neuroscientist&lt;/title&gt;&lt;type&gt;-100&lt;/type&gt;&lt;subtype&gt;-100&lt;/subtype&gt;&lt;uuid&gt;068716B0-C8C2-46F0-ADBC-3AA88407DF38&lt;/uuid&gt;&lt;/publication&gt;&lt;/bundle&gt;&lt;authors&gt;&lt;author&gt;&lt;firstName&gt;J&lt;/firstName&gt;&lt;middleNames&gt;R&lt;/middleNames&gt;&lt;lastName&gt;Andrews-Hanna&lt;/lastName&gt;&lt;/author&gt;&lt;/authors&gt;&lt;/publication&gt;&lt;/publications&gt;&lt;cites&gt;&lt;/cites&gt;&lt;/citation&gt;</w:instrText>
      </w:r>
      <w:r w:rsidR="002F0AC8" w:rsidRPr="001D7F8A">
        <w:fldChar w:fldCharType="separate"/>
      </w:r>
      <w:r w:rsidR="00C366D9" w:rsidRPr="001D7F8A">
        <w:rPr>
          <w:rFonts w:cs="Times"/>
        </w:rPr>
        <w:t>(Andrews-Hanna, 2012)</w:t>
      </w:r>
      <w:r w:rsidR="002F0AC8" w:rsidRPr="001D7F8A">
        <w:fldChar w:fldCharType="end"/>
      </w:r>
      <w:r w:rsidR="003F4860" w:rsidRPr="001D7F8A">
        <w:t xml:space="preserve">. </w:t>
      </w:r>
      <w:r w:rsidR="00C15F07" w:rsidRPr="001D7F8A">
        <w:t>The anterior zone</w:t>
      </w:r>
      <w:r w:rsidR="00D21095" w:rsidRPr="001D7F8A">
        <w:t xml:space="preserve"> also</w:t>
      </w:r>
      <w:r w:rsidR="00C15F07" w:rsidRPr="001D7F8A">
        <w:t xml:space="preserve"> </w:t>
      </w:r>
      <w:r w:rsidR="00910101" w:rsidRPr="001D7F8A">
        <w:t xml:space="preserve">showed </w:t>
      </w:r>
      <w:r w:rsidR="00AC22AF" w:rsidRPr="001D7F8A">
        <w:t>greater</w:t>
      </w:r>
      <w:r w:rsidR="00910101" w:rsidRPr="001D7F8A">
        <w:t xml:space="preserve"> co-activation with subcortica</w:t>
      </w:r>
      <w:r w:rsidR="009A7D2B" w:rsidRPr="001D7F8A">
        <w:t>l regions important for affect–</w:t>
      </w:r>
      <w:r w:rsidR="00910101" w:rsidRPr="001D7F8A">
        <w:t xml:space="preserve"> the amygdala and ventral striatum (VS)</w:t>
      </w:r>
      <w:r w:rsidR="00477060" w:rsidRPr="001D7F8A">
        <w:t>.</w:t>
      </w:r>
      <w:r w:rsidR="00C15F07" w:rsidRPr="001D7F8A">
        <w:t xml:space="preserve">  </w:t>
      </w:r>
    </w:p>
    <w:p w14:paraId="17F7B2FE" w14:textId="60119ED9" w:rsidR="00A35936" w:rsidRPr="001D7F8A" w:rsidRDefault="00262111" w:rsidP="00C87897">
      <w:pPr>
        <w:pStyle w:val="CommentText"/>
        <w:spacing w:line="480" w:lineRule="auto"/>
        <w:ind w:firstLine="720"/>
      </w:pPr>
      <w:r w:rsidRPr="001D7F8A">
        <w:t xml:space="preserve">To understand the differences in co-activation found within each zone, </w:t>
      </w:r>
      <w:r w:rsidR="00CE4D23" w:rsidRPr="001D7F8A">
        <w:t xml:space="preserve">we directly contrasted </w:t>
      </w:r>
      <w:ins w:id="278" w:author="Alejandro De La Vega" w:date="2016-03-31T20:21:00Z">
        <w:r w:rsidR="00F14318" w:rsidRPr="001D7F8A">
          <w:t xml:space="preserve">the </w:t>
        </w:r>
      </w:ins>
      <w:r w:rsidR="00CE4D23" w:rsidRPr="001D7F8A">
        <w:t xml:space="preserve">co-activation patterns of each zone’s sub-regions </w:t>
      </w:r>
      <w:r w:rsidR="00477060" w:rsidRPr="001D7F8A">
        <w:t>(</w:t>
      </w:r>
      <w:r w:rsidR="00671F03">
        <w:t>Figure 3</w:t>
      </w:r>
      <w:r w:rsidR="00477060" w:rsidRPr="001D7F8A">
        <w:t>B). In the posterior zone, SMA</w:t>
      </w:r>
      <w:ins w:id="279" w:author="Alejandro De La Vega" w:date="2016-03-31T20:21:00Z">
        <w:r w:rsidR="00F14318" w:rsidRPr="001D7F8A">
          <w:t xml:space="preserve"> [P1]</w:t>
        </w:r>
      </w:ins>
      <w:r w:rsidR="00477060" w:rsidRPr="001D7F8A">
        <w:t xml:space="preserve"> showed greater co-activation with somatosensory </w:t>
      </w:r>
      <w:r w:rsidRPr="001D7F8A">
        <w:t>cortices</w:t>
      </w:r>
      <w:r w:rsidR="00477060" w:rsidRPr="001D7F8A">
        <w:t xml:space="preserve"> and </w:t>
      </w:r>
      <w:r w:rsidR="003F4860" w:rsidRPr="001D7F8A">
        <w:t>pIns while</w:t>
      </w:r>
      <w:r w:rsidR="00477060" w:rsidRPr="001D7F8A">
        <w:t xml:space="preserve"> </w:t>
      </w:r>
      <w:ins w:id="280" w:author="Alejandro De La Vega" w:date="2016-03-31T20:21:00Z">
        <w:r w:rsidR="00F14318" w:rsidRPr="001D7F8A">
          <w:t>pre-</w:t>
        </w:r>
      </w:ins>
      <w:r w:rsidR="00477060" w:rsidRPr="001D7F8A">
        <w:t>SMA</w:t>
      </w:r>
      <w:ins w:id="281" w:author="Alejandro De La Vega" w:date="2016-03-31T20:21:00Z">
        <w:r w:rsidR="00F14318" w:rsidRPr="001D7F8A">
          <w:t xml:space="preserve"> [P2]</w:t>
        </w:r>
      </w:ins>
      <w:r w:rsidR="00477060" w:rsidRPr="001D7F8A">
        <w:t xml:space="preserve"> showed greater co-activation with posterior </w:t>
      </w:r>
      <w:r w:rsidR="00910101" w:rsidRPr="001D7F8A">
        <w:t xml:space="preserve">DLPFC, including the </w:t>
      </w:r>
      <w:r w:rsidR="00477060" w:rsidRPr="001D7F8A">
        <w:t>inferior frontal junction (IFJ)</w:t>
      </w:r>
      <w:r w:rsidR="00910101" w:rsidRPr="001D7F8A">
        <w:t xml:space="preserve">, </w:t>
      </w:r>
      <w:r w:rsidR="00477060" w:rsidRPr="001D7F8A">
        <w:t>as well as</w:t>
      </w:r>
      <w:r w:rsidR="00910101" w:rsidRPr="001D7F8A">
        <w:t xml:space="preserve"> aIns</w:t>
      </w:r>
      <w:r w:rsidR="00893479" w:rsidRPr="001D7F8A">
        <w:t xml:space="preserve">— </w:t>
      </w:r>
      <w:r w:rsidR="00477060" w:rsidRPr="001D7F8A">
        <w:t xml:space="preserve">regions associated with goal-directed cognition </w:t>
      </w:r>
      <w:r w:rsidR="0088605C" w:rsidRPr="001D7F8A">
        <w:fldChar w:fldCharType="begin"/>
      </w:r>
      <w:r w:rsidR="00A200D3" w:rsidRPr="001D7F8A">
        <w:instrText xml:space="preserve"> ADDIN PAPERS2_CITATIONS &lt;citation&gt;&lt;uuid&gt;CF28AB9C-6433-4408-9635-4E3F602039DF&lt;/uuid&gt;&lt;priority&gt;18&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7249704F-3442-400C-AEC2-C59A26EAD6F4&lt;/uuid&gt;&lt;subtype&gt;400&lt;/subtype&gt;&lt;endpage&gt;749&lt;/endpage&gt;&lt;type&gt;400&lt;/type&gt;&lt;url&gt;http://www.cercor.oxfordjournals.org/cgi/doi/10.1093/cercor/bhs065&lt;/url&gt;&lt;bundle&gt;&lt;publication&gt;&lt;publisher&gt;Oxford University Press&lt;/publisher&gt;&lt;title&gt;Cerebral Cortex&lt;/title&gt;&lt;type&gt;-100&lt;/type&gt;&lt;subtype&gt;-100&lt;/subtype&gt;&lt;uuid&gt;1794EEFC-0112-4B9A-99D2-F2AC6DEDAC7F&lt;/uuid&gt;&lt;/publication&gt;&lt;/bundle&gt;&lt;authors&gt;&lt;author&gt;&lt;firstName&gt;Luke&lt;/firstName&gt;&lt;middleNames&gt;J&lt;/middleNames&gt;&lt;lastName&gt;Chang&lt;/lastName&gt;&lt;/author&gt;&lt;author&gt;&lt;firstName&gt;Tal&lt;/firstName&gt;&lt;lastName&gt;Yarkoni&lt;/lastName&gt;&lt;/author&gt;&lt;author&gt;&lt;firstName&gt;Mel&lt;/firstName&gt;&lt;middleNames&gt;Win&lt;/middleNames&gt;&lt;lastName&gt;Khaw&lt;/lastName&gt;&lt;/author&gt;&lt;author&gt;&lt;firstName&gt;Alan&lt;/firstName&gt;&lt;middleNames&gt;G&lt;/middleNames&gt;&lt;lastName&gt;Sanfey&lt;/lastName&gt;&lt;/author&gt;&lt;/authors&gt;&lt;/publication&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FF8D0DFE-5975-4CD7-B959-1D64332CA246&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rsidR="0088605C" w:rsidRPr="001D7F8A">
        <w:fldChar w:fldCharType="separate"/>
      </w:r>
      <w:r w:rsidR="003076A9" w:rsidRPr="001D7F8A">
        <w:rPr>
          <w:rFonts w:cs="Times"/>
        </w:rPr>
        <w:t>(Nelson et al., 2010</w:t>
      </w:r>
      <w:r w:rsidR="00C366D9" w:rsidRPr="001D7F8A">
        <w:rPr>
          <w:rFonts w:cs="Times"/>
        </w:rPr>
        <w:t>; Chang et al., 2013)</w:t>
      </w:r>
      <w:r w:rsidR="0088605C" w:rsidRPr="001D7F8A">
        <w:fldChar w:fldCharType="end"/>
      </w:r>
      <w:r w:rsidR="00477060" w:rsidRPr="001D7F8A">
        <w:t xml:space="preserve">. </w:t>
      </w:r>
      <w:r w:rsidR="003078D2" w:rsidRPr="001D7F8A">
        <w:t>Within the middle zone, we found that all four sub-regio</w:t>
      </w:r>
      <w:r w:rsidR="00DF1BE3" w:rsidRPr="001D7F8A">
        <w:t>ns strongly co-activated with</w:t>
      </w:r>
      <w:r w:rsidR="00477060" w:rsidRPr="001D7F8A">
        <w:t xml:space="preserve"> various aspects of the insula</w:t>
      </w:r>
      <w:r w:rsidR="00195B6B" w:rsidRPr="001D7F8A">
        <w:t xml:space="preserve">. </w:t>
      </w:r>
      <w:r w:rsidR="00477060" w:rsidRPr="001D7F8A">
        <w:t xml:space="preserve">However, </w:t>
      </w:r>
      <w:ins w:id="282" w:author="Alejandro De La Vega" w:date="2016-03-31T20:21:00Z">
        <w:r w:rsidR="00F14318" w:rsidRPr="001D7F8A">
          <w:t>pvMCC [M3]</w:t>
        </w:r>
      </w:ins>
      <w:r w:rsidR="00477060" w:rsidRPr="001D7F8A">
        <w:t xml:space="preserve"> </w:t>
      </w:r>
      <w:r w:rsidR="00904295" w:rsidRPr="001D7F8A">
        <w:t>was</w:t>
      </w:r>
      <w:r w:rsidR="00477060" w:rsidRPr="001D7F8A">
        <w:t xml:space="preserve"> more strongly co-activated with </w:t>
      </w:r>
      <w:r w:rsidR="00195B6B" w:rsidRPr="001D7F8A">
        <w:t>pIns</w:t>
      </w:r>
      <w:ins w:id="283" w:author="Alejandro De La Vega" w:date="2016-03-31T20:21:00Z">
        <w:r w:rsidR="00F14318" w:rsidRPr="001D7F8A">
          <w:t>,</w:t>
        </w:r>
      </w:ins>
      <w:r w:rsidR="00195B6B" w:rsidRPr="001D7F8A">
        <w:t xml:space="preserve"> SII and the brain stem—</w:t>
      </w:r>
      <w:r w:rsidR="002202AC" w:rsidRPr="001D7F8A">
        <w:t>important</w:t>
      </w:r>
      <w:r w:rsidR="00195B6B" w:rsidRPr="001D7F8A">
        <w:t xml:space="preserve"> regions for pain processing </w:t>
      </w:r>
      <w:r w:rsidR="0088605C" w:rsidRPr="001D7F8A">
        <w:fldChar w:fldCharType="begin"/>
      </w:r>
      <w:r w:rsidR="00A200D3" w:rsidRPr="001D7F8A">
        <w:instrText xml:space="preserve"> ADDIN PAPERS2_CITATIONS &lt;citation&gt;&lt;uuid&gt;B10ABD88-3C88-4540-A3CC-F6D2D5EF1922&lt;/uuid&gt;&lt;priority&gt;23&lt;/priority&gt;&lt;publications&gt;&lt;publication&gt;&lt;uuid&gt;D9B9B154-864B-42FE-A7A9-174F0FFC0851&lt;/uuid&gt;&lt;volume&gt;6&lt;/volume&gt;&lt;doi&gt;10.1038/nrn1704&lt;/doi&gt;&lt;startpage&gt;533&lt;/startpage&gt;&lt;publication_date&gt;99200507001200000000220000&lt;/publication_date&gt;&lt;url&gt;http://www.nature.com/doifinder/10.1038/nrn1704&lt;/url&gt;&lt;citekey&gt;Vogt:2005gm&lt;/citekey&gt;&lt;type&gt;400&lt;/type&gt;&lt;title&gt;Pain and emotion interactions in subregions of the cingulate gyrus&lt;/title&gt;&lt;number&gt;7&lt;/number&gt;&lt;subtype&gt;400&lt;/subtype&gt;&lt;endpage&gt;544&lt;/endpage&gt;&lt;bundle&gt;&lt;publication&gt;&lt;publisher&gt;Nature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Brent&lt;/firstName&gt;&lt;middleNames&gt;A&lt;/middleNames&gt;&lt;lastName&gt;Vogt&lt;/lastName&gt;&lt;/author&gt;&lt;/authors&gt;&lt;/publication&gt;&lt;publication&gt;&lt;volume&gt;368&lt;/volume&gt;&lt;publication_date&gt;99201304111200000000222000&lt;/publication_date&gt;&lt;number&gt;15&lt;/number&gt;&lt;doi&gt;10.1056/NEJMoa1204471&lt;/doi&gt;&lt;startpage&gt;1388&lt;/startpage&gt;&lt;title&gt;An fMRI-Based Neurologic Signature of Physical Pain&lt;/title&gt;&lt;uuid&gt;71A29001-A015-4C8F-9B0B-8695018A3A91&lt;/uuid&gt;&lt;subtype&gt;400&lt;/subtype&gt;&lt;endpage&gt;1397&lt;/endpage&gt;&lt;type&gt;400&lt;/type&gt;&lt;url&gt;http://www.nejm.org/doi/abs/10.1056/NEJMoa1204471&lt;/url&gt;&lt;bundle&gt;&lt;publication&gt;&lt;title&gt;New England Journal of Medicine&lt;/title&gt;&lt;type&gt;-100&lt;/type&gt;&lt;subtype&gt;-100&lt;/subtype&gt;&lt;uuid&gt;3BF5A114-253F-4FB5-A6B4-92DCC8F1305F&lt;/uuid&gt;&lt;/publication&gt;&lt;/bundle&gt;&lt;authors&gt;&lt;author&gt;&lt;firstName&gt;Tor&lt;/firstName&gt;&lt;middleNames&gt;D&lt;/middleNames&gt;&lt;lastName&gt;Wager&lt;/lastName&gt;&lt;/author&gt;&lt;author&gt;&lt;firstName&gt;Lauren&lt;/firstName&gt;&lt;middleNames&gt;Y&lt;/middleNames&gt;&lt;lastName&gt;Atlas&lt;/lastName&gt;&lt;/author&gt;&lt;author&gt;&lt;firstName&gt;Martin&lt;/firstName&gt;&lt;middleNames&gt;A&lt;/middleNames&gt;&lt;lastName&gt;Lindquist&lt;/lastName&gt;&lt;/author&gt;&lt;author&gt;&lt;firstName&gt;Mathieu&lt;/firstName&gt;&lt;lastName&gt;Roy&lt;/lastName&gt;&lt;/author&gt;&lt;author&gt;&lt;firstName&gt;Choong-Wan&lt;/firstName&gt;&lt;lastName&gt;Woo&lt;/lastName&gt;&lt;/author&gt;&lt;author&gt;&lt;firstName&gt;Ethan&lt;/firstName&gt;&lt;lastName&gt;Kross&lt;/lastName&gt;&lt;/author&gt;&lt;/authors&gt;&lt;/publication&gt;&lt;/publications&gt;&lt;cites&gt;&lt;/cites&gt;&lt;/citation&gt;</w:instrText>
      </w:r>
      <w:r w:rsidR="0088605C" w:rsidRPr="001D7F8A">
        <w:fldChar w:fldCharType="separate"/>
      </w:r>
      <w:r w:rsidR="00C366D9" w:rsidRPr="001D7F8A">
        <w:rPr>
          <w:rFonts w:cs="Times"/>
        </w:rPr>
        <w:t>(Vogt, 2005; Wager et al., 2013)</w:t>
      </w:r>
      <w:r w:rsidR="0088605C" w:rsidRPr="001D7F8A">
        <w:fldChar w:fldCharType="end"/>
      </w:r>
      <w:r w:rsidR="00477060" w:rsidRPr="001D7F8A">
        <w:t xml:space="preserve">.  In contrast, </w:t>
      </w:r>
      <w:ins w:id="284" w:author="Alejandro De La Vega" w:date="2016-03-31T20:21:00Z">
        <w:r w:rsidR="00F14318" w:rsidRPr="001D7F8A">
          <w:t>avMCC [M4]</w:t>
        </w:r>
      </w:ins>
      <w:r w:rsidR="00477060" w:rsidRPr="001D7F8A">
        <w:t xml:space="preserve"> co-act</w:t>
      </w:r>
      <w:r w:rsidR="00195B6B" w:rsidRPr="001D7F8A">
        <w:t>ivated m</w:t>
      </w:r>
      <w:r w:rsidR="000B2530" w:rsidRPr="001D7F8A">
        <w:t xml:space="preserve">ore strongly with ventral aIns </w:t>
      </w:r>
      <w:ins w:id="285" w:author="Alejandro De La Vega" w:date="2016-03-31T20:21:00Z">
        <w:r w:rsidR="00F14318" w:rsidRPr="001D7F8A">
          <w:t>and</w:t>
        </w:r>
      </w:ins>
      <w:r w:rsidR="00195B6B" w:rsidRPr="001D7F8A">
        <w:t xml:space="preserve"> lateral OFC—regions previously associated with </w:t>
      </w:r>
      <w:r w:rsidR="00477060" w:rsidRPr="001D7F8A">
        <w:t>reward-driven learning</w:t>
      </w:r>
      <w:r w:rsidR="009A7D2B" w:rsidRPr="001D7F8A">
        <w:t> </w:t>
      </w:r>
      <w:r w:rsidR="009A7D2B" w:rsidRPr="001D7F8A">
        <w:fldChar w:fldCharType="begin"/>
      </w:r>
      <w:r w:rsidR="00A200D3" w:rsidRPr="001D7F8A">
        <w:instrText xml:space="preserve"> ADDIN PAPERS2_CITATIONS &lt;citation&gt;&lt;uuid&gt;35925113-049E-4337-A34A-BB39D15DEF5B&lt;/uuid&gt;&lt;priority&gt;0&lt;/priority&gt;&lt;publications&gt;&lt;publication&gt;&lt;uuid&gt;9E87E89E-EC16-4FAC-AB15-05E6789588DF&lt;/uuid&gt;&lt;volume&gt;18&lt;/volume&gt;&lt;doi&gt;10.1038/nn.3982&lt;/doi&gt;&lt;startpage&gt;620&lt;/startpage&gt;&lt;publication_date&gt;99201505011200000000222000&lt;/publication_date&gt;&lt;url&gt;http://www.nature.com/doifinder/10.1038/nn.3982&lt;/url&gt;&lt;type&gt;400&lt;/type&gt;&lt;title&gt;What the orbitofrontal cortex does not do&lt;/title&gt;&lt;publisher&gt;Nature Publishing Group&lt;/publisher&gt;&lt;number&gt;5&lt;/number&gt;&lt;subtype&gt;400&lt;/subtype&gt;&lt;endpage&gt;627&lt;/endpage&gt;&lt;bundle&gt;&lt;publication&gt;&lt;publisher&gt;Nature Publishing Group&lt;/publisher&gt;&lt;title&gt;Nature Neuroscience&lt;/title&gt;&lt;type&gt;-100&lt;/type&gt;&lt;subtype&gt;-100&lt;/subtype&gt;&lt;uuid&gt;6F802B6E-4FED-4E5C-819C-52A8B4816D54&lt;/uuid&gt;&lt;/publication&gt;&lt;/bundle&gt;&lt;authors&gt;&lt;author&gt;&lt;firstName&gt;Thomas&lt;/firstName&gt;&lt;middleNames&gt;A&lt;/middleNames&gt;&lt;lastName&gt;Stalnaker&lt;/lastName&gt;&lt;/author&gt;&lt;author&gt;&lt;firstName&gt;Nisha&lt;/firstName&gt;&lt;middleNames&gt;K&lt;/middleNames&gt;&lt;lastName&gt;Cooch&lt;/lastName&gt;&lt;/author&gt;&lt;author&gt;&lt;firstName&gt;Geoffrey&lt;/firstName&gt;&lt;lastName&gt;Schoenbaum&lt;/lastName&gt;&lt;/author&gt;&lt;/authors&gt;&lt;/publication&gt;&lt;/publications&gt;&lt;cites&gt;&lt;/cites&gt;&lt;/citation&gt;</w:instrText>
      </w:r>
      <w:r w:rsidR="009A7D2B" w:rsidRPr="001D7F8A">
        <w:fldChar w:fldCharType="separate"/>
      </w:r>
      <w:r w:rsidR="000C5960" w:rsidRPr="001D7F8A">
        <w:rPr>
          <w:rFonts w:cs="Times"/>
        </w:rPr>
        <w:t>(Stalnaker et al., 2015)</w:t>
      </w:r>
      <w:r w:rsidR="009A7D2B" w:rsidRPr="001D7F8A">
        <w:fldChar w:fldCharType="end"/>
      </w:r>
      <w:r w:rsidR="00477060" w:rsidRPr="001D7F8A">
        <w:t xml:space="preserve">. In contrast, both </w:t>
      </w:r>
      <w:ins w:id="286" w:author="Alejandro De La Vega" w:date="2016-03-31T20:21:00Z">
        <w:r w:rsidR="00F14318" w:rsidRPr="001D7F8A">
          <w:t>dorsal MCC [M1 &amp; M2]</w:t>
        </w:r>
        <w:r w:rsidR="00935379" w:rsidRPr="001D7F8A">
          <w:t xml:space="preserve"> clusters</w:t>
        </w:r>
      </w:ins>
      <w:r w:rsidR="00477060" w:rsidRPr="001D7F8A">
        <w:t xml:space="preserve"> were</w:t>
      </w:r>
      <w:ins w:id="287" w:author="Alejandro De La Vega" w:date="2016-03-31T20:21:00Z">
        <w:r w:rsidR="00477060" w:rsidRPr="001D7F8A">
          <w:t xml:space="preserve"> </w:t>
        </w:r>
        <w:r w:rsidR="00935379" w:rsidRPr="001D7F8A">
          <w:t>more</w:t>
        </w:r>
      </w:ins>
      <w:r w:rsidR="00477060" w:rsidRPr="001D7F8A">
        <w:t xml:space="preserve"> strongly associated with </w:t>
      </w:r>
      <w:r w:rsidR="00195B6B" w:rsidRPr="001D7F8A">
        <w:t>dorsal aIns</w:t>
      </w:r>
      <w:ins w:id="288" w:author="Alejandro De La Vega" w:date="2016-03-31T20:21:00Z">
        <w:r w:rsidR="00F14318" w:rsidRPr="001D7F8A">
          <w:t xml:space="preserve"> and</w:t>
        </w:r>
      </w:ins>
      <w:r w:rsidR="0052209F" w:rsidRPr="001D7F8A">
        <w:t xml:space="preserve"> frontoparietal control regions </w:t>
      </w:r>
      <w:r w:rsidR="00195B6B" w:rsidRPr="001D7F8A">
        <w:t>(e.g DLPFC, SPC)</w:t>
      </w:r>
      <w:r w:rsidR="00477060" w:rsidRPr="001D7F8A">
        <w:t xml:space="preserve">. However, </w:t>
      </w:r>
      <w:ins w:id="289" w:author="Alejandro De La Vega" w:date="2016-03-31T20:21:00Z">
        <w:r w:rsidR="00F14318" w:rsidRPr="001D7F8A">
          <w:t>adMCC [M2]’s</w:t>
        </w:r>
      </w:ins>
      <w:r w:rsidR="00477060" w:rsidRPr="001D7F8A">
        <w:t xml:space="preserve"> co-activation extended anterior</w:t>
      </w:r>
      <w:r w:rsidR="00195B6B" w:rsidRPr="001D7F8A">
        <w:t>ly into the</w:t>
      </w:r>
      <w:r w:rsidR="00477060" w:rsidRPr="001D7F8A">
        <w:t xml:space="preserve"> frontal pole, whereas </w:t>
      </w:r>
      <w:ins w:id="290" w:author="Alejandro De La Vega" w:date="2016-03-31T20:21:00Z">
        <w:r w:rsidR="00F14318" w:rsidRPr="001D7F8A">
          <w:t>pdMCC [M1]</w:t>
        </w:r>
      </w:ins>
      <w:r w:rsidR="00477060" w:rsidRPr="001D7F8A">
        <w:t xml:space="preserve"> more strongly co-activated with motor cortices</w:t>
      </w:r>
      <w:ins w:id="291" w:author="Alejandro De La Vega" w:date="2016-03-31T20:21:00Z">
        <w:r w:rsidR="000B042F" w:rsidRPr="001D7F8A">
          <w:t>.</w:t>
        </w:r>
        <w:r w:rsidR="00510ECB" w:rsidRPr="001D7F8A">
          <w:t xml:space="preserve"> Subcortically, pvMCC [M3] showed greater co-activation with the thalamus and dorsal striatum while avMCC showed greater co-activation with the left amygdala. However, daMCC [M2] also showed robust co-activation with port</w:t>
        </w:r>
        <w:r w:rsidR="0056692E" w:rsidRPr="001D7F8A">
          <w:t>i</w:t>
        </w:r>
        <w:r w:rsidR="00510ECB" w:rsidRPr="001D7F8A">
          <w:t xml:space="preserve">ons of thalamus and dorsal striatum. </w:t>
        </w:r>
      </w:ins>
    </w:p>
    <w:p w14:paraId="073D6D24" w14:textId="6FE2191D" w:rsidR="00104D1A" w:rsidRPr="001D7F8A" w:rsidRDefault="00A35936" w:rsidP="0096185D">
      <w:pPr>
        <w:pStyle w:val="Normal1"/>
        <w:ind w:firstLine="720"/>
        <w:rPr>
          <w:rFonts w:ascii="Times" w:hAnsi="Times"/>
          <w:sz w:val="24"/>
          <w:szCs w:val="24"/>
        </w:rPr>
      </w:pPr>
      <w:r w:rsidRPr="001D7F8A">
        <w:rPr>
          <w:rFonts w:ascii="Times" w:hAnsi="Times"/>
          <w:sz w:val="24"/>
          <w:szCs w:val="24"/>
        </w:rPr>
        <w:t xml:space="preserve">Within the anterior </w:t>
      </w:r>
      <w:r w:rsidR="00195B6B" w:rsidRPr="001D7F8A">
        <w:rPr>
          <w:rFonts w:ascii="Times" w:hAnsi="Times"/>
          <w:sz w:val="24"/>
          <w:szCs w:val="24"/>
        </w:rPr>
        <w:t xml:space="preserve">zone, </w:t>
      </w:r>
      <w:ins w:id="292" w:author="Alejandro De La Vega" w:date="2016-03-31T20:21:00Z">
        <w:r w:rsidR="00F14318" w:rsidRPr="001D7F8A">
          <w:rPr>
            <w:rFonts w:ascii="Times" w:hAnsi="Times"/>
            <w:sz w:val="24"/>
            <w:szCs w:val="24"/>
          </w:rPr>
          <w:t>pgACC [A2]</w:t>
        </w:r>
      </w:ins>
      <w:r w:rsidRPr="001D7F8A">
        <w:rPr>
          <w:rFonts w:ascii="Times" w:hAnsi="Times"/>
          <w:sz w:val="24"/>
          <w:szCs w:val="24"/>
        </w:rPr>
        <w:t xml:space="preserve"> </w:t>
      </w:r>
      <w:r w:rsidR="00477060" w:rsidRPr="001D7F8A">
        <w:rPr>
          <w:rFonts w:ascii="Times" w:hAnsi="Times"/>
          <w:sz w:val="24"/>
          <w:szCs w:val="24"/>
        </w:rPr>
        <w:t xml:space="preserve">did not show many </w:t>
      </w:r>
      <w:r w:rsidR="00195B6B" w:rsidRPr="001D7F8A">
        <w:rPr>
          <w:rFonts w:ascii="Times" w:hAnsi="Times"/>
          <w:sz w:val="24"/>
          <w:szCs w:val="24"/>
        </w:rPr>
        <w:t xml:space="preserve">co-activation </w:t>
      </w:r>
      <w:r w:rsidR="00477060" w:rsidRPr="001D7F8A">
        <w:rPr>
          <w:rFonts w:ascii="Times" w:hAnsi="Times"/>
          <w:sz w:val="24"/>
          <w:szCs w:val="24"/>
        </w:rPr>
        <w:t>differences</w:t>
      </w:r>
      <w:r w:rsidR="00A465AC" w:rsidRPr="001D7F8A">
        <w:rPr>
          <w:rFonts w:ascii="Times" w:hAnsi="Times"/>
          <w:sz w:val="24"/>
          <w:szCs w:val="24"/>
        </w:rPr>
        <w:t xml:space="preserve"> </w:t>
      </w:r>
      <w:r w:rsidR="00477060" w:rsidRPr="001D7F8A">
        <w:rPr>
          <w:rFonts w:ascii="Times" w:hAnsi="Times"/>
          <w:sz w:val="24"/>
          <w:szCs w:val="24"/>
        </w:rPr>
        <w:t xml:space="preserve">from its </w:t>
      </w:r>
      <w:r w:rsidR="00195B6B" w:rsidRPr="001D7F8A">
        <w:rPr>
          <w:rFonts w:ascii="Times" w:hAnsi="Times"/>
          <w:sz w:val="24"/>
          <w:szCs w:val="24"/>
        </w:rPr>
        <w:t>neighbors.</w:t>
      </w:r>
      <w:r w:rsidR="00445634" w:rsidRPr="001D7F8A">
        <w:rPr>
          <w:rFonts w:ascii="Times" w:hAnsi="Times"/>
          <w:sz w:val="24"/>
          <w:szCs w:val="24"/>
        </w:rPr>
        <w:t xml:space="preserve"> Surprisingly, b</w:t>
      </w:r>
      <w:r w:rsidR="00363EE3" w:rsidRPr="001D7F8A">
        <w:rPr>
          <w:rFonts w:ascii="Times" w:hAnsi="Times"/>
          <w:sz w:val="24"/>
          <w:szCs w:val="24"/>
        </w:rPr>
        <w:t xml:space="preserve">oth dmPFC </w:t>
      </w:r>
      <w:ins w:id="293" w:author="Alejandro De La Vega" w:date="2016-03-31T20:21:00Z">
        <w:r w:rsidR="00F14318" w:rsidRPr="001D7F8A">
          <w:rPr>
            <w:rFonts w:ascii="Times" w:hAnsi="Times"/>
            <w:sz w:val="24"/>
            <w:szCs w:val="24"/>
          </w:rPr>
          <w:t xml:space="preserve">[A1] </w:t>
        </w:r>
      </w:ins>
      <w:r w:rsidR="00363EE3" w:rsidRPr="001D7F8A">
        <w:rPr>
          <w:rFonts w:ascii="Times" w:hAnsi="Times"/>
          <w:sz w:val="24"/>
          <w:szCs w:val="24"/>
        </w:rPr>
        <w:t xml:space="preserve">and vmPFC </w:t>
      </w:r>
      <w:ins w:id="294" w:author="Alejandro De La Vega" w:date="2016-03-31T20:21:00Z">
        <w:r w:rsidR="00F14318" w:rsidRPr="001D7F8A">
          <w:rPr>
            <w:rFonts w:ascii="Times" w:hAnsi="Times"/>
            <w:sz w:val="24"/>
            <w:szCs w:val="24"/>
          </w:rPr>
          <w:t xml:space="preserve">[V3] </w:t>
        </w:r>
      </w:ins>
      <w:r w:rsidR="00363EE3" w:rsidRPr="001D7F8A">
        <w:rPr>
          <w:rFonts w:ascii="Times" w:hAnsi="Times"/>
          <w:sz w:val="24"/>
          <w:szCs w:val="24"/>
        </w:rPr>
        <w:t>showed</w:t>
      </w:r>
      <w:r w:rsidR="00195B6B" w:rsidRPr="001D7F8A">
        <w:rPr>
          <w:rFonts w:ascii="Times" w:hAnsi="Times"/>
          <w:sz w:val="24"/>
          <w:szCs w:val="24"/>
        </w:rPr>
        <w:t xml:space="preserve"> greater co-activation with PC</w:t>
      </w:r>
      <w:r w:rsidR="00776733" w:rsidRPr="001D7F8A">
        <w:rPr>
          <w:rFonts w:ascii="Times" w:hAnsi="Times"/>
          <w:sz w:val="24"/>
          <w:szCs w:val="24"/>
        </w:rPr>
        <w:t>C</w:t>
      </w:r>
      <w:r w:rsidR="00195B6B" w:rsidRPr="001D7F8A">
        <w:rPr>
          <w:rFonts w:ascii="Times" w:hAnsi="Times"/>
          <w:sz w:val="24"/>
          <w:szCs w:val="24"/>
        </w:rPr>
        <w:t xml:space="preserve"> – a key default network region</w:t>
      </w:r>
      <w:r w:rsidR="00363EE3" w:rsidRPr="001D7F8A">
        <w:rPr>
          <w:rFonts w:ascii="Times" w:hAnsi="Times"/>
          <w:sz w:val="24"/>
          <w:szCs w:val="24"/>
        </w:rPr>
        <w:t xml:space="preserve">. </w:t>
      </w:r>
      <w:r w:rsidR="00195B6B" w:rsidRPr="001D7F8A">
        <w:rPr>
          <w:rFonts w:ascii="Times" w:hAnsi="Times"/>
          <w:sz w:val="24"/>
          <w:szCs w:val="24"/>
        </w:rPr>
        <w:t xml:space="preserve">In addition, </w:t>
      </w:r>
      <w:r w:rsidRPr="001D7F8A">
        <w:rPr>
          <w:rFonts w:ascii="Times" w:hAnsi="Times"/>
          <w:sz w:val="24"/>
          <w:szCs w:val="24"/>
        </w:rPr>
        <w:t xml:space="preserve">dmPFC </w:t>
      </w:r>
      <w:ins w:id="295" w:author="Alejandro De La Vega" w:date="2016-03-31T20:21:00Z">
        <w:r w:rsidR="00F14318" w:rsidRPr="001D7F8A">
          <w:rPr>
            <w:rFonts w:ascii="Times" w:hAnsi="Times"/>
            <w:sz w:val="24"/>
            <w:szCs w:val="24"/>
          </w:rPr>
          <w:t xml:space="preserve">[A1] </w:t>
        </w:r>
      </w:ins>
      <w:r w:rsidR="00195B6B" w:rsidRPr="001D7F8A">
        <w:rPr>
          <w:rFonts w:ascii="Times" w:hAnsi="Times"/>
          <w:sz w:val="24"/>
          <w:szCs w:val="24"/>
        </w:rPr>
        <w:t>robustly co-activated with portions of the so-</w:t>
      </w:r>
      <w:r w:rsidRPr="001D7F8A">
        <w:rPr>
          <w:rFonts w:ascii="Times" w:hAnsi="Times"/>
          <w:sz w:val="24"/>
          <w:szCs w:val="24"/>
        </w:rPr>
        <w:t xml:space="preserve">called ‘mentalizing’ network, such as the tempo-parietal junction (TPJ) </w:t>
      </w:r>
      <w:r w:rsidR="00DF1BE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43E54EA6-69BC-4B85-9ABB-78DD9AFCC84C&lt;/uuid&gt;&lt;priority&gt;0&lt;/priority&gt;&lt;publications&gt;&lt;publication&gt;&lt;volume&gt;17&lt;/volume&gt;&lt;publication_date&gt;99201307001200000000220000&lt;/publication_date&gt;&lt;number&gt;7&lt;/number&gt;&lt;doi&gt;10.1016/j.tics.2013.05.007&lt;/doi&gt;&lt;startpage&gt;328&lt;/startpage&gt;&lt;title&gt;A nexus model of the temporal–parietal junction&lt;/title&gt;&lt;uuid&gt;FF9B3DC9-94DD-4057-8560-E30EF56DF809&lt;/uuid&gt;&lt;subtype&gt;400&lt;/subtype&gt;&lt;endpage&gt;336&lt;/endpage&gt;&lt;type&gt;400&lt;/type&gt;&lt;url&gt;http://linkinghub.elsevier.com/retrieve/pii/S1364661313001162&lt;/url&gt;&lt;bundle&gt;&lt;publication&gt;&lt;publisher&gt;Elsevier Ltd&lt;/publisher&gt;&lt;title&gt;Trends in Cognitive Sciences&lt;/title&gt;&lt;type&gt;-100&lt;/type&gt;&lt;subtype&gt;-100&lt;/subtype&gt;&lt;uuid&gt;47F1C648-8EDF-4324-9FA1-69B78466A0BF&lt;/uuid&gt;&lt;/publication&gt;&lt;/bundle&gt;&lt;authors&gt;&lt;author&gt;&lt;firstName&gt;R&lt;/firstName&gt;&lt;middleNames&gt;McKell&lt;/middleNames&gt;&lt;lastName&gt;Carter&lt;/lastName&gt;&lt;/author&gt;&lt;author&gt;&lt;firstName&gt;Scott&lt;/firstName&gt;&lt;middleNames&gt;A&lt;/middleNames&gt;&lt;lastName&gt;Huettel&lt;/lastName&gt;&lt;/author&gt;&lt;/authors&gt;&lt;/publication&gt;&lt;/publications&gt;&lt;cites&gt;&lt;/cites&gt;&lt;/citation&gt;</w:instrText>
      </w:r>
      <w:r w:rsidR="00DF1BE3" w:rsidRPr="001D7F8A">
        <w:rPr>
          <w:rFonts w:ascii="Times" w:hAnsi="Times"/>
          <w:sz w:val="24"/>
          <w:szCs w:val="24"/>
        </w:rPr>
        <w:fldChar w:fldCharType="separate"/>
      </w:r>
      <w:r w:rsidR="00C366D9" w:rsidRPr="001D7F8A">
        <w:rPr>
          <w:rFonts w:ascii="Times" w:hAnsi="Times" w:cs="Cambria"/>
          <w:sz w:val="24"/>
          <w:szCs w:val="24"/>
        </w:rPr>
        <w:t>(Carter and Huettel, 2013)</w:t>
      </w:r>
      <w:r w:rsidR="00DF1BE3" w:rsidRPr="001D7F8A">
        <w:rPr>
          <w:rFonts w:ascii="Times" w:hAnsi="Times"/>
          <w:sz w:val="24"/>
          <w:szCs w:val="24"/>
        </w:rPr>
        <w:fldChar w:fldCharType="end"/>
      </w:r>
      <w:r w:rsidR="00195B6B" w:rsidRPr="001D7F8A">
        <w:rPr>
          <w:rFonts w:ascii="Times" w:hAnsi="Times"/>
          <w:sz w:val="24"/>
          <w:szCs w:val="24"/>
        </w:rPr>
        <w:t xml:space="preserve"> and</w:t>
      </w:r>
      <w:r w:rsidR="00C87897" w:rsidRPr="001D7F8A">
        <w:rPr>
          <w:rFonts w:ascii="Times" w:hAnsi="Times"/>
          <w:sz w:val="24"/>
          <w:szCs w:val="24"/>
        </w:rPr>
        <w:t xml:space="preserve"> the</w:t>
      </w:r>
      <w:r w:rsidR="00195B6B" w:rsidRPr="001D7F8A">
        <w:rPr>
          <w:rFonts w:ascii="Times" w:hAnsi="Times"/>
          <w:sz w:val="24"/>
          <w:szCs w:val="24"/>
        </w:rPr>
        <w:t xml:space="preserve"> </w:t>
      </w:r>
      <w:r w:rsidRPr="001D7F8A">
        <w:rPr>
          <w:rFonts w:ascii="Times" w:hAnsi="Times"/>
          <w:sz w:val="24"/>
          <w:szCs w:val="24"/>
        </w:rPr>
        <w:t>superior temporal sulcus (STS)</w:t>
      </w:r>
      <w:r w:rsidR="00DF1BE3" w:rsidRPr="001D7F8A">
        <w:rPr>
          <w:rFonts w:ascii="Times" w:hAnsi="Times"/>
          <w:sz w:val="24"/>
          <w:szCs w:val="24"/>
        </w:rPr>
        <w:t xml:space="preserve"> </w:t>
      </w:r>
      <w:r w:rsidR="00DF1BE3"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BE6ED04F-C940-43F8-935D-A7196799CF4F&lt;/uuid&gt;&lt;priority&gt;0&lt;/priority&gt;&lt;publications&gt;&lt;publication&gt;&lt;volume&gt;29&lt;/volume&gt;&lt;publication_date&gt;99200607001200000000220000&lt;/publication_date&gt;&lt;number&gt;7&lt;/number&gt;&lt;doi&gt;10.1016/j.tins.2006.06.004&lt;/doi&gt;&lt;startpage&gt;359&lt;/startpage&gt;&lt;title&gt;Autism, the superior temporal sulcus and social perception&lt;/title&gt;&lt;uuid&gt;988E4912-70CC-46A6-AE87-11B56F25BFCD&lt;/uuid&gt;&lt;subtype&gt;400&lt;/subtype&gt;&lt;endpage&gt;366&lt;/endpage&gt;&lt;type&gt;400&lt;/type&gt;&lt;url&gt;http://linkinghub.elsevier.com/retrieve/pii/S0166223606001184&lt;/url&gt;&lt;bundle&gt;&lt;publication&gt;&lt;publisher&gt;Elsevier Ltd&lt;/publisher&gt;&lt;title&gt;Trends in Neurosciences&lt;/title&gt;&lt;type&gt;-100&lt;/type&gt;&lt;subtype&gt;-100&lt;/subtype&gt;&lt;uuid&gt;2CD7BBBE-F2AC-4D1B-BC18-FE3867E8306E&lt;/uuid&gt;&lt;/publication&gt;&lt;/bundle&gt;&lt;authors&gt;&lt;author&gt;&lt;firstName&gt;Monica&lt;/firstName&gt;&lt;lastName&gt;Zilbovicius&lt;/lastName&gt;&lt;/author&gt;&lt;author&gt;&lt;firstName&gt;Isabelle&lt;/firstName&gt;&lt;lastName&gt;Meresse&lt;/lastName&gt;&lt;/author&gt;&lt;author&gt;&lt;firstName&gt;Nadia&lt;/firstName&gt;&lt;lastName&gt;Chabane&lt;/lastName&gt;&lt;/author&gt;&lt;author&gt;&lt;firstName&gt;Francis&lt;/firstName&gt;&lt;lastName&gt;Brunelle&lt;/lastName&gt;&lt;/author&gt;&lt;author&gt;&lt;firstName&gt;Yves&lt;/firstName&gt;&lt;lastName&gt;Samson&lt;/lastName&gt;&lt;/author&gt;&lt;author&gt;&lt;firstName&gt;Nathalie&lt;/firstName&gt;&lt;lastName&gt;Boddaert&lt;/lastName&gt;&lt;/author&gt;&lt;/authors&gt;&lt;/publication&gt;&lt;/publications&gt;&lt;cites&gt;&lt;/cites&gt;&lt;/citation&gt;</w:instrText>
      </w:r>
      <w:r w:rsidR="00DF1BE3" w:rsidRPr="001D7F8A">
        <w:rPr>
          <w:rFonts w:ascii="Times" w:hAnsi="Times"/>
          <w:sz w:val="24"/>
          <w:szCs w:val="24"/>
        </w:rPr>
        <w:fldChar w:fldCharType="separate"/>
      </w:r>
      <w:r w:rsidR="00C366D9" w:rsidRPr="001D7F8A">
        <w:rPr>
          <w:rFonts w:ascii="Times" w:hAnsi="Times" w:cs="Cambria"/>
          <w:sz w:val="24"/>
          <w:szCs w:val="24"/>
        </w:rPr>
        <w:t>(Zilbovicius et al., 2006)</w:t>
      </w:r>
      <w:r w:rsidR="00DF1BE3" w:rsidRPr="001D7F8A">
        <w:rPr>
          <w:rFonts w:ascii="Times" w:hAnsi="Times"/>
          <w:sz w:val="24"/>
          <w:szCs w:val="24"/>
        </w:rPr>
        <w:fldChar w:fldCharType="end"/>
      </w:r>
      <w:r w:rsidR="00195B6B" w:rsidRPr="001D7F8A">
        <w:rPr>
          <w:rFonts w:ascii="Times" w:hAnsi="Times"/>
          <w:sz w:val="24"/>
          <w:szCs w:val="24"/>
        </w:rPr>
        <w:t>, as well as lateral PFC, including inferior and middle frontal gyri.</w:t>
      </w:r>
      <w:r w:rsidR="00363EE3" w:rsidRPr="001D7F8A">
        <w:rPr>
          <w:rFonts w:ascii="Times" w:hAnsi="Times"/>
          <w:sz w:val="24"/>
          <w:szCs w:val="24"/>
        </w:rPr>
        <w:t xml:space="preserve"> Finally, vmPFC </w:t>
      </w:r>
      <w:ins w:id="296" w:author="Alejandro De La Vega" w:date="2016-03-31T20:21:00Z">
        <w:r w:rsidR="00F14318" w:rsidRPr="001D7F8A">
          <w:rPr>
            <w:rFonts w:ascii="Times" w:hAnsi="Times"/>
            <w:sz w:val="24"/>
            <w:szCs w:val="24"/>
          </w:rPr>
          <w:t>[A3]</w:t>
        </w:r>
        <w:r w:rsidR="00363EE3" w:rsidRPr="001D7F8A">
          <w:rPr>
            <w:rFonts w:ascii="Times" w:hAnsi="Times"/>
            <w:sz w:val="24"/>
            <w:szCs w:val="24"/>
          </w:rPr>
          <w:t xml:space="preserve"> </w:t>
        </w:r>
      </w:ins>
      <w:r w:rsidR="00363EE3" w:rsidRPr="001D7F8A">
        <w:rPr>
          <w:rFonts w:ascii="Times" w:hAnsi="Times"/>
          <w:sz w:val="24"/>
          <w:szCs w:val="24"/>
        </w:rPr>
        <w:t xml:space="preserve">showed strong </w:t>
      </w:r>
      <w:r w:rsidR="00195B6B" w:rsidRPr="001D7F8A">
        <w:rPr>
          <w:rFonts w:ascii="Times" w:hAnsi="Times"/>
          <w:sz w:val="24"/>
          <w:szCs w:val="24"/>
        </w:rPr>
        <w:t>co-activation with subcortical regions, including VS and the amygdala, extending into the hippocampus. As a whole, these</w:t>
      </w:r>
      <w:r w:rsidR="00104D1A" w:rsidRPr="001D7F8A">
        <w:rPr>
          <w:rFonts w:ascii="Times" w:hAnsi="Times"/>
          <w:sz w:val="24"/>
          <w:szCs w:val="24"/>
        </w:rPr>
        <w:t xml:space="preserve"> co-activation patterns </w:t>
      </w:r>
      <w:r w:rsidR="00195B6B" w:rsidRPr="001D7F8A">
        <w:rPr>
          <w:rFonts w:ascii="Times" w:hAnsi="Times"/>
          <w:sz w:val="24"/>
          <w:szCs w:val="24"/>
        </w:rPr>
        <w:t>demonstrate</w:t>
      </w:r>
      <w:r w:rsidR="00104D1A" w:rsidRPr="001D7F8A">
        <w:rPr>
          <w:rFonts w:ascii="Times" w:hAnsi="Times"/>
          <w:sz w:val="24"/>
          <w:szCs w:val="24"/>
        </w:rPr>
        <w:t xml:space="preserve"> </w:t>
      </w:r>
      <w:r w:rsidR="00195B6B" w:rsidRPr="001D7F8A">
        <w:rPr>
          <w:rFonts w:ascii="Times" w:hAnsi="Times"/>
          <w:sz w:val="24"/>
          <w:szCs w:val="24"/>
        </w:rPr>
        <w:t xml:space="preserve">that the regions we identified are involved with distinct functional networks, and suggest that </w:t>
      </w:r>
      <w:r w:rsidR="000123FD" w:rsidRPr="001D7F8A">
        <w:rPr>
          <w:rFonts w:ascii="Times" w:hAnsi="Times"/>
          <w:sz w:val="24"/>
          <w:szCs w:val="24"/>
        </w:rPr>
        <w:t xml:space="preserve">there are likely </w:t>
      </w:r>
      <w:r w:rsidR="00195B6B" w:rsidRPr="001D7F8A">
        <w:rPr>
          <w:rFonts w:ascii="Times" w:hAnsi="Times"/>
          <w:sz w:val="24"/>
          <w:szCs w:val="24"/>
        </w:rPr>
        <w:t>broad functiona</w:t>
      </w:r>
      <w:r w:rsidR="00C30F82" w:rsidRPr="001D7F8A">
        <w:rPr>
          <w:rFonts w:ascii="Times" w:hAnsi="Times"/>
          <w:sz w:val="24"/>
          <w:szCs w:val="24"/>
        </w:rPr>
        <w:t>l differences across MFC zon</w:t>
      </w:r>
      <w:r w:rsidR="008010F9" w:rsidRPr="001D7F8A">
        <w:rPr>
          <w:rFonts w:ascii="Times" w:hAnsi="Times"/>
          <w:sz w:val="24"/>
          <w:szCs w:val="24"/>
        </w:rPr>
        <w:t>es</w:t>
      </w:r>
      <w:r w:rsidR="00E80C21" w:rsidRPr="001D7F8A">
        <w:rPr>
          <w:rFonts w:ascii="Times" w:hAnsi="Times"/>
          <w:sz w:val="24"/>
          <w:szCs w:val="24"/>
        </w:rPr>
        <w:t>,</w:t>
      </w:r>
      <w:r w:rsidR="008010F9" w:rsidRPr="001D7F8A">
        <w:rPr>
          <w:rFonts w:ascii="Times" w:hAnsi="Times"/>
          <w:sz w:val="24"/>
          <w:szCs w:val="24"/>
        </w:rPr>
        <w:t xml:space="preserve"> accompanied by fine-grained differences within each </w:t>
      </w:r>
      <w:r w:rsidR="0049485E" w:rsidRPr="001D7F8A">
        <w:rPr>
          <w:rFonts w:ascii="Times" w:hAnsi="Times"/>
          <w:sz w:val="24"/>
          <w:szCs w:val="24"/>
        </w:rPr>
        <w:t>sub</w:t>
      </w:r>
      <w:r w:rsidR="00F96D5B" w:rsidRPr="001D7F8A">
        <w:rPr>
          <w:rFonts w:ascii="Times" w:hAnsi="Times"/>
          <w:sz w:val="24"/>
          <w:szCs w:val="24"/>
        </w:rPr>
        <w:t>-</w:t>
      </w:r>
      <w:r w:rsidR="0049485E" w:rsidRPr="001D7F8A">
        <w:rPr>
          <w:rFonts w:ascii="Times" w:hAnsi="Times"/>
          <w:sz w:val="24"/>
          <w:szCs w:val="24"/>
        </w:rPr>
        <w:t>region</w:t>
      </w:r>
      <w:r w:rsidR="008010F9" w:rsidRPr="001D7F8A">
        <w:rPr>
          <w:rFonts w:ascii="Times" w:hAnsi="Times"/>
          <w:sz w:val="24"/>
          <w:szCs w:val="24"/>
        </w:rPr>
        <w:t>.</w:t>
      </w:r>
    </w:p>
    <w:p w14:paraId="471F7061" w14:textId="23CAA4B2" w:rsidR="009E7445" w:rsidRPr="001D7F8A" w:rsidRDefault="006B0B75" w:rsidP="0096185D">
      <w:pPr>
        <w:pStyle w:val="Heading2"/>
        <w:spacing w:line="480" w:lineRule="auto"/>
        <w:rPr>
          <w:szCs w:val="24"/>
        </w:rPr>
      </w:pPr>
      <w:bookmarkStart w:id="297" w:name="h.721q8a50h6b7" w:colFirst="0" w:colLast="0"/>
      <w:bookmarkEnd w:id="297"/>
      <w:r w:rsidRPr="001D7F8A">
        <w:rPr>
          <w:szCs w:val="24"/>
        </w:rPr>
        <w:t xml:space="preserve">Meta-analytic functional </w:t>
      </w:r>
      <w:ins w:id="298" w:author="Alejandro De La Vega" w:date="2016-03-31T20:21:00Z">
        <w:r w:rsidR="001F66B3" w:rsidRPr="001D7F8A">
          <w:rPr>
            <w:szCs w:val="24"/>
          </w:rPr>
          <w:t>preference profiles</w:t>
        </w:r>
      </w:ins>
    </w:p>
    <w:p w14:paraId="6755F9E9" w14:textId="13F6B84C" w:rsidR="0058308B" w:rsidRPr="001D7F8A" w:rsidRDefault="006B0B75" w:rsidP="00566111">
      <w:pPr>
        <w:pStyle w:val="Normal1"/>
        <w:rPr>
          <w:ins w:id="299" w:author="Alejandro De La Vega" w:date="2016-03-31T20:21:00Z"/>
          <w:rFonts w:ascii="Times" w:hAnsi="Times"/>
          <w:color w:val="333333"/>
          <w:sz w:val="24"/>
          <w:szCs w:val="24"/>
        </w:rPr>
      </w:pPr>
      <w:r w:rsidRPr="001D7F8A">
        <w:rPr>
          <w:rFonts w:ascii="Times" w:hAnsi="Times"/>
          <w:sz w:val="24"/>
          <w:szCs w:val="24"/>
        </w:rPr>
        <w:tab/>
      </w:r>
      <w:ins w:id="300" w:author="Alejandro De La Vega" w:date="2016-03-31T20:21:00Z">
        <w:r w:rsidR="00F14318" w:rsidRPr="001D7F8A">
          <w:rPr>
            <w:rFonts w:ascii="Times" w:hAnsi="Times"/>
            <w:sz w:val="24"/>
            <w:szCs w:val="24"/>
          </w:rPr>
          <w:t>Next</w:t>
        </w:r>
      </w:ins>
      <w:r w:rsidR="00195B6B" w:rsidRPr="001D7F8A">
        <w:rPr>
          <w:rFonts w:ascii="Times" w:hAnsi="Times"/>
          <w:sz w:val="24"/>
          <w:szCs w:val="24"/>
        </w:rPr>
        <w:t xml:space="preserve">, </w:t>
      </w:r>
      <w:r w:rsidRPr="001D7F8A">
        <w:rPr>
          <w:rFonts w:ascii="Times" w:hAnsi="Times"/>
          <w:sz w:val="24"/>
          <w:szCs w:val="24"/>
        </w:rPr>
        <w:t xml:space="preserve">we </w:t>
      </w:r>
      <w:r w:rsidR="005A6338" w:rsidRPr="001D7F8A">
        <w:rPr>
          <w:rFonts w:ascii="Times" w:hAnsi="Times"/>
          <w:sz w:val="24"/>
          <w:szCs w:val="24"/>
        </w:rPr>
        <w:t xml:space="preserve">used a data-driven approach that </w:t>
      </w:r>
      <w:r w:rsidR="0002234A" w:rsidRPr="001D7F8A">
        <w:rPr>
          <w:rFonts w:ascii="Times" w:hAnsi="Times"/>
          <w:sz w:val="24"/>
          <w:szCs w:val="24"/>
        </w:rPr>
        <w:t xml:space="preserve">surveyed a broad range of </w:t>
      </w:r>
      <w:r w:rsidR="00195B6B" w:rsidRPr="001D7F8A">
        <w:rPr>
          <w:rFonts w:ascii="Times" w:hAnsi="Times"/>
          <w:sz w:val="24"/>
          <w:szCs w:val="24"/>
        </w:rPr>
        <w:t>psychological</w:t>
      </w:r>
      <w:r w:rsidR="001A0C27" w:rsidRPr="001D7F8A">
        <w:rPr>
          <w:rFonts w:ascii="Times" w:hAnsi="Times"/>
          <w:sz w:val="24"/>
          <w:szCs w:val="24"/>
        </w:rPr>
        <w:t xml:space="preserve"> states</w:t>
      </w:r>
      <w:r w:rsidR="0002234A" w:rsidRPr="001D7F8A">
        <w:rPr>
          <w:rFonts w:ascii="Times" w:hAnsi="Times"/>
          <w:sz w:val="24"/>
          <w:szCs w:val="24"/>
        </w:rPr>
        <w:t xml:space="preserve"> </w:t>
      </w:r>
      <w:r w:rsidR="00195B6B" w:rsidRPr="001D7F8A">
        <w:rPr>
          <w:rFonts w:ascii="Times" w:hAnsi="Times"/>
          <w:sz w:val="24"/>
          <w:szCs w:val="24"/>
        </w:rPr>
        <w:t>to</w:t>
      </w:r>
      <w:r w:rsidR="0002234A" w:rsidRPr="001D7F8A">
        <w:rPr>
          <w:rFonts w:ascii="Times" w:hAnsi="Times"/>
          <w:sz w:val="24"/>
          <w:szCs w:val="24"/>
        </w:rPr>
        <w:t xml:space="preserve"> </w:t>
      </w:r>
      <w:ins w:id="301" w:author="Alejandro De La Vega" w:date="2016-03-31T20:21:00Z">
        <w:r w:rsidR="000B042F" w:rsidRPr="001D7F8A">
          <w:rPr>
            <w:rFonts w:ascii="Times" w:hAnsi="Times"/>
            <w:sz w:val="24"/>
            <w:szCs w:val="24"/>
          </w:rPr>
          <w:t>determine if MFC clusters are differentially re</w:t>
        </w:r>
        <w:r w:rsidR="00CC2414" w:rsidRPr="001D7F8A">
          <w:rPr>
            <w:rFonts w:ascii="Times" w:hAnsi="Times"/>
            <w:sz w:val="24"/>
            <w:szCs w:val="24"/>
          </w:rPr>
          <w:t>cruited by psychological states</w:t>
        </w:r>
        <w:r w:rsidR="00195B6B" w:rsidRPr="001D7F8A">
          <w:rPr>
            <w:rFonts w:ascii="Times" w:hAnsi="Times"/>
            <w:sz w:val="24"/>
            <w:szCs w:val="24"/>
          </w:rPr>
          <w:t>.</w:t>
        </w:r>
      </w:ins>
      <w:r w:rsidR="00195B6B" w:rsidRPr="001D7F8A">
        <w:rPr>
          <w:rFonts w:ascii="Times" w:hAnsi="Times"/>
          <w:sz w:val="24"/>
          <w:szCs w:val="24"/>
        </w:rPr>
        <w:t xml:space="preserve"> For each cluster, we trained a multivariate classifier to predict which studies activated the cluster using </w:t>
      </w:r>
      <w:r w:rsidR="0013377B" w:rsidRPr="001D7F8A">
        <w:rPr>
          <w:rFonts w:ascii="Times" w:hAnsi="Times"/>
          <w:sz w:val="24"/>
          <w:szCs w:val="24"/>
        </w:rPr>
        <w:t>a set of 35</w:t>
      </w:r>
      <w:r w:rsidR="00026443" w:rsidRPr="001D7F8A">
        <w:rPr>
          <w:rFonts w:ascii="Times" w:hAnsi="Times"/>
          <w:sz w:val="24"/>
          <w:szCs w:val="24"/>
        </w:rPr>
        <w:t xml:space="preserve"> </w:t>
      </w:r>
      <w:r w:rsidR="00195B6B" w:rsidRPr="001D7F8A">
        <w:rPr>
          <w:rFonts w:ascii="Times" w:hAnsi="Times"/>
          <w:sz w:val="24"/>
          <w:szCs w:val="24"/>
        </w:rPr>
        <w:t>psychological</w:t>
      </w:r>
      <w:r w:rsidR="00026443" w:rsidRPr="001D7F8A">
        <w:rPr>
          <w:rFonts w:ascii="Times" w:hAnsi="Times"/>
          <w:sz w:val="24"/>
          <w:szCs w:val="24"/>
        </w:rPr>
        <w:t xml:space="preserve"> </w:t>
      </w:r>
      <w:ins w:id="302" w:author="Alejandro De La Vega" w:date="2016-03-31T20:21:00Z">
        <w:r w:rsidR="00F14318" w:rsidRPr="001D7F8A">
          <w:rPr>
            <w:rFonts w:ascii="Times" w:hAnsi="Times"/>
            <w:sz w:val="24"/>
            <w:szCs w:val="24"/>
          </w:rPr>
          <w:t>topics</w:t>
        </w:r>
      </w:ins>
      <w:r w:rsidR="00026443" w:rsidRPr="001D7F8A">
        <w:rPr>
          <w:rFonts w:ascii="Times" w:hAnsi="Times"/>
          <w:sz w:val="24"/>
          <w:szCs w:val="24"/>
        </w:rPr>
        <w:t xml:space="preserve"> </w:t>
      </w:r>
      <w:r w:rsidR="00195B6B" w:rsidRPr="001D7F8A">
        <w:rPr>
          <w:rFonts w:ascii="Times" w:hAnsi="Times"/>
          <w:sz w:val="24"/>
          <w:szCs w:val="24"/>
        </w:rPr>
        <w:t>derived</w:t>
      </w:r>
      <w:r w:rsidR="00026443" w:rsidRPr="001D7F8A">
        <w:rPr>
          <w:rFonts w:ascii="Times" w:hAnsi="Times"/>
          <w:sz w:val="24"/>
          <w:szCs w:val="24"/>
        </w:rPr>
        <w:t xml:space="preserve"> </w:t>
      </w:r>
      <w:r w:rsidR="00195B6B" w:rsidRPr="001D7F8A">
        <w:rPr>
          <w:rFonts w:ascii="Times" w:hAnsi="Times"/>
          <w:sz w:val="24"/>
          <w:szCs w:val="24"/>
        </w:rPr>
        <w:t>by applying a</w:t>
      </w:r>
      <w:r w:rsidR="00026443" w:rsidRPr="001D7F8A">
        <w:rPr>
          <w:rFonts w:ascii="Times" w:hAnsi="Times"/>
          <w:sz w:val="24"/>
          <w:szCs w:val="24"/>
        </w:rPr>
        <w:t xml:space="preserve"> standard topic modeling approach to the </w:t>
      </w:r>
      <w:ins w:id="303" w:author="Alejandro De La Vega" w:date="2016-03-31T20:21:00Z">
        <w:r w:rsidR="00F14318" w:rsidRPr="001D7F8A">
          <w:rPr>
            <w:rFonts w:ascii="Times" w:hAnsi="Times"/>
            <w:sz w:val="24"/>
            <w:szCs w:val="24"/>
          </w:rPr>
          <w:t>abstracts</w:t>
        </w:r>
      </w:ins>
      <w:r w:rsidR="00026443" w:rsidRPr="001D7F8A">
        <w:rPr>
          <w:rFonts w:ascii="Times" w:hAnsi="Times"/>
          <w:sz w:val="24"/>
          <w:szCs w:val="24"/>
        </w:rPr>
        <w:t xml:space="preserve"> of articles in the d</w:t>
      </w:r>
      <w:r w:rsidR="00195B6B" w:rsidRPr="001D7F8A">
        <w:rPr>
          <w:rFonts w:ascii="Times" w:hAnsi="Times"/>
          <w:sz w:val="24"/>
          <w:szCs w:val="24"/>
        </w:rPr>
        <w:t xml:space="preserve">atabase </w:t>
      </w:r>
      <w:r w:rsidR="006E5BE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DD6FF9E-1744-49BC-977A-04D7D7F2A06C&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6E5BEF" w:rsidRPr="001D7F8A">
        <w:rPr>
          <w:rFonts w:ascii="Times" w:hAnsi="Times"/>
          <w:sz w:val="24"/>
          <w:szCs w:val="24"/>
        </w:rPr>
        <w:fldChar w:fldCharType="separate"/>
      </w:r>
      <w:r w:rsidR="000A6366" w:rsidRPr="001D7F8A">
        <w:rPr>
          <w:rFonts w:ascii="Times" w:hAnsi="Times" w:cs="Times"/>
          <w:sz w:val="24"/>
          <w:szCs w:val="24"/>
        </w:rPr>
        <w:t>(Poldrack et al., 2012b)</w:t>
      </w:r>
      <w:r w:rsidR="006E5BEF" w:rsidRPr="001D7F8A">
        <w:rPr>
          <w:rFonts w:ascii="Times" w:hAnsi="Times"/>
          <w:sz w:val="24"/>
          <w:szCs w:val="24"/>
        </w:rPr>
        <w:fldChar w:fldCharType="end"/>
      </w:r>
      <w:r w:rsidR="006E5BEF" w:rsidRPr="001D7F8A">
        <w:rPr>
          <w:rFonts w:ascii="Times" w:hAnsi="Times"/>
          <w:sz w:val="24"/>
          <w:szCs w:val="24"/>
        </w:rPr>
        <w:t xml:space="preserve"> </w:t>
      </w:r>
      <w:r w:rsidR="00026443" w:rsidRPr="001D7F8A">
        <w:rPr>
          <w:rFonts w:ascii="Times" w:hAnsi="Times"/>
          <w:sz w:val="24"/>
          <w:szCs w:val="24"/>
        </w:rPr>
        <w:t>(</w:t>
      </w:r>
      <w:r w:rsidR="007F249F" w:rsidRPr="001D7F8A">
        <w:rPr>
          <w:rFonts w:ascii="Times" w:hAnsi="Times"/>
          <w:sz w:val="24"/>
          <w:szCs w:val="24"/>
        </w:rPr>
        <w:t>Table 1</w:t>
      </w:r>
      <w:r w:rsidR="00195B6B" w:rsidRPr="001D7F8A">
        <w:rPr>
          <w:rFonts w:ascii="Times" w:hAnsi="Times"/>
          <w:sz w:val="24"/>
          <w:szCs w:val="24"/>
        </w:rPr>
        <w:t>). From the resulting fitted classifiers,</w:t>
      </w:r>
      <w:r w:rsidR="006706F2" w:rsidRPr="001D7F8A">
        <w:rPr>
          <w:rFonts w:ascii="Times" w:hAnsi="Times"/>
          <w:sz w:val="24"/>
          <w:szCs w:val="24"/>
        </w:rPr>
        <w:t xml:space="preserve"> we </w:t>
      </w:r>
      <w:r w:rsidR="00195B6B" w:rsidRPr="001D7F8A">
        <w:rPr>
          <w:rFonts w:ascii="Times" w:hAnsi="Times"/>
          <w:sz w:val="24"/>
          <w:szCs w:val="24"/>
        </w:rPr>
        <w:t xml:space="preserve">calculated </w:t>
      </w:r>
      <w:ins w:id="304" w:author="Alejandro De La Vega" w:date="2016-03-31T20:21:00Z">
        <w:r w:rsidR="00302DF8" w:rsidRPr="001D7F8A">
          <w:rPr>
            <w:rFonts w:ascii="Times" w:hAnsi="Times"/>
            <w:sz w:val="24"/>
            <w:szCs w:val="24"/>
          </w:rPr>
          <w:t>a measure of how strongly each topic indicated that a study activated</w:t>
        </w:r>
      </w:ins>
      <w:r w:rsidR="00195B6B" w:rsidRPr="001D7F8A">
        <w:rPr>
          <w:rFonts w:ascii="Times" w:hAnsi="Times"/>
          <w:sz w:val="24"/>
          <w:szCs w:val="24"/>
        </w:rPr>
        <w:t xml:space="preserve"> </w:t>
      </w:r>
      <w:r w:rsidR="00F96D5B" w:rsidRPr="001D7F8A">
        <w:rPr>
          <w:rFonts w:ascii="Times" w:hAnsi="Times"/>
          <w:sz w:val="24"/>
          <w:szCs w:val="24"/>
        </w:rPr>
        <w:t>a given</w:t>
      </w:r>
      <w:r w:rsidR="00195B6B" w:rsidRPr="001D7F8A">
        <w:rPr>
          <w:rFonts w:ascii="Times" w:hAnsi="Times"/>
          <w:sz w:val="24"/>
          <w:szCs w:val="24"/>
        </w:rPr>
        <w:t xml:space="preserve"> cluster </w:t>
      </w:r>
      <w:ins w:id="305" w:author="Alejandro De La Vega" w:date="2016-03-31T20:21:00Z">
        <w:r w:rsidR="0058308B" w:rsidRPr="001D7F8A">
          <w:rPr>
            <w:rFonts w:ascii="Times" w:hAnsi="Times"/>
            <w:sz w:val="24"/>
            <w:szCs w:val="24"/>
          </w:rPr>
          <w:t>(measured as the log odds-ratio [LOR]</w:t>
        </w:r>
        <w:r w:rsidR="00302DF8" w:rsidRPr="001D7F8A">
          <w:rPr>
            <w:rFonts w:ascii="Times" w:hAnsi="Times"/>
            <w:sz w:val="24"/>
            <w:szCs w:val="24"/>
          </w:rPr>
          <w:t xml:space="preserve"> of the probability of a </w:t>
        </w:r>
      </w:ins>
      <w:r w:rsidR="00F96D5B" w:rsidRPr="001D7F8A">
        <w:rPr>
          <w:rFonts w:ascii="Times" w:hAnsi="Times"/>
          <w:sz w:val="24"/>
          <w:szCs w:val="24"/>
        </w:rPr>
        <w:t>each topic</w:t>
      </w:r>
      <w:ins w:id="306" w:author="Alejandro De La Vega" w:date="2016-03-31T20:21:00Z">
        <w:r w:rsidR="00302DF8" w:rsidRPr="001D7F8A">
          <w:rPr>
            <w:rFonts w:ascii="Times" w:hAnsi="Times"/>
            <w:sz w:val="24"/>
            <w:szCs w:val="24"/>
          </w:rPr>
          <w:t xml:space="preserve"> in studies that activated a</w:t>
        </w:r>
      </w:ins>
      <w:r w:rsidR="00F96D5B" w:rsidRPr="001D7F8A">
        <w:rPr>
          <w:rFonts w:ascii="Times" w:hAnsi="Times"/>
          <w:sz w:val="24"/>
          <w:szCs w:val="24"/>
        </w:rPr>
        <w:t xml:space="preserve"> given</w:t>
      </w:r>
      <w:ins w:id="307" w:author="Alejandro De La Vega" w:date="2016-03-31T20:21:00Z">
        <w:r w:rsidR="00302DF8" w:rsidRPr="001D7F8A">
          <w:rPr>
            <w:rFonts w:ascii="Times" w:hAnsi="Times"/>
            <w:sz w:val="24"/>
            <w:szCs w:val="24"/>
          </w:rPr>
          <w:t xml:space="preserve"> cluster to the probability of the same topic in studies that did not activate the cluster</w:t>
        </w:r>
        <w:r w:rsidR="0058308B" w:rsidRPr="001D7F8A">
          <w:rPr>
            <w:rFonts w:ascii="Times" w:hAnsi="Times"/>
            <w:sz w:val="24"/>
            <w:szCs w:val="24"/>
          </w:rPr>
          <w:t>)</w:t>
        </w:r>
        <w:r w:rsidR="00302DF8" w:rsidRPr="001D7F8A">
          <w:rPr>
            <w:rFonts w:ascii="Times" w:hAnsi="Times"/>
            <w:sz w:val="24"/>
            <w:szCs w:val="24"/>
          </w:rPr>
          <w:t xml:space="preserve">. </w:t>
        </w:r>
      </w:ins>
      <w:r w:rsidR="00F96D5B" w:rsidRPr="001D7F8A">
        <w:rPr>
          <w:rFonts w:ascii="Times" w:hAnsi="Times"/>
          <w:sz w:val="24"/>
          <w:szCs w:val="24"/>
        </w:rPr>
        <w:t xml:space="preserve">LOR values over 0 indicate that the presence of that topic in a study predicts activity in a given region. </w:t>
      </w:r>
      <w:ins w:id="308" w:author="Alejandro De La Vega" w:date="2016-03-31T20:21:00Z">
        <w:r w:rsidR="00302DF8" w:rsidRPr="001D7F8A">
          <w:rPr>
            <w:rFonts w:ascii="Times" w:hAnsi="Times"/>
            <w:sz w:val="24"/>
            <w:szCs w:val="24"/>
          </w:rPr>
          <w:t>We</w:t>
        </w:r>
      </w:ins>
      <w:r w:rsidR="00195B6B" w:rsidRPr="001D7F8A">
        <w:rPr>
          <w:rFonts w:ascii="Times" w:hAnsi="Times"/>
          <w:sz w:val="24"/>
          <w:szCs w:val="24"/>
        </w:rPr>
        <w:t xml:space="preserve"> restricted interpretation to significant associations (p&lt;0.001</w:t>
      </w:r>
      <w:ins w:id="309" w:author="Alejandro De La Vega" w:date="2016-03-31T20:21:00Z">
        <w:r w:rsidR="00195B6B" w:rsidRPr="001D7F8A">
          <w:rPr>
            <w:rFonts w:ascii="Times" w:hAnsi="Times"/>
            <w:sz w:val="24"/>
            <w:szCs w:val="24"/>
          </w:rPr>
          <w:t>)</w:t>
        </w:r>
      </w:ins>
      <w:r w:rsidR="00F96D5B" w:rsidRPr="001D7F8A">
        <w:rPr>
          <w:rFonts w:ascii="Times" w:hAnsi="Times"/>
          <w:sz w:val="24"/>
          <w:szCs w:val="24"/>
        </w:rPr>
        <w:t xml:space="preserve"> and a</w:t>
      </w:r>
      <w:ins w:id="310" w:author="Alejandro De La Vega" w:date="2016-03-31T20:21:00Z">
        <w:r w:rsidR="0058308B" w:rsidRPr="001D7F8A">
          <w:rPr>
            <w:rFonts w:ascii="Times" w:hAnsi="Times"/>
            <w:color w:val="333333"/>
            <w:sz w:val="24"/>
            <w:szCs w:val="24"/>
          </w:rPr>
          <w:t>dditionally report 95% confidence intervals of LORs whenever we comparatively discuss sets of regions.</w:t>
        </w:r>
        <w:r w:rsidR="00665160" w:rsidRPr="001D7F8A">
          <w:rPr>
            <w:rFonts w:ascii="Times" w:hAnsi="Times"/>
            <w:color w:val="333333"/>
            <w:sz w:val="24"/>
            <w:szCs w:val="24"/>
          </w:rPr>
          <w:t xml:space="preserve"> </w:t>
        </w:r>
        <w:r w:rsidR="002F4550" w:rsidRPr="001D7F8A">
          <w:rPr>
            <w:rFonts w:ascii="Times" w:hAnsi="Times"/>
            <w:color w:val="333333"/>
            <w:sz w:val="24"/>
            <w:szCs w:val="24"/>
          </w:rPr>
          <w:t>As the</w:t>
        </w:r>
        <w:r w:rsidR="006443F7" w:rsidRPr="001D7F8A">
          <w:rPr>
            <w:rFonts w:ascii="Times" w:hAnsi="Times"/>
            <w:color w:val="333333"/>
            <w:sz w:val="24"/>
            <w:szCs w:val="24"/>
          </w:rPr>
          <w:t xml:space="preserve"> latter</w:t>
        </w:r>
        <w:r w:rsidR="002F4550" w:rsidRPr="001D7F8A">
          <w:rPr>
            <w:rFonts w:ascii="Times" w:hAnsi="Times"/>
            <w:color w:val="333333"/>
            <w:sz w:val="24"/>
            <w:szCs w:val="24"/>
          </w:rPr>
          <w:t xml:space="preserve"> comparisons are post-hoc and exploratory, caution</w:t>
        </w:r>
        <w:r w:rsidR="006443F7" w:rsidRPr="001D7F8A">
          <w:rPr>
            <w:rFonts w:ascii="Times" w:hAnsi="Times"/>
            <w:color w:val="333333"/>
            <w:sz w:val="24"/>
            <w:szCs w:val="24"/>
          </w:rPr>
          <w:t xml:space="preserve"> in</w:t>
        </w:r>
        <w:r w:rsidR="002F4550" w:rsidRPr="001D7F8A">
          <w:rPr>
            <w:rFonts w:ascii="Times" w:hAnsi="Times"/>
            <w:color w:val="333333"/>
            <w:sz w:val="24"/>
            <w:szCs w:val="24"/>
          </w:rPr>
          <w:t xml:space="preserve"> interpretation is warranted.</w:t>
        </w:r>
      </w:ins>
    </w:p>
    <w:p w14:paraId="63636AEB" w14:textId="4F57B2FE" w:rsidR="00E77236" w:rsidRPr="001D7F8A" w:rsidRDefault="00F14318" w:rsidP="00E77236">
      <w:pPr>
        <w:pStyle w:val="Normal1"/>
        <w:rPr>
          <w:rFonts w:ascii="Times" w:hAnsi="Times"/>
          <w:sz w:val="24"/>
          <w:szCs w:val="24"/>
        </w:rPr>
      </w:pPr>
      <w:ins w:id="311" w:author="Alejandro De La Vega" w:date="2016-03-31T20:21:00Z">
        <w:r w:rsidRPr="001D7F8A">
          <w:rPr>
            <w:rFonts w:ascii="Times" w:hAnsi="Times"/>
            <w:color w:val="333333"/>
            <w:sz w:val="24"/>
            <w:szCs w:val="24"/>
          </w:rPr>
          <w:t xml:space="preserve">Although </w:t>
        </w:r>
        <w:r w:rsidR="00566111" w:rsidRPr="001D7F8A">
          <w:rPr>
            <w:rFonts w:ascii="Times" w:hAnsi="Times"/>
            <w:color w:val="333333"/>
            <w:sz w:val="24"/>
            <w:szCs w:val="24"/>
          </w:rPr>
          <w:t xml:space="preserve">the following results demonstrate </w:t>
        </w:r>
        <w:r w:rsidR="00185EB4" w:rsidRPr="001D7F8A">
          <w:rPr>
            <w:rFonts w:ascii="Times" w:hAnsi="Times"/>
            <w:color w:val="333333"/>
            <w:sz w:val="24"/>
            <w:szCs w:val="24"/>
          </w:rPr>
          <w:t xml:space="preserve">relatively high loadings </w:t>
        </w:r>
        <w:r w:rsidR="00566111" w:rsidRPr="001D7F8A">
          <w:rPr>
            <w:rFonts w:ascii="Times" w:hAnsi="Times"/>
            <w:color w:val="333333"/>
            <w:sz w:val="24"/>
            <w:szCs w:val="24"/>
          </w:rPr>
          <w:t xml:space="preserve">between specific topics and regions (e.g. ‘motor’ and SMA), </w:t>
        </w:r>
        <w:r w:rsidRPr="001D7F8A">
          <w:rPr>
            <w:rFonts w:ascii="Times" w:hAnsi="Times"/>
            <w:color w:val="333333"/>
            <w:sz w:val="24"/>
            <w:szCs w:val="24"/>
          </w:rPr>
          <w:t>classification</w:t>
        </w:r>
      </w:ins>
      <w:r w:rsidR="00195B6B" w:rsidRPr="001D7F8A">
        <w:rPr>
          <w:rFonts w:ascii="Times" w:hAnsi="Times"/>
          <w:sz w:val="24"/>
          <w:szCs w:val="24"/>
        </w:rPr>
        <w:t xml:space="preserve"> using </w:t>
      </w:r>
      <w:ins w:id="312" w:author="Alejandro De La Vega" w:date="2016-03-31T20:21:00Z">
        <w:r w:rsidRPr="001D7F8A">
          <w:rPr>
            <w:rFonts w:ascii="Times" w:hAnsi="Times"/>
            <w:color w:val="333333"/>
            <w:sz w:val="24"/>
            <w:szCs w:val="24"/>
          </w:rPr>
          <w:t xml:space="preserve">all 35 topics yielded much better performance (mean AUC-ROC: 0.61) than when using only the </w:t>
        </w:r>
        <w:r w:rsidR="00566111" w:rsidRPr="001D7F8A">
          <w:rPr>
            <w:rFonts w:ascii="Times" w:hAnsi="Times"/>
            <w:color w:val="333333"/>
            <w:sz w:val="24"/>
            <w:szCs w:val="24"/>
          </w:rPr>
          <w:t>most predictive</w:t>
        </w:r>
        <w:r w:rsidRPr="001D7F8A">
          <w:rPr>
            <w:rFonts w:ascii="Times" w:hAnsi="Times"/>
            <w:color w:val="333333"/>
            <w:sz w:val="24"/>
            <w:szCs w:val="24"/>
          </w:rPr>
          <w:t xml:space="preserve"> topic of each region (mean AUC-ROC</w:t>
        </w:r>
        <w:r w:rsidR="00566111" w:rsidRPr="001D7F8A">
          <w:rPr>
            <w:rFonts w:ascii="Times" w:hAnsi="Times"/>
            <w:color w:val="333333"/>
            <w:sz w:val="24"/>
            <w:szCs w:val="24"/>
          </w:rPr>
          <w:t xml:space="preserve">: 0.54). The relatively poor performance </w:t>
        </w:r>
        <w:r w:rsidR="00231EA0" w:rsidRPr="001D7F8A">
          <w:rPr>
            <w:rFonts w:ascii="Times" w:hAnsi="Times"/>
            <w:color w:val="333333"/>
            <w:sz w:val="24"/>
            <w:szCs w:val="24"/>
          </w:rPr>
          <w:t xml:space="preserve">when </w:t>
        </w:r>
        <w:r w:rsidR="00566111" w:rsidRPr="001D7F8A">
          <w:rPr>
            <w:rFonts w:ascii="Times" w:hAnsi="Times"/>
            <w:color w:val="333333"/>
            <w:sz w:val="24"/>
            <w:szCs w:val="24"/>
          </w:rPr>
          <w:t>using only one topic suggests low selectivity between psychological state</w:t>
        </w:r>
        <w:r w:rsidR="000B042F" w:rsidRPr="001D7F8A">
          <w:rPr>
            <w:rFonts w:ascii="Times" w:hAnsi="Times"/>
            <w:color w:val="333333"/>
            <w:sz w:val="24"/>
            <w:szCs w:val="24"/>
          </w:rPr>
          <w:t>s</w:t>
        </w:r>
        <w:r w:rsidR="00566111" w:rsidRPr="001D7F8A">
          <w:rPr>
            <w:rFonts w:ascii="Times" w:hAnsi="Times"/>
            <w:color w:val="333333"/>
            <w:sz w:val="24"/>
            <w:szCs w:val="24"/>
          </w:rPr>
          <w:t xml:space="preserve"> and any one region. </w:t>
        </w:r>
      </w:ins>
    </w:p>
    <w:p w14:paraId="1E55052F" w14:textId="74B88BD5" w:rsidR="006C18A7" w:rsidRPr="001D7F8A" w:rsidRDefault="00D12B9B" w:rsidP="0096185D">
      <w:pPr>
        <w:pStyle w:val="Normal1"/>
        <w:rPr>
          <w:rFonts w:ascii="Times" w:hAnsi="Times"/>
          <w:sz w:val="24"/>
          <w:szCs w:val="24"/>
        </w:rPr>
      </w:pPr>
      <w:r w:rsidRPr="001D7F8A">
        <w:rPr>
          <w:rFonts w:ascii="Times" w:hAnsi="Times"/>
          <w:sz w:val="24"/>
          <w:szCs w:val="24"/>
        </w:rPr>
        <w:t xml:space="preserve">Across the three </w:t>
      </w:r>
      <w:r w:rsidR="00195B6B" w:rsidRPr="001D7F8A">
        <w:rPr>
          <w:rFonts w:ascii="Times" w:hAnsi="Times"/>
          <w:sz w:val="24"/>
          <w:szCs w:val="24"/>
        </w:rPr>
        <w:t>broad MFC zones,</w:t>
      </w:r>
      <w:r w:rsidRPr="001D7F8A">
        <w:rPr>
          <w:rFonts w:ascii="Times" w:hAnsi="Times"/>
          <w:sz w:val="24"/>
          <w:szCs w:val="24"/>
        </w:rPr>
        <w:t xml:space="preserve"> we observed distinct </w:t>
      </w:r>
      <w:r w:rsidR="00195B6B" w:rsidRPr="001D7F8A">
        <w:rPr>
          <w:rFonts w:ascii="Times" w:hAnsi="Times"/>
          <w:sz w:val="24"/>
          <w:szCs w:val="24"/>
        </w:rPr>
        <w:t xml:space="preserve">functional </w:t>
      </w:r>
      <w:r w:rsidRPr="001D7F8A">
        <w:rPr>
          <w:rFonts w:ascii="Times" w:hAnsi="Times"/>
          <w:sz w:val="24"/>
          <w:szCs w:val="24"/>
        </w:rPr>
        <w:t>patterns, consistent with their divergent patte</w:t>
      </w:r>
      <w:r w:rsidR="00026443" w:rsidRPr="001D7F8A">
        <w:rPr>
          <w:rFonts w:ascii="Times" w:hAnsi="Times"/>
          <w:sz w:val="24"/>
          <w:szCs w:val="24"/>
        </w:rPr>
        <w:t>rns of functional co-activation (</w:t>
      </w:r>
      <w:r w:rsidR="007F249F" w:rsidRPr="001D7F8A">
        <w:rPr>
          <w:rFonts w:ascii="Times" w:hAnsi="Times"/>
          <w:sz w:val="24"/>
          <w:szCs w:val="24"/>
        </w:rPr>
        <w:t xml:space="preserve">Figure </w:t>
      </w:r>
      <w:ins w:id="313" w:author="Alejandro De La Vega" w:date="2016-03-31T20:21:00Z">
        <w:r w:rsidR="00763243" w:rsidRPr="001D7F8A">
          <w:rPr>
            <w:rFonts w:ascii="Times" w:hAnsi="Times"/>
            <w:sz w:val="24"/>
            <w:szCs w:val="24"/>
          </w:rPr>
          <w:t>3</w:t>
        </w:r>
      </w:ins>
      <w:r w:rsidR="006B0B75" w:rsidRPr="001D7F8A">
        <w:rPr>
          <w:rFonts w:ascii="Times" w:hAnsi="Times"/>
          <w:sz w:val="24"/>
          <w:szCs w:val="24"/>
        </w:rPr>
        <w:t xml:space="preserve">). </w:t>
      </w:r>
      <w:r w:rsidRPr="001D7F8A">
        <w:rPr>
          <w:rFonts w:ascii="Times" w:hAnsi="Times"/>
          <w:sz w:val="24"/>
          <w:szCs w:val="24"/>
        </w:rPr>
        <w:t xml:space="preserve">The </w:t>
      </w:r>
      <w:r w:rsidR="00CF3004" w:rsidRPr="001D7F8A">
        <w:rPr>
          <w:rFonts w:ascii="Times" w:hAnsi="Times"/>
          <w:sz w:val="24"/>
          <w:szCs w:val="24"/>
        </w:rPr>
        <w:t>posterior</w:t>
      </w:r>
      <w:r w:rsidRPr="001D7F8A">
        <w:rPr>
          <w:rFonts w:ascii="Times" w:hAnsi="Times"/>
          <w:sz w:val="24"/>
          <w:szCs w:val="24"/>
        </w:rPr>
        <w:t xml:space="preserve"> zone</w:t>
      </w:r>
      <w:r w:rsidR="006B0B75" w:rsidRPr="001D7F8A">
        <w:rPr>
          <w:rFonts w:ascii="Times" w:hAnsi="Times"/>
          <w:sz w:val="24"/>
          <w:szCs w:val="24"/>
        </w:rPr>
        <w:t xml:space="preserve"> was primaril</w:t>
      </w:r>
      <w:r w:rsidR="000B2530" w:rsidRPr="001D7F8A">
        <w:rPr>
          <w:rFonts w:ascii="Times" w:hAnsi="Times"/>
          <w:sz w:val="24"/>
          <w:szCs w:val="24"/>
        </w:rPr>
        <w:t>y involved with motor function (including gaze</w:t>
      </w:r>
      <w:ins w:id="314" w:author="Alejandro De La Vega" w:date="2016-03-31T20:21:00Z">
        <w:r w:rsidR="000B2530" w:rsidRPr="001D7F8A">
          <w:rPr>
            <w:rFonts w:ascii="Times" w:hAnsi="Times"/>
            <w:sz w:val="24"/>
            <w:szCs w:val="24"/>
          </w:rPr>
          <w:t>)</w:t>
        </w:r>
        <w:r w:rsidR="00247ED6" w:rsidRPr="001D7F8A">
          <w:rPr>
            <w:rFonts w:ascii="Times" w:hAnsi="Times"/>
            <w:sz w:val="24"/>
            <w:szCs w:val="24"/>
          </w:rPr>
          <w:t>,</w:t>
        </w:r>
      </w:ins>
      <w:r w:rsidR="00CF3004" w:rsidRPr="001D7F8A">
        <w:rPr>
          <w:rFonts w:ascii="Times" w:hAnsi="Times"/>
          <w:sz w:val="24"/>
          <w:szCs w:val="24"/>
        </w:rPr>
        <w:t xml:space="preserve"> consistent with its co-activation with </w:t>
      </w:r>
      <w:r w:rsidR="00195B6B" w:rsidRPr="001D7F8A">
        <w:rPr>
          <w:rFonts w:ascii="Times" w:hAnsi="Times"/>
          <w:sz w:val="24"/>
          <w:szCs w:val="24"/>
        </w:rPr>
        <w:t>motor regions</w:t>
      </w:r>
      <w:r w:rsidR="00CF3004" w:rsidRPr="001D7F8A">
        <w:rPr>
          <w:rFonts w:ascii="Times" w:hAnsi="Times"/>
          <w:sz w:val="24"/>
          <w:szCs w:val="24"/>
        </w:rPr>
        <w:t xml:space="preserve">. </w:t>
      </w:r>
      <w:r w:rsidR="004423BC" w:rsidRPr="001D7F8A">
        <w:rPr>
          <w:rFonts w:ascii="Times" w:hAnsi="Times"/>
          <w:sz w:val="24"/>
          <w:szCs w:val="24"/>
        </w:rPr>
        <w:t xml:space="preserve">The middle zone was </w:t>
      </w:r>
      <w:r w:rsidR="00E50118" w:rsidRPr="001D7F8A">
        <w:rPr>
          <w:rFonts w:ascii="Times" w:hAnsi="Times"/>
          <w:sz w:val="24"/>
          <w:szCs w:val="24"/>
        </w:rPr>
        <w:t>primarily</w:t>
      </w:r>
      <w:r w:rsidR="004423BC" w:rsidRPr="001D7F8A">
        <w:rPr>
          <w:rFonts w:ascii="Times" w:hAnsi="Times"/>
          <w:sz w:val="24"/>
          <w:szCs w:val="24"/>
        </w:rPr>
        <w:t xml:space="preserve"> associated with </w:t>
      </w:r>
      <w:r w:rsidR="006B0B75" w:rsidRPr="001D7F8A">
        <w:rPr>
          <w:rFonts w:ascii="Times" w:hAnsi="Times"/>
          <w:sz w:val="24"/>
          <w:szCs w:val="24"/>
        </w:rPr>
        <w:t xml:space="preserve">various facets of cognitive control, but </w:t>
      </w:r>
      <w:r w:rsidR="004423BC" w:rsidRPr="001D7F8A">
        <w:rPr>
          <w:rFonts w:ascii="Times" w:hAnsi="Times"/>
          <w:sz w:val="24"/>
          <w:szCs w:val="24"/>
        </w:rPr>
        <w:t xml:space="preserve">was </w:t>
      </w:r>
      <w:r w:rsidR="006B0B75" w:rsidRPr="001D7F8A">
        <w:rPr>
          <w:rFonts w:ascii="Times" w:hAnsi="Times"/>
          <w:sz w:val="24"/>
          <w:szCs w:val="24"/>
        </w:rPr>
        <w:t xml:space="preserve">also </w:t>
      </w:r>
      <w:r w:rsidR="000B2530" w:rsidRPr="001D7F8A">
        <w:rPr>
          <w:rFonts w:ascii="Times" w:hAnsi="Times"/>
          <w:sz w:val="24"/>
          <w:szCs w:val="24"/>
        </w:rPr>
        <w:t>implicated i</w:t>
      </w:r>
      <w:r w:rsidR="00F96D5B" w:rsidRPr="001D7F8A">
        <w:rPr>
          <w:rFonts w:ascii="Times" w:hAnsi="Times"/>
          <w:sz w:val="24"/>
          <w:szCs w:val="24"/>
        </w:rPr>
        <w:t>n negative affect—pain and fear</w:t>
      </w:r>
      <w:r w:rsidR="000B2530" w:rsidRPr="001D7F8A">
        <w:rPr>
          <w:rFonts w:ascii="Times" w:hAnsi="Times"/>
          <w:sz w:val="24"/>
          <w:szCs w:val="24"/>
        </w:rPr>
        <w:t xml:space="preserve">– as well as </w:t>
      </w:r>
      <w:r w:rsidR="004423BC" w:rsidRPr="001D7F8A">
        <w:rPr>
          <w:rFonts w:ascii="Times" w:hAnsi="Times"/>
          <w:sz w:val="24"/>
          <w:szCs w:val="24"/>
        </w:rPr>
        <w:t>decision-making</w:t>
      </w:r>
      <w:r w:rsidR="006B0B75" w:rsidRPr="001D7F8A">
        <w:rPr>
          <w:rFonts w:ascii="Times" w:hAnsi="Times"/>
          <w:sz w:val="24"/>
          <w:szCs w:val="24"/>
        </w:rPr>
        <w:t>.</w:t>
      </w:r>
      <w:r w:rsidR="00195B6B" w:rsidRPr="001D7F8A">
        <w:rPr>
          <w:rFonts w:ascii="Times" w:hAnsi="Times"/>
          <w:sz w:val="24"/>
          <w:szCs w:val="24"/>
        </w:rPr>
        <w:t xml:space="preserve"> Consistent with its distinct pattern of co-activation, the anterior</w:t>
      </w:r>
      <w:r w:rsidR="002547A7" w:rsidRPr="001D7F8A">
        <w:rPr>
          <w:rFonts w:ascii="Times" w:hAnsi="Times"/>
          <w:sz w:val="24"/>
          <w:szCs w:val="24"/>
        </w:rPr>
        <w:t xml:space="preserve"> zone </w:t>
      </w:r>
      <w:r w:rsidR="00195B6B" w:rsidRPr="001D7F8A">
        <w:rPr>
          <w:rFonts w:ascii="Times" w:hAnsi="Times"/>
          <w:sz w:val="24"/>
          <w:szCs w:val="24"/>
        </w:rPr>
        <w:t xml:space="preserve">showed a </w:t>
      </w:r>
      <w:r w:rsidR="000B2530" w:rsidRPr="001D7F8A">
        <w:rPr>
          <w:rFonts w:ascii="Times" w:hAnsi="Times"/>
          <w:sz w:val="24"/>
          <w:szCs w:val="24"/>
        </w:rPr>
        <w:t>robust</w:t>
      </w:r>
      <w:r w:rsidR="00195B6B" w:rsidRPr="001D7F8A">
        <w:rPr>
          <w:rFonts w:ascii="Times" w:hAnsi="Times"/>
          <w:sz w:val="24"/>
          <w:szCs w:val="24"/>
        </w:rPr>
        <w:t xml:space="preserve"> shift away from goal-directed cognition and was</w:t>
      </w:r>
      <w:r w:rsidR="002547A7" w:rsidRPr="001D7F8A">
        <w:rPr>
          <w:rFonts w:ascii="Times" w:hAnsi="Times"/>
          <w:sz w:val="24"/>
          <w:szCs w:val="24"/>
        </w:rPr>
        <w:t xml:space="preserve"> strongly associated with affective processes such as reward</w:t>
      </w:r>
      <w:r w:rsidR="00026443" w:rsidRPr="001D7F8A">
        <w:rPr>
          <w:rFonts w:ascii="Times" w:hAnsi="Times"/>
          <w:sz w:val="24"/>
          <w:szCs w:val="24"/>
        </w:rPr>
        <w:t>, fear</w:t>
      </w:r>
      <w:r w:rsidR="002547A7" w:rsidRPr="001D7F8A">
        <w:rPr>
          <w:rFonts w:ascii="Times" w:hAnsi="Times"/>
          <w:sz w:val="24"/>
          <w:szCs w:val="24"/>
        </w:rPr>
        <w:t xml:space="preserve"> and decision-making</w:t>
      </w:r>
      <w:r w:rsidR="00195B6B" w:rsidRPr="001D7F8A">
        <w:rPr>
          <w:rFonts w:ascii="Times" w:hAnsi="Times"/>
          <w:sz w:val="24"/>
          <w:szCs w:val="24"/>
        </w:rPr>
        <w:t>, as well as</w:t>
      </w:r>
      <w:r w:rsidR="000B2530" w:rsidRPr="001D7F8A">
        <w:rPr>
          <w:rFonts w:ascii="Times" w:hAnsi="Times"/>
          <w:sz w:val="24"/>
          <w:szCs w:val="24"/>
        </w:rPr>
        <w:t xml:space="preserve"> internally oriented processes such as episodic memory and</w:t>
      </w:r>
      <w:r w:rsidR="00195B6B" w:rsidRPr="001D7F8A">
        <w:rPr>
          <w:rFonts w:ascii="Times" w:hAnsi="Times"/>
          <w:sz w:val="24"/>
          <w:szCs w:val="24"/>
        </w:rPr>
        <w:t xml:space="preserve"> social processing. </w:t>
      </w:r>
    </w:p>
    <w:p w14:paraId="44E857D2" w14:textId="64F1A951" w:rsidR="004D2409" w:rsidRPr="001D7F8A" w:rsidRDefault="00195B6B" w:rsidP="00873E71">
      <w:pPr>
        <w:pStyle w:val="Normal1"/>
        <w:ind w:firstLine="720"/>
        <w:rPr>
          <w:ins w:id="315" w:author="Alejandro De La Vega" w:date="2016-03-31T20:21:00Z"/>
          <w:rFonts w:ascii="Times" w:hAnsi="Times"/>
          <w:sz w:val="24"/>
          <w:szCs w:val="24"/>
        </w:rPr>
      </w:pPr>
      <w:r w:rsidRPr="001D7F8A">
        <w:rPr>
          <w:rFonts w:ascii="Times" w:hAnsi="Times"/>
          <w:sz w:val="24"/>
          <w:szCs w:val="24"/>
        </w:rPr>
        <w:t xml:space="preserve">Inspection at a finer spatial scale revealed that sub-regions within each zone showed more subtle </w:t>
      </w:r>
      <w:r w:rsidR="007B2210" w:rsidRPr="001D7F8A">
        <w:rPr>
          <w:rFonts w:ascii="Times" w:hAnsi="Times"/>
          <w:sz w:val="24"/>
          <w:szCs w:val="24"/>
        </w:rPr>
        <w:t xml:space="preserve">patterns of psychological </w:t>
      </w:r>
      <w:r w:rsidR="000D7123" w:rsidRPr="001D7F8A">
        <w:rPr>
          <w:rFonts w:ascii="Times" w:hAnsi="Times"/>
          <w:sz w:val="24"/>
          <w:szCs w:val="24"/>
        </w:rPr>
        <w:t>function</w:t>
      </w:r>
      <w:r w:rsidRPr="001D7F8A">
        <w:rPr>
          <w:rFonts w:ascii="Times" w:hAnsi="Times"/>
          <w:sz w:val="24"/>
          <w:szCs w:val="24"/>
        </w:rPr>
        <w:t xml:space="preserve">, </w:t>
      </w:r>
      <w:r w:rsidR="000D7123" w:rsidRPr="001D7F8A">
        <w:rPr>
          <w:rFonts w:ascii="Times" w:hAnsi="Times"/>
          <w:sz w:val="24"/>
          <w:szCs w:val="24"/>
        </w:rPr>
        <w:t>similar to the</w:t>
      </w:r>
      <w:r w:rsidRPr="001D7F8A">
        <w:rPr>
          <w:rFonts w:ascii="Times" w:hAnsi="Times"/>
          <w:sz w:val="24"/>
          <w:szCs w:val="24"/>
        </w:rPr>
        <w:t xml:space="preserve"> fine-grained </w:t>
      </w:r>
      <w:r w:rsidR="007B2210" w:rsidRPr="001D7F8A">
        <w:rPr>
          <w:rFonts w:ascii="Times" w:hAnsi="Times"/>
          <w:sz w:val="24"/>
          <w:szCs w:val="24"/>
        </w:rPr>
        <w:t xml:space="preserve">variations </w:t>
      </w:r>
      <w:r w:rsidRPr="001D7F8A">
        <w:rPr>
          <w:rFonts w:ascii="Times" w:hAnsi="Times"/>
          <w:sz w:val="24"/>
          <w:szCs w:val="24"/>
        </w:rPr>
        <w:t xml:space="preserve">in co-activation </w:t>
      </w:r>
      <w:r w:rsidR="000D7123" w:rsidRPr="001D7F8A">
        <w:rPr>
          <w:rFonts w:ascii="Times" w:hAnsi="Times"/>
          <w:sz w:val="24"/>
          <w:szCs w:val="24"/>
        </w:rPr>
        <w:t>previously observed</w:t>
      </w:r>
      <w:r w:rsidR="007B2210" w:rsidRPr="001D7F8A">
        <w:rPr>
          <w:rFonts w:ascii="Times" w:hAnsi="Times"/>
          <w:sz w:val="24"/>
          <w:szCs w:val="24"/>
        </w:rPr>
        <w:t xml:space="preserve"> for each </w:t>
      </w:r>
      <w:ins w:id="316" w:author="Alejandro De La Vega" w:date="2016-03-31T20:21:00Z">
        <w:r w:rsidR="007B2210" w:rsidRPr="001D7F8A">
          <w:rPr>
            <w:rFonts w:ascii="Times" w:hAnsi="Times"/>
            <w:sz w:val="24"/>
            <w:szCs w:val="24"/>
          </w:rPr>
          <w:t>sub</w:t>
        </w:r>
        <w:r w:rsidR="00185EB4" w:rsidRPr="001D7F8A">
          <w:rPr>
            <w:rFonts w:ascii="Times" w:hAnsi="Times"/>
            <w:sz w:val="24"/>
            <w:szCs w:val="24"/>
          </w:rPr>
          <w:t>-</w:t>
        </w:r>
        <w:r w:rsidR="007B2210" w:rsidRPr="001D7F8A">
          <w:rPr>
            <w:rFonts w:ascii="Times" w:hAnsi="Times"/>
            <w:sz w:val="24"/>
            <w:szCs w:val="24"/>
          </w:rPr>
          <w:t>region</w:t>
        </w:r>
      </w:ins>
      <w:r w:rsidRPr="001D7F8A">
        <w:rPr>
          <w:rFonts w:ascii="Times" w:hAnsi="Times"/>
          <w:sz w:val="24"/>
          <w:szCs w:val="24"/>
        </w:rPr>
        <w:t>.</w:t>
      </w:r>
      <w:r w:rsidR="001165B6" w:rsidRPr="001D7F8A">
        <w:rPr>
          <w:rFonts w:ascii="Times" w:hAnsi="Times"/>
          <w:sz w:val="24"/>
          <w:szCs w:val="24"/>
        </w:rPr>
        <w:t xml:space="preserve"> </w:t>
      </w:r>
      <w:r w:rsidR="002C2843" w:rsidRPr="001D7F8A">
        <w:rPr>
          <w:rFonts w:ascii="Times" w:hAnsi="Times"/>
          <w:sz w:val="24"/>
          <w:szCs w:val="24"/>
        </w:rPr>
        <w:t>In</w:t>
      </w:r>
      <w:r w:rsidRPr="001D7F8A">
        <w:rPr>
          <w:rFonts w:ascii="Times" w:hAnsi="Times"/>
          <w:sz w:val="24"/>
          <w:szCs w:val="24"/>
        </w:rPr>
        <w:t xml:space="preserve"> </w:t>
      </w:r>
      <w:r w:rsidR="00026443" w:rsidRPr="001D7F8A">
        <w:rPr>
          <w:rFonts w:ascii="Times" w:hAnsi="Times"/>
          <w:sz w:val="24"/>
          <w:szCs w:val="24"/>
        </w:rPr>
        <w:t>the posterior zone</w:t>
      </w:r>
      <w:ins w:id="317" w:author="Alejandro De La Vega" w:date="2016-03-31T20:21:00Z">
        <w:r w:rsidR="004D2409" w:rsidRPr="001D7F8A">
          <w:rPr>
            <w:rFonts w:ascii="Times" w:hAnsi="Times"/>
            <w:sz w:val="24"/>
            <w:szCs w:val="24"/>
          </w:rPr>
          <w:t xml:space="preserve"> (Figure 4, bottom left)</w:t>
        </w:r>
        <w:r w:rsidR="00026443" w:rsidRPr="001D7F8A">
          <w:rPr>
            <w:rFonts w:ascii="Times" w:hAnsi="Times"/>
            <w:sz w:val="24"/>
            <w:szCs w:val="24"/>
          </w:rPr>
          <w:t>,</w:t>
        </w:r>
      </w:ins>
      <w:r w:rsidR="00026443" w:rsidRPr="001D7F8A">
        <w:rPr>
          <w:rFonts w:ascii="Times" w:hAnsi="Times"/>
          <w:sz w:val="24"/>
          <w:szCs w:val="24"/>
        </w:rPr>
        <w:t xml:space="preserve"> </w:t>
      </w:r>
      <w:r w:rsidR="00873E71" w:rsidRPr="001D7F8A">
        <w:rPr>
          <w:rFonts w:ascii="Times" w:hAnsi="Times"/>
          <w:sz w:val="24"/>
          <w:szCs w:val="24"/>
        </w:rPr>
        <w:t xml:space="preserve">activity in </w:t>
      </w:r>
      <w:r w:rsidR="00026443" w:rsidRPr="001D7F8A">
        <w:rPr>
          <w:rFonts w:ascii="Times" w:hAnsi="Times"/>
          <w:sz w:val="24"/>
          <w:szCs w:val="24"/>
        </w:rPr>
        <w:t>b</w:t>
      </w:r>
      <w:r w:rsidR="001165B6" w:rsidRPr="001D7F8A">
        <w:rPr>
          <w:rFonts w:ascii="Times" w:hAnsi="Times"/>
          <w:sz w:val="24"/>
          <w:szCs w:val="24"/>
        </w:rPr>
        <w:t>oth</w:t>
      </w:r>
      <w:r w:rsidR="006B0B75" w:rsidRPr="001D7F8A">
        <w:rPr>
          <w:rFonts w:ascii="Times" w:hAnsi="Times"/>
          <w:sz w:val="24"/>
          <w:szCs w:val="24"/>
        </w:rPr>
        <w:t xml:space="preserve"> </w:t>
      </w:r>
      <w:r w:rsidRPr="001D7F8A">
        <w:rPr>
          <w:rFonts w:ascii="Times" w:hAnsi="Times"/>
          <w:sz w:val="24"/>
          <w:szCs w:val="24"/>
        </w:rPr>
        <w:t xml:space="preserve">clusters </w:t>
      </w:r>
      <w:r w:rsidR="00873E71" w:rsidRPr="001D7F8A">
        <w:rPr>
          <w:rFonts w:ascii="Times" w:hAnsi="Times"/>
          <w:sz w:val="24"/>
          <w:szCs w:val="24"/>
        </w:rPr>
        <w:t>was</w:t>
      </w:r>
      <w:r w:rsidR="006B0B75" w:rsidRPr="001D7F8A">
        <w:rPr>
          <w:rFonts w:ascii="Times" w:hAnsi="Times"/>
          <w:sz w:val="24"/>
          <w:szCs w:val="24"/>
        </w:rPr>
        <w:t xml:space="preserve"> simila</w:t>
      </w:r>
      <w:r w:rsidR="00026443" w:rsidRPr="001D7F8A">
        <w:rPr>
          <w:rFonts w:ascii="Times" w:hAnsi="Times"/>
          <w:sz w:val="24"/>
          <w:szCs w:val="24"/>
        </w:rPr>
        <w:t xml:space="preserve">rly </w:t>
      </w:r>
      <w:r w:rsidR="00873E71" w:rsidRPr="001D7F8A">
        <w:rPr>
          <w:rFonts w:ascii="Times" w:hAnsi="Times"/>
          <w:sz w:val="24"/>
          <w:szCs w:val="24"/>
        </w:rPr>
        <w:t>predicted</w:t>
      </w:r>
      <w:r w:rsidR="00026443" w:rsidRPr="001D7F8A">
        <w:rPr>
          <w:rFonts w:ascii="Times" w:hAnsi="Times"/>
          <w:sz w:val="24"/>
          <w:szCs w:val="24"/>
        </w:rPr>
        <w:t xml:space="preserve"> </w:t>
      </w:r>
      <w:r w:rsidR="00873E71" w:rsidRPr="001D7F8A">
        <w:rPr>
          <w:rFonts w:ascii="Times" w:hAnsi="Times"/>
          <w:sz w:val="24"/>
          <w:szCs w:val="24"/>
        </w:rPr>
        <w:t>by</w:t>
      </w:r>
      <w:r w:rsidR="00026443" w:rsidRPr="001D7F8A">
        <w:rPr>
          <w:rFonts w:ascii="Times" w:hAnsi="Times"/>
          <w:sz w:val="24"/>
          <w:szCs w:val="24"/>
        </w:rPr>
        <w:t xml:space="preserve"> motor function </w:t>
      </w:r>
      <w:r w:rsidRPr="001D7F8A">
        <w:rPr>
          <w:rFonts w:ascii="Times" w:hAnsi="Times"/>
          <w:sz w:val="24"/>
          <w:szCs w:val="24"/>
        </w:rPr>
        <w:t>and switching. H</w:t>
      </w:r>
      <w:r w:rsidR="00026443" w:rsidRPr="001D7F8A">
        <w:rPr>
          <w:rFonts w:ascii="Times" w:hAnsi="Times"/>
          <w:sz w:val="24"/>
          <w:szCs w:val="24"/>
        </w:rPr>
        <w:t xml:space="preserve">owever, </w:t>
      </w:r>
      <w:ins w:id="318" w:author="Alejandro De La Vega" w:date="2016-03-31T20:21:00Z">
        <w:r w:rsidR="004D2409" w:rsidRPr="001D7F8A">
          <w:rPr>
            <w:rFonts w:ascii="Times" w:hAnsi="Times"/>
            <w:sz w:val="24"/>
            <w:szCs w:val="24"/>
          </w:rPr>
          <w:t xml:space="preserve">exploratory post-hoc tests </w:t>
        </w:r>
        <w:r w:rsidR="00921771" w:rsidRPr="001D7F8A">
          <w:rPr>
            <w:rFonts w:ascii="Times" w:hAnsi="Times"/>
            <w:sz w:val="24"/>
            <w:szCs w:val="24"/>
          </w:rPr>
          <w:t>suggested that</w:t>
        </w:r>
        <w:r w:rsidR="004D2409" w:rsidRPr="001D7F8A">
          <w:rPr>
            <w:rFonts w:ascii="Times" w:hAnsi="Times"/>
            <w:sz w:val="24"/>
            <w:szCs w:val="24"/>
          </w:rPr>
          <w:t xml:space="preserve"> </w:t>
        </w:r>
      </w:ins>
      <w:r w:rsidR="006B0B75" w:rsidRPr="001D7F8A">
        <w:rPr>
          <w:rFonts w:ascii="Times" w:hAnsi="Times"/>
          <w:sz w:val="24"/>
          <w:szCs w:val="24"/>
        </w:rPr>
        <w:t xml:space="preserve">SMA </w:t>
      </w:r>
      <w:ins w:id="319" w:author="Alejandro De La Vega" w:date="2016-03-31T20:21:00Z">
        <w:r w:rsidR="00185EB4" w:rsidRPr="001D7F8A">
          <w:rPr>
            <w:rFonts w:ascii="Times" w:hAnsi="Times"/>
            <w:sz w:val="24"/>
            <w:szCs w:val="24"/>
          </w:rPr>
          <w:t>[P1]</w:t>
        </w:r>
        <w:r w:rsidR="006B0B75" w:rsidRPr="001D7F8A">
          <w:rPr>
            <w:rFonts w:ascii="Times" w:hAnsi="Times"/>
            <w:sz w:val="24"/>
            <w:szCs w:val="24"/>
          </w:rPr>
          <w:t xml:space="preserve"> </w:t>
        </w:r>
      </w:ins>
      <w:r w:rsidR="006B0B75" w:rsidRPr="001D7F8A">
        <w:rPr>
          <w:rFonts w:ascii="Times" w:hAnsi="Times"/>
          <w:sz w:val="24"/>
          <w:szCs w:val="24"/>
        </w:rPr>
        <w:t>was</w:t>
      </w:r>
      <w:r w:rsidR="007D6354" w:rsidRPr="001D7F8A">
        <w:rPr>
          <w:rFonts w:ascii="Times" w:hAnsi="Times"/>
          <w:sz w:val="24"/>
          <w:szCs w:val="24"/>
        </w:rPr>
        <w:t xml:space="preserve"> </w:t>
      </w:r>
      <w:ins w:id="320" w:author="Alejandro De La Vega" w:date="2016-03-31T20:21:00Z">
        <w:r w:rsidR="004D2409" w:rsidRPr="001D7F8A">
          <w:rPr>
            <w:rFonts w:ascii="Times" w:hAnsi="Times"/>
            <w:sz w:val="24"/>
            <w:szCs w:val="24"/>
          </w:rPr>
          <w:t>more strongly</w:t>
        </w:r>
      </w:ins>
      <w:r w:rsidR="006B0B75" w:rsidRPr="001D7F8A">
        <w:rPr>
          <w:rFonts w:ascii="Times" w:hAnsi="Times"/>
          <w:sz w:val="24"/>
          <w:szCs w:val="24"/>
        </w:rPr>
        <w:t xml:space="preserve"> associated with pain, </w:t>
      </w:r>
      <w:r w:rsidRPr="001D7F8A">
        <w:rPr>
          <w:rFonts w:ascii="Times" w:hAnsi="Times"/>
          <w:sz w:val="24"/>
          <w:szCs w:val="24"/>
        </w:rPr>
        <w:t>while</w:t>
      </w:r>
      <w:r w:rsidR="006B0B75" w:rsidRPr="001D7F8A">
        <w:rPr>
          <w:rFonts w:ascii="Times" w:hAnsi="Times"/>
          <w:sz w:val="24"/>
          <w:szCs w:val="24"/>
        </w:rPr>
        <w:t xml:space="preserve"> </w:t>
      </w:r>
      <w:ins w:id="321" w:author="Alejandro De La Vega" w:date="2016-03-31T20:21:00Z">
        <w:r w:rsidR="00185EB4" w:rsidRPr="001D7F8A">
          <w:rPr>
            <w:rFonts w:ascii="Times" w:hAnsi="Times"/>
            <w:sz w:val="24"/>
            <w:szCs w:val="24"/>
          </w:rPr>
          <w:t>pre-SMA [P2]</w:t>
        </w:r>
        <w:r w:rsidR="006B0B75" w:rsidRPr="001D7F8A">
          <w:rPr>
            <w:rFonts w:ascii="Times" w:hAnsi="Times"/>
            <w:sz w:val="24"/>
            <w:szCs w:val="24"/>
          </w:rPr>
          <w:t xml:space="preserve"> </w:t>
        </w:r>
        <w:r w:rsidR="004D2409" w:rsidRPr="001D7F8A">
          <w:rPr>
            <w:rFonts w:ascii="Times" w:hAnsi="Times"/>
            <w:sz w:val="24"/>
            <w:szCs w:val="24"/>
          </w:rPr>
          <w:t>was more strongly associated</w:t>
        </w:r>
      </w:ins>
      <w:r w:rsidRPr="001D7F8A">
        <w:rPr>
          <w:rFonts w:ascii="Times" w:hAnsi="Times"/>
          <w:sz w:val="24"/>
          <w:szCs w:val="24"/>
        </w:rPr>
        <w:t xml:space="preserve"> with</w:t>
      </w:r>
      <w:r w:rsidR="006B0B75" w:rsidRPr="001D7F8A">
        <w:rPr>
          <w:rFonts w:ascii="Times" w:hAnsi="Times"/>
          <w:sz w:val="24"/>
          <w:szCs w:val="24"/>
        </w:rPr>
        <w:t xml:space="preserve"> </w:t>
      </w:r>
      <w:r w:rsidR="00026443" w:rsidRPr="001D7F8A">
        <w:rPr>
          <w:rFonts w:ascii="Times" w:hAnsi="Times"/>
          <w:sz w:val="24"/>
          <w:szCs w:val="24"/>
        </w:rPr>
        <w:t>working memory (WM</w:t>
      </w:r>
      <w:ins w:id="322" w:author="Alejandro De La Vega" w:date="2016-03-31T20:21:00Z">
        <w:r w:rsidR="00026443" w:rsidRPr="001D7F8A">
          <w:rPr>
            <w:rFonts w:ascii="Times" w:hAnsi="Times"/>
            <w:sz w:val="24"/>
            <w:szCs w:val="24"/>
          </w:rPr>
          <w:t>)</w:t>
        </w:r>
        <w:r w:rsidR="004D2409" w:rsidRPr="001D7F8A">
          <w:rPr>
            <w:rFonts w:ascii="Times" w:hAnsi="Times"/>
            <w:sz w:val="24"/>
            <w:szCs w:val="24"/>
          </w:rPr>
          <w:t xml:space="preserve"> (95% CI </w:t>
        </w:r>
        <w:r w:rsidR="00B42392" w:rsidRPr="001D7F8A">
          <w:rPr>
            <w:rFonts w:ascii="Times" w:hAnsi="Times"/>
            <w:sz w:val="24"/>
            <w:szCs w:val="24"/>
          </w:rPr>
          <w:t>LOR</w:t>
        </w:r>
        <w:r w:rsidR="004D2409" w:rsidRPr="001D7F8A">
          <w:rPr>
            <w:rFonts w:ascii="Times" w:hAnsi="Times"/>
            <w:sz w:val="24"/>
            <w:szCs w:val="24"/>
          </w:rPr>
          <w:t xml:space="preserve">. ‘pain’: SMA [0.6, 1.1], pre-SMA [-0.1, 0.4]; ‘WM’, SMA [-0.2, 0.1], pre-SMA [0.2, 0.4]). </w:t>
        </w:r>
      </w:ins>
    </w:p>
    <w:p w14:paraId="3D3A2820" w14:textId="6BB07190" w:rsidR="009E7445" w:rsidRPr="001D7F8A" w:rsidRDefault="00873E71" w:rsidP="00873E71">
      <w:pPr>
        <w:pStyle w:val="Normal1"/>
        <w:ind w:firstLine="720"/>
        <w:rPr>
          <w:rFonts w:ascii="Times" w:hAnsi="Times"/>
          <w:sz w:val="24"/>
          <w:szCs w:val="24"/>
        </w:rPr>
      </w:pPr>
      <w:r w:rsidRPr="001D7F8A">
        <w:rPr>
          <w:rFonts w:ascii="Times" w:hAnsi="Times"/>
          <w:sz w:val="24"/>
          <w:szCs w:val="24"/>
        </w:rPr>
        <w:t>In the middle zone</w:t>
      </w:r>
      <w:ins w:id="323" w:author="Alejandro De La Vega" w:date="2016-03-31T20:21:00Z">
        <w:r w:rsidR="003078F4" w:rsidRPr="001D7F8A">
          <w:rPr>
            <w:rFonts w:ascii="Times" w:hAnsi="Times"/>
            <w:sz w:val="24"/>
            <w:szCs w:val="24"/>
          </w:rPr>
          <w:t xml:space="preserve"> (Figure 4, bottom middle),</w:t>
        </w:r>
      </w:ins>
      <w:r w:rsidRPr="001D7F8A">
        <w:rPr>
          <w:rFonts w:ascii="Times" w:hAnsi="Times"/>
          <w:sz w:val="24"/>
          <w:szCs w:val="24"/>
        </w:rPr>
        <w:t xml:space="preserve"> activity in all four sub-regions was </w:t>
      </w:r>
      <w:ins w:id="324" w:author="Alejandro De La Vega" w:date="2016-03-31T20:21:00Z">
        <w:r w:rsidR="003078F4" w:rsidRPr="001D7F8A">
          <w:rPr>
            <w:rFonts w:ascii="Times" w:hAnsi="Times"/>
            <w:sz w:val="24"/>
            <w:szCs w:val="24"/>
          </w:rPr>
          <w:t>significantly</w:t>
        </w:r>
        <w:r w:rsidRPr="001D7F8A">
          <w:rPr>
            <w:rFonts w:ascii="Times" w:hAnsi="Times"/>
            <w:sz w:val="24"/>
            <w:szCs w:val="24"/>
          </w:rPr>
          <w:t xml:space="preserve"> </w:t>
        </w:r>
      </w:ins>
      <w:r w:rsidRPr="001D7F8A">
        <w:rPr>
          <w:rFonts w:ascii="Times" w:hAnsi="Times"/>
          <w:sz w:val="24"/>
          <w:szCs w:val="24"/>
        </w:rPr>
        <w:t>predicted by aspects of cognitive control (</w:t>
      </w:r>
      <w:r w:rsidR="000B2530" w:rsidRPr="001D7F8A">
        <w:rPr>
          <w:rFonts w:ascii="Times" w:hAnsi="Times"/>
          <w:sz w:val="24"/>
          <w:szCs w:val="24"/>
        </w:rPr>
        <w:t xml:space="preserve">i.e. </w:t>
      </w:r>
      <w:r w:rsidRPr="001D7F8A">
        <w:rPr>
          <w:rFonts w:ascii="Times" w:hAnsi="Times"/>
          <w:sz w:val="24"/>
          <w:szCs w:val="24"/>
        </w:rPr>
        <w:t>conflict and inhibition) and pain</w:t>
      </w:r>
      <w:ins w:id="325" w:author="Alejandro De La Vega" w:date="2016-03-31T20:21:00Z">
        <w:r w:rsidR="003078F4" w:rsidRPr="001D7F8A">
          <w:rPr>
            <w:rFonts w:ascii="Times" w:hAnsi="Times"/>
            <w:sz w:val="24"/>
            <w:szCs w:val="24"/>
          </w:rPr>
          <w:t>. However, post-hoc exploratory tests indicated</w:t>
        </w:r>
        <w:r w:rsidRPr="001D7F8A">
          <w:rPr>
            <w:rFonts w:ascii="Times" w:hAnsi="Times"/>
            <w:sz w:val="24"/>
            <w:szCs w:val="24"/>
          </w:rPr>
          <w:t xml:space="preserve"> </w:t>
        </w:r>
        <w:r w:rsidR="003078F4" w:rsidRPr="001D7F8A">
          <w:rPr>
            <w:rFonts w:ascii="Times" w:hAnsi="Times"/>
            <w:sz w:val="24"/>
            <w:szCs w:val="24"/>
          </w:rPr>
          <w:t xml:space="preserve">dorsal MCC (M1 &amp; M2) </w:t>
        </w:r>
      </w:ins>
      <w:r w:rsidRPr="001D7F8A">
        <w:rPr>
          <w:rFonts w:ascii="Times" w:hAnsi="Times"/>
          <w:sz w:val="24"/>
          <w:szCs w:val="24"/>
        </w:rPr>
        <w:t xml:space="preserve">was </w:t>
      </w:r>
      <w:ins w:id="326" w:author="Alejandro De La Vega" w:date="2016-03-31T20:21:00Z">
        <w:r w:rsidR="003078F4" w:rsidRPr="001D7F8A">
          <w:rPr>
            <w:rFonts w:ascii="Times" w:hAnsi="Times"/>
            <w:sz w:val="24"/>
            <w:szCs w:val="24"/>
          </w:rPr>
          <w:t>more strongly associated with</w:t>
        </w:r>
      </w:ins>
      <w:r w:rsidRPr="001D7F8A">
        <w:rPr>
          <w:rFonts w:ascii="Times" w:hAnsi="Times"/>
          <w:sz w:val="24"/>
          <w:szCs w:val="24"/>
        </w:rPr>
        <w:t xml:space="preserve"> WM</w:t>
      </w:r>
      <w:ins w:id="327" w:author="Alejandro De La Vega" w:date="2016-03-31T20:21:00Z">
        <w:r w:rsidR="003078F4" w:rsidRPr="001D7F8A">
          <w:rPr>
            <w:rFonts w:ascii="Times" w:hAnsi="Times"/>
            <w:sz w:val="24"/>
            <w:szCs w:val="24"/>
          </w:rPr>
          <w:t xml:space="preserve"> than ventral MCC (M3 &amp; M4) </w:t>
        </w:r>
        <w:r w:rsidR="00B42392" w:rsidRPr="001D7F8A">
          <w:rPr>
            <w:rFonts w:ascii="Times" w:hAnsi="Times"/>
            <w:sz w:val="24"/>
            <w:szCs w:val="24"/>
          </w:rPr>
          <w:t xml:space="preserve">(95% CI LOR. </w:t>
        </w:r>
        <w:r w:rsidR="002B3B88" w:rsidRPr="001D7F8A">
          <w:rPr>
            <w:rFonts w:ascii="Times" w:hAnsi="Times"/>
            <w:sz w:val="24"/>
            <w:szCs w:val="24"/>
          </w:rPr>
          <w:t>‘</w:t>
        </w:r>
        <w:r w:rsidR="00B42392" w:rsidRPr="001D7F8A">
          <w:rPr>
            <w:rFonts w:ascii="Times" w:hAnsi="Times"/>
            <w:sz w:val="24"/>
            <w:szCs w:val="24"/>
          </w:rPr>
          <w:t>pdMCC</w:t>
        </w:r>
        <w:r w:rsidR="002B3B88" w:rsidRPr="001D7F8A">
          <w:rPr>
            <w:rFonts w:ascii="Times" w:hAnsi="Times"/>
            <w:sz w:val="24"/>
            <w:szCs w:val="24"/>
          </w:rPr>
          <w:t xml:space="preserve"> [</w:t>
        </w:r>
        <w:r w:rsidR="00B42392" w:rsidRPr="001D7F8A">
          <w:rPr>
            <w:rFonts w:ascii="Times" w:hAnsi="Times"/>
            <w:sz w:val="24"/>
            <w:szCs w:val="24"/>
          </w:rPr>
          <w:t>0.5, 0.8</w:t>
        </w:r>
        <w:r w:rsidR="002B3B88" w:rsidRPr="001D7F8A">
          <w:rPr>
            <w:rFonts w:ascii="Times" w:hAnsi="Times"/>
            <w:sz w:val="24"/>
            <w:szCs w:val="24"/>
          </w:rPr>
          <w:t xml:space="preserve">], </w:t>
        </w:r>
        <w:r w:rsidR="00B42392" w:rsidRPr="001D7F8A">
          <w:rPr>
            <w:rFonts w:ascii="Times" w:hAnsi="Times"/>
            <w:sz w:val="24"/>
            <w:szCs w:val="24"/>
          </w:rPr>
          <w:t>adMCC [0.4, 0.6</w:t>
        </w:r>
        <w:r w:rsidR="002B3B88" w:rsidRPr="001D7F8A">
          <w:rPr>
            <w:rFonts w:ascii="Times" w:hAnsi="Times"/>
            <w:sz w:val="24"/>
            <w:szCs w:val="24"/>
          </w:rPr>
          <w:t>]</w:t>
        </w:r>
        <w:r w:rsidR="00B42392" w:rsidRPr="001D7F8A">
          <w:rPr>
            <w:rFonts w:ascii="Times" w:hAnsi="Times"/>
            <w:sz w:val="24"/>
            <w:szCs w:val="24"/>
          </w:rPr>
          <w:t xml:space="preserve">, pvMCC [0, 0.15], avMCC [0, 0.3]) </w:t>
        </w:r>
        <w:r w:rsidR="00935379" w:rsidRPr="001D7F8A">
          <w:rPr>
            <w:rFonts w:ascii="Times" w:hAnsi="Times"/>
            <w:sz w:val="24"/>
            <w:szCs w:val="24"/>
          </w:rPr>
          <w:t xml:space="preserve">whereas </w:t>
        </w:r>
        <w:r w:rsidR="003078F4" w:rsidRPr="001D7F8A">
          <w:rPr>
            <w:rFonts w:ascii="Times" w:hAnsi="Times"/>
            <w:sz w:val="24"/>
            <w:szCs w:val="24"/>
          </w:rPr>
          <w:t xml:space="preserve">ventral MCC showed </w:t>
        </w:r>
      </w:ins>
      <w:r w:rsidR="53EA2027" w:rsidRPr="001D7F8A">
        <w:rPr>
          <w:rFonts w:ascii="Times" w:hAnsi="Times"/>
          <w:sz w:val="24"/>
          <w:szCs w:val="24"/>
        </w:rPr>
        <w:t>a</w:t>
      </w:r>
      <w:r w:rsidRPr="001D7F8A">
        <w:rPr>
          <w:rFonts w:ascii="Times" w:hAnsi="Times"/>
          <w:sz w:val="24"/>
          <w:szCs w:val="24"/>
        </w:rPr>
        <w:t xml:space="preserve"> </w:t>
      </w:r>
      <w:ins w:id="328" w:author="Alejandro De La Vega" w:date="2016-03-31T20:21:00Z">
        <w:r w:rsidR="003078F4" w:rsidRPr="001D7F8A">
          <w:rPr>
            <w:rFonts w:ascii="Times" w:hAnsi="Times"/>
            <w:sz w:val="24"/>
            <w:szCs w:val="24"/>
          </w:rPr>
          <w:t>stronger</w:t>
        </w:r>
      </w:ins>
      <w:r w:rsidRPr="001D7F8A">
        <w:rPr>
          <w:rFonts w:ascii="Times" w:hAnsi="Times"/>
          <w:sz w:val="24"/>
          <w:szCs w:val="24"/>
        </w:rPr>
        <w:t xml:space="preserve"> association with affect</w:t>
      </w:r>
      <w:ins w:id="329" w:author="Alejandro De La Vega" w:date="2016-03-31T20:21:00Z">
        <w:r w:rsidR="003078F4" w:rsidRPr="001D7F8A">
          <w:rPr>
            <w:rFonts w:ascii="Times" w:hAnsi="Times"/>
            <w:sz w:val="24"/>
            <w:szCs w:val="24"/>
          </w:rPr>
          <w:t xml:space="preserve"> </w:t>
        </w:r>
        <w:r w:rsidR="00B42392" w:rsidRPr="001D7F8A">
          <w:rPr>
            <w:rFonts w:ascii="Times" w:hAnsi="Times"/>
            <w:sz w:val="24"/>
            <w:szCs w:val="24"/>
          </w:rPr>
          <w:t>(95% CI LOR. ‘fear’: pdMCC [-0.1, 0.4], adMCC [-0.4, 0.2], pvMCC [0.7, 1.2], avMCC [0.4, 0.9]; ‘</w:t>
        </w:r>
      </w:ins>
      <w:r w:rsidR="53EA2027" w:rsidRPr="001D7F8A">
        <w:rPr>
          <w:rFonts w:ascii="Times" w:hAnsi="Times"/>
          <w:sz w:val="24"/>
          <w:szCs w:val="24"/>
        </w:rPr>
        <w:t>reward</w:t>
      </w:r>
      <w:ins w:id="330" w:author="Alejandro De La Vega" w:date="2016-03-31T20:21:00Z">
        <w:r w:rsidR="00B42392" w:rsidRPr="001D7F8A">
          <w:rPr>
            <w:rFonts w:ascii="Times" w:hAnsi="Times"/>
            <w:sz w:val="24"/>
            <w:szCs w:val="24"/>
          </w:rPr>
          <w:t xml:space="preserve">: pdMCC [-0.4, 0.1], adMCC [-0.4, 0.1], pvMCC [0.3, 0.7], avMCC [0.3, 0.8]; ‘pain’: pdMCC [0.3, 0.8], adMCC [0.2, 0.7], pvMCC [1.1, 1.5], avMCC [0.6, 1.1]). </w:t>
        </w:r>
        <w:r w:rsidR="003078F4" w:rsidRPr="001D7F8A">
          <w:rPr>
            <w:rFonts w:ascii="Times" w:hAnsi="Times"/>
            <w:sz w:val="24"/>
            <w:szCs w:val="24"/>
          </w:rPr>
          <w:t>Finally, both anterior clusters showed a greater association with</w:t>
        </w:r>
      </w:ins>
      <w:r w:rsidRPr="001D7F8A">
        <w:rPr>
          <w:rFonts w:ascii="Times" w:hAnsi="Times"/>
          <w:sz w:val="24"/>
          <w:szCs w:val="24"/>
        </w:rPr>
        <w:t xml:space="preserve"> decision-making</w:t>
      </w:r>
      <w:ins w:id="331" w:author="Alejandro De La Vega" w:date="2016-03-31T20:21:00Z">
        <w:r w:rsidR="003078F4" w:rsidRPr="001D7F8A">
          <w:rPr>
            <w:rFonts w:ascii="Times" w:hAnsi="Times"/>
            <w:sz w:val="24"/>
            <w:szCs w:val="24"/>
          </w:rPr>
          <w:t xml:space="preserve"> than their posterior counterparts </w:t>
        </w:r>
        <w:r w:rsidR="00B42392" w:rsidRPr="001D7F8A">
          <w:rPr>
            <w:rFonts w:ascii="Times" w:hAnsi="Times"/>
            <w:sz w:val="24"/>
            <w:szCs w:val="24"/>
          </w:rPr>
          <w:t>(95% CI LOR. pdMCC [-0.2, 0.3], adMCC [0.3, 0.8], pvMCC [-0.2, 0.4], avMCC [0.6, 1.1])</w:t>
        </w:r>
      </w:ins>
    </w:p>
    <w:p w14:paraId="6A8FF062" w14:textId="7C867899" w:rsidR="009E7445" w:rsidRPr="001D7F8A" w:rsidRDefault="00527EA3" w:rsidP="0096185D">
      <w:pPr>
        <w:pStyle w:val="Normal1"/>
        <w:ind w:firstLine="720"/>
        <w:rPr>
          <w:rFonts w:ascii="Times" w:hAnsi="Times"/>
          <w:sz w:val="24"/>
          <w:szCs w:val="24"/>
        </w:rPr>
      </w:pPr>
      <w:r w:rsidRPr="001D7F8A">
        <w:rPr>
          <w:rFonts w:ascii="Times" w:hAnsi="Times"/>
          <w:sz w:val="24"/>
          <w:szCs w:val="24"/>
        </w:rPr>
        <w:t>In the anterior zone</w:t>
      </w:r>
      <w:ins w:id="332" w:author="Alejandro De La Vega" w:date="2016-03-31T20:21:00Z">
        <w:r w:rsidR="003078F4" w:rsidRPr="001D7F8A">
          <w:rPr>
            <w:rFonts w:ascii="Times" w:hAnsi="Times"/>
            <w:sz w:val="24"/>
            <w:szCs w:val="24"/>
          </w:rPr>
          <w:t xml:space="preserve"> (Figure 4, bottom right)</w:t>
        </w:r>
        <w:r w:rsidRPr="001D7F8A">
          <w:rPr>
            <w:rFonts w:ascii="Times" w:hAnsi="Times"/>
            <w:sz w:val="24"/>
            <w:szCs w:val="24"/>
          </w:rPr>
          <w:t>,</w:t>
        </w:r>
      </w:ins>
      <w:r w:rsidRPr="001D7F8A">
        <w:rPr>
          <w:rFonts w:ascii="Times" w:hAnsi="Times"/>
          <w:sz w:val="24"/>
          <w:szCs w:val="24"/>
        </w:rPr>
        <w:t xml:space="preserve"> activity </w:t>
      </w:r>
      <w:r w:rsidR="000B2530" w:rsidRPr="001D7F8A">
        <w:rPr>
          <w:rFonts w:ascii="Times" w:hAnsi="Times"/>
          <w:sz w:val="24"/>
          <w:szCs w:val="24"/>
        </w:rPr>
        <w:t xml:space="preserve">across </w:t>
      </w:r>
      <w:r w:rsidRPr="001D7F8A">
        <w:rPr>
          <w:rFonts w:ascii="Times" w:hAnsi="Times"/>
          <w:sz w:val="24"/>
          <w:szCs w:val="24"/>
        </w:rPr>
        <w:t>all three sub-regions was significantly predicted by episodic memory and social processing; h</w:t>
      </w:r>
      <w:r w:rsidR="006B0B75" w:rsidRPr="001D7F8A">
        <w:rPr>
          <w:rFonts w:ascii="Times" w:hAnsi="Times"/>
          <w:sz w:val="24"/>
          <w:szCs w:val="24"/>
        </w:rPr>
        <w:t xml:space="preserve">owever, </w:t>
      </w:r>
      <w:r w:rsidRPr="001D7F8A">
        <w:rPr>
          <w:rFonts w:ascii="Times" w:hAnsi="Times"/>
          <w:sz w:val="24"/>
          <w:szCs w:val="24"/>
        </w:rPr>
        <w:t>the</w:t>
      </w:r>
      <w:r w:rsidR="00026443" w:rsidRPr="001D7F8A">
        <w:rPr>
          <w:rFonts w:ascii="Times" w:hAnsi="Times"/>
          <w:sz w:val="24"/>
          <w:szCs w:val="24"/>
        </w:rPr>
        <w:t xml:space="preserve"> </w:t>
      </w:r>
      <w:r w:rsidRPr="001D7F8A">
        <w:rPr>
          <w:rFonts w:ascii="Times" w:hAnsi="Times"/>
          <w:sz w:val="24"/>
          <w:szCs w:val="24"/>
        </w:rPr>
        <w:t>association with social processing</w:t>
      </w:r>
      <w:r w:rsidR="00026443" w:rsidRPr="001D7F8A">
        <w:rPr>
          <w:rFonts w:ascii="Times" w:hAnsi="Times"/>
          <w:sz w:val="24"/>
          <w:szCs w:val="24"/>
        </w:rPr>
        <w:t xml:space="preserve"> </w:t>
      </w:r>
      <w:r w:rsidR="007B2210" w:rsidRPr="001D7F8A">
        <w:rPr>
          <w:rFonts w:ascii="Times" w:hAnsi="Times"/>
          <w:sz w:val="24"/>
          <w:szCs w:val="24"/>
        </w:rPr>
        <w:t xml:space="preserve">was maximal for </w:t>
      </w:r>
      <w:r w:rsidR="00026443" w:rsidRPr="001D7F8A">
        <w:rPr>
          <w:rFonts w:ascii="Times" w:hAnsi="Times"/>
          <w:sz w:val="24"/>
          <w:szCs w:val="24"/>
        </w:rPr>
        <w:t>dmPFC</w:t>
      </w:r>
      <w:r w:rsidR="00C92958" w:rsidRPr="001D7F8A">
        <w:rPr>
          <w:rFonts w:ascii="Times" w:hAnsi="Times"/>
          <w:sz w:val="24"/>
          <w:szCs w:val="24"/>
        </w:rPr>
        <w:t xml:space="preserve"> </w:t>
      </w:r>
      <w:ins w:id="333" w:author="Alejandro De La Vega" w:date="2016-03-31T20:21:00Z">
        <w:r w:rsidR="003078F4" w:rsidRPr="001D7F8A">
          <w:rPr>
            <w:rFonts w:ascii="Times" w:hAnsi="Times"/>
            <w:sz w:val="24"/>
            <w:szCs w:val="24"/>
          </w:rPr>
          <w:t>[A3]</w:t>
        </w:r>
        <w:r w:rsidR="00B42392" w:rsidRPr="001D7F8A">
          <w:rPr>
            <w:rFonts w:ascii="Times" w:hAnsi="Times"/>
            <w:sz w:val="24"/>
            <w:szCs w:val="24"/>
          </w:rPr>
          <w:t xml:space="preserve"> (95% CI LOR. dmPFC [1.3, 1.7], pgACC [0.7, 1], vmPFC [0.6, 1]).</w:t>
        </w:r>
      </w:ins>
      <w:r w:rsidR="00026443" w:rsidRPr="001D7F8A">
        <w:rPr>
          <w:rFonts w:ascii="Times" w:hAnsi="Times"/>
          <w:sz w:val="24"/>
          <w:szCs w:val="24"/>
        </w:rPr>
        <w:t xml:space="preserve"> </w:t>
      </w:r>
      <w:r w:rsidRPr="001D7F8A">
        <w:rPr>
          <w:rFonts w:ascii="Times" w:hAnsi="Times"/>
          <w:sz w:val="24"/>
          <w:szCs w:val="24"/>
        </w:rPr>
        <w:t>In contrast, the reverse was true for reward and decision-making</w:t>
      </w:r>
      <w:ins w:id="334" w:author="Alejandro De La Vega" w:date="2016-03-31T20:21:00Z">
        <w:r w:rsidR="003078F4" w:rsidRPr="001D7F8A">
          <w:rPr>
            <w:rFonts w:ascii="Times" w:hAnsi="Times"/>
            <w:sz w:val="24"/>
            <w:szCs w:val="24"/>
          </w:rPr>
          <w:t>; we observed a gradient such that the association with reward and</w:t>
        </w:r>
      </w:ins>
      <w:r w:rsidR="00026443" w:rsidRPr="001D7F8A">
        <w:rPr>
          <w:rFonts w:ascii="Times" w:hAnsi="Times"/>
          <w:sz w:val="24"/>
          <w:szCs w:val="24"/>
        </w:rPr>
        <w:t xml:space="preserve"> </w:t>
      </w:r>
      <w:r w:rsidRPr="001D7F8A">
        <w:rPr>
          <w:rFonts w:ascii="Times" w:hAnsi="Times"/>
          <w:sz w:val="24"/>
          <w:szCs w:val="24"/>
        </w:rPr>
        <w:t xml:space="preserve">fear was </w:t>
      </w:r>
      <w:ins w:id="335" w:author="Alejandro De La Vega" w:date="2016-03-31T20:21:00Z">
        <w:r w:rsidR="003078F4" w:rsidRPr="001D7F8A">
          <w:rPr>
            <w:rFonts w:ascii="Times" w:hAnsi="Times"/>
            <w:sz w:val="24"/>
            <w:szCs w:val="24"/>
          </w:rPr>
          <w:t>greatest going ventrally, reaching a maximum in</w:t>
        </w:r>
      </w:ins>
      <w:r w:rsidRPr="001D7F8A">
        <w:rPr>
          <w:rFonts w:ascii="Times" w:hAnsi="Times"/>
          <w:sz w:val="24"/>
          <w:szCs w:val="24"/>
        </w:rPr>
        <w:t xml:space="preserve"> vmPFC</w:t>
      </w:r>
      <w:ins w:id="336" w:author="Alejandro De La Vega" w:date="2016-03-31T20:21:00Z">
        <w:r w:rsidR="00B42392" w:rsidRPr="001D7F8A">
          <w:rPr>
            <w:rFonts w:ascii="Times" w:hAnsi="Times"/>
            <w:sz w:val="24"/>
            <w:szCs w:val="24"/>
          </w:rPr>
          <w:t xml:space="preserve"> (95% CI LOR. ‘reward’: dmPFC [-0.4, 0.3], pgACC [0.5, 1], vmPFC [1.2, 1.7]; ‘fear’: dmPFC [-0.4, 0.3], pgACC [0.2, 0.7], vmPFC [0.8, 1.3]).</w:t>
        </w:r>
      </w:ins>
    </w:p>
    <w:p w14:paraId="62EAE1C7" w14:textId="77777777" w:rsidR="00C92958" w:rsidRPr="001D7F8A" w:rsidRDefault="00C92958" w:rsidP="0096185D">
      <w:pPr>
        <w:pStyle w:val="Normal1"/>
        <w:ind w:firstLine="720"/>
        <w:rPr>
          <w:rFonts w:ascii="Times" w:hAnsi="Times"/>
          <w:sz w:val="24"/>
          <w:szCs w:val="24"/>
        </w:rPr>
      </w:pPr>
    </w:p>
    <w:p w14:paraId="44A1EDB3" w14:textId="77777777" w:rsidR="007F249F" w:rsidRPr="001D7F8A" w:rsidRDefault="006815DB" w:rsidP="00C92958">
      <w:pPr>
        <w:pStyle w:val="Normal1"/>
        <w:ind w:left="2880" w:firstLine="720"/>
        <w:rPr>
          <w:rFonts w:ascii="Times" w:hAnsi="Times"/>
          <w:sz w:val="24"/>
          <w:szCs w:val="24"/>
        </w:rPr>
      </w:pPr>
      <w:ins w:id="337" w:author="Alejandro De La Vega" w:date="2016-03-31T20:21:00Z">
        <w:r w:rsidRPr="001D7F8A">
          <w:rPr>
            <w:rFonts w:ascii="Times" w:hAnsi="Times"/>
            <w:b/>
            <w:sz w:val="24"/>
            <w:szCs w:val="24"/>
          </w:rPr>
          <w:t xml:space="preserve">Topic </w:t>
        </w:r>
        <w:r w:rsidR="00D040B2" w:rsidRPr="001D7F8A">
          <w:rPr>
            <w:rFonts w:ascii="Times" w:hAnsi="Times"/>
            <w:b/>
            <w:sz w:val="24"/>
            <w:szCs w:val="24"/>
          </w:rPr>
          <w:t>definitions</w:t>
        </w:r>
      </w:ins>
    </w:p>
    <w:tbl>
      <w:tblPr>
        <w:tblW w:w="9600" w:type="dxa"/>
        <w:tblInd w:w="93" w:type="dxa"/>
        <w:tblLook w:val="04A0" w:firstRow="1" w:lastRow="0" w:firstColumn="1" w:lastColumn="0" w:noHBand="0" w:noVBand="1"/>
      </w:tblPr>
      <w:tblGrid>
        <w:gridCol w:w="1599"/>
        <w:gridCol w:w="8001"/>
      </w:tblGrid>
      <w:tr w:rsidR="007F249F" w:rsidRPr="001D7F8A" w14:paraId="5C84D181" w14:textId="77777777" w:rsidTr="00B505AD">
        <w:trPr>
          <w:trHeight w:val="320"/>
        </w:trPr>
        <w:tc>
          <w:tcPr>
            <w:tcW w:w="1599" w:type="dxa"/>
            <w:tcBorders>
              <w:top w:val="nil"/>
              <w:left w:val="nil"/>
              <w:bottom w:val="nil"/>
              <w:right w:val="nil"/>
            </w:tcBorders>
            <w:shd w:val="clear" w:color="auto" w:fill="auto"/>
            <w:vAlign w:val="center"/>
            <w:hideMark/>
          </w:tcPr>
          <w:p w14:paraId="39C2A6CE" w14:textId="77777777" w:rsidR="007F249F" w:rsidRPr="001D7F8A" w:rsidRDefault="007F249F" w:rsidP="00B505AD">
            <w:pPr>
              <w:spacing w:after="0" w:line="240" w:lineRule="auto"/>
              <w:ind w:firstLine="0"/>
              <w:rPr>
                <w:rFonts w:eastAsia="Times New Roman" w:cs="Times New Roman"/>
                <w:b/>
                <w:bCs/>
                <w:color w:val="000000"/>
                <w:szCs w:val="24"/>
              </w:rPr>
            </w:pPr>
            <w:r w:rsidRPr="001D7F8A">
              <w:rPr>
                <w:rFonts w:eastAsia="Times New Roman" w:cs="Times New Roman"/>
                <w:b/>
                <w:bCs/>
                <w:color w:val="000000"/>
                <w:szCs w:val="24"/>
              </w:rPr>
              <w:t>Topic name</w:t>
            </w:r>
          </w:p>
        </w:tc>
        <w:tc>
          <w:tcPr>
            <w:tcW w:w="8001" w:type="dxa"/>
            <w:tcBorders>
              <w:top w:val="nil"/>
              <w:left w:val="nil"/>
              <w:bottom w:val="nil"/>
              <w:right w:val="nil"/>
            </w:tcBorders>
            <w:shd w:val="clear" w:color="auto" w:fill="auto"/>
            <w:noWrap/>
            <w:vAlign w:val="center"/>
            <w:hideMark/>
          </w:tcPr>
          <w:p w14:paraId="7B85F13E" w14:textId="77777777" w:rsidR="007F249F" w:rsidRPr="001D7F8A" w:rsidRDefault="007F249F" w:rsidP="00B505AD">
            <w:pPr>
              <w:spacing w:after="0" w:line="240" w:lineRule="auto"/>
              <w:ind w:firstLine="0"/>
              <w:jc w:val="center"/>
              <w:rPr>
                <w:rFonts w:eastAsia="Times New Roman" w:cs="Times New Roman"/>
                <w:b/>
                <w:bCs/>
                <w:color w:val="000000"/>
                <w:szCs w:val="24"/>
              </w:rPr>
            </w:pPr>
            <w:r w:rsidRPr="001D7F8A">
              <w:rPr>
                <w:rFonts w:eastAsia="Times New Roman" w:cs="Times New Roman"/>
                <w:b/>
                <w:bCs/>
                <w:color w:val="000000"/>
                <w:szCs w:val="24"/>
              </w:rPr>
              <w:t>Highest loading words</w:t>
            </w:r>
          </w:p>
        </w:tc>
      </w:tr>
      <w:tr w:rsidR="007F249F" w:rsidRPr="001D7F8A" w14:paraId="61DEC18D" w14:textId="77777777" w:rsidTr="00B505AD">
        <w:trPr>
          <w:trHeight w:val="320"/>
        </w:trPr>
        <w:tc>
          <w:tcPr>
            <w:tcW w:w="1599" w:type="dxa"/>
            <w:tcBorders>
              <w:top w:val="nil"/>
              <w:left w:val="nil"/>
              <w:bottom w:val="nil"/>
              <w:right w:val="nil"/>
            </w:tcBorders>
            <w:shd w:val="clear" w:color="auto" w:fill="auto"/>
            <w:vAlign w:val="center"/>
            <w:hideMark/>
          </w:tcPr>
          <w:p w14:paraId="6E6636F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gaze</w:t>
            </w:r>
          </w:p>
        </w:tc>
        <w:tc>
          <w:tcPr>
            <w:tcW w:w="8001" w:type="dxa"/>
            <w:tcBorders>
              <w:top w:val="nil"/>
              <w:left w:val="nil"/>
              <w:bottom w:val="nil"/>
              <w:right w:val="nil"/>
            </w:tcBorders>
            <w:shd w:val="clear" w:color="auto" w:fill="auto"/>
            <w:noWrap/>
            <w:vAlign w:val="bottom"/>
            <w:hideMark/>
          </w:tcPr>
          <w:p w14:paraId="6257EAFC"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eye gaze movements eyes visual saccades saccade target fixation direction</w:t>
            </w:r>
          </w:p>
        </w:tc>
      </w:tr>
      <w:tr w:rsidR="007F249F" w:rsidRPr="001D7F8A" w14:paraId="0E938D00" w14:textId="77777777" w:rsidTr="00B505AD">
        <w:trPr>
          <w:trHeight w:val="320"/>
        </w:trPr>
        <w:tc>
          <w:tcPr>
            <w:tcW w:w="1599" w:type="dxa"/>
            <w:tcBorders>
              <w:top w:val="nil"/>
              <w:left w:val="nil"/>
              <w:bottom w:val="nil"/>
              <w:right w:val="nil"/>
            </w:tcBorders>
            <w:shd w:val="clear" w:color="auto" w:fill="auto"/>
            <w:vAlign w:val="center"/>
            <w:hideMark/>
          </w:tcPr>
          <w:p w14:paraId="39B42FAA"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decision-making</w:t>
            </w:r>
          </w:p>
        </w:tc>
        <w:tc>
          <w:tcPr>
            <w:tcW w:w="8001" w:type="dxa"/>
            <w:tcBorders>
              <w:top w:val="nil"/>
              <w:left w:val="nil"/>
              <w:bottom w:val="nil"/>
              <w:right w:val="nil"/>
            </w:tcBorders>
            <w:shd w:val="clear" w:color="auto" w:fill="auto"/>
            <w:noWrap/>
            <w:vAlign w:val="bottom"/>
            <w:hideMark/>
          </w:tcPr>
          <w:p w14:paraId="509566BF"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decision choice risk decisions choices uncertainty outcomes risky taking outcome </w:t>
            </w:r>
          </w:p>
        </w:tc>
      </w:tr>
      <w:tr w:rsidR="007F249F" w:rsidRPr="001D7F8A" w14:paraId="0B764F59" w14:textId="77777777" w:rsidTr="00B505AD">
        <w:trPr>
          <w:trHeight w:val="320"/>
        </w:trPr>
        <w:tc>
          <w:tcPr>
            <w:tcW w:w="1599" w:type="dxa"/>
            <w:tcBorders>
              <w:top w:val="nil"/>
              <w:left w:val="nil"/>
              <w:bottom w:val="nil"/>
              <w:right w:val="nil"/>
            </w:tcBorders>
            <w:shd w:val="clear" w:color="auto" w:fill="auto"/>
            <w:vAlign w:val="center"/>
            <w:hideMark/>
          </w:tcPr>
          <w:p w14:paraId="4D94E3C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episodic</w:t>
            </w:r>
          </w:p>
        </w:tc>
        <w:tc>
          <w:tcPr>
            <w:tcW w:w="8001" w:type="dxa"/>
            <w:tcBorders>
              <w:top w:val="nil"/>
              <w:left w:val="nil"/>
              <w:bottom w:val="nil"/>
              <w:right w:val="nil"/>
            </w:tcBorders>
            <w:shd w:val="clear" w:color="auto" w:fill="auto"/>
            <w:noWrap/>
            <w:vAlign w:val="bottom"/>
            <w:hideMark/>
          </w:tcPr>
          <w:p w14:paraId="63F364F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memory events imagery autobiographical retrieval episodic memories future mental semantic </w:t>
            </w:r>
          </w:p>
        </w:tc>
      </w:tr>
      <w:tr w:rsidR="007F249F" w:rsidRPr="001D7F8A" w14:paraId="747A28CD" w14:textId="77777777" w:rsidTr="00B505AD">
        <w:trPr>
          <w:trHeight w:val="320"/>
        </w:trPr>
        <w:tc>
          <w:tcPr>
            <w:tcW w:w="1599" w:type="dxa"/>
            <w:tcBorders>
              <w:top w:val="nil"/>
              <w:left w:val="nil"/>
              <w:bottom w:val="nil"/>
              <w:right w:val="nil"/>
            </w:tcBorders>
            <w:shd w:val="clear" w:color="auto" w:fill="auto"/>
            <w:vAlign w:val="center"/>
            <w:hideMark/>
          </w:tcPr>
          <w:p w14:paraId="54CED276"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motor </w:t>
            </w:r>
          </w:p>
        </w:tc>
        <w:tc>
          <w:tcPr>
            <w:tcW w:w="8001" w:type="dxa"/>
            <w:tcBorders>
              <w:top w:val="nil"/>
              <w:left w:val="nil"/>
              <w:bottom w:val="nil"/>
              <w:right w:val="nil"/>
            </w:tcBorders>
            <w:shd w:val="clear" w:color="auto" w:fill="auto"/>
            <w:noWrap/>
            <w:vAlign w:val="bottom"/>
            <w:hideMark/>
          </w:tcPr>
          <w:p w14:paraId="1D6CDD80"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motor movement movements sensorimotor primary finger control imagery tasks force </w:t>
            </w:r>
          </w:p>
        </w:tc>
      </w:tr>
      <w:tr w:rsidR="007F249F" w:rsidRPr="001D7F8A" w14:paraId="528F2C79" w14:textId="77777777" w:rsidTr="00B505AD">
        <w:trPr>
          <w:trHeight w:val="320"/>
        </w:trPr>
        <w:tc>
          <w:tcPr>
            <w:tcW w:w="1599" w:type="dxa"/>
            <w:tcBorders>
              <w:top w:val="nil"/>
              <w:left w:val="nil"/>
              <w:bottom w:val="nil"/>
              <w:right w:val="nil"/>
            </w:tcBorders>
            <w:shd w:val="clear" w:color="auto" w:fill="auto"/>
            <w:vAlign w:val="center"/>
            <w:hideMark/>
          </w:tcPr>
          <w:p w14:paraId="0D7C2E3F"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social</w:t>
            </w:r>
          </w:p>
        </w:tc>
        <w:tc>
          <w:tcPr>
            <w:tcW w:w="8001" w:type="dxa"/>
            <w:tcBorders>
              <w:top w:val="nil"/>
              <w:left w:val="nil"/>
              <w:bottom w:val="nil"/>
              <w:right w:val="nil"/>
            </w:tcBorders>
            <w:shd w:val="clear" w:color="auto" w:fill="auto"/>
            <w:noWrap/>
            <w:vAlign w:val="bottom"/>
            <w:hideMark/>
          </w:tcPr>
          <w:p w14:paraId="7006DE68"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social empathy moral person judgments mentalizing mental theory people mind </w:t>
            </w:r>
          </w:p>
        </w:tc>
      </w:tr>
      <w:tr w:rsidR="007F249F" w:rsidRPr="001D7F8A" w14:paraId="6FD56D8C" w14:textId="77777777" w:rsidTr="00B505AD">
        <w:trPr>
          <w:trHeight w:val="320"/>
        </w:trPr>
        <w:tc>
          <w:tcPr>
            <w:tcW w:w="1599" w:type="dxa"/>
            <w:tcBorders>
              <w:top w:val="nil"/>
              <w:left w:val="nil"/>
              <w:bottom w:val="nil"/>
              <w:right w:val="nil"/>
            </w:tcBorders>
            <w:shd w:val="clear" w:color="auto" w:fill="auto"/>
            <w:vAlign w:val="center"/>
            <w:hideMark/>
          </w:tcPr>
          <w:p w14:paraId="59A9FEF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reward</w:t>
            </w:r>
          </w:p>
        </w:tc>
        <w:tc>
          <w:tcPr>
            <w:tcW w:w="8001" w:type="dxa"/>
            <w:tcBorders>
              <w:top w:val="nil"/>
              <w:left w:val="nil"/>
              <w:bottom w:val="nil"/>
              <w:right w:val="nil"/>
            </w:tcBorders>
            <w:shd w:val="clear" w:color="auto" w:fill="auto"/>
            <w:noWrap/>
            <w:vAlign w:val="bottom"/>
            <w:hideMark/>
          </w:tcPr>
          <w:p w14:paraId="69A8125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reward anticipation monetary responses rewards motivation motivational loss incentive punishment</w:t>
            </w:r>
          </w:p>
        </w:tc>
      </w:tr>
      <w:tr w:rsidR="007F249F" w:rsidRPr="001D7F8A" w14:paraId="10B143E3" w14:textId="77777777" w:rsidTr="00B505AD">
        <w:trPr>
          <w:trHeight w:val="320"/>
        </w:trPr>
        <w:tc>
          <w:tcPr>
            <w:tcW w:w="1599" w:type="dxa"/>
            <w:tcBorders>
              <w:top w:val="nil"/>
              <w:left w:val="nil"/>
              <w:bottom w:val="nil"/>
              <w:right w:val="nil"/>
            </w:tcBorders>
            <w:shd w:val="clear" w:color="auto" w:fill="auto"/>
            <w:vAlign w:val="center"/>
            <w:hideMark/>
          </w:tcPr>
          <w:p w14:paraId="69D8860C"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switching</w:t>
            </w:r>
          </w:p>
        </w:tc>
        <w:tc>
          <w:tcPr>
            <w:tcW w:w="8001" w:type="dxa"/>
            <w:tcBorders>
              <w:top w:val="nil"/>
              <w:left w:val="nil"/>
              <w:bottom w:val="nil"/>
              <w:right w:val="nil"/>
            </w:tcBorders>
            <w:shd w:val="clear" w:color="auto" w:fill="auto"/>
            <w:noWrap/>
            <w:vAlign w:val="bottom"/>
            <w:hideMark/>
          </w:tcPr>
          <w:p w14:paraId="329B73AB"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cues target trials cue switching stimulus targets preparation switch selection </w:t>
            </w:r>
          </w:p>
        </w:tc>
      </w:tr>
      <w:tr w:rsidR="007F249F" w:rsidRPr="001D7F8A" w14:paraId="37C5E850" w14:textId="77777777" w:rsidTr="00B505AD">
        <w:trPr>
          <w:trHeight w:val="320"/>
        </w:trPr>
        <w:tc>
          <w:tcPr>
            <w:tcW w:w="1599" w:type="dxa"/>
            <w:tcBorders>
              <w:top w:val="nil"/>
              <w:left w:val="nil"/>
              <w:bottom w:val="nil"/>
              <w:right w:val="nil"/>
            </w:tcBorders>
            <w:shd w:val="clear" w:color="auto" w:fill="auto"/>
            <w:vAlign w:val="center"/>
            <w:hideMark/>
          </w:tcPr>
          <w:p w14:paraId="7B8609F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conflict</w:t>
            </w:r>
          </w:p>
        </w:tc>
        <w:tc>
          <w:tcPr>
            <w:tcW w:w="8001" w:type="dxa"/>
            <w:tcBorders>
              <w:top w:val="nil"/>
              <w:left w:val="nil"/>
              <w:bottom w:val="nil"/>
              <w:right w:val="nil"/>
            </w:tcBorders>
            <w:shd w:val="clear" w:color="auto" w:fill="auto"/>
            <w:noWrap/>
            <w:vAlign w:val="bottom"/>
            <w:hideMark/>
          </w:tcPr>
          <w:p w14:paraId="603A4DC2"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conflict interference control incongruent trials stroop congruent cognitive behavioral rt</w:t>
            </w:r>
          </w:p>
        </w:tc>
      </w:tr>
      <w:tr w:rsidR="007F249F" w:rsidRPr="001D7F8A" w14:paraId="59E1864B" w14:textId="77777777" w:rsidTr="00B505AD">
        <w:trPr>
          <w:trHeight w:val="320"/>
        </w:trPr>
        <w:tc>
          <w:tcPr>
            <w:tcW w:w="1599" w:type="dxa"/>
            <w:tcBorders>
              <w:top w:val="nil"/>
              <w:left w:val="nil"/>
              <w:bottom w:val="nil"/>
              <w:right w:val="nil"/>
            </w:tcBorders>
            <w:shd w:val="clear" w:color="auto" w:fill="auto"/>
            <w:vAlign w:val="center"/>
            <w:hideMark/>
          </w:tcPr>
          <w:p w14:paraId="3E6E20ED"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inhibition</w:t>
            </w:r>
          </w:p>
        </w:tc>
        <w:tc>
          <w:tcPr>
            <w:tcW w:w="8001" w:type="dxa"/>
            <w:tcBorders>
              <w:top w:val="nil"/>
              <w:left w:val="nil"/>
              <w:bottom w:val="nil"/>
              <w:right w:val="nil"/>
            </w:tcBorders>
            <w:shd w:val="clear" w:color="auto" w:fill="auto"/>
            <w:noWrap/>
            <w:vAlign w:val="bottom"/>
            <w:hideMark/>
          </w:tcPr>
          <w:p w14:paraId="21F1F21A"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 xml:space="preserve">inhibition control inhibitory stop motor trials nogo cognitive suppression aggression </w:t>
            </w:r>
          </w:p>
        </w:tc>
      </w:tr>
      <w:tr w:rsidR="007F249F" w:rsidRPr="001D7F8A" w14:paraId="52CB4355" w14:textId="77777777" w:rsidTr="00B505AD">
        <w:trPr>
          <w:trHeight w:val="320"/>
        </w:trPr>
        <w:tc>
          <w:tcPr>
            <w:tcW w:w="1599" w:type="dxa"/>
            <w:tcBorders>
              <w:top w:val="nil"/>
              <w:left w:val="nil"/>
              <w:bottom w:val="nil"/>
              <w:right w:val="nil"/>
            </w:tcBorders>
            <w:shd w:val="clear" w:color="auto" w:fill="auto"/>
            <w:vAlign w:val="center"/>
            <w:hideMark/>
          </w:tcPr>
          <w:p w14:paraId="3BE9C396"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fear</w:t>
            </w:r>
          </w:p>
        </w:tc>
        <w:tc>
          <w:tcPr>
            <w:tcW w:w="8001" w:type="dxa"/>
            <w:tcBorders>
              <w:top w:val="nil"/>
              <w:left w:val="nil"/>
              <w:bottom w:val="nil"/>
              <w:right w:val="nil"/>
            </w:tcBorders>
            <w:shd w:val="clear" w:color="auto" w:fill="auto"/>
            <w:noWrap/>
            <w:vAlign w:val="bottom"/>
            <w:hideMark/>
          </w:tcPr>
          <w:p w14:paraId="12013141"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fear anxiety threat responses conditioning cs extinction autonomic conditioned arousal</w:t>
            </w:r>
          </w:p>
        </w:tc>
      </w:tr>
      <w:tr w:rsidR="007F249F" w:rsidRPr="001D7F8A" w14:paraId="647A583E" w14:textId="77777777" w:rsidTr="00B505AD">
        <w:trPr>
          <w:trHeight w:val="320"/>
        </w:trPr>
        <w:tc>
          <w:tcPr>
            <w:tcW w:w="1599" w:type="dxa"/>
            <w:tcBorders>
              <w:top w:val="nil"/>
              <w:left w:val="nil"/>
              <w:bottom w:val="nil"/>
              <w:right w:val="nil"/>
            </w:tcBorders>
            <w:shd w:val="clear" w:color="auto" w:fill="auto"/>
            <w:vAlign w:val="center"/>
            <w:hideMark/>
          </w:tcPr>
          <w:p w14:paraId="5AE300F9"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working memory</w:t>
            </w:r>
          </w:p>
        </w:tc>
        <w:tc>
          <w:tcPr>
            <w:tcW w:w="8001" w:type="dxa"/>
            <w:tcBorders>
              <w:top w:val="nil"/>
              <w:left w:val="nil"/>
              <w:bottom w:val="nil"/>
              <w:right w:val="nil"/>
            </w:tcBorders>
            <w:shd w:val="clear" w:color="auto" w:fill="auto"/>
            <w:noWrap/>
            <w:vAlign w:val="bottom"/>
            <w:hideMark/>
          </w:tcPr>
          <w:p w14:paraId="51A93C47"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memory performance cognitive wm tasks verbal load executive test maintenance</w:t>
            </w:r>
          </w:p>
        </w:tc>
      </w:tr>
      <w:tr w:rsidR="007F249F" w:rsidRPr="001D7F8A" w14:paraId="21BE534E" w14:textId="77777777" w:rsidTr="00B505AD">
        <w:trPr>
          <w:trHeight w:val="320"/>
        </w:trPr>
        <w:tc>
          <w:tcPr>
            <w:tcW w:w="1599" w:type="dxa"/>
            <w:tcBorders>
              <w:top w:val="nil"/>
              <w:left w:val="nil"/>
              <w:bottom w:val="nil"/>
              <w:right w:val="nil"/>
            </w:tcBorders>
            <w:shd w:val="clear" w:color="auto" w:fill="auto"/>
            <w:vAlign w:val="center"/>
            <w:hideMark/>
          </w:tcPr>
          <w:p w14:paraId="4498244E"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pain</w:t>
            </w:r>
          </w:p>
        </w:tc>
        <w:tc>
          <w:tcPr>
            <w:tcW w:w="8001" w:type="dxa"/>
            <w:tcBorders>
              <w:top w:val="nil"/>
              <w:left w:val="nil"/>
              <w:bottom w:val="nil"/>
              <w:right w:val="nil"/>
            </w:tcBorders>
            <w:shd w:val="clear" w:color="auto" w:fill="auto"/>
            <w:noWrap/>
            <w:vAlign w:val="bottom"/>
            <w:hideMark/>
          </w:tcPr>
          <w:p w14:paraId="1BB59FC0" w14:textId="77777777" w:rsidR="007F249F" w:rsidRPr="001D7F8A" w:rsidRDefault="007F249F" w:rsidP="00B505AD">
            <w:pPr>
              <w:spacing w:after="0" w:line="240" w:lineRule="auto"/>
              <w:ind w:firstLine="0"/>
              <w:rPr>
                <w:rFonts w:eastAsia="Times New Roman" w:cs="Times New Roman"/>
                <w:color w:val="000000"/>
                <w:szCs w:val="24"/>
              </w:rPr>
            </w:pPr>
            <w:r w:rsidRPr="001D7F8A">
              <w:rPr>
                <w:rFonts w:eastAsia="Times New Roman" w:cs="Times New Roman"/>
                <w:color w:val="000000"/>
                <w:szCs w:val="24"/>
              </w:rPr>
              <w:t>pain painful stimulation somatosensory intensity noxious heat nociceptive placebo chronic</w:t>
            </w:r>
          </w:p>
        </w:tc>
      </w:tr>
    </w:tbl>
    <w:p w14:paraId="1D8EA6EA" w14:textId="77777777" w:rsidR="007F249F" w:rsidRPr="001D7F8A" w:rsidRDefault="007F249F" w:rsidP="007F249F">
      <w:pPr>
        <w:pStyle w:val="Normal1"/>
        <w:spacing w:after="160" w:line="360" w:lineRule="auto"/>
        <w:ind w:firstLine="0"/>
        <w:rPr>
          <w:rFonts w:ascii="Times" w:hAnsi="Times"/>
          <w:sz w:val="24"/>
          <w:szCs w:val="24"/>
        </w:rPr>
      </w:pPr>
    </w:p>
    <w:p w14:paraId="04A60EBE" w14:textId="4F94E36B" w:rsidR="007F249F" w:rsidRPr="001D7F8A" w:rsidRDefault="007F249F" w:rsidP="007F249F">
      <w:pPr>
        <w:pStyle w:val="Normal1"/>
        <w:spacing w:after="160" w:line="360" w:lineRule="auto"/>
        <w:ind w:firstLine="0"/>
        <w:rPr>
          <w:rFonts w:ascii="Times" w:hAnsi="Times"/>
          <w:sz w:val="24"/>
          <w:szCs w:val="24"/>
        </w:rPr>
      </w:pPr>
      <w:r w:rsidRPr="001D7F8A">
        <w:rPr>
          <w:rFonts w:ascii="Times" w:hAnsi="Times"/>
          <w:sz w:val="24"/>
          <w:szCs w:val="24"/>
        </w:rPr>
        <w:t xml:space="preserve">Table 1. Topics most strongly associated with MFC regions used in </w:t>
      </w:r>
      <w:r w:rsidR="00671F03">
        <w:rPr>
          <w:rFonts w:ascii="Times" w:hAnsi="Times"/>
          <w:sz w:val="24"/>
          <w:szCs w:val="24"/>
        </w:rPr>
        <w:t>Figure 4</w:t>
      </w:r>
      <w:r w:rsidRPr="001D7F8A">
        <w:rPr>
          <w:rFonts w:ascii="Times" w:hAnsi="Times"/>
          <w:sz w:val="24"/>
          <w:szCs w:val="24"/>
        </w:rPr>
        <w:t xml:space="preserve">. Ten strongest loading words for each topic are listed, in descending order of association strength. </w:t>
      </w:r>
    </w:p>
    <w:p w14:paraId="6F4369FA" w14:textId="77777777" w:rsidR="009E7445" w:rsidRPr="001D7F8A" w:rsidRDefault="006B0B75" w:rsidP="0096185D">
      <w:pPr>
        <w:pStyle w:val="Heading1"/>
        <w:spacing w:line="480" w:lineRule="auto"/>
        <w:rPr>
          <w:szCs w:val="24"/>
        </w:rPr>
      </w:pPr>
      <w:bookmarkStart w:id="338" w:name="h.vmx47fsc7u5x" w:colFirst="0" w:colLast="0"/>
      <w:bookmarkStart w:id="339" w:name="h.tyjcwt" w:colFirst="0" w:colLast="0"/>
      <w:bookmarkEnd w:id="338"/>
      <w:bookmarkEnd w:id="339"/>
      <w:r w:rsidRPr="001D7F8A">
        <w:rPr>
          <w:szCs w:val="24"/>
        </w:rPr>
        <w:t>Discussion</w:t>
      </w:r>
    </w:p>
    <w:p w14:paraId="6FDFEA16" w14:textId="7C208539" w:rsidR="00701FA8" w:rsidRPr="001D7F8A" w:rsidRDefault="00CA3B40" w:rsidP="00436A7C">
      <w:pPr>
        <w:pStyle w:val="Normal1"/>
        <w:rPr>
          <w:rFonts w:ascii="Times" w:hAnsi="Times"/>
          <w:sz w:val="24"/>
          <w:szCs w:val="24"/>
        </w:rPr>
      </w:pPr>
      <w:r w:rsidRPr="001D7F8A">
        <w:rPr>
          <w:rFonts w:ascii="Times" w:hAnsi="Times"/>
          <w:sz w:val="24"/>
          <w:szCs w:val="24"/>
        </w:rPr>
        <w:t xml:space="preserve">In the current study, we identified </w:t>
      </w:r>
      <w:r w:rsidR="00BC75CB" w:rsidRPr="001D7F8A">
        <w:rPr>
          <w:rFonts w:ascii="Times" w:hAnsi="Times"/>
          <w:sz w:val="24"/>
          <w:szCs w:val="24"/>
        </w:rPr>
        <w:t xml:space="preserve">and </w:t>
      </w:r>
      <w:r w:rsidRPr="001D7F8A">
        <w:rPr>
          <w:rFonts w:ascii="Times" w:hAnsi="Times"/>
          <w:sz w:val="24"/>
          <w:szCs w:val="24"/>
        </w:rPr>
        <w:t>functionally characterized regions of the medial frontal cortex by applying a data</w:t>
      </w:r>
      <w:r w:rsidR="006B0B75" w:rsidRPr="001D7F8A">
        <w:rPr>
          <w:rFonts w:ascii="Times" w:hAnsi="Times"/>
          <w:sz w:val="24"/>
          <w:szCs w:val="24"/>
        </w:rPr>
        <w:t>-driven approach to a large-scale d</w:t>
      </w:r>
      <w:r w:rsidRPr="001D7F8A">
        <w:rPr>
          <w:rFonts w:ascii="Times" w:hAnsi="Times"/>
          <w:sz w:val="24"/>
          <w:szCs w:val="24"/>
        </w:rPr>
        <w:t>atabase of ~10,000 fMRI studies.</w:t>
      </w:r>
      <w:r w:rsidR="00B7452C" w:rsidRPr="001D7F8A">
        <w:rPr>
          <w:rFonts w:ascii="Times" w:hAnsi="Times"/>
          <w:sz w:val="24"/>
          <w:szCs w:val="24"/>
        </w:rPr>
        <w:t xml:space="preserve"> </w:t>
      </w:r>
      <w:ins w:id="340" w:author="Alejandro De La Vega" w:date="2016-04-03T14:00:00Z">
        <w:r w:rsidR="00C955CB" w:rsidRPr="001D7F8A">
          <w:rPr>
            <w:rFonts w:ascii="Times" w:hAnsi="Times"/>
            <w:sz w:val="24"/>
            <w:szCs w:val="24"/>
          </w:rPr>
          <w:t>W</w:t>
        </w:r>
      </w:ins>
      <w:ins w:id="341" w:author="Alejandro De La Vega" w:date="2016-03-31T20:21:00Z">
        <w:r w:rsidR="001C0F0F" w:rsidRPr="001D7F8A">
          <w:rPr>
            <w:rFonts w:ascii="Times" w:hAnsi="Times"/>
            <w:sz w:val="24"/>
            <w:szCs w:val="24"/>
          </w:rPr>
          <w:t xml:space="preserve">e </w:t>
        </w:r>
        <w:r w:rsidR="005E2031" w:rsidRPr="001D7F8A">
          <w:rPr>
            <w:rFonts w:ascii="Times" w:hAnsi="Times"/>
            <w:sz w:val="24"/>
            <w:szCs w:val="24"/>
          </w:rPr>
          <w:t>defined regions on the basis of</w:t>
        </w:r>
        <w:r w:rsidR="00190783" w:rsidRPr="001D7F8A">
          <w:rPr>
            <w:rFonts w:ascii="Times" w:hAnsi="Times"/>
            <w:sz w:val="24"/>
            <w:szCs w:val="24"/>
          </w:rPr>
          <w:t xml:space="preserve"> differences in </w:t>
        </w:r>
      </w:ins>
      <w:r w:rsidR="007B2210" w:rsidRPr="001D7F8A">
        <w:rPr>
          <w:rFonts w:ascii="Times" w:hAnsi="Times"/>
          <w:sz w:val="24"/>
          <w:szCs w:val="24"/>
        </w:rPr>
        <w:t xml:space="preserve">co-activation </w:t>
      </w:r>
      <w:ins w:id="342" w:author="Alejandro De La Vega" w:date="2016-03-31T20:21:00Z">
        <w:r w:rsidR="00190783" w:rsidRPr="001D7F8A">
          <w:rPr>
            <w:rFonts w:ascii="Times" w:hAnsi="Times"/>
            <w:sz w:val="24"/>
            <w:szCs w:val="24"/>
          </w:rPr>
          <w:t xml:space="preserve">patterns across a wide variety of </w:t>
        </w:r>
      </w:ins>
      <w:r w:rsidR="00B7452C" w:rsidRPr="001D7F8A">
        <w:rPr>
          <w:rFonts w:ascii="Times" w:hAnsi="Times"/>
          <w:sz w:val="24"/>
          <w:szCs w:val="24"/>
        </w:rPr>
        <w:t xml:space="preserve">psychological </w:t>
      </w:r>
      <w:ins w:id="343" w:author="Alejandro De La Vega" w:date="2016-03-31T20:21:00Z">
        <w:r w:rsidR="00190783" w:rsidRPr="001D7F8A">
          <w:rPr>
            <w:rFonts w:ascii="Times" w:hAnsi="Times"/>
            <w:sz w:val="24"/>
            <w:szCs w:val="24"/>
          </w:rPr>
          <w:t>manipulations– a mo</w:t>
        </w:r>
        <w:r w:rsidR="005E2031" w:rsidRPr="001D7F8A">
          <w:rPr>
            <w:rFonts w:ascii="Times" w:hAnsi="Times"/>
            <w:sz w:val="24"/>
            <w:szCs w:val="24"/>
          </w:rPr>
          <w:t xml:space="preserve">re direct measure of </w:t>
        </w:r>
      </w:ins>
      <w:r w:rsidR="00B7452C" w:rsidRPr="001D7F8A">
        <w:rPr>
          <w:rFonts w:ascii="Times" w:hAnsi="Times"/>
          <w:sz w:val="24"/>
          <w:szCs w:val="24"/>
        </w:rPr>
        <w:t>function</w:t>
      </w:r>
      <w:ins w:id="344" w:author="Alejandro De La Vega" w:date="2016-03-31T20:21:00Z">
        <w:r w:rsidR="00C955CB" w:rsidRPr="001D7F8A">
          <w:rPr>
            <w:rFonts w:ascii="Times" w:hAnsi="Times"/>
            <w:sz w:val="24"/>
            <w:szCs w:val="24"/>
          </w:rPr>
          <w:t xml:space="preserve"> </w:t>
        </w:r>
      </w:ins>
      <w:ins w:id="345" w:author="Alejandro De La Vega" w:date="2016-04-03T14:00:00Z">
        <w:r w:rsidR="00C955CB" w:rsidRPr="001D7F8A">
          <w:rPr>
            <w:rFonts w:ascii="Times" w:hAnsi="Times"/>
            <w:sz w:val="24"/>
            <w:szCs w:val="24"/>
          </w:rPr>
          <w:t>than morphology or connectivity.</w:t>
        </w:r>
      </w:ins>
      <w:r w:rsidR="00BC75CB" w:rsidRPr="001D7F8A">
        <w:rPr>
          <w:rFonts w:ascii="Times" w:hAnsi="Times"/>
          <w:sz w:val="24"/>
          <w:szCs w:val="24"/>
        </w:rPr>
        <w:t xml:space="preserve"> </w:t>
      </w:r>
      <w:r w:rsidR="00C92958" w:rsidRPr="001D7F8A">
        <w:rPr>
          <w:rFonts w:ascii="Times" w:hAnsi="Times"/>
          <w:sz w:val="24"/>
          <w:szCs w:val="24"/>
        </w:rPr>
        <w:t>W</w:t>
      </w:r>
      <w:r w:rsidR="006B0B75" w:rsidRPr="001D7F8A">
        <w:rPr>
          <w:rFonts w:ascii="Times" w:hAnsi="Times"/>
          <w:sz w:val="24"/>
          <w:szCs w:val="24"/>
        </w:rPr>
        <w:t xml:space="preserve">e identified three </w:t>
      </w:r>
      <w:r w:rsidR="006529E1" w:rsidRPr="001D7F8A">
        <w:rPr>
          <w:rFonts w:ascii="Times" w:hAnsi="Times"/>
          <w:sz w:val="24"/>
          <w:szCs w:val="24"/>
        </w:rPr>
        <w:t xml:space="preserve">broad </w:t>
      </w:r>
      <w:r w:rsidR="006B0B75" w:rsidRPr="001D7F8A">
        <w:rPr>
          <w:rFonts w:ascii="Times" w:hAnsi="Times"/>
          <w:sz w:val="24"/>
          <w:szCs w:val="24"/>
        </w:rPr>
        <w:t>zones</w:t>
      </w:r>
      <w:r w:rsidR="00DC75B9" w:rsidRPr="001D7F8A">
        <w:rPr>
          <w:rFonts w:ascii="Times" w:hAnsi="Times"/>
          <w:sz w:val="24"/>
          <w:szCs w:val="24"/>
        </w:rPr>
        <w:t xml:space="preserve"> </w:t>
      </w:r>
      <w:r w:rsidR="006529E1" w:rsidRPr="001D7F8A">
        <w:rPr>
          <w:rFonts w:ascii="Times" w:hAnsi="Times"/>
          <w:sz w:val="24"/>
          <w:szCs w:val="24"/>
        </w:rPr>
        <w:t xml:space="preserve">arranged along the </w:t>
      </w:r>
      <w:ins w:id="346" w:author="Alejandro De La Vega" w:date="2016-03-31T20:21:00Z">
        <w:r w:rsidR="001C0F0F" w:rsidRPr="001D7F8A">
          <w:rPr>
            <w:rFonts w:ascii="Times" w:hAnsi="Times"/>
            <w:sz w:val="24"/>
            <w:szCs w:val="24"/>
          </w:rPr>
          <w:t>rostra</w:t>
        </w:r>
        <w:r w:rsidR="00F97B28" w:rsidRPr="001D7F8A">
          <w:rPr>
            <w:rFonts w:ascii="Times" w:hAnsi="Times"/>
            <w:sz w:val="24"/>
            <w:szCs w:val="24"/>
          </w:rPr>
          <w:t>l</w:t>
        </w:r>
      </w:ins>
      <w:r w:rsidRPr="001D7F8A">
        <w:rPr>
          <w:rFonts w:ascii="Times" w:hAnsi="Times"/>
          <w:sz w:val="24"/>
          <w:szCs w:val="24"/>
        </w:rPr>
        <w:t>-caudal axis</w:t>
      </w:r>
      <w:r w:rsidR="006529E1" w:rsidRPr="001D7F8A">
        <w:rPr>
          <w:rFonts w:ascii="Times" w:hAnsi="Times"/>
          <w:sz w:val="24"/>
          <w:szCs w:val="24"/>
        </w:rPr>
        <w:t xml:space="preserve"> </w:t>
      </w:r>
      <w:ins w:id="347" w:author="Alejandro De La Vega" w:date="2016-03-31T20:21:00Z">
        <w:r w:rsidR="001C0F0F" w:rsidRPr="001D7F8A">
          <w:rPr>
            <w:rFonts w:ascii="Times" w:hAnsi="Times"/>
            <w:sz w:val="24"/>
            <w:szCs w:val="24"/>
          </w:rPr>
          <w:t>that further fractionated into 2-4 sub-regions. Finally, we used multivariate classification</w:t>
        </w:r>
      </w:ins>
      <w:r w:rsidR="00B7452C" w:rsidRPr="001D7F8A">
        <w:rPr>
          <w:rFonts w:ascii="Times" w:hAnsi="Times"/>
          <w:sz w:val="24"/>
          <w:szCs w:val="24"/>
        </w:rPr>
        <w:t xml:space="preserve"> analyses </w:t>
      </w:r>
      <w:ins w:id="348" w:author="Alejandro De La Vega" w:date="2016-03-31T20:21:00Z">
        <w:r w:rsidR="001C0F0F" w:rsidRPr="001D7F8A">
          <w:rPr>
            <w:rFonts w:ascii="Times" w:hAnsi="Times"/>
            <w:sz w:val="24"/>
            <w:szCs w:val="24"/>
          </w:rPr>
          <w:t>to identify</w:t>
        </w:r>
      </w:ins>
      <w:r w:rsidR="00B7452C" w:rsidRPr="001D7F8A">
        <w:rPr>
          <w:rFonts w:ascii="Times" w:hAnsi="Times"/>
          <w:sz w:val="24"/>
          <w:szCs w:val="24"/>
        </w:rPr>
        <w:t xml:space="preserve"> the psychological </w:t>
      </w:r>
      <w:ins w:id="349" w:author="Alejandro De La Vega" w:date="2016-03-31T20:21:00Z">
        <w:r w:rsidR="001C0F0F" w:rsidRPr="001D7F8A">
          <w:rPr>
            <w:rFonts w:ascii="Times" w:hAnsi="Times"/>
            <w:sz w:val="24"/>
            <w:szCs w:val="24"/>
          </w:rPr>
          <w:t>topics</w:t>
        </w:r>
      </w:ins>
      <w:r w:rsidR="00B7452C" w:rsidRPr="001D7F8A">
        <w:rPr>
          <w:rFonts w:ascii="Times" w:hAnsi="Times"/>
          <w:sz w:val="24"/>
          <w:szCs w:val="24"/>
        </w:rPr>
        <w:t xml:space="preserve"> most </w:t>
      </w:r>
      <w:ins w:id="350" w:author="Alejandro De La Vega" w:date="2016-03-31T20:21:00Z">
        <w:r w:rsidR="001C0F0F" w:rsidRPr="001D7F8A">
          <w:rPr>
            <w:rFonts w:ascii="Times" w:hAnsi="Times"/>
            <w:sz w:val="24"/>
            <w:szCs w:val="24"/>
          </w:rPr>
          <w:t>strongly predictive of activity in</w:t>
        </w:r>
      </w:ins>
      <w:r w:rsidR="00B7452C" w:rsidRPr="001D7F8A">
        <w:rPr>
          <w:rFonts w:ascii="Times" w:hAnsi="Times"/>
          <w:sz w:val="24"/>
          <w:szCs w:val="24"/>
        </w:rPr>
        <w:t xml:space="preserve"> each region</w:t>
      </w:r>
      <w:ins w:id="351" w:author="Alejandro De La Vega" w:date="2016-03-31T20:21:00Z">
        <w:r w:rsidR="001C0F0F" w:rsidRPr="001D7F8A">
          <w:rPr>
            <w:rFonts w:ascii="Times" w:hAnsi="Times"/>
            <w:sz w:val="24"/>
            <w:szCs w:val="24"/>
          </w:rPr>
          <w:t>, revealing broad shifts in function between the three broad zones and m</w:t>
        </w:r>
        <w:r w:rsidR="005E2031" w:rsidRPr="001D7F8A">
          <w:rPr>
            <w:rFonts w:ascii="Times" w:hAnsi="Times"/>
            <w:sz w:val="24"/>
            <w:szCs w:val="24"/>
          </w:rPr>
          <w:t xml:space="preserve">ore fine-grained differences </w:t>
        </w:r>
        <w:r w:rsidR="001C0F0F" w:rsidRPr="001D7F8A">
          <w:rPr>
            <w:rFonts w:ascii="Times" w:hAnsi="Times"/>
            <w:sz w:val="24"/>
            <w:szCs w:val="24"/>
          </w:rPr>
          <w:t xml:space="preserve">between sub-regions within each zone. </w:t>
        </w:r>
        <w:r w:rsidR="008F43B2" w:rsidRPr="001D7F8A">
          <w:rPr>
            <w:rFonts w:ascii="Times" w:hAnsi="Times"/>
            <w:sz w:val="24"/>
            <w:szCs w:val="24"/>
          </w:rPr>
          <w:t>In the following sections, we discuss theoretical implications</w:t>
        </w:r>
      </w:ins>
      <w:r w:rsidR="00B7452C" w:rsidRPr="001D7F8A">
        <w:rPr>
          <w:rFonts w:ascii="Times" w:hAnsi="Times"/>
          <w:sz w:val="24"/>
          <w:szCs w:val="24"/>
        </w:rPr>
        <w:t xml:space="preserve"> for each </w:t>
      </w:r>
      <w:r w:rsidR="00701FA8" w:rsidRPr="001D7F8A">
        <w:rPr>
          <w:rFonts w:ascii="Times" w:hAnsi="Times"/>
          <w:sz w:val="24"/>
          <w:szCs w:val="24"/>
        </w:rPr>
        <w:t xml:space="preserve">zone </w:t>
      </w:r>
      <w:ins w:id="352" w:author="Alejandro De La Vega" w:date="2016-03-31T20:21:00Z">
        <w:r w:rsidR="008F43B2" w:rsidRPr="001D7F8A">
          <w:rPr>
            <w:rFonts w:ascii="Times" w:hAnsi="Times"/>
            <w:sz w:val="24"/>
            <w:szCs w:val="24"/>
          </w:rPr>
          <w:t xml:space="preserve">as well as future </w:t>
        </w:r>
        <w:r w:rsidR="005E2031" w:rsidRPr="001D7F8A">
          <w:rPr>
            <w:rFonts w:ascii="Times" w:hAnsi="Times"/>
            <w:sz w:val="24"/>
            <w:szCs w:val="24"/>
          </w:rPr>
          <w:t>challenges.</w:t>
        </w:r>
      </w:ins>
      <w:r w:rsidR="00B7452C" w:rsidRPr="001D7F8A">
        <w:rPr>
          <w:rFonts w:ascii="Times" w:hAnsi="Times"/>
          <w:sz w:val="24"/>
          <w:szCs w:val="24"/>
        </w:rPr>
        <w:t xml:space="preserve"> </w:t>
      </w:r>
    </w:p>
    <w:p w14:paraId="301437EC" w14:textId="33B9B13C" w:rsidR="009E7445" w:rsidRPr="001D7F8A" w:rsidRDefault="00F40EDF" w:rsidP="00436A7C">
      <w:pPr>
        <w:pStyle w:val="Normal1"/>
        <w:ind w:firstLine="0"/>
        <w:rPr>
          <w:rFonts w:ascii="Times" w:hAnsi="Times"/>
          <w:sz w:val="24"/>
          <w:szCs w:val="24"/>
        </w:rPr>
      </w:pPr>
      <w:r w:rsidRPr="001D7F8A">
        <w:rPr>
          <w:rFonts w:ascii="Times" w:hAnsi="Times"/>
          <w:sz w:val="24"/>
          <w:szCs w:val="24"/>
        </w:rPr>
        <w:t>Posterior</w:t>
      </w:r>
      <w:r w:rsidR="00332E1B" w:rsidRPr="001D7F8A">
        <w:rPr>
          <w:rFonts w:ascii="Times" w:hAnsi="Times"/>
          <w:sz w:val="24"/>
          <w:szCs w:val="24"/>
        </w:rPr>
        <w:t xml:space="preserve"> zone</w:t>
      </w:r>
    </w:p>
    <w:p w14:paraId="69B33132" w14:textId="5C043A06" w:rsidR="003B3D27" w:rsidRPr="001D7F8A" w:rsidRDefault="00C92958" w:rsidP="00436A7C">
      <w:pPr>
        <w:pStyle w:val="Normal1"/>
        <w:rPr>
          <w:rFonts w:ascii="Times" w:hAnsi="Times"/>
          <w:sz w:val="24"/>
          <w:szCs w:val="24"/>
        </w:rPr>
      </w:pPr>
      <w:r w:rsidRPr="001D7F8A">
        <w:rPr>
          <w:rFonts w:ascii="Times" w:hAnsi="Times"/>
          <w:sz w:val="24"/>
          <w:szCs w:val="24"/>
        </w:rPr>
        <w:t>P</w:t>
      </w:r>
      <w:r w:rsidR="00F40EDF" w:rsidRPr="001D7F8A">
        <w:rPr>
          <w:rFonts w:ascii="Times" w:hAnsi="Times"/>
          <w:sz w:val="24"/>
          <w:szCs w:val="24"/>
        </w:rPr>
        <w:t xml:space="preserve">osterior </w:t>
      </w:r>
      <w:r w:rsidR="00D4126A" w:rsidRPr="001D7F8A">
        <w:rPr>
          <w:rFonts w:ascii="Times" w:hAnsi="Times"/>
          <w:sz w:val="24"/>
          <w:szCs w:val="24"/>
        </w:rPr>
        <w:t xml:space="preserve">MFC spanned </w:t>
      </w:r>
      <w:ins w:id="353" w:author="Alejandro De La Vega" w:date="2016-03-31T20:21:00Z">
        <w:r w:rsidR="00EA4AE9" w:rsidRPr="001D7F8A">
          <w:rPr>
            <w:rFonts w:ascii="Times" w:hAnsi="Times"/>
            <w:sz w:val="24"/>
            <w:szCs w:val="24"/>
          </w:rPr>
          <w:t xml:space="preserve">various </w:t>
        </w:r>
      </w:ins>
      <w:r w:rsidR="00D4126A" w:rsidRPr="001D7F8A">
        <w:rPr>
          <w:rFonts w:ascii="Times" w:hAnsi="Times"/>
          <w:sz w:val="24"/>
          <w:szCs w:val="24"/>
        </w:rPr>
        <w:t>regions previously as</w:t>
      </w:r>
      <w:r w:rsidR="00FE1D1D" w:rsidRPr="001D7F8A">
        <w:rPr>
          <w:rFonts w:ascii="Times" w:hAnsi="Times"/>
          <w:sz w:val="24"/>
          <w:szCs w:val="24"/>
        </w:rPr>
        <w:t>sociated with</w:t>
      </w:r>
      <w:r w:rsidRPr="001D7F8A">
        <w:rPr>
          <w:rFonts w:ascii="Times" w:hAnsi="Times"/>
          <w:sz w:val="24"/>
          <w:szCs w:val="24"/>
        </w:rPr>
        <w:t xml:space="preserve"> motoric function–</w:t>
      </w:r>
      <w:r w:rsidR="00FE1D1D" w:rsidRPr="001D7F8A">
        <w:rPr>
          <w:rFonts w:ascii="Times" w:hAnsi="Times"/>
          <w:sz w:val="24"/>
          <w:szCs w:val="24"/>
        </w:rPr>
        <w:t>such as SMA</w:t>
      </w:r>
      <w:ins w:id="354" w:author="Alejandro De La Vega" w:date="2016-03-31T20:21:00Z">
        <w:r w:rsidR="00190783" w:rsidRPr="001D7F8A">
          <w:rPr>
            <w:rFonts w:ascii="Times" w:hAnsi="Times"/>
            <w:sz w:val="24"/>
            <w:szCs w:val="24"/>
          </w:rPr>
          <w:t>, pre-</w:t>
        </w:r>
        <w:r w:rsidR="00EA4AE9" w:rsidRPr="001D7F8A">
          <w:rPr>
            <w:rFonts w:ascii="Times" w:hAnsi="Times"/>
            <w:sz w:val="24"/>
            <w:szCs w:val="24"/>
          </w:rPr>
          <w:t>SMA,</w:t>
        </w:r>
      </w:ins>
      <w:r w:rsidR="00701FA8" w:rsidRPr="001D7F8A">
        <w:rPr>
          <w:rFonts w:ascii="Times" w:hAnsi="Times"/>
          <w:sz w:val="24"/>
          <w:szCs w:val="24"/>
        </w:rPr>
        <w:t xml:space="preserve"> and </w:t>
      </w:r>
      <w:ins w:id="355" w:author="Alejandro De La Vega" w:date="2016-03-31T20:21:00Z">
        <w:r w:rsidR="00EA4AE9" w:rsidRPr="001D7F8A">
          <w:rPr>
            <w:rFonts w:ascii="Times" w:hAnsi="Times"/>
            <w:sz w:val="24"/>
            <w:szCs w:val="24"/>
          </w:rPr>
          <w:t>motor</w:t>
        </w:r>
      </w:ins>
      <w:r w:rsidR="00701FA8" w:rsidRPr="001D7F8A">
        <w:rPr>
          <w:rFonts w:ascii="Times" w:hAnsi="Times"/>
          <w:sz w:val="24"/>
          <w:szCs w:val="24"/>
        </w:rPr>
        <w:t xml:space="preserve"> cingulate </w:t>
      </w:r>
      <w:ins w:id="356" w:author="Alejandro De La Vega" w:date="2016-03-31T20:21:00Z">
        <w:r w:rsidR="00701FA8" w:rsidRPr="001D7F8A">
          <w:rPr>
            <w:rFonts w:ascii="Times" w:hAnsi="Times"/>
            <w:sz w:val="24"/>
            <w:szCs w:val="24"/>
          </w:rPr>
          <w:t>zone</w:t>
        </w:r>
        <w:r w:rsidR="00EA4AE9" w:rsidRPr="001D7F8A">
          <w:rPr>
            <w:rFonts w:ascii="Times" w:hAnsi="Times"/>
            <w:sz w:val="24"/>
            <w:szCs w:val="24"/>
          </w:rPr>
          <w:t>s</w:t>
        </w:r>
        <w:r w:rsidR="00190783" w:rsidRPr="001D7F8A">
          <w:rPr>
            <w:rFonts w:ascii="Times" w:hAnsi="Times"/>
            <w:sz w:val="24"/>
            <w:szCs w:val="24"/>
          </w:rPr>
          <w:t>. This zone furth</w:t>
        </w:r>
        <w:r w:rsidR="00EA4AE9" w:rsidRPr="001D7F8A">
          <w:rPr>
            <w:rFonts w:ascii="Times" w:hAnsi="Times"/>
            <w:sz w:val="24"/>
            <w:szCs w:val="24"/>
          </w:rPr>
          <w:t xml:space="preserve">er fractioned into a posterior </w:t>
        </w:r>
      </w:ins>
      <w:r w:rsidR="00D4126A" w:rsidRPr="001D7F8A">
        <w:rPr>
          <w:rFonts w:ascii="Times" w:hAnsi="Times"/>
          <w:sz w:val="24"/>
          <w:szCs w:val="24"/>
        </w:rPr>
        <w:t xml:space="preserve">and </w:t>
      </w:r>
      <w:ins w:id="357" w:author="Alejandro De La Vega" w:date="2016-03-31T20:21:00Z">
        <w:r w:rsidR="00EA4AE9" w:rsidRPr="001D7F8A">
          <w:rPr>
            <w:rFonts w:ascii="Times" w:hAnsi="Times"/>
            <w:sz w:val="24"/>
            <w:szCs w:val="24"/>
          </w:rPr>
          <w:t>anterior</w:t>
        </w:r>
        <w:r w:rsidR="00190783" w:rsidRPr="001D7F8A">
          <w:rPr>
            <w:rFonts w:ascii="Times" w:hAnsi="Times"/>
            <w:sz w:val="24"/>
            <w:szCs w:val="24"/>
          </w:rPr>
          <w:t xml:space="preserve"> cluster similarly to </w:t>
        </w:r>
        <w:r w:rsidR="00037D8A" w:rsidRPr="001D7F8A">
          <w:rPr>
            <w:rFonts w:ascii="Times" w:hAnsi="Times"/>
            <w:sz w:val="24"/>
            <w:szCs w:val="24"/>
          </w:rPr>
          <w:t>cytoarch</w:t>
        </w:r>
        <w:r w:rsidR="00707BBE" w:rsidRPr="001D7F8A">
          <w:rPr>
            <w:rFonts w:ascii="Times" w:hAnsi="Times"/>
            <w:sz w:val="24"/>
            <w:szCs w:val="24"/>
          </w:rPr>
          <w:t>itec</w:t>
        </w:r>
        <w:r w:rsidR="00037D8A" w:rsidRPr="001D7F8A">
          <w:rPr>
            <w:rFonts w:ascii="Times" w:hAnsi="Times"/>
            <w:sz w:val="24"/>
            <w:szCs w:val="24"/>
          </w:rPr>
          <w:t>tonic</w:t>
        </w:r>
        <w:r w:rsidR="00D4126A" w:rsidRPr="001D7F8A">
          <w:rPr>
            <w:rFonts w:ascii="Times" w:hAnsi="Times"/>
            <w:sz w:val="24"/>
            <w:szCs w:val="24"/>
          </w:rPr>
          <w:t xml:space="preserve"> </w:t>
        </w:r>
      </w:ins>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4BDE56E8-8FCE-4BBD-9F42-BF3D94DCDC18&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(Vorobiev et al., 1998)</w:t>
      </w:r>
      <w:r w:rsidR="009A7D2B" w:rsidRPr="001D7F8A">
        <w:rPr>
          <w:rFonts w:ascii="Times" w:hAnsi="Times"/>
          <w:sz w:val="24"/>
          <w:szCs w:val="24"/>
        </w:rPr>
        <w:fldChar w:fldCharType="end"/>
      </w:r>
      <w:ins w:id="358" w:author="Alejandro De La Vega" w:date="2016-03-31T20:21:00Z">
        <w:r w:rsidR="00D4126A" w:rsidRPr="001D7F8A">
          <w:rPr>
            <w:rFonts w:ascii="Times" w:hAnsi="Times"/>
            <w:sz w:val="24"/>
            <w:szCs w:val="24"/>
          </w:rPr>
          <w:t xml:space="preserve"> and </w:t>
        </w:r>
        <w:r w:rsidR="00190783" w:rsidRPr="001D7F8A">
          <w:rPr>
            <w:rFonts w:ascii="Times" w:hAnsi="Times"/>
            <w:sz w:val="24"/>
            <w:szCs w:val="24"/>
          </w:rPr>
          <w:t xml:space="preserve">connectivity </w:t>
        </w:r>
      </w:ins>
      <w:r w:rsidRPr="001D7F8A">
        <w:rPr>
          <w:rFonts w:ascii="Times" w:hAnsi="Times"/>
          <w:sz w:val="24"/>
          <w:szCs w:val="24"/>
        </w:rPr>
        <w:t>parcellations</w:t>
      </w:r>
      <w:ins w:id="359" w:author="Alejandro De La Vega" w:date="2016-03-31T20:21:00Z">
        <w:r w:rsidR="00EA4AE9" w:rsidRPr="001D7F8A">
          <w:rPr>
            <w:rFonts w:ascii="Times" w:hAnsi="Times"/>
            <w:sz w:val="24"/>
            <w:szCs w:val="24"/>
          </w:rPr>
          <w:t xml:space="preserve"> </w:t>
        </w:r>
      </w:ins>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38177A77-B072-40C7-9E70-93BB018348B0&lt;/uuid&gt;&lt;priority&gt;0&lt;/priority&gt;&lt;publications&gt;&lt;publication&gt;&lt;volume&gt;49&lt;/volume&gt;&lt;publication_date&gt;99201002001200000000220000&lt;/publication_date&gt;&lt;number&gt;3&lt;/number&gt;&lt;doi&gt;10.1016/j.neuroimage.2009.10.016&lt;/doi&gt;&lt;startpage&gt;2375&lt;/startpage&gt;&lt;title&gt;Defining functional SMA and pre-SMA subregions in human MFC using resting state fMRI: Functional connectivity-based parcellation method&lt;/title&gt;&lt;uuid&gt;883C73D8-30FB-49FD-AD63-D6CEEA3B8F0F&lt;/uuid&gt;&lt;subtype&gt;400&lt;/subtype&gt;&lt;endpage&gt;2386&lt;/endpage&gt;&lt;type&gt;400&lt;/type&gt;&lt;url&gt;http://linkinghub.elsevier.com/retrieve/pii/S1053811909010878&lt;/url&gt;&lt;bundle&gt;&lt;publication&gt;&lt;publisher&gt;Elsevier Inc.&lt;/publisher&gt;&lt;title&gt;NeuroImage&lt;/title&gt;&lt;type&gt;-100&lt;/type&gt;&lt;subtype&gt;-100&lt;/subtype&gt;&lt;uuid&gt;C999927C-B94A-48FA-98D1-0626ECBA674C&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gt;&lt;uuid&gt;EAE84DFD-8B16-4986-A900-4DAAE23B49B9&lt;/uuid&gt;&lt;volume&gt;101&lt;/volume&gt;&lt;doi&gt;10.1073/pnas.0403743101&lt;/doi&gt;&lt;startpage&gt;13335&lt;/startpage&gt;&lt;publication_date&gt;99200409071200000000222000&lt;/publication_date&gt;&lt;url&gt;http://www.pnas.org/content/101/36/13335.full&lt;/url&gt;&lt;citekey&gt;JohansenBerg:2004ih&lt;/citekey&gt;&lt;type&gt;400&lt;/type&gt;&lt;title&gt;Changes in connectivity profiles define functionally distinct regions in human medial frontal cortex&lt;/title&gt;&lt;publisher&gt;National Acad Sciences&lt;/publisher&gt;&lt;number&gt;36&lt;/number&gt;&lt;subtype&gt;400&lt;/subtype&gt;&lt;endpage&gt;13340&lt;/endpage&gt;&lt;bundle&gt;&lt;publication&gt;&lt;publisher&gt;National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H&lt;/firstName&gt;&lt;lastName&gt;Johansen-Berg&lt;/lastName&gt;&lt;/author&gt;&lt;author&gt;&lt;firstName&gt;T&lt;/firstName&gt;&lt;middleNames&gt;E J&lt;/middleNames&gt;&lt;lastName&gt;Behrens&lt;/lastName&gt;&lt;/author&gt;&lt;author&gt;&lt;firstName&gt;M&lt;/firstName&gt;&lt;middleNames&gt;D&lt;/middleNames&gt;&lt;lastName&gt;Robson&lt;/lastName&gt;&lt;/author&gt;&lt;author&gt;&lt;firstName&gt;I&lt;/firstName&gt;&lt;lastName&gt;Drobnjak&lt;/lastName&gt;&lt;/author&gt;&lt;author&gt;&lt;firstName&gt;M&lt;/firstName&gt;&lt;middleNames&gt;F S&lt;/middleNames&gt;&lt;lastName&gt;Rushworth&lt;/lastName&gt;&lt;/author&gt;&lt;author&gt;&lt;firstName&gt;J&lt;/firstName&gt;&lt;middleNames&gt;M&lt;/middleNames&gt;&lt;lastName&gt;Brady&lt;/lastName&gt;&lt;/author&gt;&lt;author&gt;&lt;firstName&gt;S&lt;/firstName&gt;&lt;middleNames&gt;M&lt;/middleNames&gt;&lt;lastName&gt;Smith&lt;/lastName&gt;&lt;/author&gt;&lt;author&gt;&lt;firstName&gt;D&lt;/firstName&gt;&lt;middleNames&gt;J&lt;/middleNames&gt;&lt;lastName&gt;Higham&lt;/lastName&gt;&lt;/author&gt;&lt;author&gt;&lt;firstName&gt;P&lt;/firstName&gt;&lt;middleNames&gt;M&lt;/middleNames&gt;&lt;lastName&gt;Matthews&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(Johansen-Berg et al., 2004; Kim et al., 2010)</w:t>
      </w:r>
      <w:r w:rsidR="009A7D2B" w:rsidRPr="001D7F8A">
        <w:rPr>
          <w:rFonts w:ascii="Times" w:hAnsi="Times"/>
          <w:sz w:val="24"/>
          <w:szCs w:val="24"/>
        </w:rPr>
        <w:fldChar w:fldCharType="end"/>
      </w:r>
      <w:ins w:id="360" w:author="Alejandro De La Vega" w:date="2016-03-31T20:21:00Z">
        <w:r w:rsidR="00D4126A" w:rsidRPr="001D7F8A">
          <w:rPr>
            <w:rFonts w:ascii="Times" w:hAnsi="Times"/>
            <w:sz w:val="24"/>
            <w:szCs w:val="24"/>
          </w:rPr>
          <w:t xml:space="preserve">. </w:t>
        </w:r>
        <w:r w:rsidR="00190783" w:rsidRPr="001D7F8A">
          <w:rPr>
            <w:rFonts w:ascii="Times" w:hAnsi="Times"/>
            <w:sz w:val="24"/>
            <w:szCs w:val="24"/>
          </w:rPr>
          <w:t xml:space="preserve">As a whole, posterior MFC </w:t>
        </w:r>
      </w:ins>
      <w:r w:rsidR="00D4126A" w:rsidRPr="001D7F8A">
        <w:rPr>
          <w:rFonts w:ascii="Times" w:hAnsi="Times"/>
          <w:sz w:val="24"/>
          <w:szCs w:val="24"/>
        </w:rPr>
        <w:t xml:space="preserve">was primarily </w:t>
      </w:r>
      <w:r w:rsidR="00701FA8" w:rsidRPr="001D7F8A">
        <w:rPr>
          <w:rFonts w:ascii="Times" w:hAnsi="Times"/>
          <w:sz w:val="24"/>
          <w:szCs w:val="24"/>
        </w:rPr>
        <w:t xml:space="preserve">associated with motor function </w:t>
      </w:r>
      <w:r w:rsidR="00D4126A" w:rsidRPr="001D7F8A">
        <w:rPr>
          <w:rFonts w:ascii="Times" w:hAnsi="Times"/>
          <w:sz w:val="24"/>
          <w:szCs w:val="24"/>
        </w:rPr>
        <w:t xml:space="preserve">and co-activated </w:t>
      </w:r>
      <w:r w:rsidR="00037D8A" w:rsidRPr="001D7F8A">
        <w:rPr>
          <w:rFonts w:ascii="Times" w:hAnsi="Times"/>
          <w:sz w:val="24"/>
          <w:szCs w:val="24"/>
        </w:rPr>
        <w:t>with key motor regions such as</w:t>
      </w:r>
      <w:r w:rsidR="00D4126A" w:rsidRPr="001D7F8A">
        <w:rPr>
          <w:rFonts w:ascii="Times" w:hAnsi="Times"/>
          <w:sz w:val="24"/>
          <w:szCs w:val="24"/>
        </w:rPr>
        <w:t xml:space="preserve"> primary motor cortex and thalamus.</w:t>
      </w:r>
      <w:r w:rsidR="00EB0085" w:rsidRPr="001D7F8A">
        <w:rPr>
          <w:rFonts w:ascii="Times" w:hAnsi="Times"/>
          <w:sz w:val="24"/>
          <w:szCs w:val="24"/>
        </w:rPr>
        <w:t xml:space="preserve"> </w:t>
      </w:r>
      <w:ins w:id="361" w:author="Alejandro De La Vega" w:date="2016-03-31T20:21:00Z">
        <w:r w:rsidR="00190783" w:rsidRPr="001D7F8A">
          <w:rPr>
            <w:rFonts w:ascii="Times" w:hAnsi="Times"/>
            <w:sz w:val="24"/>
            <w:szCs w:val="24"/>
          </w:rPr>
          <w:t>However, SMA</w:t>
        </w:r>
        <w:r w:rsidR="00F0192F" w:rsidRPr="001D7F8A">
          <w:rPr>
            <w:rFonts w:ascii="Times" w:hAnsi="Times"/>
            <w:sz w:val="24"/>
            <w:szCs w:val="24"/>
          </w:rPr>
          <w:t xml:space="preserve"> </w:t>
        </w:r>
        <w:r w:rsidR="00190783" w:rsidRPr="001D7F8A">
          <w:rPr>
            <w:rFonts w:ascii="Times" w:hAnsi="Times"/>
            <w:sz w:val="24"/>
            <w:szCs w:val="24"/>
          </w:rPr>
          <w:t>[P1]</w:t>
        </w:r>
      </w:ins>
      <w:r w:rsidR="00D4126A" w:rsidRPr="001D7F8A">
        <w:rPr>
          <w:rFonts w:ascii="Times" w:hAnsi="Times"/>
          <w:sz w:val="24"/>
          <w:szCs w:val="24"/>
        </w:rPr>
        <w:t xml:space="preserve"> </w:t>
      </w:r>
      <w:r w:rsidR="00037D8A" w:rsidRPr="001D7F8A">
        <w:rPr>
          <w:rFonts w:ascii="Times" w:hAnsi="Times"/>
          <w:sz w:val="24"/>
          <w:szCs w:val="24"/>
        </w:rPr>
        <w:t xml:space="preserve">showed a greater </w:t>
      </w:r>
      <w:r w:rsidR="001D6C98" w:rsidRPr="001D7F8A">
        <w:rPr>
          <w:rFonts w:ascii="Times" w:hAnsi="Times"/>
          <w:sz w:val="24"/>
          <w:szCs w:val="24"/>
        </w:rPr>
        <w:t>association</w:t>
      </w:r>
      <w:r w:rsidR="00037D8A" w:rsidRPr="001D7F8A">
        <w:rPr>
          <w:rFonts w:ascii="Times" w:hAnsi="Times"/>
          <w:sz w:val="24"/>
          <w:szCs w:val="24"/>
        </w:rPr>
        <w:t xml:space="preserve"> with pain processing</w:t>
      </w:r>
      <w:r w:rsidR="00701FA8" w:rsidRPr="001D7F8A">
        <w:rPr>
          <w:rFonts w:ascii="Times" w:hAnsi="Times"/>
          <w:sz w:val="24"/>
          <w:szCs w:val="24"/>
        </w:rPr>
        <w:t xml:space="preserve"> and greater </w:t>
      </w:r>
      <w:r w:rsidR="00037D8A" w:rsidRPr="001D7F8A">
        <w:rPr>
          <w:rFonts w:ascii="Times" w:hAnsi="Times"/>
          <w:sz w:val="24"/>
          <w:szCs w:val="24"/>
        </w:rPr>
        <w:t>co-activation with key pain regions such as SII and thalamus</w:t>
      </w:r>
      <w:ins w:id="362" w:author="Alejandro De La Vega" w:date="2016-03-31T20:21:00Z">
        <w:r w:rsidR="00190783" w:rsidRPr="001D7F8A">
          <w:rPr>
            <w:rFonts w:ascii="Times" w:hAnsi="Times"/>
            <w:sz w:val="24"/>
            <w:szCs w:val="24"/>
          </w:rPr>
          <w:t xml:space="preserve">, suggesting this region </w:t>
        </w:r>
      </w:ins>
      <w:r w:rsidR="00CA3B40" w:rsidRPr="001D7F8A">
        <w:rPr>
          <w:rFonts w:ascii="Times" w:hAnsi="Times"/>
          <w:sz w:val="24"/>
          <w:szCs w:val="24"/>
        </w:rPr>
        <w:t xml:space="preserve">may be </w:t>
      </w:r>
      <w:ins w:id="363" w:author="Alejandro De La Vega" w:date="2016-03-31T20:21:00Z">
        <w:r w:rsidR="00EA4AE9" w:rsidRPr="001D7F8A">
          <w:rPr>
            <w:rFonts w:ascii="Times" w:hAnsi="Times"/>
            <w:sz w:val="24"/>
            <w:szCs w:val="24"/>
          </w:rPr>
          <w:t>important for</w:t>
        </w:r>
        <w:r w:rsidR="005B609C" w:rsidRPr="001D7F8A">
          <w:rPr>
            <w:rFonts w:ascii="Times" w:hAnsi="Times"/>
            <w:sz w:val="24"/>
            <w:szCs w:val="24"/>
          </w:rPr>
          <w:t xml:space="preserve"> </w:t>
        </w:r>
      </w:ins>
      <w:r w:rsidR="00037D8A" w:rsidRPr="001D7F8A">
        <w:rPr>
          <w:rFonts w:ascii="Times" w:hAnsi="Times"/>
          <w:sz w:val="24"/>
          <w:szCs w:val="24"/>
        </w:rPr>
        <w:t xml:space="preserve">initiating </w:t>
      </w:r>
      <w:r w:rsidRPr="001D7F8A">
        <w:rPr>
          <w:rFonts w:ascii="Times" w:hAnsi="Times"/>
          <w:sz w:val="24"/>
          <w:szCs w:val="24"/>
        </w:rPr>
        <w:t xml:space="preserve">movements in response to pain. </w:t>
      </w:r>
      <w:r w:rsidR="00037D8A" w:rsidRPr="001D7F8A">
        <w:rPr>
          <w:rFonts w:ascii="Times" w:hAnsi="Times"/>
          <w:sz w:val="24"/>
          <w:szCs w:val="24"/>
        </w:rPr>
        <w:t xml:space="preserve">In contrast, </w:t>
      </w:r>
      <w:ins w:id="364" w:author="Alejandro De La Vega" w:date="2016-03-31T20:21:00Z">
        <w:r w:rsidR="00190783" w:rsidRPr="001D7F8A">
          <w:rPr>
            <w:rFonts w:ascii="Times" w:hAnsi="Times"/>
            <w:sz w:val="24"/>
            <w:szCs w:val="24"/>
          </w:rPr>
          <w:t>pre-</w:t>
        </w:r>
        <w:r w:rsidR="00D4126A" w:rsidRPr="001D7F8A">
          <w:rPr>
            <w:rFonts w:ascii="Times" w:hAnsi="Times"/>
            <w:sz w:val="24"/>
            <w:szCs w:val="24"/>
          </w:rPr>
          <w:t>SMA</w:t>
        </w:r>
        <w:r w:rsidR="00190783" w:rsidRPr="001D7F8A">
          <w:rPr>
            <w:rFonts w:ascii="Times" w:hAnsi="Times"/>
            <w:sz w:val="24"/>
            <w:szCs w:val="24"/>
          </w:rPr>
          <w:t xml:space="preserve"> [P2] showed a stronger association with</w:t>
        </w:r>
      </w:ins>
      <w:r w:rsidR="00D4126A" w:rsidRPr="001D7F8A">
        <w:rPr>
          <w:rFonts w:ascii="Times" w:hAnsi="Times"/>
          <w:sz w:val="24"/>
          <w:szCs w:val="24"/>
        </w:rPr>
        <w:t xml:space="preserve"> </w:t>
      </w:r>
      <w:r w:rsidR="000B2530" w:rsidRPr="001D7F8A">
        <w:rPr>
          <w:rFonts w:ascii="Times" w:hAnsi="Times"/>
          <w:sz w:val="24"/>
          <w:szCs w:val="24"/>
        </w:rPr>
        <w:t xml:space="preserve">cognitive control </w:t>
      </w:r>
      <w:r w:rsidR="00037D8A" w:rsidRPr="001D7F8A">
        <w:rPr>
          <w:rFonts w:ascii="Times" w:hAnsi="Times"/>
          <w:sz w:val="24"/>
          <w:szCs w:val="24"/>
        </w:rPr>
        <w:t>and co-activated</w:t>
      </w:r>
      <w:r w:rsidR="00D4126A" w:rsidRPr="001D7F8A">
        <w:rPr>
          <w:rFonts w:ascii="Times" w:hAnsi="Times"/>
          <w:sz w:val="24"/>
          <w:szCs w:val="24"/>
        </w:rPr>
        <w:t xml:space="preserve"> with </w:t>
      </w:r>
      <w:r w:rsidR="00EB0085" w:rsidRPr="001D7F8A">
        <w:rPr>
          <w:rFonts w:ascii="Times" w:hAnsi="Times"/>
          <w:sz w:val="24"/>
          <w:szCs w:val="24"/>
        </w:rPr>
        <w:t xml:space="preserve">regions important for goal-directed cognition </w:t>
      </w:r>
      <w:ins w:id="365" w:author="Alejandro De La Vega" w:date="2016-03-31T20:21:00Z">
        <w:r w:rsidR="00190783" w:rsidRPr="001D7F8A">
          <w:rPr>
            <w:rFonts w:ascii="Times" w:hAnsi="Times"/>
            <w:sz w:val="24"/>
            <w:szCs w:val="24"/>
          </w:rPr>
          <w:t>(e.g.</w:t>
        </w:r>
      </w:ins>
      <w:r w:rsidR="00037D8A" w:rsidRPr="001D7F8A">
        <w:rPr>
          <w:rFonts w:ascii="Times" w:hAnsi="Times"/>
          <w:sz w:val="24"/>
          <w:szCs w:val="24"/>
        </w:rPr>
        <w:t xml:space="preserve"> </w:t>
      </w:r>
      <w:r w:rsidR="00D4126A" w:rsidRPr="001D7F8A">
        <w:rPr>
          <w:rFonts w:ascii="Times" w:hAnsi="Times"/>
          <w:sz w:val="24"/>
          <w:szCs w:val="24"/>
        </w:rPr>
        <w:t>DLPFC</w:t>
      </w:r>
      <w:ins w:id="366" w:author="Alejandro De La Vega" w:date="2016-03-31T20:21:00Z">
        <w:r w:rsidR="00190783" w:rsidRPr="001D7F8A">
          <w:rPr>
            <w:rFonts w:ascii="Times" w:hAnsi="Times"/>
            <w:sz w:val="24"/>
            <w:szCs w:val="24"/>
          </w:rPr>
          <w:t>,</w:t>
        </w:r>
      </w:ins>
      <w:r w:rsidR="00D4126A" w:rsidRPr="001D7F8A">
        <w:rPr>
          <w:rFonts w:ascii="Times" w:hAnsi="Times"/>
          <w:sz w:val="24"/>
          <w:szCs w:val="24"/>
        </w:rPr>
        <w:t xml:space="preserve"> aIns</w:t>
      </w:r>
      <w:ins w:id="367" w:author="Alejandro De La Vega" w:date="2016-03-31T20:21:00Z">
        <w:r w:rsidR="00190783" w:rsidRPr="001D7F8A">
          <w:rPr>
            <w:rFonts w:ascii="Times" w:hAnsi="Times"/>
            <w:sz w:val="24"/>
            <w:szCs w:val="24"/>
          </w:rPr>
          <w:t>)</w:t>
        </w:r>
        <w:r w:rsidR="00037D8A" w:rsidRPr="001D7F8A">
          <w:rPr>
            <w:rFonts w:ascii="Times" w:hAnsi="Times"/>
            <w:sz w:val="24"/>
            <w:szCs w:val="24"/>
          </w:rPr>
          <w:t>.</w:t>
        </w:r>
      </w:ins>
      <w:r w:rsidR="00037D8A" w:rsidRPr="001D7F8A">
        <w:rPr>
          <w:rFonts w:ascii="Times" w:hAnsi="Times"/>
          <w:sz w:val="24"/>
          <w:szCs w:val="24"/>
        </w:rPr>
        <w:t xml:space="preserve"> </w:t>
      </w:r>
      <w:r w:rsidR="00CA3B40" w:rsidRPr="001D7F8A">
        <w:rPr>
          <w:rFonts w:ascii="Times" w:hAnsi="Times"/>
          <w:sz w:val="24"/>
          <w:szCs w:val="24"/>
        </w:rPr>
        <w:t xml:space="preserve">These results are </w:t>
      </w:r>
      <w:ins w:id="368" w:author="Alejandro De La Vega" w:date="2016-03-31T20:21:00Z">
        <w:r w:rsidR="00190783" w:rsidRPr="001D7F8A">
          <w:rPr>
            <w:rFonts w:ascii="Times" w:hAnsi="Times"/>
            <w:sz w:val="24"/>
            <w:szCs w:val="24"/>
          </w:rPr>
          <w:t>generally consistent with a large line of work suggesting that pre-SMA is responsible for more compl</w:t>
        </w:r>
        <w:r w:rsidR="000B042F" w:rsidRPr="001D7F8A">
          <w:rPr>
            <w:rFonts w:ascii="Times" w:hAnsi="Times"/>
            <w:sz w:val="24"/>
            <w:szCs w:val="24"/>
          </w:rPr>
          <w:t xml:space="preserve">ex motor actions that presumably require cognitive control </w:t>
        </w:r>
      </w:ins>
      <w:r w:rsidR="009A7D2B"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0B635FE-50BE-4323-A1EE-1040E1CC7A52&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009A7D2B" w:rsidRPr="001D7F8A">
        <w:rPr>
          <w:rFonts w:ascii="Times" w:hAnsi="Times"/>
          <w:sz w:val="24"/>
          <w:szCs w:val="24"/>
        </w:rPr>
        <w:fldChar w:fldCharType="separate"/>
      </w:r>
      <w:r w:rsidR="000C5960" w:rsidRPr="001D7F8A">
        <w:rPr>
          <w:rFonts w:ascii="Times" w:hAnsi="Times" w:cs="Cambria"/>
          <w:sz w:val="24"/>
          <w:szCs w:val="24"/>
        </w:rPr>
        <w:t>(Picard and Strick, 1996)</w:t>
      </w:r>
      <w:r w:rsidR="009A7D2B" w:rsidRPr="001D7F8A">
        <w:rPr>
          <w:rFonts w:ascii="Times" w:hAnsi="Times"/>
          <w:sz w:val="24"/>
          <w:szCs w:val="24"/>
        </w:rPr>
        <w:fldChar w:fldCharType="end"/>
      </w:r>
      <w:ins w:id="369" w:author="Alejandro De La Vega" w:date="2016-03-31T20:21:00Z">
        <w:r w:rsidR="000B042F" w:rsidRPr="001D7F8A">
          <w:rPr>
            <w:rFonts w:ascii="Times" w:hAnsi="Times"/>
            <w:sz w:val="24"/>
            <w:szCs w:val="24"/>
          </w:rPr>
          <w:t xml:space="preserve">. </w:t>
        </w:r>
      </w:ins>
    </w:p>
    <w:p w14:paraId="4B420F1B" w14:textId="75D11B0B" w:rsidR="009E7445" w:rsidRPr="001D7F8A" w:rsidRDefault="00332E1B" w:rsidP="00436A7C">
      <w:pPr>
        <w:pStyle w:val="Normal1"/>
        <w:ind w:firstLine="0"/>
        <w:rPr>
          <w:rFonts w:ascii="Times" w:hAnsi="Times"/>
          <w:sz w:val="24"/>
          <w:szCs w:val="24"/>
        </w:rPr>
      </w:pPr>
      <w:r w:rsidRPr="001D7F8A">
        <w:rPr>
          <w:rFonts w:ascii="Times" w:hAnsi="Times"/>
          <w:color w:val="252525"/>
          <w:sz w:val="24"/>
          <w:szCs w:val="24"/>
        </w:rPr>
        <w:t>Middle zone</w:t>
      </w:r>
    </w:p>
    <w:p w14:paraId="4DC23C3D" w14:textId="4A88163D" w:rsidR="00935379" w:rsidRPr="001D7F8A" w:rsidRDefault="0011617D" w:rsidP="00436A7C">
      <w:pPr>
        <w:pStyle w:val="Normal1"/>
        <w:tabs>
          <w:tab w:val="left" w:pos="4140"/>
        </w:tabs>
        <w:rPr>
          <w:ins w:id="370" w:author="Alejandro De La Vega" w:date="2016-03-31T20:21:00Z"/>
          <w:rFonts w:ascii="Times" w:hAnsi="Times"/>
          <w:color w:val="252525"/>
          <w:sz w:val="24"/>
          <w:szCs w:val="24"/>
          <w:highlight w:val="white"/>
        </w:rPr>
      </w:pPr>
      <w:ins w:id="371" w:author="Alejandro De La Vega" w:date="2016-03-31T20:21:00Z">
        <w:r w:rsidRPr="001D7F8A">
          <w:rPr>
            <w:rFonts w:ascii="Times" w:hAnsi="Times"/>
            <w:color w:val="252525"/>
            <w:sz w:val="24"/>
            <w:szCs w:val="24"/>
            <w:highlight w:val="white"/>
          </w:rPr>
          <w:t xml:space="preserve">The middle </w:t>
        </w:r>
        <w:r w:rsidR="000B2530" w:rsidRPr="001D7F8A">
          <w:rPr>
            <w:rFonts w:ascii="Times" w:hAnsi="Times"/>
            <w:color w:val="252525"/>
            <w:sz w:val="24"/>
            <w:szCs w:val="24"/>
            <w:highlight w:val="white"/>
          </w:rPr>
          <w:t xml:space="preserve">MFC zone </w:t>
        </w:r>
        <w:r w:rsidR="00157EAB" w:rsidRPr="001D7F8A">
          <w:rPr>
            <w:rFonts w:ascii="Times" w:hAnsi="Times"/>
            <w:color w:val="252525"/>
            <w:sz w:val="24"/>
            <w:szCs w:val="24"/>
            <w:highlight w:val="white"/>
          </w:rPr>
          <w:t>spanned portions of the c</w:t>
        </w:r>
        <w:r w:rsidR="00935379" w:rsidRPr="001D7F8A">
          <w:rPr>
            <w:rFonts w:ascii="Times" w:hAnsi="Times"/>
            <w:color w:val="252525"/>
            <w:sz w:val="24"/>
            <w:szCs w:val="24"/>
            <w:highlight w:val="white"/>
          </w:rPr>
          <w:t xml:space="preserve">ingulate and paracingulate gyri </w:t>
        </w:r>
        <w:r w:rsidR="00157EAB" w:rsidRPr="001D7F8A">
          <w:rPr>
            <w:rFonts w:ascii="Times" w:hAnsi="Times"/>
            <w:color w:val="252525"/>
            <w:sz w:val="24"/>
            <w:szCs w:val="24"/>
            <w:highlight w:val="white"/>
          </w:rPr>
          <w:t xml:space="preserve">consistent with </w:t>
        </w:r>
        <w:r w:rsidR="00935379" w:rsidRPr="001D7F8A">
          <w:rPr>
            <w:rFonts w:ascii="Times" w:hAnsi="Times"/>
            <w:color w:val="252525"/>
            <w:sz w:val="24"/>
            <w:szCs w:val="24"/>
            <w:highlight w:val="white"/>
          </w:rPr>
          <w:t>existing</w:t>
        </w:r>
        <w:r w:rsidR="00157EAB" w:rsidRPr="001D7F8A">
          <w:rPr>
            <w:rFonts w:ascii="Times" w:hAnsi="Times"/>
            <w:color w:val="252525"/>
            <w:sz w:val="24"/>
            <w:szCs w:val="24"/>
            <w:highlight w:val="white"/>
          </w:rPr>
          <w:t xml:space="preserve"> definition</w:t>
        </w:r>
        <w:r w:rsidR="00C93C59" w:rsidRPr="001D7F8A">
          <w:rPr>
            <w:rFonts w:ascii="Times" w:hAnsi="Times"/>
            <w:color w:val="252525"/>
            <w:sz w:val="24"/>
            <w:szCs w:val="24"/>
            <w:highlight w:val="white"/>
          </w:rPr>
          <w:t xml:space="preserve">s of midcingulate cortex (MCC) </w:t>
        </w:r>
      </w:ins>
      <w:r w:rsidR="009A7D2B" w:rsidRPr="001D7F8A">
        <w:rPr>
          <w:rFonts w:ascii="Times" w:hAnsi="Times"/>
          <w:color w:val="252525"/>
          <w:sz w:val="24"/>
          <w:szCs w:val="24"/>
          <w:highlight w:val="white"/>
        </w:rPr>
        <w:t>(Vogt, 2016)</w:t>
      </w:r>
      <w:ins w:id="372" w:author="Alejandro De La Vega" w:date="2016-03-31T20:21:00Z">
        <w:r w:rsidR="005144FD"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In contrast to claims of pain-</w:t>
        </w:r>
        <w:r w:rsidR="005144FD" w:rsidRPr="001D7F8A">
          <w:rPr>
            <w:rFonts w:ascii="Times" w:hAnsi="Times"/>
            <w:color w:val="252525"/>
            <w:sz w:val="24"/>
            <w:szCs w:val="24"/>
            <w:highlight w:val="white"/>
          </w:rPr>
          <w:t>selectivity</w:t>
        </w:r>
        <w:r w:rsidR="002F4550" w:rsidRPr="001D7F8A">
          <w:rPr>
            <w:rFonts w:ascii="Times" w:hAnsi="Times"/>
            <w:color w:val="252525"/>
            <w:sz w:val="24"/>
            <w:szCs w:val="24"/>
            <w:highlight w:val="white"/>
          </w:rPr>
          <w:t xml:space="preserve"> in MCC </w:t>
        </w:r>
      </w:ins>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0ACCF35D-FD87-495D-B1B3-EE4B99BA063F&lt;/uuid&gt;&lt;priority&gt;0&lt;/priority&gt;&lt;publications&gt;&lt;publication&gt;&lt;uuid&gt;F15EAA6B-21AB-4165-84A8-BBDF4226C730&lt;/uuid&gt;&lt;volume&gt;112&lt;/volume&gt;&lt;doi&gt;10.1073/pnas.1515083112&lt;/doi&gt;&lt;startpage&gt;15250&lt;/startpage&gt;&lt;publication_date&gt;99201512081200000000222000&lt;/publication_date&gt;&lt;url&gt;http://eutils.ncbi.nlm.nih.gov/entrez/eutils/elink.fcgi?dbfrom=pubmed&amp;amp;id=26582792&amp;amp;retmode=ref&amp;amp;cmd=prlinks&lt;/url&gt;&lt;type&gt;400&lt;/type&gt;&lt;title&gt;The dorsal anterior cingulate cortex is selective for pain: Results from large-scale reverse inference.&lt;/title&gt;&lt;institution&gt;Department of Psychology, University of California, Los Angeles, CA 90095-1563 lieber@ucla.edu.&lt;/institution&gt;&lt;number&gt;49&lt;/number&gt;&lt;subtype&gt;400&lt;/subtype&gt;&lt;endpage&gt;15255&lt;/endpage&gt;&lt;bundle&gt;&lt;publication&gt;&lt;publisher&gt;National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atthew&lt;/firstName&gt;&lt;middleNames&gt;D&lt;/middleNames&gt;&lt;lastName&gt;Lieberman&lt;/lastName&gt;&lt;/author&gt;&lt;author&gt;&lt;firstName&gt;Naomi&lt;/firstName&gt;&lt;middleNames&gt;I&lt;/middleNames&gt;&lt;lastName&gt;Eisenberger&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(Lieberman and Eisenberger, 2015)</w:t>
      </w:r>
      <w:r w:rsidR="009A7D2B" w:rsidRPr="001D7F8A">
        <w:rPr>
          <w:rFonts w:ascii="Times" w:hAnsi="Times"/>
          <w:color w:val="252525"/>
          <w:sz w:val="24"/>
          <w:szCs w:val="24"/>
          <w:highlight w:val="white"/>
        </w:rPr>
        <w:fldChar w:fldCharType="end"/>
      </w:r>
      <w:ins w:id="373" w:author="Alejandro De La Vega" w:date="2016-03-31T20:21:00Z">
        <w:r w:rsidR="002F4550" w:rsidRPr="001D7F8A">
          <w:rPr>
            <w:rFonts w:ascii="Times" w:hAnsi="Times"/>
            <w:color w:val="252525"/>
            <w:sz w:val="24"/>
            <w:szCs w:val="24"/>
            <w:highlight w:val="white"/>
          </w:rPr>
          <w:t>, a</w:t>
        </w:r>
        <w:r w:rsidR="00157EAB" w:rsidRPr="001D7F8A">
          <w:rPr>
            <w:rFonts w:ascii="Times" w:hAnsi="Times"/>
            <w:color w:val="252525"/>
            <w:sz w:val="24"/>
            <w:szCs w:val="24"/>
            <w:highlight w:val="white"/>
          </w:rPr>
          <w:t xml:space="preserve">ll four middle sub-regions were </w:t>
        </w:r>
        <w:r w:rsidR="00935379" w:rsidRPr="001D7F8A">
          <w:rPr>
            <w:rFonts w:ascii="Times" w:hAnsi="Times"/>
            <w:color w:val="252525"/>
            <w:sz w:val="24"/>
            <w:szCs w:val="24"/>
            <w:highlight w:val="white"/>
          </w:rPr>
          <w:t>associated with pain</w:t>
        </w:r>
        <w:r w:rsidR="00157EAB"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and cognitive control. This finding is</w:t>
        </w:r>
        <w:r w:rsidR="00157EAB" w:rsidRPr="001D7F8A">
          <w:rPr>
            <w:rFonts w:ascii="Times" w:hAnsi="Times"/>
            <w:color w:val="252525"/>
            <w:sz w:val="24"/>
            <w:szCs w:val="24"/>
            <w:highlight w:val="white"/>
          </w:rPr>
          <w:t xml:space="preserve"> broadly consistent with </w:t>
        </w:r>
        <w:r w:rsidR="002F4550" w:rsidRPr="001D7F8A">
          <w:rPr>
            <w:rFonts w:ascii="Times" w:hAnsi="Times"/>
            <w:color w:val="252525"/>
            <w:sz w:val="24"/>
            <w:szCs w:val="24"/>
            <w:highlight w:val="white"/>
          </w:rPr>
          <w:t>adaptive control hypothes</w:t>
        </w:r>
        <w:r w:rsidR="005144FD" w:rsidRPr="001D7F8A">
          <w:rPr>
            <w:rFonts w:ascii="Times" w:hAnsi="Times"/>
            <w:color w:val="252525"/>
            <w:sz w:val="24"/>
            <w:szCs w:val="24"/>
            <w:highlight w:val="white"/>
          </w:rPr>
          <w:t>e</w:t>
        </w:r>
        <w:r w:rsidR="002F4550" w:rsidRPr="001D7F8A">
          <w:rPr>
            <w:rFonts w:ascii="Times" w:hAnsi="Times"/>
            <w:color w:val="252525"/>
            <w:sz w:val="24"/>
            <w:szCs w:val="24"/>
            <w:highlight w:val="white"/>
          </w:rPr>
          <w:t xml:space="preserve">s, which postulates that MCC integrates negative affective signals with cognitive control in order to optimize actions in the face of action-outcome uncertainty </w:t>
        </w:r>
      </w:ins>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BCDB1A13-EC24-4DE4-B81F-878FA90DF305&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(Shackman et al., 2011; Cavanagh and Shackman, 2015)</w:t>
      </w:r>
      <w:r w:rsidR="009A7D2B" w:rsidRPr="001D7F8A">
        <w:rPr>
          <w:rFonts w:ascii="Times" w:hAnsi="Times"/>
          <w:color w:val="252525"/>
          <w:sz w:val="24"/>
          <w:szCs w:val="24"/>
          <w:highlight w:val="white"/>
        </w:rPr>
        <w:fldChar w:fldCharType="end"/>
      </w:r>
      <w:ins w:id="374" w:author="Alejandro De La Vega" w:date="2016-03-31T20:21:00Z">
        <w:r w:rsidR="002F4550" w:rsidRPr="001D7F8A">
          <w:rPr>
            <w:rFonts w:ascii="Times" w:hAnsi="Times"/>
            <w:color w:val="252525"/>
            <w:sz w:val="24"/>
            <w:szCs w:val="24"/>
            <w:highlight w:val="white"/>
          </w:rPr>
          <w:t>.</w:t>
        </w:r>
        <w:r w:rsidR="00935379" w:rsidRPr="001D7F8A">
          <w:rPr>
            <w:rFonts w:ascii="Times" w:hAnsi="Times"/>
            <w:color w:val="252525"/>
            <w:sz w:val="24"/>
            <w:szCs w:val="24"/>
            <w:highlight w:val="white"/>
          </w:rPr>
          <w:t xml:space="preserve"> However, the present results </w:t>
        </w:r>
        <w:r w:rsidR="002F4550" w:rsidRPr="001D7F8A">
          <w:rPr>
            <w:rFonts w:ascii="Times" w:hAnsi="Times"/>
            <w:color w:val="252525"/>
            <w:sz w:val="24"/>
            <w:szCs w:val="24"/>
            <w:highlight w:val="white"/>
          </w:rPr>
          <w:t xml:space="preserve">additionally suggest </w:t>
        </w:r>
        <w:r w:rsidR="00935379" w:rsidRPr="001D7F8A">
          <w:rPr>
            <w:rFonts w:ascii="Times" w:hAnsi="Times"/>
            <w:color w:val="252525"/>
            <w:sz w:val="24"/>
            <w:szCs w:val="24"/>
            <w:highlight w:val="white"/>
          </w:rPr>
          <w:t>functional differences between sub-regions of MCC</w:t>
        </w:r>
        <w:r w:rsidR="000B042F" w:rsidRPr="001D7F8A">
          <w:rPr>
            <w:rFonts w:ascii="Times" w:hAnsi="Times"/>
            <w:color w:val="252525"/>
            <w:sz w:val="24"/>
            <w:szCs w:val="24"/>
            <w:highlight w:val="white"/>
          </w:rPr>
          <w:t>. Notably</w:t>
        </w:r>
        <w:r w:rsidR="00935379" w:rsidRPr="001D7F8A">
          <w:rPr>
            <w:rFonts w:ascii="Times" w:hAnsi="Times"/>
            <w:color w:val="252525"/>
            <w:sz w:val="24"/>
            <w:szCs w:val="24"/>
            <w:highlight w:val="white"/>
          </w:rPr>
          <w:t>, both dorsal MCC clusters were more strongly associated with WM– and showed great</w:t>
        </w:r>
        <w:r w:rsidR="002F4550" w:rsidRPr="001D7F8A">
          <w:rPr>
            <w:rFonts w:ascii="Times" w:hAnsi="Times"/>
            <w:color w:val="252525"/>
            <w:sz w:val="24"/>
            <w:szCs w:val="24"/>
            <w:highlight w:val="white"/>
          </w:rPr>
          <w:t>er</w:t>
        </w:r>
        <w:r w:rsidR="00935379" w:rsidRPr="001D7F8A">
          <w:rPr>
            <w:rFonts w:ascii="Times" w:hAnsi="Times"/>
            <w:color w:val="252525"/>
            <w:sz w:val="24"/>
            <w:szCs w:val="24"/>
            <w:highlight w:val="white"/>
          </w:rPr>
          <w:t xml:space="preserve"> co-activation with </w:t>
        </w:r>
        <w:r w:rsidR="002F4550" w:rsidRPr="001D7F8A">
          <w:rPr>
            <w:rFonts w:ascii="Times" w:hAnsi="Times"/>
            <w:color w:val="252525"/>
            <w:sz w:val="24"/>
            <w:szCs w:val="24"/>
            <w:highlight w:val="white"/>
          </w:rPr>
          <w:t>other cognitive control regions</w:t>
        </w:r>
        <w:r w:rsidR="00935379" w:rsidRPr="001D7F8A">
          <w:rPr>
            <w:rFonts w:ascii="Times" w:hAnsi="Times"/>
            <w:color w:val="252525"/>
            <w:sz w:val="24"/>
            <w:szCs w:val="24"/>
            <w:highlight w:val="white"/>
          </w:rPr>
          <w:t xml:space="preserve">— while ventral MCC was more strongly associated with affect and co-activated more strongly with subcortical regions, such as amygdala and striatum. Importantly, ventral MCC </w:t>
        </w:r>
        <w:r w:rsidR="00F97B28" w:rsidRPr="001D7F8A">
          <w:rPr>
            <w:rFonts w:ascii="Times" w:hAnsi="Times"/>
            <w:color w:val="252525"/>
            <w:sz w:val="24"/>
            <w:szCs w:val="24"/>
            <w:highlight w:val="white"/>
          </w:rPr>
          <w:t>was associated</w:t>
        </w:r>
        <w:r w:rsidR="00935379" w:rsidRPr="001D7F8A">
          <w:rPr>
            <w:rFonts w:ascii="Times" w:hAnsi="Times"/>
            <w:color w:val="252525"/>
            <w:sz w:val="24"/>
            <w:szCs w:val="24"/>
            <w:highlight w:val="white"/>
          </w:rPr>
          <w:t xml:space="preserve"> not only </w:t>
        </w:r>
        <w:r w:rsidR="00F97B28" w:rsidRPr="001D7F8A">
          <w:rPr>
            <w:rFonts w:ascii="Times" w:hAnsi="Times"/>
            <w:color w:val="252525"/>
            <w:sz w:val="24"/>
            <w:szCs w:val="24"/>
            <w:highlight w:val="white"/>
          </w:rPr>
          <w:t xml:space="preserve">with </w:t>
        </w:r>
        <w:r w:rsidR="00935379" w:rsidRPr="001D7F8A">
          <w:rPr>
            <w:rFonts w:ascii="Times" w:hAnsi="Times"/>
            <w:color w:val="252525"/>
            <w:sz w:val="24"/>
            <w:szCs w:val="24"/>
            <w:highlight w:val="white"/>
          </w:rPr>
          <w:t>negative affect and pain, but also reward. Thus, the present results suggest tha</w:t>
        </w:r>
        <w:r w:rsidR="002F4550" w:rsidRPr="001D7F8A">
          <w:rPr>
            <w:rFonts w:ascii="Times" w:hAnsi="Times"/>
            <w:color w:val="252525"/>
            <w:sz w:val="24"/>
            <w:szCs w:val="24"/>
            <w:highlight w:val="white"/>
          </w:rPr>
          <w:t>t ventral aspects of MCC may incorporate</w:t>
        </w:r>
        <w:r w:rsidR="00935379" w:rsidRPr="001D7F8A">
          <w:rPr>
            <w:rFonts w:ascii="Times" w:hAnsi="Times"/>
            <w:color w:val="252525"/>
            <w:sz w:val="24"/>
            <w:szCs w:val="24"/>
            <w:highlight w:val="white"/>
          </w:rPr>
          <w:t xml:space="preserve"> </w:t>
        </w:r>
        <w:r w:rsidR="002F4550" w:rsidRPr="001D7F8A">
          <w:rPr>
            <w:rFonts w:ascii="Times" w:hAnsi="Times"/>
            <w:color w:val="252525"/>
            <w:sz w:val="24"/>
            <w:szCs w:val="24"/>
            <w:highlight w:val="white"/>
          </w:rPr>
          <w:t>low-level affective signals</w:t>
        </w:r>
        <w:r w:rsidR="00935379" w:rsidRPr="001D7F8A">
          <w:rPr>
            <w:rFonts w:ascii="Times" w:hAnsi="Times"/>
            <w:color w:val="252525"/>
            <w:sz w:val="24"/>
            <w:szCs w:val="24"/>
            <w:highlight w:val="white"/>
          </w:rPr>
          <w:t xml:space="preserve"> into cognitive control, whereas dorsal MCC may be more important for </w:t>
        </w:r>
        <w:r w:rsidR="002F4550" w:rsidRPr="001D7F8A">
          <w:rPr>
            <w:rFonts w:ascii="Times" w:hAnsi="Times"/>
            <w:color w:val="252525"/>
            <w:sz w:val="24"/>
            <w:szCs w:val="24"/>
            <w:highlight w:val="white"/>
          </w:rPr>
          <w:t>aspects of cognitive motor control that require working-memory or resolving interference</w:t>
        </w:r>
        <w:r w:rsidR="00935379" w:rsidRPr="001D7F8A">
          <w:rPr>
            <w:rFonts w:ascii="Times" w:hAnsi="Times"/>
            <w:color w:val="252525"/>
            <w:sz w:val="24"/>
            <w:szCs w:val="24"/>
            <w:highlight w:val="white"/>
          </w:rPr>
          <w:t xml:space="preserve">. Finally, we also observed that both anterior </w:t>
        </w:r>
        <w:r w:rsidR="002F4550" w:rsidRPr="001D7F8A">
          <w:rPr>
            <w:rFonts w:ascii="Times" w:hAnsi="Times"/>
            <w:color w:val="252525"/>
            <w:sz w:val="24"/>
            <w:szCs w:val="24"/>
            <w:highlight w:val="white"/>
          </w:rPr>
          <w:t xml:space="preserve">MCC </w:t>
        </w:r>
        <w:r w:rsidR="00935379" w:rsidRPr="001D7F8A">
          <w:rPr>
            <w:rFonts w:ascii="Times" w:hAnsi="Times"/>
            <w:color w:val="252525"/>
            <w:sz w:val="24"/>
            <w:szCs w:val="24"/>
            <w:highlight w:val="white"/>
          </w:rPr>
          <w:t xml:space="preserve">clusters were more strongly associated with decision-making than posterior </w:t>
        </w:r>
        <w:r w:rsidR="002F4550" w:rsidRPr="001D7F8A">
          <w:rPr>
            <w:rFonts w:ascii="Times" w:hAnsi="Times"/>
            <w:color w:val="252525"/>
            <w:sz w:val="24"/>
            <w:szCs w:val="24"/>
            <w:highlight w:val="white"/>
          </w:rPr>
          <w:t>clusters</w:t>
        </w:r>
        <w:r w:rsidR="00935379" w:rsidRPr="001D7F8A">
          <w:rPr>
            <w:rFonts w:ascii="Times" w:hAnsi="Times"/>
            <w:color w:val="252525"/>
            <w:sz w:val="24"/>
            <w:szCs w:val="24"/>
            <w:highlight w:val="white"/>
          </w:rPr>
          <w:t>, consistent with theories that incorporate reward-driven decision-making</w:t>
        </w:r>
        <w:r w:rsidR="003276A7" w:rsidRPr="001D7F8A">
          <w:rPr>
            <w:rFonts w:ascii="Times" w:hAnsi="Times"/>
            <w:color w:val="252525"/>
            <w:sz w:val="24"/>
            <w:szCs w:val="24"/>
            <w:highlight w:val="white"/>
          </w:rPr>
          <w:t xml:space="preserve"> processes</w:t>
        </w:r>
        <w:r w:rsidR="00935379" w:rsidRPr="001D7F8A">
          <w:rPr>
            <w:rFonts w:ascii="Times" w:hAnsi="Times"/>
            <w:color w:val="252525"/>
            <w:sz w:val="24"/>
            <w:szCs w:val="24"/>
            <w:highlight w:val="white"/>
          </w:rPr>
          <w:t xml:space="preserve"> into the optimization of cognitive control </w:t>
        </w:r>
      </w:ins>
      <w:r w:rsidR="009A7D2B" w:rsidRPr="001D7F8A">
        <w:rPr>
          <w:rFonts w:ascii="Times" w:hAnsi="Times"/>
          <w:color w:val="252525"/>
          <w:sz w:val="24"/>
          <w:szCs w:val="24"/>
          <w:highlight w:val="white"/>
        </w:rPr>
        <w:fldChar w:fldCharType="begin"/>
      </w:r>
      <w:r w:rsidR="00A200D3" w:rsidRPr="001D7F8A">
        <w:rPr>
          <w:rFonts w:ascii="Times" w:hAnsi="Times"/>
          <w:color w:val="252525"/>
          <w:sz w:val="24"/>
          <w:szCs w:val="24"/>
          <w:highlight w:val="white"/>
        </w:rPr>
        <w:instrText xml:space="preserve"> ADDIN PAPERS2_CITATIONS &lt;citation&gt;&lt;uuid&gt;2BF9E84E-BB27-4519-A470-A999CF4F38D3&lt;/uuid&gt;&lt;priority&gt;0&lt;/priority&gt;&lt;publications&gt;&lt;publication&gt;&lt;uuid&gt;4491D5BC-D328-4245-82FE-F6957CF8E63A&lt;/uuid&gt;&lt;volume&gt;307&lt;/volume&gt;&lt;doi&gt;10.1126/science.1105783&lt;/doi&gt;&lt;startpage&gt;1118&lt;/startpage&gt;&lt;publication_date&gt;99200502181200000000222000&lt;/publication_date&gt;&lt;url&gt;http://www.sciencemag.org/content/307/5712/1118.full&lt;/url&gt;&lt;type&gt;400&lt;/type&gt;&lt;title&gt;Learned Predictions of Error Likelihood in the Anterior Cingulate Cortex&lt;/title&gt;&lt;publisher&gt;American Association for the Advancement of Science&lt;/publisher&gt;&lt;number&gt;5712&lt;/number&gt;&lt;subtype&gt;400&lt;/subtype&gt;&lt;endpage&gt;1121&lt;/endpage&gt;&lt;bundle&gt;&lt;publication&gt;&lt;publisher&gt;American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Joshua&lt;/firstName&gt;&lt;middleNames&gt;W&lt;/middleNames&gt;&lt;lastName&gt;Brown&lt;/lastName&gt;&lt;/author&gt;&lt;author&gt;&lt;firstName&gt;Todd&lt;/firstName&gt;&lt;middleNames&gt;S&lt;/middleNames&gt;&lt;lastName&gt;Braver&lt;/lastName&gt;&lt;/author&gt;&lt;/authors&gt;&lt;/publication&gt;&lt;publication&gt;&lt;uuid&gt;A22EA77D-272F-4638-82BF-599A71B33AE3&lt;/uuid&gt;&lt;volume&gt;14&lt;/volume&gt;&lt;accepted_date&gt;99201107201200000000222000&lt;/accepted_date&gt;&lt;doi&gt;10.1038/nn.2921&lt;/doi&gt;&lt;startpage&gt;1338&lt;/startpage&gt;&lt;publication_date&gt;99201110001200000000220000&lt;/publication_date&gt;&lt;url&gt;http://www.nature.com/doifinder/10.1038/nn.2921&lt;/url&gt;&lt;type&gt;400&lt;/type&gt;&lt;title&gt;Medial prefrontal cortex as an action-outcome predictor.&lt;/title&gt;&lt;submission_date&gt;99201101181200000000222000&lt;/submission_date&gt;&lt;number&gt;10&lt;/number&gt;&lt;institution&gt;Department of Psychological and Brain Sciences, Indiana University, Bloomington, Indiana, USA.&lt;/institution&gt;&lt;subtype&gt;400&lt;/subtype&gt;&lt;endpage&gt;1344&lt;/endpage&gt;&lt;bundle&gt;&lt;publication&gt;&lt;publisher&gt;Nature Publishing Group&lt;/publisher&gt;&lt;title&gt;Nature Neuroscience&lt;/title&gt;&lt;type&gt;-100&lt;/type&gt;&lt;subtype&gt;-100&lt;/subtype&gt;&lt;uuid&gt;6F802B6E-4FED-4E5C-819C-52A8B4816D54&lt;/uuid&gt;&lt;/publication&gt;&lt;/bundle&gt;&lt;authors&gt;&lt;author&gt;&lt;firstName&gt;William&lt;/firstName&gt;&lt;middleNames&gt;H&lt;/middleNames&gt;&lt;lastName&gt;Alexander&lt;/lastName&gt;&lt;/author&gt;&lt;author&gt;&lt;firstName&gt;Joshua&lt;/firstName&gt;&lt;middleNames&gt;W&lt;/middleNames&gt;&lt;lastName&gt;Brown&lt;/lastName&gt;&lt;/author&gt;&lt;/authors&gt;&lt;/publication&gt;&lt;/publications&gt;&lt;cites&gt;&lt;/cites&gt;&lt;/citation&gt;</w:instrText>
      </w:r>
      <w:r w:rsidR="009A7D2B" w:rsidRPr="001D7F8A">
        <w:rPr>
          <w:rFonts w:ascii="Times" w:hAnsi="Times"/>
          <w:color w:val="252525"/>
          <w:sz w:val="24"/>
          <w:szCs w:val="24"/>
          <w:highlight w:val="white"/>
        </w:rPr>
        <w:fldChar w:fldCharType="separate"/>
      </w:r>
      <w:r w:rsidR="000C5960" w:rsidRPr="001D7F8A">
        <w:rPr>
          <w:rFonts w:ascii="Times" w:hAnsi="Times" w:cs="Cambria"/>
          <w:sz w:val="24"/>
          <w:szCs w:val="24"/>
        </w:rPr>
        <w:t>(Brown and Braver, 2005; Alexander and Brown, 2011)</w:t>
      </w:r>
      <w:r w:rsidR="009A7D2B" w:rsidRPr="001D7F8A">
        <w:rPr>
          <w:rFonts w:ascii="Times" w:hAnsi="Times"/>
          <w:color w:val="252525"/>
          <w:sz w:val="24"/>
          <w:szCs w:val="24"/>
          <w:highlight w:val="white"/>
        </w:rPr>
        <w:fldChar w:fldCharType="end"/>
      </w:r>
      <w:ins w:id="375" w:author="Alejandro De La Vega" w:date="2016-03-31T20:21:00Z">
        <w:r w:rsidR="00935379" w:rsidRPr="001D7F8A">
          <w:rPr>
            <w:rFonts w:ascii="Times" w:hAnsi="Times"/>
            <w:color w:val="252525"/>
            <w:sz w:val="24"/>
            <w:szCs w:val="24"/>
            <w:highlight w:val="white"/>
          </w:rPr>
          <w:t xml:space="preserve">. </w:t>
        </w:r>
      </w:ins>
    </w:p>
    <w:p w14:paraId="30B2629D" w14:textId="72076370" w:rsidR="009E7445" w:rsidRPr="001D7F8A" w:rsidRDefault="003B3D27" w:rsidP="0096185D">
      <w:pPr>
        <w:pStyle w:val="Normal1"/>
        <w:ind w:firstLine="0"/>
        <w:rPr>
          <w:rFonts w:ascii="Times" w:hAnsi="Times"/>
          <w:sz w:val="24"/>
          <w:szCs w:val="24"/>
        </w:rPr>
      </w:pPr>
      <w:r w:rsidRPr="001D7F8A">
        <w:rPr>
          <w:rFonts w:ascii="Times" w:hAnsi="Times"/>
          <w:sz w:val="24"/>
          <w:szCs w:val="24"/>
        </w:rPr>
        <w:t>Anterior</w:t>
      </w:r>
      <w:r w:rsidR="00332E1B" w:rsidRPr="001D7F8A">
        <w:rPr>
          <w:rFonts w:ascii="Times" w:hAnsi="Times"/>
          <w:sz w:val="24"/>
          <w:szCs w:val="24"/>
        </w:rPr>
        <w:t xml:space="preserve"> zone</w:t>
      </w:r>
    </w:p>
    <w:p w14:paraId="627F6E67" w14:textId="4BC41B94" w:rsidR="00B7452C" w:rsidRPr="001D7F8A" w:rsidRDefault="00C92958" w:rsidP="00436A7C">
      <w:pPr>
        <w:pStyle w:val="Normal1"/>
        <w:rPr>
          <w:rFonts w:ascii="Times" w:hAnsi="Times"/>
          <w:sz w:val="24"/>
          <w:szCs w:val="24"/>
        </w:rPr>
      </w:pPr>
      <w:r w:rsidRPr="001D7F8A">
        <w:rPr>
          <w:rFonts w:ascii="Times" w:hAnsi="Times"/>
          <w:sz w:val="24"/>
          <w:szCs w:val="24"/>
        </w:rPr>
        <w:t>A</w:t>
      </w:r>
      <w:r w:rsidR="00593F39" w:rsidRPr="001D7F8A">
        <w:rPr>
          <w:rFonts w:ascii="Times" w:hAnsi="Times"/>
          <w:sz w:val="24"/>
          <w:szCs w:val="24"/>
        </w:rPr>
        <w:t xml:space="preserve">nterior MFC </w:t>
      </w:r>
      <w:r w:rsidRPr="001D7F8A">
        <w:rPr>
          <w:rFonts w:ascii="Times" w:hAnsi="Times"/>
          <w:sz w:val="24"/>
          <w:szCs w:val="24"/>
        </w:rPr>
        <w:t>exhibited</w:t>
      </w:r>
      <w:r w:rsidR="006F66F5" w:rsidRPr="001D7F8A">
        <w:rPr>
          <w:rFonts w:ascii="Times" w:hAnsi="Times"/>
          <w:sz w:val="24"/>
          <w:szCs w:val="24"/>
        </w:rPr>
        <w:t xml:space="preserve"> </w:t>
      </w:r>
      <w:r w:rsidR="006B0B75" w:rsidRPr="001D7F8A">
        <w:rPr>
          <w:rFonts w:ascii="Times" w:hAnsi="Times"/>
          <w:sz w:val="24"/>
          <w:szCs w:val="24"/>
        </w:rPr>
        <w:t xml:space="preserve">a </w:t>
      </w:r>
      <w:ins w:id="376" w:author="Alejandro De La Vega" w:date="2016-03-31T20:21:00Z">
        <w:r w:rsidR="00766709" w:rsidRPr="001D7F8A">
          <w:rPr>
            <w:rFonts w:ascii="Times" w:hAnsi="Times"/>
            <w:sz w:val="24"/>
            <w:szCs w:val="24"/>
          </w:rPr>
          <w:t xml:space="preserve">distinct </w:t>
        </w:r>
      </w:ins>
      <w:r w:rsidR="006F66F5" w:rsidRPr="001D7F8A">
        <w:rPr>
          <w:rFonts w:ascii="Times" w:hAnsi="Times"/>
          <w:sz w:val="24"/>
          <w:szCs w:val="24"/>
        </w:rPr>
        <w:t xml:space="preserve">functional </w:t>
      </w:r>
      <w:ins w:id="377" w:author="Alejandro De La Vega" w:date="2016-03-31T20:21:00Z">
        <w:r w:rsidR="00766709" w:rsidRPr="001D7F8A">
          <w:rPr>
            <w:rFonts w:ascii="Times" w:hAnsi="Times"/>
            <w:sz w:val="24"/>
            <w:szCs w:val="24"/>
          </w:rPr>
          <w:t>profile</w:t>
        </w:r>
      </w:ins>
      <w:r w:rsidR="006F66F5" w:rsidRPr="001D7F8A">
        <w:rPr>
          <w:rFonts w:ascii="Times" w:hAnsi="Times"/>
          <w:sz w:val="24"/>
          <w:szCs w:val="24"/>
        </w:rPr>
        <w:t xml:space="preserve"> with </w:t>
      </w:r>
      <w:r w:rsidR="00D320A0" w:rsidRPr="001D7F8A">
        <w:rPr>
          <w:rFonts w:ascii="Times" w:hAnsi="Times"/>
          <w:sz w:val="24"/>
          <w:szCs w:val="24"/>
        </w:rPr>
        <w:t>st</w:t>
      </w:r>
      <w:r w:rsidR="00560699" w:rsidRPr="001D7F8A">
        <w:rPr>
          <w:rFonts w:ascii="Times" w:hAnsi="Times"/>
          <w:sz w:val="24"/>
          <w:szCs w:val="24"/>
        </w:rPr>
        <w:t>rong associations with affect</w:t>
      </w:r>
      <w:r w:rsidR="00D320A0" w:rsidRPr="001D7F8A">
        <w:rPr>
          <w:rFonts w:ascii="Times" w:hAnsi="Times"/>
          <w:sz w:val="24"/>
          <w:szCs w:val="24"/>
        </w:rPr>
        <w:t xml:space="preserve">, decision-making, </w:t>
      </w:r>
      <w:r w:rsidR="00560699" w:rsidRPr="001D7F8A">
        <w:rPr>
          <w:rFonts w:ascii="Times" w:hAnsi="Times"/>
          <w:sz w:val="24"/>
          <w:szCs w:val="24"/>
        </w:rPr>
        <w:t>social cognition, and episodic memory</w:t>
      </w:r>
      <w:ins w:id="378" w:author="Alejandro De La Vega" w:date="2016-03-31T20:21:00Z">
        <w:r w:rsidR="00766709" w:rsidRPr="001D7F8A">
          <w:rPr>
            <w:rFonts w:ascii="Times" w:hAnsi="Times"/>
            <w:sz w:val="24"/>
            <w:szCs w:val="24"/>
          </w:rPr>
          <w:t>,</w:t>
        </w:r>
      </w:ins>
      <w:r w:rsidR="00D320A0" w:rsidRPr="001D7F8A">
        <w:rPr>
          <w:rFonts w:ascii="Times" w:hAnsi="Times"/>
          <w:sz w:val="24"/>
          <w:szCs w:val="24"/>
        </w:rPr>
        <w:t xml:space="preserve"> accompanied </w:t>
      </w:r>
      <w:r w:rsidR="006F66F5" w:rsidRPr="001D7F8A">
        <w:rPr>
          <w:rFonts w:ascii="Times" w:hAnsi="Times"/>
          <w:sz w:val="24"/>
          <w:szCs w:val="24"/>
        </w:rPr>
        <w:t xml:space="preserve">by </w:t>
      </w:r>
      <w:r w:rsidR="00701FA8" w:rsidRPr="001D7F8A">
        <w:rPr>
          <w:rFonts w:ascii="Times" w:hAnsi="Times"/>
          <w:sz w:val="24"/>
          <w:szCs w:val="24"/>
        </w:rPr>
        <w:t xml:space="preserve">co-activation with </w:t>
      </w:r>
      <w:r w:rsidR="00D320A0" w:rsidRPr="001D7F8A">
        <w:rPr>
          <w:rFonts w:ascii="Times" w:hAnsi="Times"/>
          <w:sz w:val="24"/>
          <w:szCs w:val="24"/>
        </w:rPr>
        <w:t>the default network</w:t>
      </w:r>
      <w:ins w:id="379" w:author="Alejandro De La Vega" w:date="2016-03-31T20:21:00Z">
        <w:r w:rsidR="00766709" w:rsidRPr="001D7F8A">
          <w:rPr>
            <w:rFonts w:ascii="Times" w:hAnsi="Times"/>
            <w:sz w:val="24"/>
            <w:szCs w:val="24"/>
          </w:rPr>
          <w:t>.</w:t>
        </w:r>
      </w:ins>
      <w:r w:rsidR="006F66F5" w:rsidRPr="001D7F8A">
        <w:rPr>
          <w:rFonts w:ascii="Times" w:hAnsi="Times"/>
          <w:sz w:val="24"/>
          <w:szCs w:val="24"/>
        </w:rPr>
        <w:t xml:space="preserve"> </w:t>
      </w:r>
      <w:r w:rsidR="00571765" w:rsidRPr="001D7F8A">
        <w:rPr>
          <w:rFonts w:ascii="Times" w:hAnsi="Times"/>
          <w:sz w:val="24"/>
          <w:szCs w:val="24"/>
        </w:rPr>
        <w:t>Yet</w:t>
      </w:r>
      <w:r w:rsidR="002F19A7" w:rsidRPr="001D7F8A">
        <w:rPr>
          <w:rFonts w:ascii="Times" w:hAnsi="Times"/>
          <w:sz w:val="24"/>
          <w:szCs w:val="24"/>
        </w:rPr>
        <w:t xml:space="preserve">, </w:t>
      </w:r>
      <w:r w:rsidR="00701FA8" w:rsidRPr="001D7F8A">
        <w:rPr>
          <w:rFonts w:ascii="Times" w:hAnsi="Times"/>
          <w:sz w:val="24"/>
          <w:szCs w:val="24"/>
        </w:rPr>
        <w:t xml:space="preserve">our results suggest that </w:t>
      </w:r>
      <w:r w:rsidR="002F19A7" w:rsidRPr="001D7F8A">
        <w:rPr>
          <w:rFonts w:ascii="Times" w:hAnsi="Times"/>
          <w:sz w:val="24"/>
          <w:szCs w:val="24"/>
        </w:rPr>
        <w:t xml:space="preserve">anterior MFC </w:t>
      </w:r>
      <w:r w:rsidR="00571765" w:rsidRPr="001D7F8A">
        <w:rPr>
          <w:rFonts w:ascii="Times" w:hAnsi="Times"/>
          <w:sz w:val="24"/>
          <w:szCs w:val="24"/>
        </w:rPr>
        <w:t xml:space="preserve">zone </w:t>
      </w:r>
      <w:r w:rsidR="002F19A7" w:rsidRPr="001D7F8A">
        <w:rPr>
          <w:rFonts w:ascii="Times" w:hAnsi="Times"/>
          <w:sz w:val="24"/>
          <w:szCs w:val="24"/>
        </w:rPr>
        <w:t xml:space="preserve">is not a unitary </w:t>
      </w:r>
      <w:r w:rsidR="00C767DE" w:rsidRPr="001D7F8A">
        <w:rPr>
          <w:rFonts w:ascii="Times" w:hAnsi="Times"/>
          <w:sz w:val="24"/>
          <w:szCs w:val="24"/>
        </w:rPr>
        <w:t>area</w:t>
      </w:r>
      <w:r w:rsidR="00F2258E" w:rsidRPr="001D7F8A">
        <w:rPr>
          <w:rFonts w:ascii="Times" w:hAnsi="Times"/>
          <w:sz w:val="24"/>
          <w:szCs w:val="24"/>
        </w:rPr>
        <w:t>,</w:t>
      </w:r>
      <w:r w:rsidR="002F19A7" w:rsidRPr="001D7F8A">
        <w:rPr>
          <w:rFonts w:ascii="Times" w:hAnsi="Times"/>
          <w:sz w:val="24"/>
          <w:szCs w:val="24"/>
        </w:rPr>
        <w:t xml:space="preserve"> and fractionated into </w:t>
      </w:r>
      <w:ins w:id="380" w:author="Alejandro De La Vega" w:date="2016-03-31T20:21:00Z">
        <w:r w:rsidR="00F808EC" w:rsidRPr="001D7F8A">
          <w:rPr>
            <w:rFonts w:ascii="Times" w:hAnsi="Times"/>
            <w:sz w:val="24"/>
            <w:szCs w:val="24"/>
          </w:rPr>
          <w:t>functionally differentiable</w:t>
        </w:r>
      </w:ins>
      <w:r w:rsidR="006B0B75" w:rsidRPr="001D7F8A">
        <w:rPr>
          <w:rFonts w:ascii="Times" w:hAnsi="Times"/>
          <w:sz w:val="24"/>
          <w:szCs w:val="24"/>
        </w:rPr>
        <w:t xml:space="preserve"> subregions</w:t>
      </w:r>
      <w:ins w:id="381" w:author="Alejandro De La Vega" w:date="2016-03-31T20:21:00Z">
        <w:r w:rsidR="00F808EC" w:rsidRPr="001D7F8A">
          <w:rPr>
            <w:rFonts w:ascii="Times" w:hAnsi="Times"/>
            <w:sz w:val="24"/>
            <w:szCs w:val="24"/>
          </w:rPr>
          <w:t>.</w:t>
        </w:r>
      </w:ins>
      <w:r w:rsidR="002F19A7" w:rsidRPr="001D7F8A">
        <w:rPr>
          <w:rFonts w:ascii="Times" w:hAnsi="Times"/>
          <w:sz w:val="24"/>
          <w:szCs w:val="24"/>
        </w:rPr>
        <w:t xml:space="preserve"> </w:t>
      </w:r>
      <w:r w:rsidR="00F2258E" w:rsidRPr="001D7F8A">
        <w:rPr>
          <w:rFonts w:ascii="Times" w:hAnsi="Times"/>
          <w:sz w:val="24"/>
          <w:szCs w:val="24"/>
        </w:rPr>
        <w:t>D</w:t>
      </w:r>
      <w:r w:rsidR="00D320A0" w:rsidRPr="001D7F8A">
        <w:rPr>
          <w:rFonts w:ascii="Times" w:hAnsi="Times"/>
          <w:sz w:val="24"/>
          <w:szCs w:val="24"/>
        </w:rPr>
        <w:t>mPFC</w:t>
      </w:r>
      <w:ins w:id="382" w:author="Alejandro De La Vega" w:date="2016-03-31T20:21:00Z">
        <w:r w:rsidR="00D320A0" w:rsidRPr="001D7F8A">
          <w:rPr>
            <w:rFonts w:ascii="Times" w:hAnsi="Times"/>
            <w:sz w:val="24"/>
            <w:szCs w:val="24"/>
          </w:rPr>
          <w:t xml:space="preserve"> </w:t>
        </w:r>
        <w:r w:rsidR="00F808EC" w:rsidRPr="001D7F8A">
          <w:rPr>
            <w:rFonts w:ascii="Times" w:hAnsi="Times"/>
            <w:sz w:val="24"/>
            <w:szCs w:val="24"/>
          </w:rPr>
          <w:t>[A1]</w:t>
        </w:r>
      </w:ins>
      <w:r w:rsidR="00D320A0" w:rsidRPr="001D7F8A">
        <w:rPr>
          <w:rFonts w:ascii="Times" w:hAnsi="Times"/>
          <w:sz w:val="24"/>
          <w:szCs w:val="24"/>
        </w:rPr>
        <w:t xml:space="preserve"> was </w:t>
      </w:r>
      <w:r w:rsidR="000107A7" w:rsidRPr="001D7F8A">
        <w:rPr>
          <w:rFonts w:ascii="Times" w:hAnsi="Times"/>
          <w:sz w:val="24"/>
          <w:szCs w:val="24"/>
        </w:rPr>
        <w:t xml:space="preserve">most strongly associated </w:t>
      </w:r>
      <w:r w:rsidR="00D320A0" w:rsidRPr="001D7F8A">
        <w:rPr>
          <w:rFonts w:ascii="Times" w:hAnsi="Times"/>
          <w:sz w:val="24"/>
          <w:szCs w:val="24"/>
        </w:rPr>
        <w:t xml:space="preserve">with social processing, consistent with studies linking dmPFC to social perception and self-referential thought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817F05CC-2EF3-4540-9542-4ECCCFAAF4B7&lt;/uuid&gt;&lt;priority&gt;34&lt;/priority&gt;&lt;publications&gt;&lt;publication&gt;&lt;uuid&gt;55CE25D4-0CB6-43C9-8C56-FF402155DF2D&lt;/uuid&gt;&lt;volume&gt;17&lt;/volume&gt;&lt;doi&gt;10.1162/0898929055002418&lt;/doi&gt;&lt;startpage&gt;1306&lt;/startpage&gt;&lt;publication_date&gt;99200508001200000000220000&lt;/publication_date&gt;&lt;url&gt;http://www.mitpressjournals.org/doi/abs/10.1162/0898929055002418&lt;/url&gt;&lt;type&gt;400&lt;/type&gt;&lt;title&gt;The link between social cognition and self-referential thought in the medial prefrontal cortex.&lt;/title&gt;&lt;institution&gt;Department of Psychology, Harvard University, Cambridge, MA 02138, USA. jmitchel@wjh.harvard.edu&lt;/institution&gt;&lt;number&gt;8&lt;/number&gt;&lt;subtype&gt;400&lt;/subtype&gt;&lt;endpage&gt;1315&lt;/endpage&gt;&lt;bundle&gt;&lt;publication&gt;&lt;publisher&gt;MIT Press&lt;/publisher&gt;&lt;title&gt;Journal of Cognitive Neuroscience&lt;/title&gt;&lt;type&gt;-100&lt;/type&gt;&lt;subtype&gt;-100&lt;/subtype&gt;&lt;uuid&gt;D6FA0963-4A5D-4D0B-9642-DB9D52E8B143&lt;/uuid&gt;&lt;/publication&gt;&lt;/bundle&gt;&lt;authors&gt;&lt;author&gt;&lt;firstName&gt;Jason&lt;/firstName&gt;&lt;middleNames&gt;P&lt;/middleNames&gt;&lt;lastName&gt;Mitchell&lt;/lastName&gt;&lt;/author&gt;&lt;author&gt;&lt;firstName&gt;Mahzarin&lt;/firstName&gt;&lt;middleNames&gt;R&lt;/middleNames&gt;&lt;lastName&gt;Banaji&lt;/lastName&gt;&lt;/author&gt;&lt;author&gt;&lt;firstName&gt;C&lt;/firstName&gt;&lt;middleNames&gt;Neil&lt;/middleNames&gt;&lt;lastName&gt;Macrae&lt;/lastName&gt;&lt;/author&gt;&lt;/authors&gt;&lt;/publication&gt;&lt;/publications&gt;&lt;cites&gt;&lt;/cites&gt;&lt;/citation&gt;</w:instrText>
      </w:r>
      <w:r w:rsidR="0088605C" w:rsidRPr="001D7F8A">
        <w:rPr>
          <w:rFonts w:ascii="Times" w:hAnsi="Times"/>
          <w:sz w:val="24"/>
          <w:szCs w:val="24"/>
        </w:rPr>
        <w:fldChar w:fldCharType="separate"/>
      </w:r>
      <w:r w:rsidR="000A6366" w:rsidRPr="001D7F8A">
        <w:rPr>
          <w:rFonts w:ascii="Times" w:hAnsi="Times" w:cs="Times"/>
          <w:sz w:val="24"/>
          <w:szCs w:val="24"/>
        </w:rPr>
        <w:t>(Mitchell et al., 2005)</w:t>
      </w:r>
      <w:r w:rsidR="0088605C" w:rsidRPr="001D7F8A">
        <w:rPr>
          <w:rFonts w:ascii="Times" w:hAnsi="Times"/>
          <w:sz w:val="24"/>
          <w:szCs w:val="24"/>
        </w:rPr>
        <w:fldChar w:fldCharType="end"/>
      </w:r>
      <w:r w:rsidR="00701FA8" w:rsidRPr="001D7F8A">
        <w:rPr>
          <w:rFonts w:ascii="Times" w:hAnsi="Times"/>
          <w:sz w:val="24"/>
          <w:szCs w:val="24"/>
        </w:rPr>
        <w:t xml:space="preserve"> and </w:t>
      </w:r>
      <w:ins w:id="383" w:author="Alejandro De La Vega" w:date="2016-03-31T20:21:00Z">
        <w:r w:rsidR="00F808EC" w:rsidRPr="001D7F8A">
          <w:rPr>
            <w:rFonts w:ascii="Times" w:hAnsi="Times"/>
            <w:sz w:val="24"/>
            <w:szCs w:val="24"/>
          </w:rPr>
          <w:t>consistent with its robust</w:t>
        </w:r>
      </w:ins>
      <w:r w:rsidR="00701FA8" w:rsidRPr="001D7F8A">
        <w:rPr>
          <w:rFonts w:ascii="Times" w:hAnsi="Times"/>
          <w:sz w:val="24"/>
          <w:szCs w:val="24"/>
        </w:rPr>
        <w:t xml:space="preserve"> </w:t>
      </w:r>
      <w:r w:rsidR="00D320A0" w:rsidRPr="001D7F8A">
        <w:rPr>
          <w:rFonts w:ascii="Times" w:hAnsi="Times"/>
          <w:sz w:val="24"/>
          <w:szCs w:val="24"/>
        </w:rPr>
        <w:t>co-activation with TPJ</w:t>
      </w:r>
      <w:ins w:id="384" w:author="Alejandro De La Vega" w:date="2016-03-31T20:21:00Z">
        <w:r w:rsidR="00763243" w:rsidRPr="001D7F8A">
          <w:rPr>
            <w:rFonts w:ascii="Times" w:hAnsi="Times"/>
            <w:sz w:val="24"/>
            <w:szCs w:val="24"/>
          </w:rPr>
          <w:t>–</w:t>
        </w:r>
      </w:ins>
      <w:r w:rsidR="00D320A0" w:rsidRPr="001D7F8A">
        <w:rPr>
          <w:rFonts w:ascii="Times" w:hAnsi="Times"/>
          <w:sz w:val="24"/>
          <w:szCs w:val="24"/>
        </w:rPr>
        <w:t xml:space="preserve"> a region </w:t>
      </w:r>
      <w:r w:rsidR="00701FA8" w:rsidRPr="001D7F8A">
        <w:rPr>
          <w:rFonts w:ascii="Times" w:hAnsi="Times"/>
          <w:sz w:val="24"/>
          <w:szCs w:val="24"/>
        </w:rPr>
        <w:t xml:space="preserve">hypothesized </w:t>
      </w:r>
      <w:r w:rsidR="00D320A0" w:rsidRPr="001D7F8A">
        <w:rPr>
          <w:rFonts w:ascii="Times" w:hAnsi="Times"/>
          <w:sz w:val="24"/>
          <w:szCs w:val="24"/>
        </w:rPr>
        <w:t xml:space="preserve">to be important for mentalizing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D0514D36-3AF3-4A28-854E-A3E0485E5BF2&lt;/uuid&gt;&lt;priority&gt;35&lt;/priority&gt;&lt;publications&gt;&lt;publication&gt;&lt;uuid&gt;FC9A70FD-DDB5-4931-AF93-7AA2FBA392DA&lt;/uuid&gt;&lt;volume&gt;33&lt;/volume&gt;&lt;doi&gt;10.1002/hbm.21298&lt;/doi&gt;&lt;startpage&gt;1452&lt;/startpage&gt;&lt;publication_date&gt;99201206011200000000222000&lt;/publication_date&gt;&lt;url&gt;http://onlinelibrary.wiley.com/doi/10.1002/hbm.21298/full&lt;/url&gt;&lt;type&gt;400&lt;/type&gt;&lt;title&gt;The mentalizing network orchestrates the impact of parochial altruism on social norm enforcement&lt;/title&gt;&lt;publisher&gt;Wiley Subscription Services, Inc., A Wiley Company&lt;/publisher&gt;&lt;number&gt;6&lt;/number&gt;&lt;subtype&gt;400&lt;/subtype&gt;&lt;endpage&gt;1469&lt;/endpage&gt;&lt;bundle&gt;&lt;publication&gt;&lt;publisher&gt;Wiley Subscription Services, Inc., A Wiley Company&lt;/publisher&gt;&lt;title&gt;Human Brain Mapping&lt;/title&gt;&lt;type&gt;-100&lt;/type&gt;&lt;subtype&gt;-100&lt;/subtype&gt;&lt;uuid&gt;71234432-FD56-44EE-B95C-EE8CB2DCA41E&lt;/uuid&gt;&lt;/publication&gt;&lt;/bundle&gt;&lt;authors&gt;&lt;author&gt;&lt;firstName&gt;Thomas&lt;/firstName&gt;&lt;lastName&gt;Baumgartner&lt;/lastName&gt;&lt;/author&gt;&lt;author&gt;&lt;firstName&gt;Lorenz&lt;/firstName&gt;&lt;lastName&gt;Götte&lt;/lastName&gt;&lt;/author&gt;&lt;author&gt;&lt;firstName&gt;Rahel&lt;/firstName&gt;&lt;lastName&gt;Gügler&lt;/lastName&gt;&lt;/author&gt;&lt;author&gt;&lt;firstName&gt;Ernst&lt;/firstName&gt;&lt;lastName&gt;Fehr&lt;/lastName&gt;&lt;/author&gt;&lt;/authors&gt;&lt;/publication&gt;&lt;publication&gt;&lt;uuid&gt;713FDFB0-95B3-43E9-AEC7-FE20ACB81CA9&lt;/uuid&gt;&lt;volume&gt;24&lt;/volume&gt;&lt;doi&gt;10.1162/jocn_a_00233&lt;/doi&gt;&lt;startpage&gt;1742&lt;/startpage&gt;&lt;publication_date&gt;99201208001200000000220000&lt;/publication_date&gt;&lt;url&gt;http://www.mitpressjournals.org/doi/abs/10.1162/jocn_a_00233&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bryand@psych.columbia.edu&lt;/institution&gt;&lt;number&gt;8&lt;/number&gt;&lt;subtype&gt;400&lt;/subtype&gt;&lt;endpage&gt;1752&lt;/endpage&gt;&lt;bundle&gt;&lt;publication&gt;&lt;publisher&gt;MIT Press&lt;/publisher&gt;&lt;title&gt;Journal of Cognitive Neuroscience&lt;/title&gt;&lt;type&gt;-100&lt;/type&gt;&lt;subtype&gt;-100&lt;/subtype&gt;&lt;uuid&gt;D6FA0963-4A5D-4D0B-9642-DB9D52E8B143&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rsidR="0088605C" w:rsidRPr="001D7F8A">
        <w:rPr>
          <w:rFonts w:ascii="Times" w:hAnsi="Times"/>
          <w:sz w:val="24"/>
          <w:szCs w:val="24"/>
        </w:rPr>
        <w:fldChar w:fldCharType="separate"/>
      </w:r>
      <w:r w:rsidR="00C366D9" w:rsidRPr="001D7F8A">
        <w:rPr>
          <w:rFonts w:ascii="Times" w:hAnsi="Times" w:cs="Cambria"/>
          <w:sz w:val="24"/>
          <w:szCs w:val="24"/>
        </w:rPr>
        <w:t>(Baumgartner et al., 2012; Denny et al., 2012)</w:t>
      </w:r>
      <w:r w:rsidR="0088605C" w:rsidRPr="001D7F8A">
        <w:rPr>
          <w:rFonts w:ascii="Times" w:hAnsi="Times"/>
          <w:sz w:val="24"/>
          <w:szCs w:val="24"/>
        </w:rPr>
        <w:fldChar w:fldCharType="end"/>
      </w:r>
      <w:r w:rsidR="00D320A0" w:rsidRPr="001D7F8A">
        <w:rPr>
          <w:rFonts w:ascii="Times" w:hAnsi="Times"/>
          <w:sz w:val="24"/>
          <w:szCs w:val="24"/>
        </w:rPr>
        <w:t xml:space="preserve">. </w:t>
      </w:r>
      <w:ins w:id="385" w:author="Alejandro De La Vega" w:date="2016-03-31T20:21:00Z">
        <w:r w:rsidR="00F808EC" w:rsidRPr="001D7F8A">
          <w:rPr>
            <w:rFonts w:ascii="Times" w:hAnsi="Times"/>
            <w:sz w:val="24"/>
            <w:szCs w:val="24"/>
          </w:rPr>
          <w:t>pgACC [A2]</w:t>
        </w:r>
      </w:ins>
      <w:r w:rsidR="00D320A0" w:rsidRPr="001D7F8A">
        <w:rPr>
          <w:rFonts w:ascii="Times" w:hAnsi="Times"/>
          <w:sz w:val="24"/>
          <w:szCs w:val="24"/>
        </w:rPr>
        <w:t xml:space="preserve"> showed a</w:t>
      </w:r>
      <w:r w:rsidR="00701FA8" w:rsidRPr="001D7F8A">
        <w:rPr>
          <w:rFonts w:ascii="Times" w:hAnsi="Times"/>
          <w:sz w:val="24"/>
          <w:szCs w:val="24"/>
        </w:rPr>
        <w:t xml:space="preserve"> </w:t>
      </w:r>
      <w:r w:rsidR="00D320A0" w:rsidRPr="001D7F8A">
        <w:rPr>
          <w:rFonts w:ascii="Times" w:hAnsi="Times"/>
          <w:sz w:val="24"/>
          <w:szCs w:val="24"/>
        </w:rPr>
        <w:t xml:space="preserve">less specific functional pattern, </w:t>
      </w:r>
      <w:r w:rsidR="007F249F" w:rsidRPr="001D7F8A">
        <w:rPr>
          <w:rFonts w:ascii="Times" w:hAnsi="Times"/>
          <w:sz w:val="24"/>
          <w:szCs w:val="24"/>
        </w:rPr>
        <w:t>showing moderate associations</w:t>
      </w:r>
      <w:r w:rsidR="00DC48F7" w:rsidRPr="001D7F8A">
        <w:rPr>
          <w:rFonts w:ascii="Times" w:hAnsi="Times"/>
          <w:sz w:val="24"/>
          <w:szCs w:val="24"/>
        </w:rPr>
        <w:t xml:space="preserve"> </w:t>
      </w:r>
      <w:r w:rsidR="00820D99" w:rsidRPr="001D7F8A">
        <w:rPr>
          <w:rFonts w:ascii="Times" w:hAnsi="Times"/>
          <w:sz w:val="24"/>
          <w:szCs w:val="24"/>
        </w:rPr>
        <w:t xml:space="preserve">with </w:t>
      </w:r>
      <w:r w:rsidR="00701FA8" w:rsidRPr="001D7F8A">
        <w:rPr>
          <w:rFonts w:ascii="Times" w:hAnsi="Times"/>
          <w:sz w:val="24"/>
          <w:szCs w:val="24"/>
        </w:rPr>
        <w:t xml:space="preserve">both </w:t>
      </w:r>
      <w:r w:rsidR="00D320A0" w:rsidRPr="001D7F8A">
        <w:rPr>
          <w:rFonts w:ascii="Times" w:hAnsi="Times"/>
          <w:sz w:val="24"/>
          <w:szCs w:val="24"/>
        </w:rPr>
        <w:t>affective processe</w:t>
      </w:r>
      <w:r w:rsidR="00B74212" w:rsidRPr="001D7F8A">
        <w:rPr>
          <w:rFonts w:ascii="Times" w:hAnsi="Times"/>
          <w:sz w:val="24"/>
          <w:szCs w:val="24"/>
        </w:rPr>
        <w:t>s</w:t>
      </w:r>
      <w:r w:rsidR="00701FA8" w:rsidRPr="001D7F8A">
        <w:rPr>
          <w:rFonts w:ascii="Times" w:hAnsi="Times"/>
          <w:sz w:val="24"/>
          <w:szCs w:val="24"/>
        </w:rPr>
        <w:t xml:space="preserve"> </w:t>
      </w:r>
      <w:r w:rsidR="003A1D42" w:rsidRPr="001D7F8A">
        <w:rPr>
          <w:rFonts w:ascii="Times" w:hAnsi="Times"/>
          <w:sz w:val="24"/>
          <w:szCs w:val="24"/>
        </w:rPr>
        <w:t>and decision-making, perhaps</w:t>
      </w:r>
      <w:r w:rsidR="00D320A0" w:rsidRPr="001D7F8A">
        <w:rPr>
          <w:rFonts w:ascii="Times" w:hAnsi="Times"/>
          <w:sz w:val="24"/>
          <w:szCs w:val="24"/>
        </w:rPr>
        <w:t xml:space="preserve"> consistent with descriptions of a default network ‘hub’ region in mPFC </w:t>
      </w:r>
      <w:r w:rsidR="0088605C"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61BC33F-715F-4462-9ED4-0CCA5DF17EC3&lt;/uuid&gt;&lt;priority&gt;36&lt;/priority&gt;&lt;publications&gt;&lt;publication&gt;&lt;volume&gt;17&lt;/volume&gt;&lt;publication_date&gt;99201312001200000000220000&lt;/publication_date&gt;&lt;number&gt;12&lt;/number&gt;&lt;doi&gt;10.1016/j.tics.2013.09.012&lt;/doi&gt;&lt;startpage&gt;683&lt;/startpage&gt;&lt;title&gt;Network hubs in the human brain&lt;/title&gt;&lt;uuid&gt;08737E95-BAFD-4A3C-B051-3A8C5943FE0F&lt;/uuid&gt;&lt;subtype&gt;400&lt;/subtype&gt;&lt;endpage&gt;696&lt;/endpage&gt;&lt;type&gt;400&lt;/type&gt;&lt;url&gt;http://linkinghub.elsevier.com/retrieve/pii/S1364661313002167&lt;/url&gt;&lt;bundle&gt;&lt;publication&gt;&lt;publisher&gt;Elsevier Ltd&lt;/publisher&gt;&lt;title&gt;Trends in Cognitive Sciences&lt;/title&gt;&lt;type&gt;-100&lt;/type&gt;&lt;subtype&gt;-100&lt;/subtype&gt;&lt;uuid&gt;47F1C648-8EDF-4324-9FA1-69B78466A0BF&lt;/uuid&gt;&lt;/publication&gt;&lt;/bundle&gt;&lt;authors&gt;&lt;author&gt;&lt;lastName&gt;Heuvel&lt;/lastName&gt;&lt;nonDroppingParticle&gt;van den&lt;/nonDroppingParticle&gt;&lt;firstName&gt;Martijn&lt;/firstName&gt;&lt;middleNames&gt;P&lt;/middleNames&gt;&lt;/author&gt;&lt;author&gt;&lt;firstName&gt;Olaf&lt;/firstName&gt;&lt;lastName&gt;Sporns&lt;/lastName&gt;&lt;/author&gt;&lt;/authors&gt;&lt;/publication&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88605C" w:rsidRPr="001D7F8A">
        <w:rPr>
          <w:rFonts w:ascii="Times" w:hAnsi="Times"/>
          <w:sz w:val="24"/>
          <w:szCs w:val="24"/>
        </w:rPr>
        <w:fldChar w:fldCharType="separate"/>
      </w:r>
      <w:r w:rsidR="00C366D9" w:rsidRPr="001D7F8A">
        <w:rPr>
          <w:rFonts w:ascii="Times" w:hAnsi="Times" w:cs="Cambria"/>
          <w:sz w:val="24"/>
          <w:szCs w:val="24"/>
        </w:rPr>
        <w:t>(Andrews Hanna et al., 2010; van den Heuvel and Sporns, 2013)</w:t>
      </w:r>
      <w:r w:rsidR="0088605C" w:rsidRPr="001D7F8A">
        <w:rPr>
          <w:rFonts w:ascii="Times" w:hAnsi="Times"/>
          <w:sz w:val="24"/>
          <w:szCs w:val="24"/>
        </w:rPr>
        <w:fldChar w:fldCharType="end"/>
      </w:r>
      <w:r w:rsidR="003A1D42" w:rsidRPr="001D7F8A">
        <w:rPr>
          <w:rFonts w:ascii="Times" w:hAnsi="Times"/>
          <w:sz w:val="24"/>
          <w:szCs w:val="24"/>
        </w:rPr>
        <w:t xml:space="preserve">. </w:t>
      </w:r>
      <w:r w:rsidR="00D320A0" w:rsidRPr="001D7F8A">
        <w:rPr>
          <w:rFonts w:ascii="Times" w:hAnsi="Times"/>
          <w:sz w:val="24"/>
          <w:szCs w:val="24"/>
        </w:rPr>
        <w:t>Finally</w:t>
      </w:r>
      <w:r w:rsidR="002E7CCC" w:rsidRPr="001D7F8A">
        <w:rPr>
          <w:rFonts w:ascii="Times" w:hAnsi="Times"/>
          <w:sz w:val="24"/>
          <w:szCs w:val="24"/>
        </w:rPr>
        <w:t>,</w:t>
      </w:r>
      <w:r w:rsidR="00D320A0" w:rsidRPr="001D7F8A">
        <w:rPr>
          <w:rFonts w:ascii="Times" w:hAnsi="Times"/>
          <w:sz w:val="24"/>
          <w:szCs w:val="24"/>
        </w:rPr>
        <w:t xml:space="preserve"> vmPFC </w:t>
      </w:r>
      <w:ins w:id="386" w:author="Alejandro De La Vega" w:date="2016-03-31T20:21:00Z">
        <w:r w:rsidR="00F808EC" w:rsidRPr="001D7F8A">
          <w:rPr>
            <w:rFonts w:ascii="Times" w:hAnsi="Times"/>
            <w:sz w:val="24"/>
            <w:szCs w:val="24"/>
          </w:rPr>
          <w:t xml:space="preserve">[A3] </w:t>
        </w:r>
      </w:ins>
      <w:r w:rsidR="00701FA8" w:rsidRPr="001D7F8A">
        <w:rPr>
          <w:rFonts w:ascii="Times" w:hAnsi="Times"/>
          <w:sz w:val="24"/>
          <w:szCs w:val="24"/>
        </w:rPr>
        <w:t>was</w:t>
      </w:r>
      <w:r w:rsidR="00D320A0" w:rsidRPr="001D7F8A">
        <w:rPr>
          <w:rFonts w:ascii="Times" w:hAnsi="Times"/>
          <w:sz w:val="24"/>
          <w:szCs w:val="24"/>
        </w:rPr>
        <w:t xml:space="preserve"> primarily associated </w:t>
      </w:r>
      <w:r w:rsidR="00AB4CCA" w:rsidRPr="001D7F8A">
        <w:rPr>
          <w:rFonts w:ascii="Times" w:hAnsi="Times"/>
          <w:sz w:val="24"/>
          <w:szCs w:val="24"/>
        </w:rPr>
        <w:t>with affect</w:t>
      </w:r>
      <w:r w:rsidR="00820D99" w:rsidRPr="001D7F8A">
        <w:rPr>
          <w:rFonts w:ascii="Times" w:hAnsi="Times"/>
          <w:sz w:val="24"/>
          <w:szCs w:val="24"/>
        </w:rPr>
        <w:t xml:space="preserve">ive processes, such </w:t>
      </w:r>
      <w:r w:rsidR="00D320A0" w:rsidRPr="001D7F8A">
        <w:rPr>
          <w:rFonts w:ascii="Times" w:hAnsi="Times"/>
          <w:sz w:val="24"/>
          <w:szCs w:val="24"/>
        </w:rPr>
        <w:t>as reward and fear</w:t>
      </w:r>
      <w:r w:rsidR="00701FA8" w:rsidRPr="001D7F8A">
        <w:rPr>
          <w:rFonts w:ascii="Times" w:hAnsi="Times"/>
          <w:sz w:val="24"/>
          <w:szCs w:val="24"/>
        </w:rPr>
        <w:t xml:space="preserve">, consistent with its </w:t>
      </w:r>
      <w:r w:rsidR="003A13FB" w:rsidRPr="001D7F8A">
        <w:rPr>
          <w:rFonts w:ascii="Times" w:hAnsi="Times"/>
          <w:sz w:val="24"/>
          <w:szCs w:val="24"/>
        </w:rPr>
        <w:t>robust</w:t>
      </w:r>
      <w:r w:rsidR="00D320A0" w:rsidRPr="001D7F8A">
        <w:rPr>
          <w:rFonts w:ascii="Times" w:hAnsi="Times"/>
          <w:sz w:val="24"/>
          <w:szCs w:val="24"/>
        </w:rPr>
        <w:t xml:space="preserve"> </w:t>
      </w:r>
      <w:r w:rsidR="00701FA8" w:rsidRPr="001D7F8A">
        <w:rPr>
          <w:rFonts w:ascii="Times" w:hAnsi="Times"/>
          <w:sz w:val="24"/>
          <w:szCs w:val="24"/>
        </w:rPr>
        <w:t xml:space="preserve">sub-cortical </w:t>
      </w:r>
      <w:r w:rsidR="00D320A0" w:rsidRPr="001D7F8A">
        <w:rPr>
          <w:rFonts w:ascii="Times" w:hAnsi="Times"/>
          <w:sz w:val="24"/>
          <w:szCs w:val="24"/>
        </w:rPr>
        <w:t>co-</w:t>
      </w:r>
      <w:r w:rsidR="00701FA8" w:rsidRPr="001D7F8A">
        <w:rPr>
          <w:rFonts w:ascii="Times" w:hAnsi="Times"/>
          <w:sz w:val="24"/>
          <w:szCs w:val="24"/>
        </w:rPr>
        <w:t>activation.</w:t>
      </w:r>
      <w:r w:rsidR="00D320A0" w:rsidRPr="001D7F8A">
        <w:rPr>
          <w:rFonts w:ascii="Times" w:hAnsi="Times"/>
          <w:sz w:val="24"/>
          <w:szCs w:val="24"/>
        </w:rPr>
        <w:t xml:space="preserve"> </w:t>
      </w:r>
      <w:r w:rsidR="00701FA8" w:rsidRPr="001D7F8A">
        <w:rPr>
          <w:rFonts w:ascii="Times" w:hAnsi="Times"/>
          <w:sz w:val="24"/>
          <w:szCs w:val="24"/>
        </w:rPr>
        <w:t>A</w:t>
      </w:r>
      <w:r w:rsidR="00D320A0" w:rsidRPr="001D7F8A">
        <w:rPr>
          <w:rFonts w:ascii="Times" w:hAnsi="Times"/>
          <w:sz w:val="24"/>
          <w:szCs w:val="24"/>
        </w:rPr>
        <w:t xml:space="preserve">lthough some have characterized vmPFC as a ‘valuation’ system </w:t>
      </w:r>
      <w:r w:rsidR="00D320A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D34F470-026E-497A-9917-056CE2366B66&lt;/uuid&gt;&lt;priority&gt;0&lt;/priority&gt;&lt;publications&gt;&lt;publication&gt;&lt;volume&gt;64&lt;/volume&gt;&lt;publication_date&gt;99200911001200000000220000&lt;/publication_date&gt;&lt;number&gt;3&lt;/number&gt;&lt;doi&gt;10.1016/j.neuron.2009.09.040&lt;/doi&gt;&lt;startpage&gt;431&lt;/startpage&gt;&lt;title&gt;An Automatic Valuation System in the Human Brain: Evidence from Functional Neuroimaging&lt;/title&gt;&lt;uuid&gt;FD8C0D1A-9324-4E4E-AAEF-133FF9B63F3D&lt;/uuid&gt;&lt;subtype&gt;400&lt;/subtype&gt;&lt;endpage&gt;439&lt;/endpage&gt;&lt;type&gt;400&lt;/type&gt;&lt;url&gt;http://linkinghub.elsevier.com/retrieve/pii/S089662730900751X&lt;/url&gt;&lt;bundle&gt;&lt;publication&gt;&lt;publisher&gt;Elsevier Inc.&lt;/publisher&gt;&lt;title&gt;Neuron&lt;/title&gt;&lt;type&gt;-100&lt;/type&gt;&lt;subtype&gt;-100&lt;/subtype&gt;&lt;uuid&gt;4F760053-710C-45E0-BDA8-53102C65B1F7&lt;/uuid&gt;&lt;/publication&gt;&lt;/bundle&gt;&lt;authors&gt;&lt;author&gt;&lt;firstName&gt;Maël&lt;/firstName&gt;&lt;lastName&gt;Lebreton&lt;/lastName&gt;&lt;/author&gt;&lt;author&gt;&lt;firstName&gt;Soledad&lt;/firstName&gt;&lt;lastName&gt;Jorge&lt;/lastName&gt;&lt;/author&gt;&lt;author&gt;&lt;firstName&gt;Vincent&lt;/firstName&gt;&lt;lastName&gt;Michel&lt;/lastName&gt;&lt;/author&gt;&lt;author&gt;&lt;firstName&gt;Bertrand&lt;/firstName&gt;&lt;lastName&gt;Thirion&lt;/lastName&gt;&lt;/author&gt;&lt;author&gt;&lt;firstName&gt;Mathias&lt;/firstName&gt;&lt;lastName&gt;Pessiglione&lt;/lastName&gt;&lt;/author&gt;&lt;/authors&gt;&lt;/publication&gt;&lt;/publications&gt;&lt;cites&gt;&lt;/cites&gt;&lt;/citation&gt;</w:instrText>
      </w:r>
      <w:r w:rsidR="00D320A0" w:rsidRPr="001D7F8A">
        <w:rPr>
          <w:rFonts w:ascii="Times" w:hAnsi="Times"/>
          <w:sz w:val="24"/>
          <w:szCs w:val="24"/>
        </w:rPr>
        <w:fldChar w:fldCharType="separate"/>
      </w:r>
      <w:r w:rsidR="00C366D9" w:rsidRPr="001D7F8A">
        <w:rPr>
          <w:rFonts w:ascii="Times" w:hAnsi="Times" w:cs="Cambria"/>
          <w:sz w:val="24"/>
          <w:szCs w:val="24"/>
        </w:rPr>
        <w:t>(Lebreton et al., 2009)</w:t>
      </w:r>
      <w:r w:rsidR="00D320A0" w:rsidRPr="001D7F8A">
        <w:rPr>
          <w:rFonts w:ascii="Times" w:hAnsi="Times"/>
          <w:sz w:val="24"/>
          <w:szCs w:val="24"/>
        </w:rPr>
        <w:fldChar w:fldCharType="end"/>
      </w:r>
      <w:r w:rsidR="00D320A0" w:rsidRPr="001D7F8A">
        <w:rPr>
          <w:rFonts w:ascii="Times" w:hAnsi="Times"/>
          <w:sz w:val="24"/>
          <w:szCs w:val="24"/>
        </w:rPr>
        <w:t xml:space="preserve">, </w:t>
      </w:r>
      <w:r w:rsidR="003A1D42" w:rsidRPr="001D7F8A">
        <w:rPr>
          <w:rFonts w:ascii="Times" w:hAnsi="Times"/>
          <w:sz w:val="24"/>
          <w:szCs w:val="24"/>
        </w:rPr>
        <w:t>our</w:t>
      </w:r>
      <w:r w:rsidR="00D320A0" w:rsidRPr="001D7F8A">
        <w:rPr>
          <w:rFonts w:ascii="Times" w:hAnsi="Times"/>
          <w:sz w:val="24"/>
          <w:szCs w:val="24"/>
        </w:rPr>
        <w:t xml:space="preserve"> results suggest that </w:t>
      </w:r>
      <w:r w:rsidR="003A1D42" w:rsidRPr="001D7F8A">
        <w:rPr>
          <w:rFonts w:ascii="Times" w:hAnsi="Times"/>
          <w:sz w:val="24"/>
          <w:szCs w:val="24"/>
        </w:rPr>
        <w:t>vmPFC</w:t>
      </w:r>
      <w:r w:rsidR="00D320A0" w:rsidRPr="001D7F8A">
        <w:rPr>
          <w:rFonts w:ascii="Times" w:hAnsi="Times"/>
          <w:sz w:val="24"/>
          <w:szCs w:val="24"/>
        </w:rPr>
        <w:t xml:space="preserve"> is equally important for </w:t>
      </w:r>
      <w:ins w:id="387" w:author="Alejandro De La Vega" w:date="2016-04-03T13:38:00Z">
        <w:r w:rsidRPr="001D7F8A">
          <w:rPr>
            <w:rFonts w:ascii="Times" w:hAnsi="Times"/>
            <w:sz w:val="24"/>
            <w:szCs w:val="24"/>
          </w:rPr>
          <w:t>other affective processes,</w:t>
        </w:r>
      </w:ins>
      <w:r w:rsidR="003A1D42" w:rsidRPr="001D7F8A">
        <w:rPr>
          <w:rFonts w:ascii="Times" w:hAnsi="Times"/>
          <w:sz w:val="24"/>
          <w:szCs w:val="24"/>
        </w:rPr>
        <w:t xml:space="preserve"> </w:t>
      </w:r>
      <w:r w:rsidR="000B2530" w:rsidRPr="001D7F8A">
        <w:rPr>
          <w:rFonts w:ascii="Times" w:hAnsi="Times"/>
          <w:sz w:val="24"/>
          <w:szCs w:val="24"/>
        </w:rPr>
        <w:t xml:space="preserve">such as fear. </w:t>
      </w:r>
      <w:ins w:id="388" w:author="Alejandro De La Vega" w:date="2016-04-03T13:38:00Z">
        <w:r w:rsidRPr="001D7F8A">
          <w:rPr>
            <w:rFonts w:ascii="Times" w:hAnsi="Times"/>
            <w:sz w:val="24"/>
            <w:szCs w:val="24"/>
          </w:rPr>
          <w:t xml:space="preserve">Thus, </w:t>
        </w:r>
      </w:ins>
      <w:r w:rsidR="008F21AC" w:rsidRPr="001D7F8A">
        <w:rPr>
          <w:rFonts w:ascii="Times" w:hAnsi="Times"/>
          <w:sz w:val="24"/>
          <w:szCs w:val="24"/>
        </w:rPr>
        <w:t xml:space="preserve">vmPFC may play a </w:t>
      </w:r>
      <w:r w:rsidR="003A1D42" w:rsidRPr="001D7F8A">
        <w:rPr>
          <w:rFonts w:ascii="Times" w:hAnsi="Times"/>
          <w:sz w:val="24"/>
          <w:szCs w:val="24"/>
        </w:rPr>
        <w:t xml:space="preserve">more </w:t>
      </w:r>
      <w:r w:rsidR="008F21AC" w:rsidRPr="001D7F8A">
        <w:rPr>
          <w:rFonts w:ascii="Times" w:hAnsi="Times"/>
          <w:sz w:val="24"/>
          <w:szCs w:val="24"/>
        </w:rPr>
        <w:t xml:space="preserve">general role </w:t>
      </w:r>
      <w:r w:rsidR="007F3032" w:rsidRPr="001D7F8A">
        <w:rPr>
          <w:rFonts w:ascii="Times" w:hAnsi="Times"/>
          <w:sz w:val="24"/>
          <w:szCs w:val="24"/>
        </w:rPr>
        <w:t xml:space="preserve">of </w:t>
      </w:r>
      <w:r w:rsidR="008F21AC" w:rsidRPr="001D7F8A">
        <w:rPr>
          <w:rFonts w:ascii="Times" w:hAnsi="Times"/>
          <w:sz w:val="24"/>
          <w:szCs w:val="24"/>
        </w:rPr>
        <w:t xml:space="preserve">incorporating </w:t>
      </w:r>
      <w:r w:rsidR="003A1D42" w:rsidRPr="001D7F8A">
        <w:rPr>
          <w:rFonts w:ascii="Times" w:hAnsi="Times"/>
          <w:sz w:val="24"/>
          <w:szCs w:val="24"/>
        </w:rPr>
        <w:t xml:space="preserve">sub-cortical </w:t>
      </w:r>
      <w:r w:rsidR="00D320A0" w:rsidRPr="001D7F8A">
        <w:rPr>
          <w:rFonts w:ascii="Times" w:hAnsi="Times"/>
          <w:sz w:val="24"/>
          <w:szCs w:val="24"/>
        </w:rPr>
        <w:t>affective signals</w:t>
      </w:r>
      <w:ins w:id="389" w:author="Alejandro De La Vega" w:date="2016-04-03T13:38:00Z">
        <w:r w:rsidRPr="001D7F8A">
          <w:rPr>
            <w:rFonts w:ascii="Times" w:hAnsi="Times"/>
            <w:sz w:val="24"/>
            <w:szCs w:val="24"/>
          </w:rPr>
          <w:t xml:space="preserve"> into cortex</w:t>
        </w:r>
      </w:ins>
      <w:r w:rsidR="00D320A0" w:rsidRPr="001D7F8A">
        <w:rPr>
          <w:rFonts w:ascii="Times" w:hAnsi="Times"/>
          <w:sz w:val="24"/>
          <w:szCs w:val="24"/>
        </w:rPr>
        <w:t xml:space="preserve">, while more dorsal regions </w:t>
      </w:r>
      <w:ins w:id="390" w:author="Alejandro De La Vega" w:date="2016-04-03T13:39:00Z">
        <w:r w:rsidRPr="001D7F8A">
          <w:rPr>
            <w:rFonts w:ascii="Times" w:hAnsi="Times"/>
            <w:sz w:val="24"/>
            <w:szCs w:val="24"/>
          </w:rPr>
          <w:t xml:space="preserve">contextualize this </w:t>
        </w:r>
      </w:ins>
      <w:ins w:id="391" w:author="Alejandro De La Vega" w:date="2016-04-03T13:38:00Z">
        <w:r w:rsidRPr="001D7F8A">
          <w:rPr>
            <w:rFonts w:ascii="Times" w:hAnsi="Times"/>
            <w:sz w:val="24"/>
            <w:szCs w:val="24"/>
          </w:rPr>
          <w:t>affective information</w:t>
        </w:r>
      </w:ins>
      <w:r w:rsidR="008F21AC" w:rsidRPr="001D7F8A">
        <w:rPr>
          <w:rFonts w:ascii="Times" w:hAnsi="Times"/>
          <w:sz w:val="24"/>
          <w:szCs w:val="24"/>
        </w:rPr>
        <w:t xml:space="preserve"> </w:t>
      </w:r>
      <w:r w:rsidR="00D320A0"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9688CBFB-FC9D-4880-8795-8FD5DCB5789D&lt;/uuid&gt;&lt;priority&gt;0&lt;/priority&gt;&lt;publications&gt;&lt;publication&gt;&lt;volume&gt;16&lt;/volume&gt;&lt;publication_date&gt;99201203001200000000220000&lt;/publication_date&gt;&lt;number&gt;3&lt;/number&gt;&lt;doi&gt;10.1016/j.tics.2012.01.005&lt;/doi&gt;&lt;startpage&gt;147&lt;/startpage&gt;&lt;title&gt;Ventromedial prefrontal-subcortical systems and the generation of affective meaning&lt;/title&gt;&lt;uuid&gt;0BE939F1-C11A-4810-BBA8-1502F9F39FA0&lt;/uuid&gt;&lt;subtype&gt;400&lt;/subtype&gt;&lt;endpage&gt;156&lt;/endpage&gt;&lt;type&gt;400&lt;/type&gt;&lt;url&gt;http://linkinghub.elsevier.com/retrieve/pii/S1364661312000277&lt;/url&gt;&lt;bundle&gt;&lt;publication&gt;&lt;publisher&gt;Elsevier Ltd&lt;/publisher&gt;&lt;title&gt;Trends in Cognitive Sciences&lt;/title&gt;&lt;type&gt;-100&lt;/type&gt;&lt;subtype&gt;-100&lt;/subtype&gt;&lt;uuid&gt;47F1C648-8EDF-4324-9FA1-69B78466A0BF&lt;/uuid&gt;&lt;/publication&gt;&lt;/bundle&gt;&lt;authors&gt;&lt;author&gt;&lt;firstName&gt;Mathieu&lt;/firstName&gt;&lt;lastName&gt;Roy&lt;/lastName&gt;&lt;/author&gt;&lt;author&gt;&lt;firstName&gt;Daphna&lt;/firstName&gt;&lt;lastName&gt;Shohamy&lt;/lastName&gt;&lt;/author&gt;&lt;author&gt;&lt;firstName&gt;Tor&lt;/firstName&gt;&lt;middleNames&gt;D&lt;/middleNames&gt;&lt;lastName&gt;Wager&lt;/lastName&gt;&lt;/author&gt;&lt;/authors&gt;&lt;/publication&gt;&lt;/publications&gt;&lt;cites&gt;&lt;/cites&gt;&lt;/citation&gt;</w:instrText>
      </w:r>
      <w:r w:rsidR="00D320A0" w:rsidRPr="001D7F8A">
        <w:rPr>
          <w:rFonts w:ascii="Times" w:hAnsi="Times"/>
          <w:sz w:val="24"/>
          <w:szCs w:val="24"/>
        </w:rPr>
        <w:fldChar w:fldCharType="separate"/>
      </w:r>
      <w:r w:rsidR="00C366D9" w:rsidRPr="001D7F8A">
        <w:rPr>
          <w:rFonts w:ascii="Times" w:hAnsi="Times" w:cs="Cambria"/>
          <w:sz w:val="24"/>
          <w:szCs w:val="24"/>
        </w:rPr>
        <w:t>(Roy et al., 2012)</w:t>
      </w:r>
      <w:r w:rsidR="00D320A0" w:rsidRPr="001D7F8A">
        <w:rPr>
          <w:rFonts w:ascii="Times" w:hAnsi="Times"/>
          <w:sz w:val="24"/>
          <w:szCs w:val="24"/>
        </w:rPr>
        <w:fldChar w:fldCharType="end"/>
      </w:r>
      <w:r w:rsidR="00D320A0" w:rsidRPr="001D7F8A">
        <w:rPr>
          <w:rFonts w:ascii="Times" w:hAnsi="Times"/>
          <w:sz w:val="24"/>
          <w:szCs w:val="24"/>
        </w:rPr>
        <w:t>.</w:t>
      </w:r>
    </w:p>
    <w:p w14:paraId="4BDBFC4D" w14:textId="0719DA15" w:rsidR="00C93C59" w:rsidRPr="001D7F8A" w:rsidRDefault="00F808EC" w:rsidP="00DB1E40">
      <w:pPr>
        <w:pStyle w:val="Normal1"/>
        <w:ind w:firstLine="0"/>
        <w:rPr>
          <w:ins w:id="392" w:author="Alejandro De La Vega" w:date="2016-03-31T20:21:00Z"/>
          <w:rFonts w:ascii="Times" w:hAnsi="Times"/>
          <w:sz w:val="24"/>
          <w:szCs w:val="24"/>
        </w:rPr>
      </w:pPr>
      <w:ins w:id="393" w:author="Alejandro De La Vega" w:date="2016-03-31T20:21:00Z">
        <w:r w:rsidRPr="001D7F8A">
          <w:rPr>
            <w:rFonts w:ascii="Times" w:hAnsi="Times"/>
            <w:sz w:val="24"/>
            <w:szCs w:val="24"/>
          </w:rPr>
          <w:t xml:space="preserve">Future </w:t>
        </w:r>
        <w:r w:rsidR="00647FA2" w:rsidRPr="001D7F8A">
          <w:rPr>
            <w:rFonts w:ascii="Times" w:hAnsi="Times"/>
            <w:sz w:val="24"/>
            <w:szCs w:val="24"/>
          </w:rPr>
          <w:t>challenges</w:t>
        </w:r>
      </w:ins>
    </w:p>
    <w:p w14:paraId="486E574C" w14:textId="40B85498" w:rsidR="003A1D42" w:rsidRPr="001D7F8A" w:rsidRDefault="00404D1B" w:rsidP="00436A7C">
      <w:pPr>
        <w:pStyle w:val="Normal1"/>
        <w:rPr>
          <w:rFonts w:ascii="Times" w:hAnsi="Times"/>
          <w:sz w:val="24"/>
          <w:szCs w:val="24"/>
        </w:rPr>
      </w:pPr>
      <w:ins w:id="394" w:author="Alejandro De La Vega" w:date="2016-03-31T20:21:00Z">
        <w:r w:rsidRPr="001D7F8A">
          <w:rPr>
            <w:rFonts w:ascii="Times" w:hAnsi="Times"/>
            <w:sz w:val="24"/>
            <w:szCs w:val="24"/>
          </w:rPr>
          <w:t>While the present results provide valuable insights into the functional neuroanatomy of MFC</w:t>
        </w:r>
        <w:r w:rsidR="008F43B2" w:rsidRPr="001D7F8A">
          <w:rPr>
            <w:rFonts w:ascii="Times" w:hAnsi="Times"/>
            <w:sz w:val="24"/>
            <w:szCs w:val="24"/>
          </w:rPr>
          <w:t>, a number of important challenges remain for future research. Although the present analyses revealed distinct functional profiles for each region in MFC</w:t>
        </w:r>
      </w:ins>
      <w:r w:rsidR="00834CA9" w:rsidRPr="001D7F8A">
        <w:rPr>
          <w:rFonts w:ascii="Times" w:hAnsi="Times"/>
          <w:sz w:val="24"/>
          <w:szCs w:val="24"/>
        </w:rPr>
        <w:t>, it is notable that no</w:t>
      </w:r>
      <w:r w:rsidR="003A1D42" w:rsidRPr="001D7F8A">
        <w:rPr>
          <w:rFonts w:ascii="Times" w:hAnsi="Times"/>
          <w:sz w:val="24"/>
          <w:szCs w:val="24"/>
        </w:rPr>
        <w:t xml:space="preserve"> region </w:t>
      </w:r>
      <w:ins w:id="395" w:author="Alejandro De La Vega" w:date="2016-03-31T20:21:00Z">
        <w:r w:rsidR="007B0821" w:rsidRPr="001D7F8A">
          <w:rPr>
            <w:rFonts w:ascii="Times" w:hAnsi="Times"/>
            <w:sz w:val="24"/>
            <w:szCs w:val="24"/>
          </w:rPr>
          <w:t>was</w:t>
        </w:r>
      </w:ins>
      <w:r w:rsidR="003A1D42" w:rsidRPr="001D7F8A">
        <w:rPr>
          <w:rFonts w:ascii="Times" w:hAnsi="Times"/>
          <w:sz w:val="24"/>
          <w:szCs w:val="24"/>
        </w:rPr>
        <w:t xml:space="preserve"> selectively activated by a single psychological concept. </w:t>
      </w:r>
      <w:ins w:id="396" w:author="Alejandro De La Vega" w:date="2016-03-31T20:21:00Z">
        <w:r w:rsidR="008F43B2" w:rsidRPr="001D7F8A">
          <w:rPr>
            <w:rFonts w:ascii="Times" w:hAnsi="Times"/>
            <w:sz w:val="24"/>
            <w:szCs w:val="24"/>
          </w:rPr>
          <w:t xml:space="preserve">This functional diversity is evident </w:t>
        </w:r>
      </w:ins>
      <w:ins w:id="397" w:author="Alejandro De La Vega" w:date="2016-04-03T13:40:00Z">
        <w:r w:rsidR="00C92958" w:rsidRPr="001D7F8A">
          <w:rPr>
            <w:rFonts w:ascii="Times" w:hAnsi="Times"/>
            <w:sz w:val="24"/>
            <w:szCs w:val="24"/>
          </w:rPr>
          <w:t>in</w:t>
        </w:r>
      </w:ins>
      <w:ins w:id="398" w:author="Alejandro De La Vega" w:date="2016-03-31T20:21:00Z">
        <w:r w:rsidR="008F43B2" w:rsidRPr="001D7F8A">
          <w:rPr>
            <w:rFonts w:ascii="Times" w:hAnsi="Times"/>
            <w:sz w:val="24"/>
            <w:szCs w:val="24"/>
          </w:rPr>
          <w:t xml:space="preserve"> that at </w:t>
        </w:r>
      </w:ins>
      <w:r w:rsidR="003A1D42" w:rsidRPr="001D7F8A">
        <w:rPr>
          <w:rFonts w:ascii="Times" w:hAnsi="Times"/>
          <w:sz w:val="24"/>
          <w:szCs w:val="24"/>
        </w:rPr>
        <w:t xml:space="preserve">least two distinct </w:t>
      </w:r>
      <w:ins w:id="399" w:author="Alejandro De La Vega" w:date="2016-03-31T20:21:00Z">
        <w:r w:rsidR="008F43B2" w:rsidRPr="001D7F8A">
          <w:rPr>
            <w:rFonts w:ascii="Times" w:hAnsi="Times"/>
            <w:sz w:val="24"/>
            <w:szCs w:val="24"/>
          </w:rPr>
          <w:t>topics</w:t>
        </w:r>
      </w:ins>
      <w:r w:rsidR="003A1D42" w:rsidRPr="001D7F8A">
        <w:rPr>
          <w:rFonts w:ascii="Times" w:hAnsi="Times"/>
          <w:sz w:val="24"/>
          <w:szCs w:val="24"/>
        </w:rPr>
        <w:t xml:space="preserve"> </w:t>
      </w:r>
      <w:ins w:id="400" w:author="Alejandro De La Vega" w:date="2016-04-03T13:41:00Z">
        <w:r w:rsidR="00C92958" w:rsidRPr="001D7F8A">
          <w:rPr>
            <w:rFonts w:ascii="Times" w:hAnsi="Times"/>
            <w:sz w:val="24"/>
            <w:szCs w:val="24"/>
          </w:rPr>
          <w:t>were significantly associated with</w:t>
        </w:r>
      </w:ins>
      <w:r w:rsidR="003A1D42" w:rsidRPr="001D7F8A">
        <w:rPr>
          <w:rFonts w:ascii="Times" w:hAnsi="Times"/>
          <w:sz w:val="24"/>
          <w:szCs w:val="24"/>
        </w:rPr>
        <w:t xml:space="preserve"> each cluster</w:t>
      </w:r>
      <w:ins w:id="401" w:author="Alejandro De La Vega" w:date="2016-04-03T13:40:00Z">
        <w:r w:rsidR="00C92958" w:rsidRPr="001D7F8A">
          <w:rPr>
            <w:rFonts w:ascii="Times" w:hAnsi="Times"/>
            <w:sz w:val="24"/>
            <w:szCs w:val="24"/>
          </w:rPr>
          <w:t xml:space="preserve"> and </w:t>
        </w:r>
      </w:ins>
      <w:ins w:id="402" w:author="Alejandro De La Vega" w:date="2016-03-31T20:21:00Z">
        <w:r w:rsidR="006C0AF9" w:rsidRPr="001D7F8A">
          <w:rPr>
            <w:rFonts w:ascii="Times" w:hAnsi="Times"/>
            <w:sz w:val="24"/>
            <w:szCs w:val="24"/>
          </w:rPr>
          <w:t>our</w:t>
        </w:r>
        <w:r w:rsidR="008F43B2" w:rsidRPr="001D7F8A">
          <w:rPr>
            <w:rFonts w:ascii="Times" w:hAnsi="Times"/>
            <w:sz w:val="24"/>
            <w:szCs w:val="24"/>
          </w:rPr>
          <w:t xml:space="preserve"> classifier’s </w:t>
        </w:r>
        <w:r w:rsidR="006C0AF9" w:rsidRPr="001D7F8A">
          <w:rPr>
            <w:rFonts w:ascii="Times" w:hAnsi="Times"/>
            <w:sz w:val="24"/>
            <w:szCs w:val="24"/>
          </w:rPr>
          <w:t xml:space="preserve">poor ability </w:t>
        </w:r>
        <w:r w:rsidR="008F43B2" w:rsidRPr="001D7F8A">
          <w:rPr>
            <w:rFonts w:ascii="Times" w:hAnsi="Times"/>
            <w:sz w:val="24"/>
            <w:szCs w:val="24"/>
          </w:rPr>
          <w:t>to predict activation using only the single most strongly associated topic for each region.</w:t>
        </w:r>
      </w:ins>
      <w:r w:rsidR="003A1D42" w:rsidRPr="001D7F8A">
        <w:rPr>
          <w:rFonts w:ascii="Times" w:hAnsi="Times"/>
          <w:sz w:val="24"/>
          <w:szCs w:val="24"/>
        </w:rPr>
        <w:t xml:space="preserve"> </w:t>
      </w:r>
      <w:ins w:id="403" w:author="Alejandro De La Vega" w:date="2016-04-03T13:41:00Z">
        <w:r w:rsidR="00C92958" w:rsidRPr="001D7F8A">
          <w:rPr>
            <w:rFonts w:ascii="Times" w:hAnsi="Times"/>
            <w:sz w:val="24"/>
            <w:szCs w:val="24"/>
          </w:rPr>
          <w:t>These</w:t>
        </w:r>
      </w:ins>
      <w:r w:rsidR="003A1D42" w:rsidRPr="001D7F8A">
        <w:rPr>
          <w:rFonts w:ascii="Times" w:hAnsi="Times"/>
          <w:sz w:val="24"/>
          <w:szCs w:val="24"/>
        </w:rPr>
        <w:t xml:space="preserve"> results suggest a complex many-to-many mapping between brain regions and cognitive processes</w:t>
      </w:r>
      <w:ins w:id="404" w:author="Alejandro De La Vega" w:date="2016-04-03T13:41:00Z">
        <w:r w:rsidR="00C92958" w:rsidRPr="001D7F8A">
          <w:rPr>
            <w:rFonts w:ascii="Times" w:hAnsi="Times"/>
            <w:sz w:val="24"/>
            <w:szCs w:val="24"/>
          </w:rPr>
          <w:t>–</w:t>
        </w:r>
      </w:ins>
      <w:r w:rsidR="003A1D42" w:rsidRPr="001D7F8A">
        <w:rPr>
          <w:rFonts w:ascii="Times" w:hAnsi="Times"/>
          <w:sz w:val="24"/>
          <w:szCs w:val="24"/>
        </w:rPr>
        <w:t xml:space="preserve"> in contrast </w:t>
      </w:r>
      <w:ins w:id="405" w:author="Alejandro De La Vega" w:date="2016-03-31T20:21:00Z">
        <w:r w:rsidR="008F43B2" w:rsidRPr="001D7F8A">
          <w:rPr>
            <w:rFonts w:ascii="Times" w:hAnsi="Times"/>
            <w:sz w:val="24"/>
            <w:szCs w:val="24"/>
          </w:rPr>
          <w:t>to</w:t>
        </w:r>
      </w:ins>
      <w:r w:rsidR="003A1D42" w:rsidRPr="001D7F8A">
        <w:rPr>
          <w:rFonts w:ascii="Times" w:hAnsi="Times"/>
          <w:sz w:val="24"/>
          <w:szCs w:val="24"/>
        </w:rPr>
        <w:t xml:space="preserve"> recent </w:t>
      </w:r>
      <w:ins w:id="406" w:author="Alejandro De La Vega" w:date="2016-03-31T20:21:00Z">
        <w:r w:rsidR="008F43B2" w:rsidRPr="001D7F8A">
          <w:rPr>
            <w:rFonts w:ascii="Times" w:hAnsi="Times"/>
            <w:sz w:val="24"/>
            <w:szCs w:val="24"/>
          </w:rPr>
          <w:t>claims</w:t>
        </w:r>
      </w:ins>
      <w:r w:rsidR="003A1D42" w:rsidRPr="001D7F8A">
        <w:rPr>
          <w:rFonts w:ascii="Times" w:hAnsi="Times"/>
          <w:sz w:val="24"/>
          <w:szCs w:val="24"/>
        </w:rPr>
        <w:t xml:space="preserve"> of functional selectivity in MFC</w:t>
      </w:r>
      <w:r w:rsidR="009A7D2B" w:rsidRPr="001D7F8A">
        <w:rPr>
          <w:rStyle w:val="CommentReference"/>
          <w:rFonts w:ascii="Times" w:hAnsi="Times"/>
          <w:sz w:val="24"/>
          <w:szCs w:val="24"/>
        </w:rPr>
        <w:t xml:space="preserve"> (Lieberman and Eisenberger, 2015; </w:t>
      </w:r>
      <w:ins w:id="407" w:author="Alejandro De La Vega" w:date="2016-03-31T20:21:00Z">
        <w:r w:rsidR="00925855" w:rsidRPr="001D7F8A">
          <w:rPr>
            <w:rStyle w:val="CommentReference"/>
            <w:rFonts w:ascii="Times" w:hAnsi="Times"/>
            <w:sz w:val="24"/>
            <w:szCs w:val="24"/>
          </w:rPr>
          <w:t xml:space="preserve">c.f., </w:t>
        </w:r>
        <w:r w:rsidR="00E11628" w:rsidRPr="001D7F8A">
          <w:rPr>
            <w:rStyle w:val="CommentReference"/>
            <w:rFonts w:ascii="Times" w:hAnsi="Times"/>
            <w:sz w:val="24"/>
            <w:szCs w:val="24"/>
          </w:rPr>
          <w:t>Wager et al</w:t>
        </w:r>
      </w:ins>
      <w:r w:rsidR="003A1D42" w:rsidRPr="001D7F8A">
        <w:rPr>
          <w:rFonts w:ascii="Times" w:hAnsi="Times"/>
          <w:sz w:val="24"/>
          <w:szCs w:val="24"/>
        </w:rPr>
        <w:t>, in press).</w:t>
      </w:r>
      <w:ins w:id="408" w:author="Alejandro De La Vega" w:date="2016-03-31T20:21:00Z">
        <w:r w:rsidR="00E11628" w:rsidRPr="001D7F8A">
          <w:rPr>
            <w:rStyle w:val="CommentReference"/>
            <w:rFonts w:ascii="Times" w:hAnsi="Times"/>
            <w:sz w:val="24"/>
            <w:szCs w:val="24"/>
          </w:rPr>
          <w:t xml:space="preserve"> </w:t>
        </w:r>
        <w:r w:rsidR="00E11628" w:rsidRPr="001D7F8A">
          <w:rPr>
            <w:rFonts w:ascii="Times" w:hAnsi="Times"/>
            <w:sz w:val="24"/>
            <w:szCs w:val="24"/>
          </w:rPr>
          <w:t>This heterogeneity is consistent with an enormous wealth of electrophysiological data demonstrating that virtually all areas of association cortex contain distinct, but overlapping, neuron populations with heterogeneous functional profiles</w:t>
        </w:r>
        <w:r w:rsidR="00E11628" w:rsidRPr="001D7F8A">
          <w:rPr>
            <w:rStyle w:val="CommentReference"/>
            <w:rFonts w:ascii="Times" w:hAnsi="Times"/>
            <w:sz w:val="24"/>
            <w:szCs w:val="24"/>
          </w:rPr>
          <w:t xml:space="preserve"> </w:t>
        </w:r>
      </w:ins>
      <w:r w:rsidR="0060668E" w:rsidRPr="001D7F8A">
        <w:rPr>
          <w:rStyle w:val="CommentReference"/>
          <w:rFonts w:ascii="Times" w:hAnsi="Times"/>
          <w:sz w:val="24"/>
          <w:szCs w:val="24"/>
        </w:rPr>
        <w:fldChar w:fldCharType="begin"/>
      </w:r>
      <w:r w:rsidR="00A200D3" w:rsidRPr="001D7F8A">
        <w:rPr>
          <w:rStyle w:val="CommentReference"/>
          <w:rFonts w:ascii="Times" w:hAnsi="Times"/>
          <w:sz w:val="24"/>
          <w:szCs w:val="24"/>
        </w:rPr>
        <w:instrText xml:space="preserve"> ADDIN PAPERS2_CITATIONS &lt;citation&gt;&lt;uuid&gt;B5DEA548-6D4A-437D-BC1F-3E7E36A3F9FF&lt;/uuid&gt;&lt;priority&gt;0&lt;/priority&gt;&lt;publications&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4C3CAC87-E2DB-4A35-9180-63587C0CFDC2&lt;/uuid&gt;&lt;volume&gt;498&lt;/volume&gt;&lt;accepted_date&gt;99201304101200000000222000&lt;/accepted_date&gt;&lt;doi&gt;10.1038/nature12176&lt;/doi&gt;&lt;startpage&gt;363&lt;/startpage&gt;&lt;publication_date&gt;99201306201200000000222000&lt;/publication_date&gt;&lt;url&gt;http://eutils.ncbi.nlm.nih.gov/entrez/eutils/elink.fcgi?dbfrom=pubmed&amp;amp;id=23708967&amp;amp;retmode=ref&amp;amp;cmd=prlinks&lt;/url&gt;&lt;type&gt;400&lt;/type&gt;&lt;title&gt;Distinct behavioural and network correlates of two interneuron types in prefrontal cortex.&lt;/title&gt;&lt;submission_date&gt;99201208271200000000222000&lt;/submission_date&gt;&lt;number&gt;7454&lt;/number&gt;&lt;institution&gt;Cold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s&gt;&lt;cites&gt;&lt;/cites&gt;&lt;/citation&gt;</w:instrText>
      </w:r>
      <w:r w:rsidR="0060668E" w:rsidRPr="001D7F8A">
        <w:rPr>
          <w:rStyle w:val="CommentReference"/>
          <w:rFonts w:ascii="Times" w:hAnsi="Times"/>
          <w:sz w:val="24"/>
          <w:szCs w:val="24"/>
        </w:rPr>
        <w:fldChar w:fldCharType="separate"/>
      </w:r>
      <w:r w:rsidR="000C5960" w:rsidRPr="001D7F8A">
        <w:rPr>
          <w:rFonts w:ascii="Times" w:hAnsi="Times" w:cs="Cambria"/>
          <w:sz w:val="24"/>
          <w:szCs w:val="24"/>
        </w:rPr>
        <w:t>(Shidara and Richmond, 2002; Sikes et al., 2008; Kvitsiani et al., 2013)</w:t>
      </w:r>
      <w:r w:rsidR="0060668E" w:rsidRPr="001D7F8A">
        <w:rPr>
          <w:rStyle w:val="CommentReference"/>
          <w:rFonts w:ascii="Times" w:hAnsi="Times"/>
          <w:sz w:val="24"/>
          <w:szCs w:val="24"/>
        </w:rPr>
        <w:fldChar w:fldCharType="end"/>
      </w:r>
      <w:ins w:id="409" w:author="Alejandro De La Vega" w:date="2016-03-31T20:21:00Z">
        <w:r w:rsidR="00E11628" w:rsidRPr="001D7F8A">
          <w:rPr>
            <w:rStyle w:val="CommentReference"/>
            <w:rFonts w:ascii="Times" w:hAnsi="Times"/>
            <w:sz w:val="24"/>
            <w:szCs w:val="24"/>
          </w:rPr>
          <w:t xml:space="preserve">. </w:t>
        </w:r>
      </w:ins>
    </w:p>
    <w:p w14:paraId="470872EB" w14:textId="08C0A38B" w:rsidR="008F43B2" w:rsidRPr="001D7F8A" w:rsidRDefault="0058308B" w:rsidP="00436A7C">
      <w:pPr>
        <w:pStyle w:val="Normal1"/>
        <w:rPr>
          <w:ins w:id="410" w:author="Alejandro De La Vega" w:date="2016-04-03T13:52:00Z"/>
          <w:rFonts w:ascii="Times" w:hAnsi="Times"/>
          <w:sz w:val="24"/>
          <w:szCs w:val="24"/>
        </w:rPr>
      </w:pPr>
      <w:ins w:id="411" w:author="Alejandro De La Vega" w:date="2016-03-31T20:21:00Z">
        <w:r w:rsidRPr="001D7F8A">
          <w:rPr>
            <w:rFonts w:ascii="Times" w:hAnsi="Times"/>
            <w:sz w:val="24"/>
            <w:szCs w:val="24"/>
          </w:rPr>
          <w:t>Although</w:t>
        </w:r>
        <w:r w:rsidR="00665160" w:rsidRPr="001D7F8A">
          <w:rPr>
            <w:rFonts w:ascii="Times" w:hAnsi="Times"/>
            <w:sz w:val="24"/>
            <w:szCs w:val="24"/>
          </w:rPr>
          <w:t xml:space="preserve"> the present results provide a comprehensive snapshot MFC</w:t>
        </w:r>
        <w:r w:rsidR="005E2031" w:rsidRPr="001D7F8A">
          <w:rPr>
            <w:rFonts w:ascii="Times" w:hAnsi="Times"/>
            <w:sz w:val="24"/>
            <w:szCs w:val="24"/>
          </w:rPr>
          <w:t xml:space="preserve"> function</w:t>
        </w:r>
        <w:r w:rsidR="00665160" w:rsidRPr="001D7F8A">
          <w:rPr>
            <w:rFonts w:ascii="Times" w:hAnsi="Times"/>
            <w:sz w:val="24"/>
            <w:szCs w:val="24"/>
          </w:rPr>
          <w:t xml:space="preserve">, </w:t>
        </w:r>
        <w:r w:rsidR="008F43B2" w:rsidRPr="001D7F8A">
          <w:rPr>
            <w:rFonts w:ascii="Times" w:hAnsi="Times"/>
            <w:sz w:val="24"/>
            <w:szCs w:val="24"/>
          </w:rPr>
          <w:t xml:space="preserve">many have argued that brain regions dynamically assume different roles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6885F465-E465-4BFE-848C-9CFC1324A9BC&lt;/uuid&gt;&lt;priority&gt;0&lt;/priority&gt;&lt;publications&gt;&lt;publication&gt;&lt;volume&gt;38&lt;/volume&gt;&lt;publication_date&gt;99201501001200000000220000&lt;/publication_date&gt;&lt;doi&gt;10.1017/S0140525X14001010&lt;/doi&gt;&lt;institution&gt;Department of Psychology;Affective &amp;amp; Translational Neuroscience Laboratory;Neuroscience &amp;amp; Cognitive Science Program; Maryland Neuroimaging Center;University of Maryland,College Park,MD 20742.shackman@umd.eduhttp://shackmanlab.org.&lt;/institution&gt;&lt;startpage&gt;e86&lt;/startpage&gt;&lt;title&gt;The cognitive-emotional brain: Opportunitvnies and challenges for understanding neuropsychiatric disorders.&lt;/title&gt;&lt;uuid&gt;D9EA4976-5660-4EE9-BE2C-38B28470D09A&lt;/uuid&gt;&lt;subtype&gt;400&lt;/subtype&gt;&lt;type&gt;400&lt;/type&gt;&lt;url&gt;http://www.journals.cambridge.org/abstract_S0140525X14001010&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(Shackman et al., 2015)</w:t>
      </w:r>
      <w:r w:rsidR="0060668E" w:rsidRPr="001D7F8A">
        <w:rPr>
          <w:rFonts w:ascii="Times" w:hAnsi="Times"/>
          <w:sz w:val="24"/>
          <w:szCs w:val="24"/>
        </w:rPr>
        <w:fldChar w:fldCharType="end"/>
      </w:r>
      <w:r w:rsidR="0060668E" w:rsidRPr="001D7F8A">
        <w:rPr>
          <w:rFonts w:ascii="Times" w:hAnsi="Times"/>
          <w:sz w:val="24"/>
          <w:szCs w:val="24"/>
        </w:rPr>
        <w:t xml:space="preserve"> </w:t>
      </w:r>
      <w:ins w:id="412" w:author="Alejandro De La Vega" w:date="2016-03-31T20:21:00Z">
        <w:r w:rsidR="008F43B2" w:rsidRPr="001D7F8A">
          <w:rPr>
            <w:rFonts w:ascii="Times" w:hAnsi="Times"/>
            <w:sz w:val="24"/>
            <w:szCs w:val="24"/>
          </w:rPr>
          <w:t xml:space="preserve">and </w:t>
        </w:r>
        <w:r w:rsidR="00665160" w:rsidRPr="001D7F8A">
          <w:rPr>
            <w:rFonts w:ascii="Times" w:hAnsi="Times"/>
            <w:sz w:val="24"/>
            <w:szCs w:val="24"/>
          </w:rPr>
          <w:t xml:space="preserve">modulate their connectivity </w:t>
        </w:r>
        <w:r w:rsidR="005E2031" w:rsidRPr="001D7F8A">
          <w:rPr>
            <w:rFonts w:ascii="Times" w:hAnsi="Times"/>
            <w:sz w:val="24"/>
            <w:szCs w:val="24"/>
          </w:rPr>
          <w:t xml:space="preserve">as a function of task demands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226CEBBB-A0D0-4E91-AC93-DDDFED6DE119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uuid&gt;221D323D-6323-44DA-B8FB-39A438436AC5&lt;/uuid&gt;&lt;volume&gt;11&lt;/volume&gt;&lt;accepted_date&gt;99201508261200000000222000&lt;/accepted_date&gt;&lt;doi&gt;10.1371/journal.pcbi.1004533&lt;/doi&gt;&lt;startpage&gt;e1004533&lt;/startpage&gt;&lt;publication_date&gt;99201512001200000000220000&lt;/publication_date&gt;&lt;url&gt;http://eutils.ncbi.nlm.nih.gov/entrez/eutils/elink.fcgi?dbfrom=pubmed&amp;amp;id=26629847&amp;amp;retmode=ref&amp;amp;cmd=prlinks&lt;/url&gt;&lt;type&gt;400&lt;/type&gt;&lt;title&gt;A Functional Cartography of Cognitive Systems.&lt;/title&gt;&lt;submission_date&gt;99201503091200000000222000&lt;/submission_date&gt;&lt;number&gt;12&lt;/number&gt;&lt;institution&gt;Department of Psychology, University of Pennsylvania, Philadelphia, Pennsylvania, United States of America.&lt;/institution&gt;&lt;subtype&gt;400&lt;/subtype&gt;&lt;bundle&gt;&lt;publication&gt;&lt;publisher&gt;Public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role3&gt;0&lt;/role3&gt;&lt;fullname&gt;Christopher J Honey&lt;/fullname&gt;&lt;privacy_level&gt;0&lt;/privacy_level&gt;&lt;updated_at&gt;2015-12-11 21:28:55 +0000&lt;/updated_at&gt;&lt;publication_count&gt;4&lt;/publication_count&gt;&lt;is_me&gt;0&lt;/is_me&gt;&lt;initial&gt;H&lt;/initial&gt;&lt;role2&gt;0&lt;/role2&gt;&lt;searchresult&gt;0&lt;/searchresult&gt;&lt;standard_name&gt;Honey, Christopher J&lt;/standard_name&gt;&lt;uuid&gt;2AD6DCB3-326E-4EA7-A200-9FEDC6EB6207&lt;/uuid&gt;&lt;name_string&gt;[1] Honey [4] Christopher [5] J &lt;/name_string&gt;&lt;middleNames&gt;J&lt;/middleNames&gt;&lt;prename&gt;Christopher J&lt;/prename&gt;&lt;role1&gt;0&lt;/role1&gt;&lt;type&gt;0&lt;/type&gt;&lt;label&gt;0&lt;/label&gt;&lt;role5&gt;0&lt;/role5&gt;&lt;firstName&gt;Christopher&lt;/firstName&gt;&lt;institutional&gt;0&lt;/institutional&gt;&lt;created_at&gt;2015-04-05 23:31:47 +0000&lt;/created_at&gt;&lt;role4&gt;0&lt;/role4&gt;&lt;surname&gt;Honey&lt;/surname&gt;&lt;lastName&gt;Honey&lt;/lastName&gt;&lt;flagged&gt;0&lt;/flagged&gt;&lt;/author&gt;&lt;/editors&gt;&lt;/publication&gt;&lt;/publications&gt;&lt;cites&gt;&lt;/cites&gt;&lt;/citation&gt;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(Cole et al., 2014; Mattar et al., 2015)</w:t>
      </w:r>
      <w:r w:rsidR="0060668E" w:rsidRPr="001D7F8A">
        <w:rPr>
          <w:rFonts w:ascii="Times" w:hAnsi="Times"/>
          <w:sz w:val="24"/>
          <w:szCs w:val="24"/>
        </w:rPr>
        <w:fldChar w:fldCharType="end"/>
      </w:r>
      <w:r w:rsidR="0060668E" w:rsidRPr="001D7F8A">
        <w:rPr>
          <w:rFonts w:ascii="Times" w:hAnsi="Times"/>
          <w:sz w:val="24"/>
          <w:szCs w:val="24"/>
        </w:rPr>
        <w:t>.</w:t>
      </w:r>
      <w:ins w:id="413" w:author="Alejandro De La Vega" w:date="2016-03-31T20:21:00Z">
        <w:r w:rsidR="005E2031" w:rsidRPr="001D7F8A">
          <w:rPr>
            <w:rFonts w:ascii="Times" w:hAnsi="Times"/>
            <w:sz w:val="24"/>
            <w:szCs w:val="24"/>
          </w:rPr>
          <w:t xml:space="preserve">  Moreover, MCC is likely to be among the most heterogeneous brain regions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E76222B7-ABAE-41BC-8E44-D4580CF04A9F&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(Anderson et al., 2013)</w:t>
      </w:r>
      <w:r w:rsidR="0060668E" w:rsidRPr="001D7F8A">
        <w:rPr>
          <w:rFonts w:ascii="Times" w:hAnsi="Times"/>
          <w:sz w:val="24"/>
          <w:szCs w:val="24"/>
        </w:rPr>
        <w:fldChar w:fldCharType="end"/>
      </w:r>
      <w:ins w:id="414" w:author="Alejandro De La Vega" w:date="2016-03-31T20:21:00Z">
        <w:r w:rsidR="005E2031" w:rsidRPr="001D7F8A">
          <w:rPr>
            <w:rFonts w:ascii="Times" w:hAnsi="Times"/>
            <w:sz w:val="24"/>
            <w:szCs w:val="24"/>
          </w:rPr>
          <w:t xml:space="preserve"> as evidenced by its very high activation rate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79977371-953F-4FE8-B552-2627A8AF576A&lt;/uuid&gt;&lt;priority&gt;0&lt;/priority&gt;&lt;publications&gt;&lt;publication&gt;&lt;uuid&gt;6F0C46E9-8E96-4B48-BA04-D4CA69AAA7F8&lt;/uuid&gt;&lt;volume&gt;214&lt;/volume&gt;&lt;accepted_date&gt;99201004211200000000222000&lt;/accepted_date&gt;&lt;doi&gt;10.1007/s00429-010-0260-2&lt;/doi&gt;&lt;startpage&gt;669&lt;/startpage&gt;&lt;publication_date&gt;99201006001200000000220000&lt;/publication_date&gt;&lt;url&gt;http://eutils.ncbi.nlm.nih.gov/entrez/eutils/elink.fcgi?dbfrom=pubmed&amp;amp;id=20512372&amp;amp;retmode=ref&amp;amp;cmd=prlinks&lt;/url&gt;&lt;type&gt;400&lt;/type&gt;&lt;title&gt;Role of the anterior insula in task-level control and focal attention.&lt;/title&gt;&lt;submission_date&gt;99201001081200000000222000&lt;/submission_date&gt;&lt;number&gt;5-6&lt;/number&gt;&lt;institution&gt;Department of Neurology, School of Medicine, Washington University, 4525 Scott Ave, Saint Louis, MO 63110, USA. stevenelson@wustl.edu&lt;/institution&gt;&lt;subtype&gt;400&lt;/subtype&gt;&lt;endpage&gt;680&lt;/endpage&gt;&lt;bundle&gt;&lt;publication&gt;&lt;publisher&gt;Springer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0668E" w:rsidRPr="001D7F8A">
        <w:rPr>
          <w:rFonts w:ascii="Times" w:hAnsi="Times"/>
          <w:sz w:val="24"/>
          <w:szCs w:val="24"/>
        </w:rPr>
        <w:fldChar w:fldCharType="separate"/>
      </w:r>
      <w:r w:rsidR="003076A9" w:rsidRPr="001D7F8A">
        <w:rPr>
          <w:rFonts w:ascii="Times" w:hAnsi="Times" w:cs="Cambria"/>
          <w:sz w:val="24"/>
          <w:szCs w:val="24"/>
        </w:rPr>
        <w:t>(Nelson et al., 2010</w:t>
      </w:r>
      <w:r w:rsidR="000C5960" w:rsidRPr="001D7F8A">
        <w:rPr>
          <w:rFonts w:ascii="Times" w:hAnsi="Times" w:cs="Cambria"/>
          <w:sz w:val="24"/>
          <w:szCs w:val="24"/>
        </w:rPr>
        <w:t>; Yarkoni et al., 2011)</w:t>
      </w:r>
      <w:r w:rsidR="0060668E" w:rsidRPr="001D7F8A">
        <w:rPr>
          <w:rFonts w:ascii="Times" w:hAnsi="Times"/>
          <w:sz w:val="24"/>
          <w:szCs w:val="24"/>
        </w:rPr>
        <w:fldChar w:fldCharType="end"/>
      </w:r>
      <w:ins w:id="415" w:author="Alejandro De La Vega" w:date="2016-03-31T20:21:00Z">
        <w:r w:rsidR="005E2031" w:rsidRPr="001D7F8A">
          <w:rPr>
            <w:rFonts w:ascii="Times" w:hAnsi="Times"/>
            <w:sz w:val="24"/>
            <w:szCs w:val="24"/>
          </w:rPr>
          <w:t xml:space="preserve">. </w:t>
        </w:r>
        <w:r w:rsidR="005144FD" w:rsidRPr="001D7F8A">
          <w:rPr>
            <w:rFonts w:ascii="Times" w:hAnsi="Times"/>
            <w:sz w:val="24"/>
            <w:szCs w:val="24"/>
          </w:rPr>
          <w:t>Thus, because the functional co-activation pr</w:t>
        </w:r>
        <w:r w:rsidR="00C92958" w:rsidRPr="001D7F8A">
          <w:rPr>
            <w:rFonts w:ascii="Times" w:hAnsi="Times"/>
            <w:sz w:val="24"/>
            <w:szCs w:val="24"/>
          </w:rPr>
          <w:t>ofiles presented here represent</w:t>
        </w:r>
        <w:r w:rsidR="005144FD" w:rsidRPr="001D7F8A">
          <w:rPr>
            <w:rFonts w:ascii="Times" w:hAnsi="Times"/>
            <w:sz w:val="24"/>
            <w:szCs w:val="24"/>
          </w:rPr>
          <w:t xml:space="preserve"> averages across tasks, they may mask task-dependent co-activation structure. </w:t>
        </w:r>
        <w:r w:rsidR="00665160" w:rsidRPr="001D7F8A">
          <w:rPr>
            <w:rFonts w:ascii="Times" w:hAnsi="Times"/>
            <w:sz w:val="24"/>
            <w:szCs w:val="24"/>
          </w:rPr>
          <w:t>F</w:t>
        </w:r>
        <w:r w:rsidR="008F43B2" w:rsidRPr="001D7F8A">
          <w:rPr>
            <w:rFonts w:ascii="Times" w:hAnsi="Times"/>
            <w:sz w:val="24"/>
            <w:szCs w:val="24"/>
          </w:rPr>
          <w:t xml:space="preserve">or example, it’s possible that ventral MCC co-activates </w:t>
        </w:r>
        <w:r w:rsidR="005E2031" w:rsidRPr="001D7F8A">
          <w:rPr>
            <w:rFonts w:ascii="Times" w:hAnsi="Times"/>
            <w:sz w:val="24"/>
            <w:szCs w:val="24"/>
          </w:rPr>
          <w:t xml:space="preserve">more strongly </w:t>
        </w:r>
        <w:r w:rsidR="008F43B2" w:rsidRPr="001D7F8A">
          <w:rPr>
            <w:rFonts w:ascii="Times" w:hAnsi="Times"/>
            <w:sz w:val="24"/>
            <w:szCs w:val="24"/>
          </w:rPr>
          <w:t>with the amygdala during ‘fear’, but co-activates with posterior insula during ‘pain’. An interesting avenue of future research will be to</w:t>
        </w:r>
        <w:r w:rsidR="00665160" w:rsidRPr="001D7F8A">
          <w:rPr>
            <w:rFonts w:ascii="Times" w:hAnsi="Times"/>
            <w:sz w:val="24"/>
            <w:szCs w:val="24"/>
          </w:rPr>
          <w:t xml:space="preserve"> precisely</w:t>
        </w:r>
        <w:r w:rsidR="008F43B2" w:rsidRPr="001D7F8A">
          <w:rPr>
            <w:rFonts w:ascii="Times" w:hAnsi="Times"/>
            <w:sz w:val="24"/>
            <w:szCs w:val="24"/>
          </w:rPr>
          <w:t xml:space="preserve"> characterize </w:t>
        </w:r>
        <w:r w:rsidR="005E2031" w:rsidRPr="001D7F8A">
          <w:rPr>
            <w:rFonts w:ascii="Times" w:hAnsi="Times"/>
            <w:sz w:val="24"/>
            <w:szCs w:val="24"/>
          </w:rPr>
          <w:t xml:space="preserve">how co-activation and functional patterns of </w:t>
        </w:r>
      </w:ins>
      <w:ins w:id="416" w:author="Alejandro De La Vega" w:date="2016-04-03T13:43:00Z">
        <w:r w:rsidR="00C92958" w:rsidRPr="001D7F8A">
          <w:rPr>
            <w:rFonts w:ascii="Times" w:hAnsi="Times"/>
            <w:sz w:val="24"/>
            <w:szCs w:val="24"/>
          </w:rPr>
          <w:t>MFC</w:t>
        </w:r>
      </w:ins>
      <w:ins w:id="417" w:author="Alejandro De La Vega" w:date="2016-03-31T20:21:00Z">
        <w:r w:rsidR="005E2031" w:rsidRPr="001D7F8A">
          <w:rPr>
            <w:rFonts w:ascii="Times" w:hAnsi="Times"/>
            <w:sz w:val="24"/>
            <w:szCs w:val="24"/>
          </w:rPr>
          <w:t xml:space="preserve"> change as a function of context</w:t>
        </w:r>
        <w:r w:rsidR="008F43B2" w:rsidRPr="001D7F8A">
          <w:rPr>
            <w:rFonts w:ascii="Times" w:hAnsi="Times"/>
            <w:sz w:val="24"/>
            <w:szCs w:val="24"/>
          </w:rPr>
          <w:t xml:space="preserve"> through large-scale </w:t>
        </w:r>
      </w:ins>
      <w:r w:rsidR="00B81805" w:rsidRPr="001D7F8A">
        <w:rPr>
          <w:rFonts w:ascii="Times" w:hAnsi="Times"/>
          <w:sz w:val="24"/>
          <w:szCs w:val="24"/>
        </w:rPr>
        <w:t>meta-</w:t>
      </w:r>
      <w:ins w:id="418" w:author="Alejandro De La Vega" w:date="2016-03-31T20:21:00Z">
        <w:r w:rsidR="008F43B2" w:rsidRPr="001D7F8A">
          <w:rPr>
            <w:rFonts w:ascii="Times" w:hAnsi="Times"/>
            <w:sz w:val="24"/>
            <w:szCs w:val="24"/>
          </w:rPr>
          <w:t>analysis</w:t>
        </w:r>
        <w:r w:rsidR="00C955CB" w:rsidRPr="001D7F8A">
          <w:rPr>
            <w:rFonts w:ascii="Times" w:hAnsi="Times"/>
            <w:sz w:val="24"/>
            <w:szCs w:val="24"/>
          </w:rPr>
          <w:t>.</w:t>
        </w:r>
      </w:ins>
    </w:p>
    <w:p w14:paraId="58E197E1" w14:textId="1FC9F4EE" w:rsidR="00C955CB" w:rsidRPr="001D7F8A" w:rsidRDefault="00C955CB" w:rsidP="003076A9">
      <w:pPr>
        <w:pStyle w:val="Normal1"/>
        <w:rPr>
          <w:ins w:id="419" w:author="Alejandro De La Vega" w:date="2016-03-31T20:21:00Z"/>
          <w:rFonts w:ascii="Times" w:hAnsi="Times"/>
          <w:sz w:val="24"/>
          <w:szCs w:val="24"/>
        </w:rPr>
      </w:pPr>
      <w:ins w:id="420" w:author="Alejandro De La Vega" w:date="2016-04-03T14:13:00Z">
        <w:r w:rsidRPr="001D7F8A">
          <w:rPr>
            <w:rFonts w:ascii="Times" w:hAnsi="Times"/>
            <w:sz w:val="24"/>
            <w:szCs w:val="24"/>
          </w:rPr>
          <w:t xml:space="preserve">Moreover, </w:t>
        </w:r>
      </w:ins>
      <w:ins w:id="421" w:author="Alejandro De La Vega" w:date="2016-04-03T14:14:00Z">
        <w:r w:rsidRPr="001D7F8A">
          <w:rPr>
            <w:rFonts w:ascii="Times" w:hAnsi="Times"/>
            <w:sz w:val="24"/>
            <w:szCs w:val="24"/>
          </w:rPr>
          <w:t>a</w:t>
        </w:r>
      </w:ins>
      <w:ins w:id="422" w:author="Alejandro De La Vega" w:date="2016-04-03T13:52:00Z">
        <w:r w:rsidRPr="001D7F8A">
          <w:rPr>
            <w:rFonts w:ascii="Times" w:hAnsi="Times"/>
            <w:sz w:val="24"/>
            <w:szCs w:val="24"/>
          </w:rPr>
          <w:t xml:space="preserve">lthough our parcellation </w:t>
        </w:r>
      </w:ins>
      <w:ins w:id="423" w:author="Alejandro De La Vega" w:date="2016-04-03T13:53:00Z">
        <w:r w:rsidRPr="001D7F8A">
          <w:rPr>
            <w:rFonts w:ascii="Times" w:hAnsi="Times"/>
            <w:sz w:val="24"/>
            <w:szCs w:val="24"/>
          </w:rPr>
          <w:t xml:space="preserve">was </w:t>
        </w:r>
      </w:ins>
      <w:r w:rsidR="001D7F8A" w:rsidRPr="001D7F8A">
        <w:rPr>
          <w:rFonts w:ascii="Times" w:hAnsi="Times"/>
          <w:sz w:val="24"/>
          <w:szCs w:val="24"/>
        </w:rPr>
        <w:t>moderately</w:t>
      </w:r>
      <w:ins w:id="424" w:author="Alejandro De La Vega" w:date="2016-04-03T14:14:00Z">
        <w:r w:rsidRPr="001D7F8A">
          <w:rPr>
            <w:rFonts w:ascii="Times" w:hAnsi="Times"/>
            <w:sz w:val="24"/>
            <w:szCs w:val="24"/>
          </w:rPr>
          <w:t xml:space="preserve"> </w:t>
        </w:r>
      </w:ins>
      <w:ins w:id="425" w:author="Alejandro De La Vega" w:date="2016-04-03T13:53:00Z">
        <w:r w:rsidRPr="001D7F8A">
          <w:rPr>
            <w:rFonts w:ascii="Times" w:hAnsi="Times"/>
            <w:sz w:val="24"/>
            <w:szCs w:val="24"/>
          </w:rPr>
          <w:t>consistent with</w:t>
        </w:r>
      </w:ins>
      <w:ins w:id="426" w:author="Alejandro De La Vega" w:date="2016-04-03T14:01:00Z">
        <w:r w:rsidRPr="001D7F8A">
          <w:rPr>
            <w:rFonts w:ascii="Times" w:hAnsi="Times"/>
            <w:sz w:val="24"/>
            <w:szCs w:val="24"/>
          </w:rPr>
          <w:t xml:space="preserve"> </w:t>
        </w:r>
      </w:ins>
      <w:ins w:id="427" w:author="Alejandro De La Vega" w:date="2016-04-03T14:19:00Z">
        <w:r w:rsidRPr="001D7F8A">
          <w:rPr>
            <w:rFonts w:ascii="Times" w:hAnsi="Times"/>
            <w:sz w:val="24"/>
            <w:szCs w:val="24"/>
          </w:rPr>
          <w:t xml:space="preserve">boundaries </w:t>
        </w:r>
      </w:ins>
      <w:r w:rsidR="00117D66">
        <w:rPr>
          <w:rFonts w:ascii="Times" w:hAnsi="Times"/>
          <w:sz w:val="24"/>
          <w:szCs w:val="24"/>
        </w:rPr>
        <w:t xml:space="preserve">based on cytoarchitecture </w:t>
      </w:r>
      <w:ins w:id="428" w:author="Alejandro De La Vega" w:date="2016-04-03T14:18:00Z">
        <w:r w:rsidRPr="001D7F8A">
          <w:rPr>
            <w:rFonts w:ascii="Times" w:hAnsi="Times"/>
            <w:sz w:val="24"/>
            <w:szCs w:val="24"/>
          </w:rPr>
          <w:t>and connectivity</w:t>
        </w:r>
      </w:ins>
      <w:r w:rsidR="00A200D3" w:rsidRPr="001D7F8A">
        <w:rPr>
          <w:rFonts w:ascii="Times" w:hAnsi="Times"/>
          <w:sz w:val="24"/>
          <w:szCs w:val="24"/>
        </w:rPr>
        <w:t xml:space="preserve"> (e.g. the distinction between SMA and pre-SMA), </w:t>
      </w:r>
      <w:ins w:id="429" w:author="Alejandro De La Vega" w:date="2016-04-03T13:52:00Z">
        <w:r w:rsidRPr="001D7F8A">
          <w:rPr>
            <w:rFonts w:ascii="Times" w:hAnsi="Times"/>
            <w:sz w:val="24"/>
            <w:szCs w:val="24"/>
          </w:rPr>
          <w:t>we observed several discrepancies</w:t>
        </w:r>
      </w:ins>
      <w:ins w:id="430" w:author="Alejandro De La Vega" w:date="2016-04-03T13:58:00Z">
        <w:r w:rsidRPr="001D7F8A">
          <w:rPr>
            <w:rFonts w:ascii="Times" w:hAnsi="Times"/>
            <w:sz w:val="24"/>
            <w:szCs w:val="24"/>
          </w:rPr>
          <w:t>. For example</w:t>
        </w:r>
      </w:ins>
      <w:ins w:id="431" w:author="Alejandro De La Vega" w:date="2016-04-03T13:55:00Z">
        <w:r w:rsidRPr="001D7F8A">
          <w:rPr>
            <w:rFonts w:ascii="Times" w:hAnsi="Times"/>
            <w:sz w:val="24"/>
            <w:szCs w:val="24"/>
          </w:rPr>
          <w:t xml:space="preserve">, </w:t>
        </w:r>
      </w:ins>
      <w:ins w:id="432" w:author="Alejandro De La Vega" w:date="2016-04-03T13:58:00Z">
        <w:r w:rsidRPr="001D7F8A">
          <w:rPr>
            <w:rFonts w:ascii="Times" w:hAnsi="Times"/>
            <w:sz w:val="24"/>
            <w:szCs w:val="24"/>
          </w:rPr>
          <w:t xml:space="preserve">we did not identify </w:t>
        </w:r>
      </w:ins>
      <w:ins w:id="433" w:author="Alejandro De La Vega" w:date="2016-04-03T14:06:00Z">
        <w:r w:rsidRPr="001D7F8A">
          <w:rPr>
            <w:rFonts w:ascii="Times" w:hAnsi="Times"/>
            <w:sz w:val="24"/>
            <w:szCs w:val="24"/>
          </w:rPr>
          <w:t>separate</w:t>
        </w:r>
      </w:ins>
      <w:ins w:id="434" w:author="Alejandro De La Vega" w:date="2016-04-03T13:58:00Z">
        <w:r w:rsidRPr="001D7F8A">
          <w:rPr>
            <w:rFonts w:ascii="Times" w:hAnsi="Times"/>
            <w:sz w:val="24"/>
            <w:szCs w:val="24"/>
          </w:rPr>
          <w:t xml:space="preserve"> cingulate motor zones (Picard &amp; Strick, 1996), </w:t>
        </w:r>
      </w:ins>
      <w:ins w:id="435" w:author="Alejandro De La Vega" w:date="2016-04-03T13:57:00Z">
        <w:r w:rsidRPr="001D7F8A">
          <w:rPr>
            <w:rFonts w:ascii="Times" w:hAnsi="Times"/>
            <w:sz w:val="24"/>
            <w:szCs w:val="24"/>
          </w:rPr>
          <w:t xml:space="preserve">suggesting </w:t>
        </w:r>
      </w:ins>
      <w:ins w:id="436" w:author="Alejandro De La Vega" w:date="2016-04-03T14:04:00Z">
        <w:r w:rsidRPr="001D7F8A">
          <w:rPr>
            <w:rFonts w:ascii="Times" w:hAnsi="Times"/>
            <w:sz w:val="24"/>
            <w:szCs w:val="24"/>
          </w:rPr>
          <w:t>morphologically</w:t>
        </w:r>
      </w:ins>
      <w:ins w:id="437" w:author="Alejandro De La Vega" w:date="2016-04-03T13:57:00Z">
        <w:r w:rsidRPr="001D7F8A">
          <w:rPr>
            <w:rFonts w:ascii="Times" w:hAnsi="Times"/>
            <w:sz w:val="24"/>
            <w:szCs w:val="24"/>
          </w:rPr>
          <w:t xml:space="preserve"> distinct regions </w:t>
        </w:r>
      </w:ins>
      <w:ins w:id="438" w:author="Alejandro De La Vega" w:date="2016-04-03T14:02:00Z">
        <w:r w:rsidRPr="001D7F8A">
          <w:rPr>
            <w:rFonts w:ascii="Times" w:hAnsi="Times"/>
            <w:sz w:val="24"/>
            <w:szCs w:val="24"/>
          </w:rPr>
          <w:t xml:space="preserve">can co-activate similarly to support </w:t>
        </w:r>
      </w:ins>
      <w:ins w:id="439" w:author="Alejandro De La Vega" w:date="2016-04-03T13:58:00Z">
        <w:r w:rsidRPr="001D7F8A">
          <w:rPr>
            <w:rFonts w:ascii="Times" w:hAnsi="Times"/>
            <w:sz w:val="24"/>
            <w:szCs w:val="24"/>
          </w:rPr>
          <w:t xml:space="preserve">high-level </w:t>
        </w:r>
      </w:ins>
      <w:ins w:id="440" w:author="Alejandro De La Vega" w:date="2016-04-03T14:03:00Z">
        <w:r w:rsidRPr="001D7F8A">
          <w:rPr>
            <w:rFonts w:ascii="Times" w:hAnsi="Times"/>
            <w:sz w:val="24"/>
            <w:szCs w:val="24"/>
          </w:rPr>
          <w:t>psychological function (e.g. ‘motor function’)</w:t>
        </w:r>
      </w:ins>
      <w:ins w:id="441" w:author="Alejandro De La Vega" w:date="2016-04-03T13:58:00Z">
        <w:r w:rsidRPr="001D7F8A">
          <w:rPr>
            <w:rFonts w:ascii="Times" w:hAnsi="Times"/>
            <w:sz w:val="24"/>
            <w:szCs w:val="24"/>
          </w:rPr>
          <w:t xml:space="preserve">. </w:t>
        </w:r>
      </w:ins>
      <w:ins w:id="442" w:author="Alejandro De La Vega" w:date="2016-04-03T13:52:00Z">
        <w:r w:rsidRPr="001D7F8A">
          <w:rPr>
            <w:rFonts w:ascii="Times" w:hAnsi="Times"/>
            <w:sz w:val="24"/>
            <w:szCs w:val="24"/>
          </w:rPr>
          <w:t xml:space="preserve">Systematic modeling </w:t>
        </w:r>
      </w:ins>
      <w:ins w:id="443" w:author="Alejandro De La Vega" w:date="2016-04-03T14:11:00Z">
        <w:r w:rsidRPr="001D7F8A">
          <w:rPr>
            <w:rFonts w:ascii="Times" w:hAnsi="Times"/>
            <w:sz w:val="24"/>
            <w:szCs w:val="24"/>
          </w:rPr>
          <w:t xml:space="preserve">of the relationship between anatomy and </w:t>
        </w:r>
      </w:ins>
      <w:ins w:id="444" w:author="Alejandro De La Vega" w:date="2016-04-03T14:17:00Z">
        <w:r w:rsidRPr="001D7F8A">
          <w:rPr>
            <w:rFonts w:ascii="Times" w:hAnsi="Times"/>
            <w:sz w:val="24"/>
            <w:szCs w:val="24"/>
          </w:rPr>
          <w:t>task evoked</w:t>
        </w:r>
      </w:ins>
      <w:ins w:id="445" w:author="Alejandro De La Vega" w:date="2016-04-03T14:07:00Z">
        <w:r w:rsidRPr="001D7F8A">
          <w:rPr>
            <w:rFonts w:ascii="Times" w:hAnsi="Times"/>
            <w:sz w:val="24"/>
            <w:szCs w:val="24"/>
          </w:rPr>
          <w:t xml:space="preserve"> </w:t>
        </w:r>
      </w:ins>
      <w:ins w:id="446" w:author="Alejandro De La Vega" w:date="2016-04-03T13:52:00Z">
        <w:r w:rsidRPr="001D7F8A">
          <w:rPr>
            <w:rFonts w:ascii="Times" w:hAnsi="Times"/>
            <w:sz w:val="24"/>
            <w:szCs w:val="24"/>
          </w:rPr>
          <w:t>activation</w:t>
        </w:r>
      </w:ins>
      <w:ins w:id="447" w:author="Alejandro De La Vega" w:date="2016-04-03T14:11:00Z">
        <w:r w:rsidRPr="001D7F8A">
          <w:rPr>
            <w:rFonts w:ascii="Times" w:hAnsi="Times"/>
            <w:sz w:val="24"/>
            <w:szCs w:val="24"/>
          </w:rPr>
          <w:t>–</w:t>
        </w:r>
      </w:ins>
      <w:ins w:id="448" w:author="Alejandro De La Vega" w:date="2016-04-03T14:17:00Z">
        <w:r w:rsidRPr="001D7F8A">
          <w:rPr>
            <w:rFonts w:ascii="Times" w:hAnsi="Times"/>
            <w:sz w:val="24"/>
            <w:szCs w:val="24"/>
          </w:rPr>
          <w:t xml:space="preserve"> similarly to existing models </w:t>
        </w:r>
      </w:ins>
      <w:r w:rsidR="001D7F8A" w:rsidRPr="001D7F8A">
        <w:rPr>
          <w:rFonts w:ascii="Times" w:hAnsi="Times"/>
          <w:sz w:val="24"/>
          <w:szCs w:val="24"/>
        </w:rPr>
        <w:t>linking</w:t>
      </w:r>
      <w:ins w:id="449" w:author="Alejandro De La Vega" w:date="2016-04-03T14:17:00Z">
        <w:r w:rsidRPr="001D7F8A">
          <w:rPr>
            <w:rFonts w:ascii="Times" w:hAnsi="Times"/>
            <w:sz w:val="24"/>
            <w:szCs w:val="24"/>
          </w:rPr>
          <w:t xml:space="preserve"> resting state and anatomical connectivity </w:t>
        </w:r>
        <w:r w:rsidRPr="001D7F8A">
          <w:rPr>
            <w:rFonts w:ascii="Times" w:hAnsi="Times"/>
            <w:sz w:val="24"/>
            <w:szCs w:val="24"/>
          </w:rPr>
          <w:fldChar w:fldCharType="begin"/>
        </w:r>
      </w:ins>
      <w:r w:rsidR="00A200D3" w:rsidRPr="001D7F8A">
        <w:rPr>
          <w:rFonts w:ascii="Times" w:hAnsi="Times"/>
          <w:sz w:val="24"/>
          <w:szCs w:val="24"/>
        </w:rPr>
        <w:instrText xml:space="preserve"> ADDIN PAPERS2_CITATIONS &lt;citation&gt;&lt;uuid&gt;AA4F80C6-C663-4781-BF02-F3D9B2FA08AC&lt;/uuid&gt;&lt;priority&gt;0&lt;/priority&gt;&lt;publications&gt;&lt;publication&gt;&lt;uuid&gt;942F4531-548B-482E-A90D-CC9B39EAD569&lt;/uuid&gt;&lt;volume&gt;111&lt;/volume&gt;&lt;doi&gt;10.1073/pnas.1315529111&lt;/doi&gt;&lt;startpage&gt;833&lt;/startpage&gt;&lt;publication_date&gt;99201401141200000000222000&lt;/publication_date&gt;&lt;url&gt;http://eutils.ncbi.nlm.nih.gov/entrez/eutils/elink.fcgi?dbfrom=pubmed&amp;amp;id=24379387&amp;amp;retmode=ref&amp;amp;cmd=prlinks&lt;/url&gt;&lt;type&gt;400&lt;/type&gt;&lt;title&gt;Resting-brain functional connectivity predicted by analytic measures of network communication.&lt;/title&gt;&lt;institution&gt;Department of Psychological and Brain Sciences, Indiana University, Bloomington, IN 47405.&lt;/institution&gt;&lt;number&gt;2&lt;/number&gt;&lt;subtype&gt;400&lt;/subtype&gt;&lt;endpage&gt;838&lt;/endpage&gt;&lt;bundle&gt;&lt;publication&gt;&lt;publisher&gt;National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Joaquín&lt;/firstName&gt;&lt;lastName&gt;Goñi&lt;/lastName&gt;&lt;/author&gt;&lt;author&gt;&lt;lastName&gt;Heuvel&lt;/lastName&gt;&lt;nonDroppingParticle&gt;van den&lt;/nonDroppingParticle&gt;&lt;firstName&gt;Martijn&lt;/firstName&gt;&lt;middleNames&gt;P&lt;/middleNames&gt;&lt;/author&gt;&lt;author&gt;&lt;firstName&gt;Andrea&lt;/firstName&gt;&lt;lastName&gt;Avena-Koenigsberger&lt;/lastName&gt;&lt;/author&gt;&lt;author&gt;&lt;firstName&gt;Nieves&lt;/firstName&gt;&lt;lastName&gt;Velez de Mendizabal&lt;/lastName&gt;&lt;/author&gt;&lt;author&gt;&lt;firstName&gt;Richard&lt;/firstName&gt;&lt;middleNames&gt;F&lt;/middleNames&gt;&lt;lastName&gt;Betzel&lt;/lastName&gt;&lt;/author&gt;&lt;author&gt;&lt;firstName&gt;Alessandra&lt;/firstName&gt;&lt;lastName&gt;Griffa&lt;/lastName&gt;&lt;/author&gt;&lt;author&gt;&lt;firstName&gt;Patric&lt;/firstName&gt;&lt;lastName&gt;Hagmann&lt;/lastName&gt;&lt;/author&gt;&lt;author&gt;&lt;firstName&gt;Bernat&lt;/firstName&gt;&lt;lastName&gt;Corominas-Murtra&lt;/lastName&gt;&lt;/author&gt;&lt;author&gt;&lt;firstName&gt;Jean-Philippe&lt;/firstName&gt;&lt;lastName&gt;Thiran&lt;/lastName&gt;&lt;/author&gt;&lt;author&gt;&lt;firstName&gt;Olaf&lt;/firstName&gt;&lt;lastName&gt;Sporns&lt;/lastName&gt;&lt;/author&gt;&lt;/authors&gt;&lt;/publication&gt;&lt;/publications&gt;&lt;cites&gt;&lt;/cites&gt;&lt;/citation&gt;</w:instrText>
      </w:r>
      <w:r w:rsidRPr="001D7F8A">
        <w:rPr>
          <w:rFonts w:ascii="Times" w:hAnsi="Times"/>
          <w:sz w:val="24"/>
          <w:szCs w:val="24"/>
        </w:rPr>
        <w:fldChar w:fldCharType="separate"/>
      </w:r>
      <w:r w:rsidR="00A200D3" w:rsidRPr="001D7F8A">
        <w:rPr>
          <w:rFonts w:ascii="Times" w:hAnsi="Times" w:cs="Cambria"/>
          <w:sz w:val="24"/>
          <w:szCs w:val="24"/>
        </w:rPr>
        <w:t>(Goñi et al., 2014)</w:t>
      </w:r>
      <w:ins w:id="450" w:author="Alejandro De La Vega" w:date="2016-04-03T14:17:00Z">
        <w:r w:rsidRPr="001D7F8A">
          <w:rPr>
            <w:rFonts w:ascii="Times" w:hAnsi="Times"/>
            <w:sz w:val="24"/>
            <w:szCs w:val="24"/>
          </w:rPr>
          <w:fldChar w:fldCharType="end"/>
        </w:r>
        <w:r w:rsidRPr="001D7F8A">
          <w:rPr>
            <w:rFonts w:ascii="Times" w:hAnsi="Times"/>
            <w:sz w:val="24"/>
            <w:szCs w:val="24"/>
          </w:rPr>
          <w:t>–</w:t>
        </w:r>
      </w:ins>
      <w:r w:rsidR="001D7F8A" w:rsidRPr="001D7F8A">
        <w:rPr>
          <w:rFonts w:ascii="Times" w:hAnsi="Times"/>
          <w:sz w:val="24"/>
          <w:szCs w:val="24"/>
        </w:rPr>
        <w:t xml:space="preserve"> </w:t>
      </w:r>
      <w:ins w:id="451" w:author="Alejandro De La Vega" w:date="2016-04-03T13:52:00Z">
        <w:r w:rsidRPr="001D7F8A">
          <w:rPr>
            <w:rFonts w:ascii="Times" w:hAnsi="Times"/>
            <w:sz w:val="24"/>
            <w:szCs w:val="24"/>
          </w:rPr>
          <w:t xml:space="preserve">are needed to better understand </w:t>
        </w:r>
      </w:ins>
      <w:ins w:id="452" w:author="Alejandro De La Vega" w:date="2016-04-03T14:19:00Z">
        <w:r w:rsidRPr="001D7F8A">
          <w:rPr>
            <w:rFonts w:ascii="Times" w:hAnsi="Times"/>
            <w:sz w:val="24"/>
            <w:szCs w:val="24"/>
          </w:rPr>
          <w:t>the nature of such</w:t>
        </w:r>
      </w:ins>
      <w:ins w:id="453" w:author="Alejandro De La Vega" w:date="2016-04-03T13:52:00Z">
        <w:r w:rsidRPr="001D7F8A">
          <w:rPr>
            <w:rFonts w:ascii="Times" w:hAnsi="Times"/>
            <w:sz w:val="24"/>
            <w:szCs w:val="24"/>
          </w:rPr>
          <w:t xml:space="preserve"> discrepancies.</w:t>
        </w:r>
      </w:ins>
    </w:p>
    <w:p w14:paraId="145D024C" w14:textId="52E315C7" w:rsidR="008F43B2" w:rsidRPr="001D7F8A" w:rsidRDefault="008F43B2" w:rsidP="00436A7C">
      <w:pPr>
        <w:pStyle w:val="Normal1"/>
        <w:rPr>
          <w:ins w:id="454" w:author="Alejandro De La Vega" w:date="2016-04-03T13:49:00Z"/>
          <w:rFonts w:ascii="Times" w:hAnsi="Times"/>
          <w:sz w:val="24"/>
          <w:szCs w:val="24"/>
        </w:rPr>
      </w:pPr>
      <w:ins w:id="455" w:author="Alejandro De La Vega" w:date="2016-03-31T20:21:00Z">
        <w:r w:rsidRPr="001D7F8A">
          <w:rPr>
            <w:rFonts w:ascii="Times" w:hAnsi="Times"/>
            <w:sz w:val="24"/>
            <w:szCs w:val="24"/>
          </w:rPr>
          <w:t xml:space="preserve">The present report </w:t>
        </w:r>
        <w:r w:rsidR="005E2031" w:rsidRPr="001D7F8A">
          <w:rPr>
            <w:rFonts w:ascii="Times" w:hAnsi="Times"/>
            <w:sz w:val="24"/>
            <w:szCs w:val="24"/>
          </w:rPr>
          <w:t xml:space="preserve">also </w:t>
        </w:r>
        <w:r w:rsidRPr="001D7F8A">
          <w:rPr>
            <w:rFonts w:ascii="Times" w:hAnsi="Times"/>
            <w:sz w:val="24"/>
            <w:szCs w:val="24"/>
          </w:rPr>
          <w:t xml:space="preserve">provides </w:t>
        </w:r>
        <w:r w:rsidR="004B2DF5" w:rsidRPr="001D7F8A">
          <w:rPr>
            <w:rFonts w:ascii="Times" w:hAnsi="Times"/>
            <w:sz w:val="24"/>
            <w:szCs w:val="24"/>
          </w:rPr>
          <w:t xml:space="preserve">the ability to generate </w:t>
        </w:r>
        <w:r w:rsidRPr="001D7F8A">
          <w:rPr>
            <w:rFonts w:ascii="Times" w:hAnsi="Times"/>
            <w:sz w:val="24"/>
            <w:szCs w:val="24"/>
          </w:rPr>
          <w:t xml:space="preserve">hypotheses that can be more carefully tested in future studies using the candidate psychological </w:t>
        </w:r>
        <w:r w:rsidR="004B2DF5" w:rsidRPr="001D7F8A">
          <w:rPr>
            <w:rFonts w:ascii="Times" w:hAnsi="Times"/>
            <w:sz w:val="24"/>
            <w:szCs w:val="24"/>
          </w:rPr>
          <w:t xml:space="preserve">functions discussed </w:t>
        </w:r>
        <w:r w:rsidRPr="001D7F8A">
          <w:rPr>
            <w:rFonts w:ascii="Times" w:hAnsi="Times"/>
            <w:sz w:val="24"/>
            <w:szCs w:val="24"/>
          </w:rPr>
          <w:t xml:space="preserve">here. For example, </w:t>
        </w:r>
        <w:r w:rsidR="004B2DF5" w:rsidRPr="001D7F8A">
          <w:rPr>
            <w:rFonts w:ascii="Times" w:hAnsi="Times"/>
            <w:sz w:val="24"/>
            <w:szCs w:val="24"/>
          </w:rPr>
          <w:t>our result suggests</w:t>
        </w:r>
        <w:r w:rsidRPr="001D7F8A">
          <w:rPr>
            <w:rFonts w:ascii="Times" w:hAnsi="Times"/>
            <w:sz w:val="24"/>
            <w:szCs w:val="24"/>
          </w:rPr>
          <w:t xml:space="preserve"> that ventral MCC </w:t>
        </w:r>
        <w:r w:rsidR="004B2DF5" w:rsidRPr="001D7F8A">
          <w:rPr>
            <w:rFonts w:ascii="Times" w:hAnsi="Times"/>
            <w:sz w:val="24"/>
            <w:szCs w:val="24"/>
          </w:rPr>
          <w:t>had a higher association with</w:t>
        </w:r>
        <w:r w:rsidRPr="001D7F8A">
          <w:rPr>
            <w:rFonts w:ascii="Times" w:hAnsi="Times"/>
            <w:sz w:val="24"/>
            <w:szCs w:val="24"/>
          </w:rPr>
          <w:t xml:space="preserve"> affect than dorsal MCC. However, given the wide inter-subject variability in paracingulate anatom</w:t>
        </w:r>
        <w:r w:rsidR="005A26AB" w:rsidRPr="001D7F8A">
          <w:rPr>
            <w:rFonts w:ascii="Times" w:hAnsi="Times"/>
            <w:sz w:val="24"/>
            <w:szCs w:val="24"/>
          </w:rPr>
          <w:t xml:space="preserve">y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FC471F60-11DC-4B83-AA18-30DFFBCFFFC3&lt;/uuid&gt;&lt;priority&gt;0&lt;/priority&gt;&lt;publications&gt;&lt;publication&gt;&lt;uuid&gt;26817623-A7E9-492F-A894-FEECF854BE7E&lt;/uuid&gt;&lt;volume&gt;6&lt;/volume&gt;&lt;doi&gt;10.1093/cercor/6.2.207&lt;/doi&gt;&lt;startpage&gt;207&lt;/startpage&gt;&lt;publication_date&gt;99199603001200000000220000&lt;/publication_date&gt;&lt;url&gt;http://cercor.oxfordjournals.org/cgi/doi/10.1093/cercor/6.2.207&lt;/url&gt;&lt;type&gt;400&lt;/type&gt;&lt;title&gt;Human cingulate and paracingulate sulci: pattern, variability, asymmetry, and probabilistic map.&lt;/title&gt;&lt;publisher&gt;Oxford University Press&lt;/publisher&gt;&lt;institution&gt;Montreal Neurological Institute, McGill University, Canada.&lt;/institution&gt;&lt;number&gt;2&lt;/number&gt;&lt;subtype&gt;400&lt;/subtype&gt;&lt;endpage&gt;214&lt;/endpage&gt;&lt;bundle&gt;&lt;publication&gt;&lt;publisher&gt;Oxford University Press&lt;/publisher&gt;&lt;title&gt;Cerebral Cortex&lt;/title&gt;&lt;type&gt;-100&lt;/type&gt;&lt;subtype&gt;-100&lt;/subtype&gt;&lt;uuid&gt;1794EEFC-0112-4B9A-99D2-F2AC6DEDAC7F&lt;/uuid&gt;&lt;/publication&gt;&lt;/bundle&gt;&lt;authors&gt;&lt;author&gt;&lt;firstName&gt;T&lt;/firstName&gt;&lt;lastName&gt;Paus&lt;/lastName&gt;&lt;/author&gt;&lt;author&gt;&lt;firstName&gt;F&lt;/firstName&gt;&lt;lastName&gt;Tomaiuolo&lt;/lastName&gt;&lt;/author&gt;&lt;author&gt;&lt;firstName&gt;N&lt;/firstName&gt;&lt;lastName&gt;Otaky&lt;/lastName&gt;&lt;/author&gt;&lt;author&gt;&lt;firstName&gt;D&lt;/firstName&gt;&lt;lastName&gt;MacDonald&lt;/lastName&gt;&lt;/author&gt;&lt;author&gt;&lt;firstName&gt;M&lt;/firstName&gt;&lt;lastName&gt;Petrides&lt;/lastName&gt;&lt;/author&gt;&lt;author&gt;&lt;firstName&gt;J&lt;/firstName&gt;&lt;lastName&gt;Atlas&lt;/lastName&gt;&lt;/author&gt;&lt;author&gt;&lt;firstName&gt;R&lt;/firstName&gt;&lt;lastName&gt;Morris&lt;/lastName&gt;&lt;/author&gt;&lt;author&gt;&lt;firstName&gt;A&lt;/firstName&gt;&lt;middleNames&gt;C&lt;/middleNames&gt;&lt;lastName&gt;Evan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(Paus et al., 1996)</w:t>
      </w:r>
      <w:r w:rsidR="0060668E" w:rsidRPr="001D7F8A">
        <w:rPr>
          <w:rFonts w:ascii="Times" w:hAnsi="Times"/>
          <w:sz w:val="24"/>
          <w:szCs w:val="24"/>
        </w:rPr>
        <w:fldChar w:fldCharType="end"/>
      </w:r>
      <w:ins w:id="456" w:author="Alejandro De La Vega" w:date="2016-03-31T20:21:00Z">
        <w:r w:rsidR="00DC779B" w:rsidRPr="001D7F8A">
          <w:rPr>
            <w:rFonts w:ascii="Times" w:hAnsi="Times"/>
            <w:sz w:val="24"/>
            <w:szCs w:val="24"/>
          </w:rPr>
          <w:t xml:space="preserve"> </w:t>
        </w:r>
        <w:r w:rsidR="004B2DF5" w:rsidRPr="001D7F8A">
          <w:rPr>
            <w:rFonts w:ascii="Times" w:hAnsi="Times"/>
            <w:sz w:val="24"/>
            <w:szCs w:val="24"/>
          </w:rPr>
          <w:t xml:space="preserve">it would be prudent to explore this suggestion </w:t>
        </w:r>
        <w:r w:rsidRPr="001D7F8A">
          <w:rPr>
            <w:rFonts w:ascii="Times" w:hAnsi="Times"/>
            <w:sz w:val="24"/>
            <w:szCs w:val="24"/>
          </w:rPr>
          <w:t>in a single sample with subject</w:t>
        </w:r>
        <w:r w:rsidR="005E2031" w:rsidRPr="001D7F8A">
          <w:rPr>
            <w:rFonts w:ascii="Times" w:hAnsi="Times"/>
            <w:sz w:val="24"/>
            <w:szCs w:val="24"/>
          </w:rPr>
          <w:t>-level</w:t>
        </w:r>
        <w:r w:rsidRPr="001D7F8A">
          <w:rPr>
            <w:rFonts w:ascii="Times" w:hAnsi="Times"/>
            <w:sz w:val="24"/>
            <w:szCs w:val="24"/>
          </w:rPr>
          <w:t xml:space="preserve"> anatomical registration.</w:t>
        </w:r>
        <w:r w:rsidR="005E2031" w:rsidRPr="001D7F8A">
          <w:rPr>
            <w:rFonts w:ascii="Times" w:hAnsi="Times"/>
            <w:sz w:val="24"/>
            <w:szCs w:val="24"/>
          </w:rPr>
          <w:t xml:space="preserve"> </w:t>
        </w:r>
        <w:r w:rsidR="004B2DF5" w:rsidRPr="001D7F8A">
          <w:rPr>
            <w:rFonts w:ascii="Times" w:hAnsi="Times"/>
            <w:sz w:val="24"/>
            <w:szCs w:val="24"/>
          </w:rPr>
          <w:t xml:space="preserve">This hypothesis might also be explored by </w:t>
        </w:r>
        <w:r w:rsidRPr="001D7F8A">
          <w:rPr>
            <w:rFonts w:ascii="Times" w:hAnsi="Times"/>
            <w:sz w:val="24"/>
            <w:szCs w:val="24"/>
          </w:rPr>
          <w:t xml:space="preserve">large-scale meta-analyses that combine functional and anatomical data </w:t>
        </w:r>
        <w:r w:rsidR="005E2031" w:rsidRPr="001D7F8A">
          <w:rPr>
            <w:rFonts w:ascii="Times" w:hAnsi="Times"/>
            <w:sz w:val="24"/>
            <w:szCs w:val="24"/>
          </w:rPr>
          <w:t xml:space="preserve">to more precisely localize activity to </w:t>
        </w:r>
        <w:r w:rsidR="004B2DF5" w:rsidRPr="001D7F8A">
          <w:rPr>
            <w:rFonts w:ascii="Times" w:hAnsi="Times"/>
            <w:sz w:val="24"/>
            <w:szCs w:val="24"/>
          </w:rPr>
          <w:t>detailed</w:t>
        </w:r>
        <w:r w:rsidR="005E2031" w:rsidRPr="001D7F8A">
          <w:rPr>
            <w:rFonts w:ascii="Times" w:hAnsi="Times"/>
            <w:sz w:val="24"/>
            <w:szCs w:val="24"/>
          </w:rPr>
          <w:t xml:space="preserve"> </w:t>
        </w:r>
        <w:r w:rsidR="004B2DF5" w:rsidRPr="001D7F8A">
          <w:rPr>
            <w:rFonts w:ascii="Times" w:hAnsi="Times"/>
            <w:sz w:val="24"/>
            <w:szCs w:val="24"/>
          </w:rPr>
          <w:t>anatomical variation</w:t>
        </w:r>
        <w:r w:rsidR="005E2031" w:rsidRPr="001D7F8A">
          <w:rPr>
            <w:rFonts w:ascii="Times" w:hAnsi="Times"/>
            <w:sz w:val="24"/>
            <w:szCs w:val="24"/>
          </w:rPr>
          <w:t xml:space="preserve">. </w:t>
        </w:r>
      </w:ins>
      <w:ins w:id="457" w:author="Alejandro De La Vega" w:date="2016-03-30T15:25:00Z">
        <w:r w:rsidR="005144FD" w:rsidRPr="001D7F8A">
          <w:rPr>
            <w:rFonts w:ascii="Times" w:hAnsi="Times"/>
            <w:sz w:val="24"/>
            <w:szCs w:val="24"/>
          </w:rPr>
          <w:t xml:space="preserve">Moreover, </w:t>
        </w:r>
      </w:ins>
      <w:ins w:id="458" w:author="Alejandro De La Vega" w:date="2016-03-30T15:29:00Z">
        <w:r w:rsidR="005144FD" w:rsidRPr="001D7F8A">
          <w:rPr>
            <w:rFonts w:ascii="Times" w:hAnsi="Times"/>
            <w:sz w:val="24"/>
            <w:szCs w:val="24"/>
          </w:rPr>
          <w:t>the present</w:t>
        </w:r>
      </w:ins>
      <w:r w:rsidR="00B81805" w:rsidRPr="001D7F8A">
        <w:rPr>
          <w:rFonts w:ascii="Times" w:hAnsi="Times"/>
          <w:sz w:val="24"/>
          <w:szCs w:val="24"/>
        </w:rPr>
        <w:t xml:space="preserve"> findings</w:t>
      </w:r>
      <w:ins w:id="459" w:author="Alejandro De La Vega" w:date="2016-03-30T15:29:00Z">
        <w:r w:rsidR="005144FD" w:rsidRPr="001D7F8A">
          <w:rPr>
            <w:rFonts w:ascii="Times" w:hAnsi="Times"/>
            <w:sz w:val="24"/>
            <w:szCs w:val="24"/>
          </w:rPr>
          <w:t xml:space="preserve"> </w:t>
        </w:r>
      </w:ins>
      <w:ins w:id="460" w:author="Alejandro De La Vega" w:date="2016-03-30T15:26:00Z">
        <w:r w:rsidR="005144FD" w:rsidRPr="001D7F8A">
          <w:rPr>
            <w:rFonts w:ascii="Times" w:hAnsi="Times"/>
            <w:sz w:val="24"/>
            <w:szCs w:val="24"/>
          </w:rPr>
          <w:t xml:space="preserve">can be improve </w:t>
        </w:r>
      </w:ins>
      <w:ins w:id="461" w:author="Alejandro De La Vega" w:date="2016-03-30T15:27:00Z">
        <w:r w:rsidR="005144FD" w:rsidRPr="001D7F8A">
          <w:rPr>
            <w:rFonts w:ascii="Times" w:hAnsi="Times"/>
            <w:sz w:val="24"/>
            <w:szCs w:val="24"/>
          </w:rPr>
          <w:t xml:space="preserve">the development of future multivariate </w:t>
        </w:r>
      </w:ins>
      <w:ins w:id="462" w:author="Alejandro De La Vega" w:date="2016-03-30T15:28:00Z">
        <w:r w:rsidR="005144FD" w:rsidRPr="001D7F8A">
          <w:rPr>
            <w:rFonts w:ascii="Times" w:hAnsi="Times"/>
            <w:sz w:val="24"/>
            <w:szCs w:val="24"/>
          </w:rPr>
          <w:t>classifiers by</w:t>
        </w:r>
      </w:ins>
      <w:ins w:id="463" w:author="Alejandro De La Vega" w:date="2016-03-30T15:26:00Z">
        <w:r w:rsidR="005144FD" w:rsidRPr="001D7F8A">
          <w:rPr>
            <w:rFonts w:ascii="Times" w:hAnsi="Times"/>
            <w:sz w:val="24"/>
            <w:szCs w:val="24"/>
          </w:rPr>
          <w:t xml:space="preserve"> providing better prior information as to the regions </w:t>
        </w:r>
      </w:ins>
      <w:ins w:id="464" w:author="Alejandro De La Vega" w:date="2016-03-30T15:28:00Z">
        <w:r w:rsidR="005144FD" w:rsidRPr="001D7F8A">
          <w:rPr>
            <w:rFonts w:ascii="Times" w:hAnsi="Times"/>
            <w:sz w:val="24"/>
            <w:szCs w:val="24"/>
          </w:rPr>
          <w:t xml:space="preserve">that may </w:t>
        </w:r>
      </w:ins>
      <w:ins w:id="465" w:author="Alejandro De La Vega" w:date="2016-04-03T13:44:00Z">
        <w:r w:rsidR="00C92958" w:rsidRPr="001D7F8A">
          <w:rPr>
            <w:rFonts w:ascii="Times" w:hAnsi="Times"/>
            <w:sz w:val="24"/>
            <w:szCs w:val="24"/>
          </w:rPr>
          <w:t>specifically predict</w:t>
        </w:r>
      </w:ins>
      <w:ins w:id="466" w:author="Alejandro De La Vega" w:date="2016-03-30T15:28:00Z">
        <w:r w:rsidR="005144FD" w:rsidRPr="001D7F8A">
          <w:rPr>
            <w:rFonts w:ascii="Times" w:hAnsi="Times"/>
            <w:sz w:val="24"/>
            <w:szCs w:val="24"/>
          </w:rPr>
          <w:t xml:space="preserve"> </w:t>
        </w:r>
      </w:ins>
      <w:ins w:id="467" w:author="Alejandro De La Vega" w:date="2016-03-30T15:29:00Z">
        <w:r w:rsidR="00C92958" w:rsidRPr="001D7F8A">
          <w:rPr>
            <w:rFonts w:ascii="Times" w:hAnsi="Times"/>
            <w:sz w:val="24"/>
            <w:szCs w:val="24"/>
          </w:rPr>
          <w:t>psychological states (e.g. Wager</w:t>
        </w:r>
      </w:ins>
      <w:ins w:id="468" w:author="Alejandro De La Vega" w:date="2016-04-03T13:45:00Z">
        <w:r w:rsidR="00C92958" w:rsidRPr="001D7F8A">
          <w:rPr>
            <w:rFonts w:ascii="Times" w:hAnsi="Times"/>
            <w:sz w:val="24"/>
            <w:szCs w:val="24"/>
          </w:rPr>
          <w:t xml:space="preserve"> et al., 2013).</w:t>
        </w:r>
      </w:ins>
    </w:p>
    <w:p w14:paraId="04155576" w14:textId="24C8B33D" w:rsidR="00647FA2" w:rsidRPr="001D7F8A" w:rsidRDefault="008F43B2">
      <w:pPr>
        <w:pStyle w:val="Normal1"/>
        <w:rPr>
          <w:ins w:id="469" w:author="Alejandro De La Vega" w:date="2016-03-31T20:21:00Z"/>
          <w:rFonts w:ascii="Times" w:hAnsi="Times"/>
          <w:sz w:val="24"/>
          <w:szCs w:val="24"/>
        </w:rPr>
      </w:pPr>
      <w:ins w:id="470" w:author="Alejandro De La Vega" w:date="2016-03-31T20:21:00Z">
        <w:r w:rsidRPr="001D7F8A">
          <w:rPr>
            <w:rFonts w:ascii="Times" w:hAnsi="Times"/>
            <w:sz w:val="24"/>
            <w:szCs w:val="24"/>
          </w:rPr>
          <w:t>Finally</w:t>
        </w:r>
      </w:ins>
      <w:r w:rsidR="00B81805" w:rsidRPr="001D7F8A">
        <w:rPr>
          <w:rFonts w:ascii="Times" w:hAnsi="Times"/>
          <w:sz w:val="24"/>
          <w:szCs w:val="24"/>
        </w:rPr>
        <w:t>, there are several limitations</w:t>
      </w:r>
      <w:ins w:id="471" w:author="Alejandro De La Vega" w:date="2016-03-31T20:21:00Z">
        <w:r w:rsidRPr="001D7F8A">
          <w:rPr>
            <w:rFonts w:ascii="Times" w:hAnsi="Times"/>
            <w:sz w:val="24"/>
            <w:szCs w:val="24"/>
          </w:rPr>
          <w:t xml:space="preserve"> of Neurosy</w:t>
        </w:r>
        <w:r w:rsidR="00763243" w:rsidRPr="001D7F8A">
          <w:rPr>
            <w:rFonts w:ascii="Times" w:hAnsi="Times"/>
            <w:sz w:val="24"/>
            <w:szCs w:val="24"/>
          </w:rPr>
          <w:t>n</w:t>
        </w:r>
        <w:r w:rsidRPr="001D7F8A">
          <w:rPr>
            <w:rFonts w:ascii="Times" w:hAnsi="Times"/>
            <w:sz w:val="24"/>
            <w:szCs w:val="24"/>
          </w:rPr>
          <w:t>th that can be addressed in future research.</w:t>
        </w:r>
      </w:ins>
      <w:r w:rsidR="00B81805" w:rsidRPr="001D7F8A">
        <w:rPr>
          <w:rFonts w:ascii="Times" w:hAnsi="Times"/>
          <w:sz w:val="24"/>
          <w:szCs w:val="24"/>
        </w:rPr>
        <w:t xml:space="preserve"> First, the </w:t>
      </w:r>
      <w:r w:rsidR="004A07EE" w:rsidRPr="001D7F8A">
        <w:rPr>
          <w:rFonts w:ascii="Times" w:hAnsi="Times"/>
          <w:sz w:val="24"/>
          <w:szCs w:val="24"/>
        </w:rPr>
        <w:t xml:space="preserve">topic </w:t>
      </w:r>
      <w:ins w:id="472" w:author="Alejandro De La Vega" w:date="2016-03-31T20:21:00Z">
        <w:r w:rsidR="004A07EE" w:rsidRPr="001D7F8A">
          <w:rPr>
            <w:rFonts w:ascii="Times" w:hAnsi="Times"/>
            <w:sz w:val="24"/>
            <w:szCs w:val="24"/>
          </w:rPr>
          <w:t>model</w:t>
        </w:r>
      </w:ins>
      <w:r w:rsidR="00B81805" w:rsidRPr="001D7F8A">
        <w:rPr>
          <w:rFonts w:ascii="Times" w:hAnsi="Times"/>
          <w:sz w:val="24"/>
          <w:szCs w:val="24"/>
        </w:rPr>
        <w:t xml:space="preserve"> we employ is data-derived from the semantic content of papers</w:t>
      </w:r>
      <w:ins w:id="473" w:author="Alejandro De La Vega" w:date="2016-03-31T20:21:00Z">
        <w:r w:rsidR="005E2031" w:rsidRPr="001D7F8A">
          <w:rPr>
            <w:rFonts w:ascii="Times" w:hAnsi="Times"/>
            <w:sz w:val="24"/>
            <w:szCs w:val="24"/>
          </w:rPr>
          <w:t xml:space="preserve">. Although these topics provide </w:t>
        </w:r>
      </w:ins>
      <w:r w:rsidR="00B81805" w:rsidRPr="001D7F8A">
        <w:rPr>
          <w:rFonts w:ascii="Times" w:hAnsi="Times"/>
          <w:sz w:val="24"/>
          <w:szCs w:val="24"/>
        </w:rPr>
        <w:t xml:space="preserve">a substantial improvement over term based meta-analysis </w:t>
      </w:r>
      <w:r w:rsidR="00B81805"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AFB7EFB0-4DC3-4E1D-84C0-6BF4F0C2E68B&lt;/uuid&gt;&lt;priority&gt;0&lt;/priority&gt;&lt;publications&gt;&lt;publication&gt;&lt;volume&gt;8&lt;/volume&gt;&lt;publication_date&gt;99201210111200000000222000&lt;/publication_date&gt;&lt;number&gt;10&lt;/number&gt;&lt;doi&gt;10.1371/journal.pcbi.1002707.s002&lt;/doi&gt;&lt;startpage&gt;e1002707&lt;/startpage&gt;&lt;title&gt;Discovering Relations Between Mind, Brain, and Mental Disorders Using Topic Mapping&lt;/title&gt;&lt;uuid&gt;A84B6F59-8BFC-4099-B22B-8F3240E360ED&lt;/uuid&gt;&lt;subtype&gt;400&lt;/subtype&gt;&lt;type&gt;400&lt;/type&gt;&lt;url&gt;http://dx.plos.org/10.1371/journal.pcbi.1002707.s002&lt;/url&gt;&lt;bundle&gt;&lt;publication&gt;&lt;publisher&gt;Public Library of Science&lt;/publisher&gt;&lt;title&gt;PLoS Computational Biology&lt;/title&gt;&lt;type&gt;-100&lt;/type&gt;&lt;subtype&gt;-100&lt;/subtype&gt;&lt;uuid&gt;F3518F4A-9071-43C7-898D-0CD89B5CE73B&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rsidR="00B81805" w:rsidRPr="001D7F8A">
        <w:rPr>
          <w:rFonts w:ascii="Times" w:hAnsi="Times"/>
          <w:sz w:val="24"/>
          <w:szCs w:val="24"/>
        </w:rPr>
        <w:fldChar w:fldCharType="separate"/>
      </w:r>
      <w:r w:rsidR="000A6366" w:rsidRPr="001D7F8A">
        <w:rPr>
          <w:rFonts w:ascii="Times" w:hAnsi="Times" w:cs="Times"/>
          <w:sz w:val="24"/>
          <w:szCs w:val="24"/>
        </w:rPr>
        <w:t>(Poldrack et al., 2012b)</w:t>
      </w:r>
      <w:r w:rsidR="00B81805" w:rsidRPr="001D7F8A">
        <w:rPr>
          <w:rFonts w:ascii="Times" w:hAnsi="Times"/>
          <w:sz w:val="24"/>
          <w:szCs w:val="24"/>
        </w:rPr>
        <w:fldChar w:fldCharType="end"/>
      </w:r>
      <w:r w:rsidR="00B81805" w:rsidRPr="001D7F8A">
        <w:rPr>
          <w:rFonts w:ascii="Times" w:hAnsi="Times"/>
          <w:sz w:val="24"/>
          <w:szCs w:val="24"/>
        </w:rPr>
        <w:t xml:space="preserve">, these topics are still based purely on the frequency </w:t>
      </w:r>
      <w:r w:rsidR="0075494A" w:rsidRPr="001D7F8A">
        <w:rPr>
          <w:rFonts w:ascii="Times" w:hAnsi="Times"/>
          <w:sz w:val="24"/>
          <w:szCs w:val="24"/>
        </w:rPr>
        <w:t xml:space="preserve">with which terms appear in the abstracts </w:t>
      </w:r>
      <w:ins w:id="474" w:author="Alejandro De La Vega" w:date="2016-03-31T20:21:00Z">
        <w:r w:rsidR="005E2031" w:rsidRPr="001D7F8A">
          <w:rPr>
            <w:rFonts w:ascii="Times" w:hAnsi="Times"/>
            <w:sz w:val="24"/>
            <w:szCs w:val="24"/>
          </w:rPr>
          <w:t>of</w:t>
        </w:r>
      </w:ins>
      <w:r w:rsidR="00B81805" w:rsidRPr="001D7F8A">
        <w:rPr>
          <w:rFonts w:ascii="Times" w:hAnsi="Times"/>
          <w:sz w:val="24"/>
          <w:szCs w:val="24"/>
        </w:rPr>
        <w:t xml:space="preserve"> </w:t>
      </w:r>
      <w:r w:rsidR="0075494A" w:rsidRPr="001D7F8A">
        <w:rPr>
          <w:rFonts w:ascii="Times" w:hAnsi="Times"/>
          <w:sz w:val="24"/>
          <w:szCs w:val="24"/>
        </w:rPr>
        <w:t xml:space="preserve">articles </w:t>
      </w:r>
      <w:r w:rsidR="00B81805" w:rsidRPr="001D7F8A">
        <w:rPr>
          <w:rFonts w:ascii="Times" w:hAnsi="Times"/>
          <w:sz w:val="24"/>
          <w:szCs w:val="24"/>
        </w:rPr>
        <w:t>and are not able to capture more complex</w:t>
      </w:r>
      <w:r w:rsidR="006F66F5" w:rsidRPr="001D7F8A">
        <w:rPr>
          <w:rFonts w:ascii="Times" w:hAnsi="Times"/>
          <w:sz w:val="24"/>
          <w:szCs w:val="24"/>
        </w:rPr>
        <w:t xml:space="preserve"> semantic</w:t>
      </w:r>
      <w:r w:rsidR="00B81805" w:rsidRPr="001D7F8A">
        <w:rPr>
          <w:rFonts w:ascii="Times" w:hAnsi="Times"/>
          <w:sz w:val="24"/>
          <w:szCs w:val="24"/>
        </w:rPr>
        <w:t xml:space="preserve"> </w:t>
      </w:r>
      <w:r w:rsidR="006F66F5" w:rsidRPr="001D7F8A">
        <w:rPr>
          <w:rFonts w:ascii="Times" w:hAnsi="Times"/>
          <w:sz w:val="24"/>
          <w:szCs w:val="24"/>
        </w:rPr>
        <w:t xml:space="preserve">structures. </w:t>
      </w:r>
      <w:ins w:id="475" w:author="Alejandro De La Vega" w:date="2016-03-31T20:21:00Z">
        <w:r w:rsidR="00647FA2" w:rsidRPr="001D7F8A">
          <w:rPr>
            <w:rFonts w:ascii="Times" w:hAnsi="Times"/>
            <w:sz w:val="24"/>
            <w:szCs w:val="24"/>
          </w:rPr>
          <w:t xml:space="preserve">The adoption of a standardized ontology of psychological concepts and tasks, such as the cognitive atlas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C9266CF5-4F23-4DB2-8672-D92131C833A9&lt;/uuid&gt;&lt;priority&gt;0&lt;/priority&gt;&lt;publications&gt;&lt;publication&gt;&lt;uuid&gt;1C22729D-144B-4C49-90BE-2D6C123A4B88&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3EDEB20D-A882-4B49-9252-329D350159CB&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(Poldrack et al., 2011)</w:t>
      </w:r>
      <w:r w:rsidR="0060668E" w:rsidRPr="001D7F8A">
        <w:rPr>
          <w:rFonts w:ascii="Times" w:hAnsi="Times"/>
          <w:sz w:val="24"/>
          <w:szCs w:val="24"/>
        </w:rPr>
        <w:fldChar w:fldCharType="end"/>
      </w:r>
      <w:ins w:id="476" w:author="Alejandro De La Vega" w:date="2016-03-31T20:21:00Z">
        <w:r w:rsidR="00647FA2" w:rsidRPr="001D7F8A">
          <w:rPr>
            <w:rFonts w:ascii="Times" w:hAnsi="Times"/>
            <w:sz w:val="24"/>
            <w:szCs w:val="24"/>
          </w:rPr>
          <w:t>, will greatly improve</w:t>
        </w:r>
        <w:r w:rsidR="005E2031" w:rsidRPr="001D7F8A">
          <w:rPr>
            <w:rFonts w:ascii="Times" w:hAnsi="Times"/>
            <w:sz w:val="24"/>
            <w:szCs w:val="24"/>
          </w:rPr>
          <w:t xml:space="preserve"> the ability of</w:t>
        </w:r>
        <w:r w:rsidR="00647FA2" w:rsidRPr="001D7F8A">
          <w:rPr>
            <w:rFonts w:ascii="Times" w:hAnsi="Times"/>
            <w:sz w:val="24"/>
            <w:szCs w:val="24"/>
          </w:rPr>
          <w:t xml:space="preserve"> future meta-analyses</w:t>
        </w:r>
        <w:r w:rsidR="005E2031" w:rsidRPr="001D7F8A">
          <w:rPr>
            <w:rFonts w:ascii="Times" w:hAnsi="Times"/>
            <w:sz w:val="24"/>
            <w:szCs w:val="24"/>
          </w:rPr>
          <w:t xml:space="preserve"> to discriminate more fine-grained theories</w:t>
        </w:r>
        <w:r w:rsidR="00647FA2" w:rsidRPr="001D7F8A">
          <w:rPr>
            <w:rFonts w:ascii="Times" w:hAnsi="Times"/>
            <w:sz w:val="24"/>
            <w:szCs w:val="24"/>
          </w:rPr>
          <w:t xml:space="preserve">. </w:t>
        </w:r>
      </w:ins>
      <w:r w:rsidR="00B81805" w:rsidRPr="001D7F8A">
        <w:rPr>
          <w:rFonts w:ascii="Times" w:hAnsi="Times"/>
          <w:sz w:val="24"/>
          <w:szCs w:val="24"/>
        </w:rPr>
        <w:t>Second, the quality of activation data in Neurosynth is inherently limited due to its automatically generated nature</w:t>
      </w:r>
      <w:r w:rsidR="003A1D42" w:rsidRPr="001D7F8A">
        <w:rPr>
          <w:rFonts w:ascii="Times" w:hAnsi="Times"/>
          <w:sz w:val="24"/>
          <w:szCs w:val="24"/>
        </w:rPr>
        <w:t xml:space="preserve">. </w:t>
      </w:r>
      <w:ins w:id="477" w:author="Alejandro De La Vega" w:date="2016-03-31T20:21:00Z">
        <w:r w:rsidR="005E2031" w:rsidRPr="001D7F8A">
          <w:rPr>
            <w:rFonts w:ascii="Times" w:hAnsi="Times"/>
            <w:sz w:val="24"/>
            <w:szCs w:val="24"/>
          </w:rPr>
          <w:t>Although</w:t>
        </w:r>
      </w:ins>
      <w:r w:rsidR="00B81805" w:rsidRPr="001D7F8A">
        <w:rPr>
          <w:rFonts w:ascii="Times" w:hAnsi="Times"/>
          <w:sz w:val="24"/>
          <w:szCs w:val="24"/>
        </w:rPr>
        <w:t xml:space="preserve"> previous validation analyses have shown that these limitations are unlikely to contribute systematic biases </w:t>
      </w:r>
      <w:r w:rsidR="006E5BEF"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F08CCD4-0AF2-47CE-8111-BDB2F7488CDC&lt;/uuid&gt;&lt;priority&gt;0&lt;/priority&gt;&lt;publications&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006E5BEF" w:rsidRPr="001D7F8A">
        <w:rPr>
          <w:rFonts w:ascii="Times" w:hAnsi="Times"/>
          <w:sz w:val="24"/>
          <w:szCs w:val="24"/>
        </w:rPr>
        <w:fldChar w:fldCharType="separate"/>
      </w:r>
      <w:r w:rsidR="00C366D9" w:rsidRPr="001D7F8A">
        <w:rPr>
          <w:rFonts w:ascii="Times" w:hAnsi="Times" w:cs="Cambria"/>
          <w:sz w:val="24"/>
          <w:szCs w:val="24"/>
        </w:rPr>
        <w:t>(Yarkoni et al., 2011)</w:t>
      </w:r>
      <w:r w:rsidR="006E5BEF" w:rsidRPr="001D7F8A">
        <w:rPr>
          <w:rFonts w:ascii="Times" w:hAnsi="Times"/>
          <w:sz w:val="24"/>
          <w:szCs w:val="24"/>
        </w:rPr>
        <w:fldChar w:fldCharType="end"/>
      </w:r>
      <w:ins w:id="478" w:author="Alejandro De La Vega" w:date="2016-03-31T20:21:00Z">
        <w:r w:rsidR="005E2031" w:rsidRPr="001D7F8A">
          <w:rPr>
            <w:rFonts w:ascii="Times" w:hAnsi="Times"/>
            <w:sz w:val="24"/>
            <w:szCs w:val="24"/>
          </w:rPr>
          <w:t xml:space="preserve">, </w:t>
        </w:r>
        <w:r w:rsidR="00647FA2" w:rsidRPr="001D7F8A">
          <w:rPr>
            <w:rFonts w:ascii="Times" w:hAnsi="Times"/>
            <w:sz w:val="24"/>
            <w:szCs w:val="24"/>
          </w:rPr>
          <w:t xml:space="preserve">coordinate based meta-analyses are </w:t>
        </w:r>
        <w:r w:rsidR="005E2031" w:rsidRPr="001D7F8A">
          <w:rPr>
            <w:rFonts w:ascii="Times" w:hAnsi="Times"/>
            <w:sz w:val="24"/>
            <w:szCs w:val="24"/>
          </w:rPr>
          <w:t>generally</w:t>
        </w:r>
      </w:ins>
      <w:r w:rsidR="006B0B75" w:rsidRPr="001D7F8A">
        <w:rPr>
          <w:rFonts w:ascii="Times" w:hAnsi="Times"/>
          <w:sz w:val="24"/>
          <w:szCs w:val="24"/>
        </w:rPr>
        <w:t xml:space="preserve"> limited </w:t>
      </w:r>
      <w:ins w:id="479" w:author="Alejandro De La Vega" w:date="2016-03-31T20:21:00Z">
        <w:r w:rsidR="00647FA2" w:rsidRPr="001D7F8A">
          <w:rPr>
            <w:rFonts w:ascii="Times" w:hAnsi="Times"/>
            <w:sz w:val="24"/>
            <w:szCs w:val="24"/>
          </w:rPr>
          <w:t xml:space="preserve">in comparison to their image-based counterparts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E46A1F86-F983-4B85-8C0D-C19BA1ADCF34&lt;/uuid&gt;&lt;priority&gt;0&lt;/priority&gt;&lt;publications&gt;&lt;publication&gt;&lt;volume&gt;45&lt;/volume&gt;&lt;publication_date&gt;99200904001200000000220000&lt;/publication_date&gt;&lt;number&gt;3&lt;/number&gt;&lt;doi&gt;10.1016/j.neuroimage.2008.12.039&lt;/doi&gt;&lt;startpage&gt;810&lt;/startpage&gt;&lt;title&gt;Meta-analysis of neuroimaging data: A comparison of image-based and coordinate-based pooling of studies&lt;/title&gt;&lt;uuid&gt;1C370EE2-D9A5-4F4F-876A-7D5E3A6DA7D0&lt;/uuid&gt;&lt;subtype&gt;400&lt;/subtype&gt;&lt;endpage&gt;823&lt;/endpage&gt;&lt;type&gt;400&lt;/type&gt;&lt;url&gt;http://linkinghub.elsevier.com/retrieve/pii/S1053811908012901&lt;/url&gt;&lt;bundle&gt;&lt;publication&gt;&lt;publisher&gt;Elsevier Inc.&lt;/publisher&gt;&lt;title&gt;NeuroImage&lt;/title&gt;&lt;type&gt;-100&lt;/type&gt;&lt;subtype&gt;-100&lt;/subtype&gt;&lt;uuid&gt;C999927C-B94A-48FA-98D1-0626ECBA674C&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(Salimi-Khorshidi et al., 2009)</w:t>
      </w:r>
      <w:r w:rsidR="0060668E" w:rsidRPr="001D7F8A">
        <w:rPr>
          <w:rFonts w:ascii="Times" w:hAnsi="Times"/>
          <w:sz w:val="24"/>
          <w:szCs w:val="24"/>
        </w:rPr>
        <w:fldChar w:fldCharType="end"/>
      </w:r>
      <w:ins w:id="480" w:author="Alejandro De La Vega" w:date="2016-03-31T20:21:00Z">
        <w:r w:rsidR="00647FA2" w:rsidRPr="001D7F8A">
          <w:rPr>
            <w:rFonts w:ascii="Times" w:hAnsi="Times"/>
            <w:sz w:val="24"/>
            <w:szCs w:val="24"/>
          </w:rPr>
          <w:t xml:space="preserve">. </w:t>
        </w:r>
        <w:r w:rsidR="005E2031" w:rsidRPr="001D7F8A">
          <w:rPr>
            <w:rFonts w:ascii="Times" w:hAnsi="Times"/>
            <w:sz w:val="24"/>
            <w:szCs w:val="24"/>
          </w:rPr>
          <w:t>S</w:t>
        </w:r>
        <w:r w:rsidR="00647FA2" w:rsidRPr="001D7F8A">
          <w:rPr>
            <w:rFonts w:ascii="Times" w:hAnsi="Times"/>
            <w:sz w:val="24"/>
            <w:szCs w:val="24"/>
          </w:rPr>
          <w:t xml:space="preserve">haring of statistical </w:t>
        </w:r>
        <w:r w:rsidR="0043487B" w:rsidRPr="001D7F8A">
          <w:rPr>
            <w:rFonts w:ascii="Times" w:hAnsi="Times"/>
            <w:sz w:val="24"/>
            <w:szCs w:val="24"/>
          </w:rPr>
          <w:t>images</w:t>
        </w:r>
        <w:r w:rsidR="00647FA2" w:rsidRPr="001D7F8A">
          <w:rPr>
            <w:rFonts w:ascii="Times" w:hAnsi="Times"/>
            <w:sz w:val="24"/>
            <w:szCs w:val="24"/>
          </w:rPr>
          <w:t xml:space="preserve"> in databases such as NeuroVault </w:t>
        </w:r>
      </w:ins>
      <w:r w:rsidR="0060668E" w:rsidRPr="001D7F8A">
        <w:rPr>
          <w:rFonts w:ascii="Times" w:hAnsi="Times"/>
          <w:sz w:val="24"/>
          <w:szCs w:val="24"/>
        </w:rPr>
        <w:fldChar w:fldCharType="begin"/>
      </w:r>
      <w:r w:rsidR="00A200D3" w:rsidRPr="001D7F8A">
        <w:rPr>
          <w:rFonts w:ascii="Times" w:hAnsi="Times"/>
          <w:sz w:val="24"/>
          <w:szCs w:val="24"/>
        </w:rPr>
        <w:instrText xml:space="preserve"> ADDIN PAPERS2_CITATIONS &lt;citation&gt;&lt;uuid&gt;39E2D65C-29E4-4E3E-9D37-24E275E699BC&lt;/uuid&gt;&lt;priority&gt;0&lt;/priority&gt;&lt;publications&gt;&lt;publication&gt;&lt;uuid&gt;A4F8A03D-5710-4079-8B7B-C89225246E82&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3EDEB20D-A882-4B49-9252-329D350159CB&lt;/uuid&gt;&lt;/publication&gt;&lt;/bundle&gt;&lt;authors&gt;&lt;author&gt;&lt;firstName&gt;Krzysztof&lt;/firstName&gt;&lt;middleNames&gt;J&lt;/middleNames&gt;&lt;lastName&gt;Gorgolewski&lt;/lastName&gt;&lt;/author&gt;&lt;author&gt;&lt;firstName&gt;Gae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rsidR="0060668E" w:rsidRPr="001D7F8A">
        <w:rPr>
          <w:rFonts w:ascii="Times" w:hAnsi="Times"/>
          <w:sz w:val="24"/>
          <w:szCs w:val="24"/>
        </w:rPr>
        <w:fldChar w:fldCharType="separate"/>
      </w:r>
      <w:r w:rsidR="000C5960" w:rsidRPr="001D7F8A">
        <w:rPr>
          <w:rFonts w:ascii="Times" w:hAnsi="Times" w:cs="Cambria"/>
          <w:sz w:val="24"/>
          <w:szCs w:val="24"/>
        </w:rPr>
        <w:t>(Gorgolewski et al., 2015)</w:t>
      </w:r>
      <w:r w:rsidR="0060668E" w:rsidRPr="001D7F8A">
        <w:rPr>
          <w:rFonts w:ascii="Times" w:hAnsi="Times"/>
          <w:sz w:val="24"/>
          <w:szCs w:val="24"/>
        </w:rPr>
        <w:fldChar w:fldCharType="end"/>
      </w:r>
      <w:ins w:id="481" w:author="Alejandro De La Vega" w:date="2016-03-31T20:21:00Z">
        <w:r w:rsidR="00647FA2" w:rsidRPr="001D7F8A">
          <w:rPr>
            <w:rFonts w:ascii="Times" w:hAnsi="Times"/>
            <w:sz w:val="24"/>
            <w:szCs w:val="24"/>
          </w:rPr>
          <w:t xml:space="preserve"> </w:t>
        </w:r>
        <w:r w:rsidR="0043487B" w:rsidRPr="001D7F8A">
          <w:rPr>
            <w:rFonts w:ascii="Times" w:hAnsi="Times"/>
            <w:sz w:val="24"/>
            <w:szCs w:val="24"/>
          </w:rPr>
          <w:t>will</w:t>
        </w:r>
        <w:r w:rsidR="00647FA2" w:rsidRPr="001D7F8A">
          <w:rPr>
            <w:rFonts w:ascii="Times" w:hAnsi="Times"/>
            <w:sz w:val="24"/>
            <w:szCs w:val="24"/>
          </w:rPr>
          <w:t xml:space="preserve"> greatly improve the </w:t>
        </w:r>
        <w:r w:rsidR="005E2031" w:rsidRPr="001D7F8A">
          <w:rPr>
            <w:rFonts w:ascii="Times" w:hAnsi="Times"/>
            <w:sz w:val="24"/>
            <w:szCs w:val="24"/>
          </w:rPr>
          <w:t>fidelity</w:t>
        </w:r>
        <w:r w:rsidR="00647FA2" w:rsidRPr="001D7F8A">
          <w:rPr>
            <w:rFonts w:ascii="Times" w:hAnsi="Times"/>
            <w:sz w:val="24"/>
            <w:szCs w:val="24"/>
          </w:rPr>
          <w:t xml:space="preserve"> of future meta-analyses.</w:t>
        </w:r>
      </w:ins>
    </w:p>
    <w:p w14:paraId="1C093EBD" w14:textId="0E1A0FCB" w:rsidR="0043487B" w:rsidRPr="001D7F8A" w:rsidRDefault="0043487B" w:rsidP="00665160">
      <w:pPr>
        <w:pStyle w:val="Normal1"/>
        <w:ind w:firstLine="0"/>
        <w:rPr>
          <w:ins w:id="482" w:author="Alejandro De La Vega" w:date="2016-03-31T20:21:00Z"/>
          <w:rFonts w:ascii="Times" w:hAnsi="Times"/>
          <w:sz w:val="24"/>
          <w:szCs w:val="24"/>
        </w:rPr>
      </w:pPr>
      <w:ins w:id="483" w:author="Alejandro De La Vega" w:date="2016-03-31T20:21:00Z">
        <w:r w:rsidRPr="001D7F8A">
          <w:rPr>
            <w:rFonts w:ascii="Times" w:hAnsi="Times"/>
            <w:sz w:val="24"/>
            <w:szCs w:val="24"/>
          </w:rPr>
          <w:t>Conclusion</w:t>
        </w:r>
      </w:ins>
    </w:p>
    <w:p w14:paraId="477D5D25" w14:textId="579EAA4C" w:rsidR="00B7452C" w:rsidRPr="001D7F8A" w:rsidRDefault="006B0B75" w:rsidP="007F249F">
      <w:pPr>
        <w:pStyle w:val="Normal1"/>
        <w:rPr>
          <w:rFonts w:ascii="Times" w:hAnsi="Times"/>
          <w:sz w:val="24"/>
          <w:szCs w:val="24"/>
        </w:rPr>
      </w:pPr>
      <w:r w:rsidRPr="001D7F8A">
        <w:rPr>
          <w:rFonts w:ascii="Times" w:hAnsi="Times"/>
          <w:sz w:val="24"/>
          <w:szCs w:val="24"/>
        </w:rPr>
        <w:t xml:space="preserve">In </w:t>
      </w:r>
      <w:ins w:id="484" w:author="Alejandro De La Vega" w:date="2016-03-31T20:21:00Z">
        <w:r w:rsidR="005E2031" w:rsidRPr="001D7F8A">
          <w:rPr>
            <w:rFonts w:ascii="Times" w:hAnsi="Times"/>
            <w:sz w:val="24"/>
            <w:szCs w:val="24"/>
          </w:rPr>
          <w:t>the present study, we provide a</w:t>
        </w:r>
        <w:r w:rsidR="008977E3" w:rsidRPr="001D7F8A">
          <w:rPr>
            <w:rFonts w:ascii="Times" w:eastAsia="Times New Roman" w:hAnsi="Times" w:cs="Arial"/>
            <w:color w:val="231F20"/>
            <w:sz w:val="24"/>
            <w:szCs w:val="24"/>
          </w:rPr>
          <w:t xml:space="preserve"> comprehensive functional map of the human medial frontal cortex using unbiased data-driven methods. </w:t>
        </w:r>
        <w:r w:rsidR="00B7452C" w:rsidRPr="001D7F8A">
          <w:rPr>
            <w:rFonts w:ascii="Times" w:hAnsi="Times"/>
            <w:sz w:val="24"/>
            <w:szCs w:val="24"/>
          </w:rPr>
          <w:t xml:space="preserve">Although the </w:t>
        </w:r>
        <w:r w:rsidR="00652FF0" w:rsidRPr="001D7F8A">
          <w:rPr>
            <w:rFonts w:ascii="Times" w:hAnsi="Times"/>
            <w:sz w:val="24"/>
            <w:szCs w:val="24"/>
          </w:rPr>
          <w:t>anatomy</w:t>
        </w:r>
        <w:r w:rsidR="00B7452C" w:rsidRPr="001D7F8A">
          <w:rPr>
            <w:rFonts w:ascii="Times" w:hAnsi="Times"/>
            <w:sz w:val="24"/>
            <w:szCs w:val="24"/>
          </w:rPr>
          <w:t xml:space="preserve"> of this area has been extensively studied</w:t>
        </w:r>
        <w:r w:rsidR="005E2031" w:rsidRPr="001D7F8A">
          <w:rPr>
            <w:rFonts w:ascii="Times" w:hAnsi="Times"/>
            <w:sz w:val="24"/>
            <w:szCs w:val="24"/>
          </w:rPr>
          <w:t xml:space="preserve">, the present study more directly identified putative sub-regions with distinct functional profiles across </w:t>
        </w:r>
        <w:r w:rsidR="00652FF0" w:rsidRPr="001D7F8A">
          <w:rPr>
            <w:rFonts w:ascii="Times" w:hAnsi="Times"/>
            <w:sz w:val="24"/>
            <w:szCs w:val="24"/>
          </w:rPr>
          <w:t>a wide-</w:t>
        </w:r>
        <w:r w:rsidR="00B7452C" w:rsidRPr="001D7F8A">
          <w:rPr>
            <w:rFonts w:ascii="Times" w:hAnsi="Times"/>
            <w:sz w:val="24"/>
            <w:szCs w:val="24"/>
          </w:rPr>
          <w:t>variety of psychological states</w:t>
        </w:r>
        <w:r w:rsidR="005E2031" w:rsidRPr="001D7F8A">
          <w:rPr>
            <w:rFonts w:ascii="Times" w:hAnsi="Times"/>
            <w:sz w:val="24"/>
            <w:szCs w:val="24"/>
          </w:rPr>
          <w:t xml:space="preserve">. The </w:t>
        </w:r>
        <w:r w:rsidR="008977E3" w:rsidRPr="001D7F8A">
          <w:rPr>
            <w:rFonts w:ascii="Times" w:eastAsia="Times New Roman" w:hAnsi="Times" w:cs="Arial"/>
            <w:color w:val="231F20"/>
            <w:sz w:val="24"/>
            <w:szCs w:val="24"/>
          </w:rPr>
          <w:t xml:space="preserve">present results </w:t>
        </w:r>
        <w:r w:rsidR="005E2031" w:rsidRPr="001D7F8A">
          <w:rPr>
            <w:rFonts w:ascii="Times" w:eastAsia="Times New Roman" w:hAnsi="Times" w:cs="Arial"/>
            <w:color w:val="231F20"/>
            <w:sz w:val="24"/>
            <w:szCs w:val="24"/>
          </w:rPr>
          <w:t xml:space="preserve">can serve as a </w:t>
        </w:r>
        <w:r w:rsidR="004B2DF5" w:rsidRPr="001D7F8A">
          <w:rPr>
            <w:rFonts w:ascii="Times" w:eastAsia="Times New Roman" w:hAnsi="Times" w:cs="Arial"/>
            <w:color w:val="231F20"/>
            <w:sz w:val="24"/>
            <w:szCs w:val="24"/>
          </w:rPr>
          <w:t>foundation</w:t>
        </w:r>
        <w:r w:rsidR="005E2031" w:rsidRPr="001D7F8A">
          <w:rPr>
            <w:rFonts w:ascii="Times" w:eastAsia="Times New Roman" w:hAnsi="Times" w:cs="Arial"/>
            <w:color w:val="231F20"/>
            <w:sz w:val="24"/>
            <w:szCs w:val="24"/>
          </w:rPr>
          <w:t xml:space="preserve"> to generate and test more fine-grained hypotheses in future studies.</w:t>
        </w:r>
      </w:ins>
    </w:p>
    <w:p w14:paraId="2FD7B4F0" w14:textId="77777777" w:rsidR="0094745F" w:rsidRPr="001D7F8A" w:rsidRDefault="0094745F" w:rsidP="0094745F">
      <w:pPr>
        <w:ind w:firstLine="0"/>
        <w:rPr>
          <w:ins w:id="485" w:author="Alejandro De La Vega" w:date="2016-03-31T20:21:00Z"/>
          <w:rFonts w:eastAsia="Times New Roman" w:cs="Times New Roman"/>
          <w:szCs w:val="24"/>
        </w:rPr>
      </w:pPr>
    </w:p>
    <w:p w14:paraId="16DDD364" w14:textId="77777777" w:rsidR="00C92958" w:rsidRPr="001D7F8A" w:rsidRDefault="00C92958">
      <w:pPr>
        <w:rPr>
          <w:ins w:id="486" w:author="Alejandro De La Vega" w:date="2016-04-03T13:46:00Z"/>
          <w:rFonts w:eastAsia="Trebuchet MS" w:cs="Trebuchet MS"/>
          <w:b/>
          <w:szCs w:val="24"/>
        </w:rPr>
      </w:pPr>
      <w:ins w:id="487" w:author="Alejandro De La Vega" w:date="2016-04-03T13:46:00Z">
        <w:r w:rsidRPr="001D7F8A">
          <w:rPr>
            <w:rFonts w:eastAsia="Trebuchet MS" w:cs="Trebuchet MS"/>
            <w:b/>
            <w:szCs w:val="24"/>
          </w:rPr>
          <w:br w:type="page"/>
        </w:r>
      </w:ins>
    </w:p>
    <w:p w14:paraId="09FD85A8" w14:textId="4B36F83B" w:rsidR="003E6356" w:rsidRPr="001D7F8A" w:rsidRDefault="006B0B75" w:rsidP="0024072F">
      <w:pPr>
        <w:pStyle w:val="Normal1"/>
        <w:ind w:firstLine="0"/>
        <w:rPr>
          <w:rFonts w:ascii="Times" w:hAnsi="Times"/>
          <w:sz w:val="24"/>
          <w:szCs w:val="24"/>
        </w:rPr>
      </w:pPr>
      <w:ins w:id="488" w:author="Alejandro De La Vega" w:date="2016-03-31T20:21:00Z">
        <w:r w:rsidRPr="001D7F8A">
          <w:rPr>
            <w:rFonts w:ascii="Times" w:eastAsia="Trebuchet MS" w:hAnsi="Times" w:cs="Trebuchet MS"/>
            <w:b/>
            <w:sz w:val="24"/>
            <w:szCs w:val="24"/>
          </w:rPr>
          <w:t>References</w:t>
        </w:r>
      </w:ins>
      <w:bookmarkStart w:id="489" w:name="h.tfbchimqq9jy" w:colFirst="0" w:colLast="0"/>
      <w:bookmarkStart w:id="490" w:name="h.cnz3dsam77ex" w:colFirst="0" w:colLast="0"/>
      <w:bookmarkStart w:id="491" w:name="h.tx7iv0w5769r" w:colFirst="0" w:colLast="0"/>
      <w:bookmarkStart w:id="492" w:name="h.bnzn0jxog6io" w:colFirst="0" w:colLast="0"/>
      <w:bookmarkEnd w:id="489"/>
      <w:bookmarkEnd w:id="490"/>
      <w:bookmarkEnd w:id="491"/>
      <w:bookmarkEnd w:id="492"/>
    </w:p>
    <w:p w14:paraId="0F051834" w14:textId="77777777" w:rsidR="00A200D3" w:rsidRPr="001D7F8A" w:rsidRDefault="003E6356"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szCs w:val="24"/>
        </w:rPr>
        <w:fldChar w:fldCharType="begin"/>
      </w:r>
      <w:r w:rsidRPr="001D7F8A">
        <w:rPr>
          <w:szCs w:val="24"/>
        </w:rPr>
        <w:instrText xml:space="preserve"> ADDIN PAPERS2_CITATIONS &lt;papers2_bibliography/&gt;</w:instrText>
      </w:r>
      <w:r w:rsidRPr="001D7F8A">
        <w:rPr>
          <w:szCs w:val="24"/>
        </w:rPr>
        <w:fldChar w:fldCharType="separate"/>
      </w:r>
      <w:r w:rsidR="00A200D3" w:rsidRPr="001D7F8A">
        <w:rPr>
          <w:rFonts w:cs="Times"/>
          <w:szCs w:val="24"/>
        </w:rPr>
        <w:t>Alexander WH, Brown JW (2011) Medial prefrontal cortex as an action-outcome predictor. Nat Neurosci 14:1338–1344.</w:t>
      </w:r>
    </w:p>
    <w:p w14:paraId="517E32E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Amunts K, Zilles K (2015) Architectonic Mapping of the Human Brain beyond Brodmann. Neuron 88:1086–1107.</w:t>
      </w:r>
    </w:p>
    <w:p w14:paraId="71744BC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Anderson ML, Kinnison J, Pessoa L (2013) Describing functional diversity of brain regions and brain networks. NeuroImage 73:50–58.</w:t>
      </w:r>
    </w:p>
    <w:p w14:paraId="158B9BB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Andrews Hanna JR, Reidler JS, Sepulcre J, Poulin R, Buckner RL (2010) Functional-Anatomic Fractionation of the Brain's Default Network. Neuron 65:550–562.</w:t>
      </w:r>
    </w:p>
    <w:p w14:paraId="27E1522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Andrews-Hanna JR (2012) The Brain's Default Network and Its Adaptive Role in Internal Mentation. The Neuroscientist 18:251–270.</w:t>
      </w:r>
    </w:p>
    <w:p w14:paraId="0A1AB05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Androutsopoulos I, Koutsias J, Chandrinos KV (2000) An evaluation of naive bayesian anti-spam filtering Potamias G, Moustakis V, van Someren M, eds. Proceedings of the workshop on Machine Learning in the New Information Age:9–17.</w:t>
      </w:r>
    </w:p>
    <w:p w14:paraId="3CEBB639"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Baumgartner T, Götte L, Gügler R, Fehr E (2012) The mentalizing network orchestrates the impact of parochial altruism on social norm enforcement. Hum Brain Mapp 33:1452–1469.</w:t>
      </w:r>
    </w:p>
    <w:p w14:paraId="39BA808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Beckmann M, Johansen-Berg H, Rushworth MFS (2009) Connectivity-Based Parcellation of Human Cingulate Cortex and Its Relation to Functional Specialization. Journal of Neuroscience 29:1175–1190.</w:t>
      </w:r>
    </w:p>
    <w:p w14:paraId="42E16A0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Blei DM, Ng AY, Jordan MI (2003) Latent dirichlet allocation. The Journal of Machine Learning Research 3:993–1022.</w:t>
      </w:r>
    </w:p>
    <w:p w14:paraId="5CAD3DB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Botvinick M, Nystrom LE, Fissell K, Carter CS, Cohen JD (1999) Conflict monitoring versus selection-for-action in anterior cingulate cortex. Nature 402:179–181.</w:t>
      </w:r>
    </w:p>
    <w:p w14:paraId="7D26B2D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Brown JW, Braver TS (2005) Learned Predictions of Error Likelihood in the Anterior Cingulate Cortex. Science 307:1118–1121.</w:t>
      </w:r>
    </w:p>
    <w:p w14:paraId="50A8800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Carter RM, Huettel SA (2013) A nexus model of the temporal–parietal junction. Trends in Cognitive Sciences 17:328–336.</w:t>
      </w:r>
    </w:p>
    <w:p w14:paraId="6B449223"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Cavanagh JF, Shackman AJ (2015) Frontal midline theta reflects anxiety and cognitive control: Meta-analytic evidence. Journal of Physiology-Paris 109:3–15.</w:t>
      </w:r>
    </w:p>
    <w:p w14:paraId="40A743B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Chang LJ, Yarkoni T, Khaw MW, Sanfey AG (2013) Decoding the Role of the Insula in Human Cognition: Functional Parcellation and Large-Scale Reverse Inference. Cerebral Cortex 23:739–749.</w:t>
      </w:r>
    </w:p>
    <w:p w14:paraId="6BDEDA1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Cole MW, Bassett DS, Power JD, Braver TS, Petersen SE (2014) Intrinsic and Task-Evoked Network Architectures of the Human Brain. Neuron 83:238–251.</w:t>
      </w:r>
    </w:p>
    <w:p w14:paraId="5F6281A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Critchley HD, Mathias CJ, Josephs O, O’Doherty J, Zanini S, Dewar BK, Cipolotti L, Shallice T, Dolan RJ (2003) Human cingulate cortex and autonomic control: converging neuroimaging and clinical evidence. Brain 126:2139–2152.</w:t>
      </w:r>
    </w:p>
    <w:p w14:paraId="6115762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Denny BT, Kober H, Wager TD, Ochsner KN (2012) A meta-analysis of functional neuroimaging studies of self- and other judgments reveals a spatial gradient for mentalizing in medial prefrontal cortex. Journal of Cognitive Neuroscience 24:1742–1752.</w:t>
      </w:r>
    </w:p>
    <w:p w14:paraId="0F61B73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Eickhoff SB, Paus T, Caspers S, Grosbras M-H, Evans AC, Zilles K, Amunts K (2007) Assignment of functional activations to probabilistic cytoarchitectonic areas revisited. NeuroImage 36:511–521.</w:t>
      </w:r>
    </w:p>
    <w:p w14:paraId="32BF848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Eickhoff SB, Thirion B, Varoquaux G, Bzdok D (2015) Connectivity-based parcellation: Critique and implications. Hum Brain Mapp 36:4771–4792.</w:t>
      </w:r>
    </w:p>
    <w:p w14:paraId="784C72C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Etkin A, Egner T, Kalisch R (2011) Emotional processing in anterior cingulate and medial prefrontal cortex. Trends in Cognitive Sciences 15:85–93.</w:t>
      </w:r>
    </w:p>
    <w:p w14:paraId="27DB410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Goñi J, van den Heuvel MP, Avena-Koenigsberger A, Velez de Mendizabal N, Betzel RF, Griffa A, Hagmann P, Corominas-Murtra B, Thiran J-P, Sporns O (2014) Resting-brain functional connectivity predicted by analytic measures of network communication. PNAS 111:833–838.</w:t>
      </w:r>
    </w:p>
    <w:p w14:paraId="215AD7E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14:paraId="3519866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Hare TA, Camerer CF, Rangel A (2009) Self-Control in Decision-Making Involves Modulation of the vmPFC Valuation System. Science 324:646–648.</w:t>
      </w:r>
    </w:p>
    <w:p w14:paraId="2F45A37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Holroyd CB, Nieuwenhuis S, Yeung N, Nystrom L, Mars RB, Coles MGH, Cohen JD (2004) Dorsal anterior cingulate cortex shows fMRI response to internal and external error signals. Nat Neurosci 7:497–498.</w:t>
      </w:r>
    </w:p>
    <w:p w14:paraId="1D9DC13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Jeni LA, Cohn JF, la Torre De F (2013) Facing Imbalanced Data Recommendations for the Use of Performance Metrics. Int Conf Affect Comput Intell Interact Workshops 2013:245–251.</w:t>
      </w:r>
    </w:p>
    <w:p w14:paraId="480AF7E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Johansen-Berg H, Behrens TEJ, Robson MD, Drobnjak I, Rushworth MFS, Brady JM, Smith SM, Higham DJ, Matthews PM (2004) Changes in connectivity profiles define functionally distinct regions in human medial frontal cortex. PNAS 101:13335–13340.</w:t>
      </w:r>
    </w:p>
    <w:p w14:paraId="67D65D3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Kennerley SW, Sakai K, Rushworth MFS (2004) Organization of action sequences and the role of the pre-SMA. Journal of Neurophysiology 91:978–993.</w:t>
      </w:r>
    </w:p>
    <w:p w14:paraId="25C22B0C"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Kim J-H, Lee J-M, Jo HJ, Kim SH, Lee JH, Kim ST, Seo SW, Cox RW, Na DL, Kim SI, Saad ZS (2010) Defining functional SMA and pre-SMA subregions in human MFC using resting state fMRI: Functional connectivity-based parcellation method. NeuroImage 49:2375–2386.</w:t>
      </w:r>
    </w:p>
    <w:p w14:paraId="24FA23B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Kober H, Barrett LF, Joseph J, Bliss-Moreau E, Lindquist K, Wager TD (2008) Functional grouping and cortical–subcortical interactions in emotion: A meta-analysis of neuroimaging studies. NeuroImage 42:998–1031.</w:t>
      </w:r>
    </w:p>
    <w:p w14:paraId="2B38A10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Kvitsiani D, Ranade S, Hangya B, Taniguchi H, Huang JZ, Kepecs A (2013) Distinct behavioural and network correlates of two interneuron types in prefrontal cortex. Nature 498:363–366.</w:t>
      </w:r>
    </w:p>
    <w:p w14:paraId="3685A3C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Lebreton M, Jorge S, Michel V, Thirion B, Pessiglione M (2009) An Automatic Valuation System in the Human Brain: Evidence from Functional Neuroimaging. Neuron 64:431–439.</w:t>
      </w:r>
    </w:p>
    <w:p w14:paraId="3FE962F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Leek EC, Johnston SJ (2009) Functional specialization in the supplementary motor complex. Nat Rev Neurosci 10:78–authorreply78.</w:t>
      </w:r>
    </w:p>
    <w:p w14:paraId="7786446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Lieberman MD, Eisenberger NI (2015) The dorsal anterior cingulate cortex is selective for pain: Results from large-scale reverse inference. PNAS 112:15250–15255.</w:t>
      </w:r>
    </w:p>
    <w:p w14:paraId="74FAA60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Lindquist KA, Wager TD, Kober H, Bliss-Moreau E, Barrett LF (2012) The brain basis of emotion: A meta-analytic review. Behavioral and Brain Sciences 35:121–143.</w:t>
      </w:r>
    </w:p>
    <w:p w14:paraId="4EC0B54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Mackey S, Petrides M (2014) Architecture and morphology of the human ventromedial prefrontal cortex. European Journal of Neuroscience 40:2777–2796.</w:t>
      </w:r>
    </w:p>
    <w:p w14:paraId="51F686E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Mattar MG, Cole MW, Thompson-Schill SL, Bassett DS (2015) A Functional Cartography of Cognitive Systems. PLoS Comput Biol 11:e1004533.</w:t>
      </w:r>
    </w:p>
    <w:p w14:paraId="79A25BA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Milad MR, Quirk GJ, Pitman RK, Orr SP, Fischl B, Rauch SL (2007) A Role for the Human Dorsal Anterior Cingulate Cortex in Fear Expression. Biological Psychiatry 62:1191–1194.</w:t>
      </w:r>
    </w:p>
    <w:p w14:paraId="64A21829"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Milham MP, Banich MT, Webb A, Barad V, Cohen NJ, Wszalek T, Kramer AF (2001) The relative involvement of anterior cingulate and prefrontal cortex in attentional control depends on nature of conflict. Cognitive Brain Research 12:467–473.</w:t>
      </w:r>
    </w:p>
    <w:p w14:paraId="3985D3A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Mitchell JP, Banaji MR, Macrae CN (2005) The link between social cognition and self-referential thought in the medial prefrontal cortex. Journal of Cognitive Neuroscience 17:1306–1315.</w:t>
      </w:r>
    </w:p>
    <w:p w14:paraId="5E15AA0C"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Nelson SM, Dosenbach NUF, Cohen AL, Wheeler ME, Schlaggar BL, Petersen SE (2010a) Role of the anterior insula in task-level control and focal attention. Brain Structure and Function 214:669–680.</w:t>
      </w:r>
    </w:p>
    <w:p w14:paraId="3708DE9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Neubert F-X, Mars RB, Thomas AG, Sallet J, Rushworth MFS (2014) Comparison of Human Ventral Frontal Cortex Areas for Cognitive Control and Language with Areas in Monkey Frontal Cortex. Neuron 81:700–713.</w:t>
      </w:r>
    </w:p>
    <w:p w14:paraId="6A51215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Palomero-Gallagher N, Eickhoff SB, Hoffstaedter F, Schleicher A, Mohlberg H, Vogt BA, Amunts K, Zilles K (2015) Functional organization of human subgenual cortical areas: Relationship between architectonical segregation and connectional heterogeneity. NeuroImage 115:177–190.</w:t>
      </w:r>
    </w:p>
    <w:p w14:paraId="4578436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Palomero-Gallagher N, Zilles K, Schleicher A, Vogt BA (2013) Cyto- and receptor architecture of area 32 in human and macaque brains. J Comp Neurol 521:3272–3286.</w:t>
      </w:r>
    </w:p>
    <w:p w14:paraId="31BE562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Paus T, Tomaiuolo F, Otaky N, MacDonald D, Petrides M, Atlas J, Morris R, Evans AC (1996) Human cingulate and paracingulate sulci: pattern, variability, asymmetry, and probabilistic map. Cerebral Cortex 6:207–214.</w:t>
      </w:r>
    </w:p>
    <w:p w14:paraId="6DFBF58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Pedregosa F, Varoquaux G, Gamfort A, Michel V, Thirion B, Grisel O, Blondel M, Prettenhofer P (2011) Scikit-learn: Machine Learning in Python. Journal of Machine Learning Research 12:2825–2830.</w:t>
      </w:r>
    </w:p>
    <w:p w14:paraId="760804D3"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Picard N, Strick PL (1996) Motor Areas of the Medial Wall: A Review of Their Location and Functional Activation. Cerebral Cortex 6:342–353.</w:t>
      </w:r>
    </w:p>
    <w:p w14:paraId="2CAE145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(2006) Can cognitive processes be inferred from neuroimaging data? Trends in Cognitive Sciences 10:59–63.</w:t>
      </w:r>
    </w:p>
    <w:p w14:paraId="2D4FAAB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Kittur A, Kalar D, Miller E, Seppa C, Gil Y, Parker DS, Sabb FW, Bilder RM (2011) The cognitive atlas: toward a knowledge foundation for cognitive neuroscience. Front Neuroinform 5:17.</w:t>
      </w:r>
    </w:p>
    <w:p w14:paraId="64552F81"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Mumford JA, Schonberg T, Kalar D, Barman B, Yarkoni T (2012a) Discovering relations between mind, brain, and mental disorders using topic mapping. PLoS Comput Biol 8:e1002707.</w:t>
      </w:r>
    </w:p>
    <w:p w14:paraId="330C5FD3"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Mumford JA, Schonberg T, Kalar D, Barman B, Yarkoni T (2012b) Discovering Relations Between Mind, Brain, and Mental Disorders Using Topic Mapping Sporns O, ed. PLoS Comput Biol 8:e1002707.</w:t>
      </w:r>
    </w:p>
    <w:p w14:paraId="7CC4F41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Poldrack RA, Yarkoni T (2016) From Brain Maps to Cognitive Ontologies: Informatics and the Search for Mental Structure. Annual Review of Psychology 67:587–612.</w:t>
      </w:r>
    </w:p>
    <w:p w14:paraId="2AD44F40"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Robinson JL, Laird AR, Glahn DC, Lovallo WR, Fox PT (2010) Metaanalytic connectivity modeling: Delineating the functional connectivity of the human amygdala. Hum Brain Mapp 31:173–184.</w:t>
      </w:r>
    </w:p>
    <w:p w14:paraId="2DF115B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Roland PE, Larsen B, Lassen NA, Skinhøj E (1980) Supplementary motor area and other cortical areas in organization of voluntary movements in man. Journal of Neurophysiology 43:118–136.</w:t>
      </w:r>
    </w:p>
    <w:p w14:paraId="14DA70DC"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Rolls ET, O'Doherty J, Kringelbach ML, Francis S, Bowtell R, McGlone F (2003) Representations of Pleasant and Painful Touch in the Human Orbitofrontal and Cingulate Cortices. Cerebral Cortex 13:308–317.</w:t>
      </w:r>
    </w:p>
    <w:p w14:paraId="1B2872E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Roy M, Shohamy D, Wager TD (2012) Ventromedial prefrontal-subcortical systems and the generation of affective meaning. Trends in Cognitive Sciences 16:147–156.</w:t>
      </w:r>
    </w:p>
    <w:p w14:paraId="79CDC11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Salimi-Khorshidi G, Smith SM, Keltner JR, Wager TD, Nichols TE (2009) Meta-analysis of neuroimaging data: A comparison of image-based and coordinate-based pooling of studies. NeuroImage 45:810–823.</w:t>
      </w:r>
    </w:p>
    <w:p w14:paraId="65767FA0"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Sallet J, Mars RB, Noonan MP, Neubert FX, Jbabdi S, O'Reilly JX, Filippini N, Thomas AG, Rushworth MF (2013) The Organization of Dorsal Frontal Cortex in Humans and Macaques. Journal of Neuroscience 33:12255–12274.</w:t>
      </w:r>
    </w:p>
    <w:p w14:paraId="0E0B1457"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Shackman AJ, Fox AS, Seminowicz DA (2015) The cognitive-emotional brain: Opportunitvnies and challenges for understanding neuropsychiatric disorders. Behavioral and Brain Sciences 38:e86.</w:t>
      </w:r>
    </w:p>
    <w:p w14:paraId="5A1800B5"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Shackman AJ, Salomons TV, Slagter HA, Fox AS, Winter JJ, Davidson RJ (2011) The integration of negative affect, pain and cognitive control in the cingulate cortex. Nat Rev Neurosci 12:154–167.</w:t>
      </w:r>
    </w:p>
    <w:p w14:paraId="65DFF4F2"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Shenhav A, Botvinick MM, Cohen JD (2013) The Expected Value of Control: An Integrative Theory of Anterior Cingulate Cortex Function. Neuron 79:217–240.</w:t>
      </w:r>
    </w:p>
    <w:p w14:paraId="5BC4D5E8"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Shidara M, Richmond BJ (2002) Anterior Cingulate: Single Neuronal Signals Related to Degree of Reward Expectancy. Science 296:1709–1711.</w:t>
      </w:r>
    </w:p>
    <w:p w14:paraId="294F1800"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Sikes RW, Vogt LJ, Vogt BA (2008) Distribution and properties of visceral nociceptive neurons in rabbit cingulate cortex. Pain 135:160–174.</w:t>
      </w:r>
    </w:p>
    <w:p w14:paraId="5A586EFF"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Smith SM, Fox PT, Miller KL, Glahn DC, Fox PM, Mackay CE, Filippini N, Watkins KE, Toro R, Laird AR, Beckmann CF (2009) Correspondence of the brain's functional architecture during activation and rest. PNAS 106:13040–13045.</w:t>
      </w:r>
    </w:p>
    <w:p w14:paraId="0DA712EB"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Spreng RN, Grady CL (2010) Patterns of brain activity supporting autobiographical memory, prospection, and theory of mind, and their relationship to the default mode network. Journal of Cognitive Neuroscience 22:1112–1123.</w:t>
      </w:r>
    </w:p>
    <w:p w14:paraId="5D8D728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Stalnaker TA, Cooch NK, Schoenbaum G (2015) What the orbitofrontal cortex does not do. Nat Neurosci 18:620–627.</w:t>
      </w:r>
    </w:p>
    <w:p w14:paraId="166F5E8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Thirion B, Varoquaux G, Dohmatob E, Poline J-B (2014) Which fMRI clustering gives good brain parcellations? Front Neurosci 8:167.</w:t>
      </w:r>
    </w:p>
    <w:p w14:paraId="4989ADA4"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Toro R, Fox PT, Paus T (2008) Functional Coactivation Map of the Human Brain. Cerebral Cortex 18:2553–2559.</w:t>
      </w:r>
    </w:p>
    <w:p w14:paraId="41D7558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van den Heuvel MP, Sporns O (2013) Network hubs in the human brain. Trends in Cognitive Sciences 17:683–696.</w:t>
      </w:r>
    </w:p>
    <w:p w14:paraId="7CF9EE6A"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Varoquaux G, Thirion B (2014) How machine learning is shaping cognitive neuroimaging. Gigascience 3:28.</w:t>
      </w:r>
    </w:p>
    <w:p w14:paraId="1B3C63CD"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(2005) Pain and emotion interactions in subregions of the cingulate gyrus. Nat Rev Neurosci 6:533–544.</w:t>
      </w:r>
    </w:p>
    <w:p w14:paraId="76CD7CB9"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(2016) Midcingulate cortex: Structure, connections, homologies, functions and diseases. Journal of Chemical Neuroanatomy.</w:t>
      </w:r>
    </w:p>
    <w:p w14:paraId="4436A97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Vogt BA, Vogt L (2003) Cytology of human dorsal midcingulate and supplementary motor cortices. Journal of Chemical Neuroanatomy 26:301–309.</w:t>
      </w:r>
    </w:p>
    <w:p w14:paraId="000FEF3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Vorobiev V, Govoni P, Rizzolatti G, Matelli M, Luppino G (1998) Parcellation of human mesial area 6: cytoarchitectonic evidence for three separate areas. European Journal of Neuroscience 10:2199–2203.</w:t>
      </w:r>
    </w:p>
    <w:p w14:paraId="7E5887D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Wager TD, Atlas LY, Lindquist MA, Roy M, Woo C-W, Kross E (2013) An fMRI-Based Neurologic Signature of Physical Pain. N Engl J Med 368:1388–1397.</w:t>
      </w:r>
    </w:p>
    <w:p w14:paraId="256016CE"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Wager TD, Davidson ML, Hughes BL, Lindquist MA, Ochsner KN (2008) Prefrontal-Subcortical Pathways Mediating Successful Emotion Regulation. Neuron 59:1037–1050.</w:t>
      </w:r>
    </w:p>
    <w:p w14:paraId="725799E6" w14:textId="77777777" w:rsidR="00A200D3"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imes"/>
          <w:szCs w:val="24"/>
        </w:rPr>
      </w:pPr>
      <w:r w:rsidRPr="001D7F8A">
        <w:rPr>
          <w:rFonts w:cs="Times"/>
          <w:szCs w:val="24"/>
        </w:rPr>
        <w:t>Yarkoni T, Poldrack RA, Nichols TE, Van Essen DC, Wager TD (2011) Large-scale automated synthesis of human functional neuroimaging data. Nat Meth 8:665–670.</w:t>
      </w:r>
    </w:p>
    <w:p w14:paraId="11366D91" w14:textId="4CE9DC06" w:rsidR="003076A9" w:rsidRPr="001D7F8A" w:rsidRDefault="00A200D3" w:rsidP="00307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b/>
          <w:szCs w:val="24"/>
        </w:rPr>
      </w:pPr>
      <w:r w:rsidRPr="001D7F8A">
        <w:rPr>
          <w:rFonts w:cs="Times"/>
          <w:szCs w:val="24"/>
        </w:rPr>
        <w:t>Zilbovicius M, Meresse I, Chabane N, Brunelle F, Samson Y, Boddaert N (2006) Autism, the superior temporal sulcus and social perception. Trends in Neurosciences 29:359–366.</w:t>
      </w:r>
      <w:r w:rsidR="003E6356" w:rsidRPr="001D7F8A">
        <w:rPr>
          <w:szCs w:val="24"/>
        </w:rPr>
        <w:fldChar w:fldCharType="end"/>
      </w:r>
      <w:r w:rsidR="003076A9" w:rsidRPr="001D7F8A">
        <w:rPr>
          <w:b/>
          <w:szCs w:val="24"/>
        </w:rPr>
        <w:br w:type="page"/>
      </w:r>
    </w:p>
    <w:p w14:paraId="4ACE4B56" w14:textId="04677D16" w:rsidR="007F249F" w:rsidRPr="001D7F8A" w:rsidRDefault="0094745F" w:rsidP="00F019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ins w:id="493" w:author="Alejandro De La Vega" w:date="2016-03-31T20:21:00Z"/>
          <w:b/>
          <w:szCs w:val="24"/>
        </w:rPr>
      </w:pPr>
      <w:ins w:id="494" w:author="Alejandro De La Vega" w:date="2016-03-31T20:21:00Z">
        <w:r w:rsidRPr="001D7F8A">
          <w:rPr>
            <w:b/>
            <w:szCs w:val="24"/>
          </w:rPr>
          <w:t>Legends</w:t>
        </w:r>
      </w:ins>
    </w:p>
    <w:p w14:paraId="36E5DA25" w14:textId="77777777" w:rsidR="0094745F" w:rsidRPr="001D7F8A" w:rsidRDefault="00E77236" w:rsidP="0094745F">
      <w:pPr>
        <w:pStyle w:val="Normal1"/>
        <w:ind w:firstLine="0"/>
        <w:rPr>
          <w:ins w:id="495" w:author="Alejandro De La Vega" w:date="2016-03-31T20:21:00Z"/>
          <w:rFonts w:ascii="Times" w:hAnsi="Times"/>
          <w:sz w:val="24"/>
          <w:szCs w:val="24"/>
        </w:rPr>
      </w:pPr>
      <w:r w:rsidRPr="001D7F8A">
        <w:rPr>
          <w:rFonts w:ascii="Times" w:hAnsi="Times"/>
          <w:sz w:val="24"/>
          <w:szCs w:val="24"/>
        </w:rPr>
        <w:t>Figure 1. Methods overview. A) Whole brain co-activation of MFC voxels was calculated and k-means clustering was applied resulting in spatially distinct clusters. B) For each cluster, threshold</w:t>
      </w:r>
      <w:r w:rsidR="000B2530" w:rsidRPr="001D7F8A">
        <w:rPr>
          <w:rFonts w:ascii="Times" w:hAnsi="Times"/>
          <w:sz w:val="24"/>
          <w:szCs w:val="24"/>
        </w:rPr>
        <w:t>ed</w:t>
      </w:r>
      <w:r w:rsidRPr="001D7F8A">
        <w:rPr>
          <w:rFonts w:ascii="Times" w:hAnsi="Times"/>
          <w:sz w:val="24"/>
          <w:szCs w:val="24"/>
        </w:rPr>
        <w:t xml:space="preserve"> whole-brain co-activation maps were generated</w:t>
      </w:r>
      <w:r w:rsidR="00E62F82" w:rsidRPr="001D7F8A">
        <w:rPr>
          <w:rFonts w:ascii="Times" w:hAnsi="Times"/>
          <w:sz w:val="24"/>
          <w:szCs w:val="24"/>
        </w:rPr>
        <w:t>.</w:t>
      </w:r>
      <w:r w:rsidRPr="001D7F8A">
        <w:rPr>
          <w:rFonts w:ascii="Times" w:hAnsi="Times"/>
          <w:sz w:val="24"/>
          <w:szCs w:val="24"/>
        </w:rPr>
        <w:t xml:space="preserve"> </w:t>
      </w:r>
      <w:ins w:id="496" w:author="Alejandro De La Vega" w:date="2016-03-31T20:21:00Z">
        <w:r w:rsidR="0094745F" w:rsidRPr="001D7F8A">
          <w:rPr>
            <w:rFonts w:ascii="Times" w:hAnsi="Times"/>
            <w:sz w:val="24"/>
            <w:szCs w:val="24"/>
          </w:rPr>
          <w:t>C) We generated functional preference profiles for each cluster by determining which psychological topics best predicted their activation.</w:t>
        </w:r>
      </w:ins>
    </w:p>
    <w:p w14:paraId="114BFCF5" w14:textId="77777777" w:rsidR="0094745F" w:rsidRPr="001D7F8A" w:rsidRDefault="0094745F" w:rsidP="0094745F">
      <w:pPr>
        <w:pStyle w:val="Normal1"/>
        <w:ind w:firstLine="0"/>
        <w:rPr>
          <w:ins w:id="497" w:author="Alejandro De La Vega" w:date="2016-03-31T20:21:00Z"/>
          <w:rFonts w:ascii="Times" w:hAnsi="Times"/>
          <w:color w:val="333333"/>
          <w:sz w:val="24"/>
          <w:szCs w:val="24"/>
          <w:highlight w:val="white"/>
        </w:rPr>
      </w:pPr>
      <w:ins w:id="498" w:author="Alejandro De La Vega" w:date="2016-03-31T20:21:00Z">
        <w:r w:rsidRPr="001D7F8A">
          <w:rPr>
            <w:rFonts w:ascii="Times" w:hAnsi="Times"/>
            <w:sz w:val="24"/>
            <w:szCs w:val="24"/>
          </w:rPr>
          <w:t>Figure 2. Co-activation-based clustering of MFC results. A) Mid-sagittal view at three levels at granularity: three broad zones, nine and twelve sub-regions. Clusters in nine sub-region solution are given both descriptive and alphanumeric names for reference. SMA: supplementary motor area. pre-SMA: pre-supplementary motor area; MCC: midcingulate cortex. pgACC: pre-genual anterior cingulate cortex; dmPFC: dorsal medial PFC; vmPFC: ventromedial PFC. B) Axial view of nine sub-regions. C)</w:t>
        </w:r>
      </w:ins>
      <w:r w:rsidR="007F249F" w:rsidRPr="001D7F8A">
        <w:rPr>
          <w:rFonts w:ascii="Times" w:hAnsi="Times"/>
          <w:sz w:val="24"/>
          <w:szCs w:val="24"/>
        </w:rPr>
        <w:t xml:space="preserve"> Silhouette scores of real (green) and permuted (blue) clustering solutions. </w:t>
      </w:r>
      <w:ins w:id="499" w:author="Alejandro De La Vega" w:date="2016-03-31T20:21:00Z">
        <w:r w:rsidRPr="001D7F8A">
          <w:rPr>
            <w:rFonts w:ascii="Times" w:hAnsi="Times"/>
            <w:sz w:val="24"/>
            <w:szCs w:val="24"/>
          </w:rPr>
          <w:t>Clustering was performed on permuted data 1000 times for each k to compute a null distribution (</w:t>
        </w:r>
        <w:r w:rsidRPr="001D7F8A">
          <w:rPr>
            <w:rFonts w:ascii="Times" w:hAnsi="Times"/>
            <w:i/>
            <w:sz w:val="24"/>
            <w:szCs w:val="24"/>
          </w:rPr>
          <w:t>p</w:t>
        </w:r>
        <w:r w:rsidRPr="001D7F8A">
          <w:rPr>
            <w:rFonts w:ascii="Times" w:hAnsi="Times"/>
            <w:sz w:val="24"/>
            <w:szCs w:val="24"/>
          </w:rPr>
          <w:t xml:space="preserve">-values for all clusters &lt; .001). Silhouette scores reached local maxima at 3 regions and plateaued after 9. </w:t>
        </w:r>
        <w:r w:rsidRPr="001D7F8A">
          <w:rPr>
            <w:rFonts w:ascii="Times" w:hAnsi="Times"/>
            <w:color w:val="333333"/>
            <w:sz w:val="24"/>
            <w:szCs w:val="24"/>
            <w:highlight w:val="white"/>
          </w:rPr>
          <w:t xml:space="preserve"> </w:t>
        </w:r>
      </w:ins>
    </w:p>
    <w:p w14:paraId="4168E7A9" w14:textId="77777777" w:rsidR="0094745F" w:rsidRPr="001D7F8A" w:rsidRDefault="0094745F" w:rsidP="0094745F">
      <w:pPr>
        <w:pStyle w:val="CommentText"/>
        <w:spacing w:line="480" w:lineRule="auto"/>
        <w:ind w:hanging="90"/>
        <w:rPr>
          <w:ins w:id="500" w:author="Alejandro De La Vega" w:date="2016-03-31T20:21:00Z"/>
        </w:rPr>
      </w:pPr>
      <w:ins w:id="501" w:author="Alejandro De La Vega" w:date="2016-03-31T20:21:00Z">
        <w:r w:rsidRPr="001D7F8A">
          <w:t>Figure 3. Meta-analytic co-activation contrasts for (A) three zones and B) nine sub-regions. Colored voxels indicate significantly greater co-activation with the seed region of the same color (at right) than control regions in the same row. The three zones showed distinct co-activation patterns, while sub-regions within each zone showed fine-grained co-activation differences.</w:t>
        </w:r>
      </w:ins>
      <w:r w:rsidR="00E77236" w:rsidRPr="001D7F8A">
        <w:t xml:space="preserve"> Images are presented using neurological convention and were whole-brain corrected using </w:t>
      </w:r>
      <w:r w:rsidR="00963610" w:rsidRPr="001D7F8A">
        <w:t xml:space="preserve">a </w:t>
      </w:r>
      <w:r w:rsidR="00E77236" w:rsidRPr="001D7F8A">
        <w:t>false d</w:t>
      </w:r>
      <w:r w:rsidR="00963610" w:rsidRPr="001D7F8A">
        <w:t>iscovery</w:t>
      </w:r>
      <w:r w:rsidR="00E77236" w:rsidRPr="001D7F8A">
        <w:t xml:space="preserve"> rate </w:t>
      </w:r>
      <w:r w:rsidR="00963610" w:rsidRPr="001D7F8A">
        <w:t>(FDR)</w:t>
      </w:r>
      <w:r w:rsidR="00E77236" w:rsidRPr="001D7F8A">
        <w:t xml:space="preserve"> </w:t>
      </w:r>
      <w:r w:rsidR="00963610" w:rsidRPr="001D7F8A">
        <w:t>of q = 0.01</w:t>
      </w:r>
      <w:r w:rsidR="00E77236" w:rsidRPr="001D7F8A">
        <w:t xml:space="preserve">. </w:t>
      </w:r>
      <w:ins w:id="502" w:author="Alejandro De La Vega" w:date="2016-03-31T20:21:00Z">
        <w:r w:rsidRPr="001D7F8A">
          <w:t>Major subcortical structures are labeled; Thal: thalamus, Hipp: hippocampus; Amyg: amygdala; DS: dorsal striatum; VS: ventral striatum.</w:t>
        </w:r>
      </w:ins>
    </w:p>
    <w:p w14:paraId="4DFD3A32" w14:textId="77DC915E" w:rsidR="0094745F" w:rsidRPr="001D7F8A" w:rsidRDefault="0094745F" w:rsidP="0094745F">
      <w:pPr>
        <w:pStyle w:val="Normal1"/>
        <w:ind w:firstLine="0"/>
        <w:rPr>
          <w:ins w:id="503" w:author="Alejandro De La Vega" w:date="2016-03-31T20:21:00Z"/>
          <w:rFonts w:ascii="Times" w:hAnsi="Times"/>
          <w:sz w:val="24"/>
          <w:szCs w:val="24"/>
        </w:rPr>
      </w:pPr>
      <w:ins w:id="504" w:author="Alejandro De La Vega" w:date="2016-03-31T20:21:00Z">
        <w:r w:rsidRPr="001D7F8A">
          <w:rPr>
            <w:rFonts w:ascii="Times" w:hAnsi="Times"/>
            <w:bCs/>
            <w:sz w:val="24"/>
            <w:szCs w:val="24"/>
          </w:rPr>
          <w:t>Figure 4</w:t>
        </w:r>
        <w:r w:rsidRPr="001D7F8A">
          <w:rPr>
            <w:rFonts w:ascii="Times" w:hAnsi="Times"/>
            <w:sz w:val="24"/>
            <w:szCs w:val="24"/>
          </w:rPr>
          <w:t>. Functional preference profiles of MFC clusters.</w:t>
        </w:r>
      </w:ins>
      <w:r w:rsidR="00E77236" w:rsidRPr="001D7F8A">
        <w:rPr>
          <w:rFonts w:ascii="Times" w:hAnsi="Times"/>
          <w:sz w:val="24"/>
          <w:szCs w:val="24"/>
        </w:rPr>
        <w:t xml:space="preserve"> Each cluster was profiled to determine which psychological concepts best predicted its activation. Top) Each of the three functional zones we identified showed distinct functional profiles with broad shifts across cognitive domains Bottom) Within each zone, sub-regions showed f</w:t>
      </w:r>
      <w:r w:rsidR="00C72F1C" w:rsidRPr="001D7F8A">
        <w:rPr>
          <w:rFonts w:ascii="Times" w:hAnsi="Times"/>
          <w:sz w:val="24"/>
          <w:szCs w:val="24"/>
        </w:rPr>
        <w:t>ine-grained shifts in function</w:t>
      </w:r>
      <w:r w:rsidR="00E77236" w:rsidRPr="001D7F8A">
        <w:rPr>
          <w:rFonts w:ascii="Times" w:hAnsi="Times"/>
          <w:sz w:val="24"/>
          <w:szCs w:val="24"/>
        </w:rPr>
        <w:t xml:space="preserve">. </w:t>
      </w:r>
      <w:ins w:id="505" w:author="Alejandro De La Vega" w:date="2016-03-31T20:21:00Z">
        <w:r w:rsidRPr="001D7F8A">
          <w:rPr>
            <w:rFonts w:ascii="Times" w:hAnsi="Times"/>
            <w:sz w:val="24"/>
            <w:szCs w:val="24"/>
          </w:rPr>
          <w:t xml:space="preserve">Strength of association is measured in log odds-ratio (LOR), and permutation-based significance (p&lt;0.001) is indicated next to each psychological concept by color-coded dots corresponding to each region. </w:t>
        </w:r>
      </w:ins>
    </w:p>
    <w:p w14:paraId="44708313" w14:textId="41EE3527" w:rsidR="00932D2B" w:rsidRPr="001D7F8A" w:rsidRDefault="00932D2B" w:rsidP="00932D2B">
      <w:pPr>
        <w:pStyle w:val="Normal1"/>
        <w:spacing w:after="160"/>
        <w:ind w:firstLine="0"/>
        <w:rPr>
          <w:ins w:id="506" w:author="Alejandro De La Vega" w:date="2016-03-31T20:21:00Z"/>
          <w:rFonts w:ascii="Times" w:hAnsi="Times"/>
          <w:sz w:val="24"/>
          <w:szCs w:val="24"/>
        </w:rPr>
      </w:pPr>
      <w:ins w:id="507" w:author="Alejandro De La Vega" w:date="2016-03-31T20:21:00Z">
        <w:r w:rsidRPr="001D7F8A">
          <w:rPr>
            <w:rFonts w:ascii="Times" w:hAnsi="Times"/>
            <w:sz w:val="24"/>
            <w:szCs w:val="24"/>
          </w:rPr>
          <w:t xml:space="preserve">Table 1. Topics most strongly associated with MFC regions used in Figure </w:t>
        </w:r>
      </w:ins>
      <w:r w:rsidR="00671F03">
        <w:rPr>
          <w:rFonts w:ascii="Times" w:hAnsi="Times"/>
          <w:sz w:val="24"/>
          <w:szCs w:val="24"/>
        </w:rPr>
        <w:t>4</w:t>
      </w:r>
      <w:bookmarkStart w:id="508" w:name="_GoBack"/>
      <w:bookmarkEnd w:id="508"/>
      <w:ins w:id="509" w:author="Alejandro De La Vega" w:date="2016-03-31T20:21:00Z">
        <w:r w:rsidRPr="001D7F8A">
          <w:rPr>
            <w:rFonts w:ascii="Times" w:hAnsi="Times"/>
            <w:sz w:val="24"/>
            <w:szCs w:val="24"/>
          </w:rPr>
          <w:t xml:space="preserve">. Ten strongest loading words for each topic are listed, in descending order of association strength. </w:t>
        </w:r>
      </w:ins>
    </w:p>
    <w:p w14:paraId="04712576" w14:textId="64AC45FC" w:rsidR="007F249F" w:rsidRPr="001D7F8A" w:rsidRDefault="007F249F" w:rsidP="007F249F">
      <w:pPr>
        <w:widowControl w:val="0"/>
        <w:tabs>
          <w:tab w:val="left" w:pos="640"/>
        </w:tabs>
        <w:autoSpaceDE w:val="0"/>
        <w:autoSpaceDN w:val="0"/>
        <w:adjustRightInd w:val="0"/>
        <w:spacing w:after="0"/>
        <w:ind w:left="640" w:hanging="640"/>
        <w:rPr>
          <w:szCs w:val="24"/>
        </w:rPr>
      </w:pPr>
    </w:p>
    <w:sectPr w:rsidR="007F249F" w:rsidRPr="001D7F8A" w:rsidSect="003D4696">
      <w:headerReference w:type="even" r:id="rId12"/>
      <w:headerReference w:type="default" r:id="rId13"/>
      <w:pgSz w:w="12240" w:h="15840"/>
      <w:pgMar w:top="1440" w:right="1440" w:bottom="1440" w:left="1440" w:header="720" w:footer="720" w:gutter="0"/>
      <w:lnNumType w:countBy="1" w:restart="continuous"/>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671FE6" w15:done="0"/>
  <w15:commentEx w15:paraId="2812683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C4CCB" w14:textId="77777777" w:rsidR="009E517C" w:rsidRDefault="009E517C" w:rsidP="00876801">
      <w:pPr>
        <w:spacing w:line="240" w:lineRule="auto"/>
      </w:pPr>
      <w:r>
        <w:separator/>
      </w:r>
    </w:p>
  </w:endnote>
  <w:endnote w:type="continuationSeparator" w:id="0">
    <w:p w14:paraId="585E82A0" w14:textId="77777777" w:rsidR="009E517C" w:rsidRDefault="009E517C" w:rsidP="00876801">
      <w:pPr>
        <w:spacing w:line="240" w:lineRule="auto"/>
      </w:pPr>
      <w:r>
        <w:continuationSeparator/>
      </w:r>
    </w:p>
  </w:endnote>
  <w:endnote w:type="continuationNotice" w:id="1">
    <w:p w14:paraId="180C4C22" w14:textId="77777777" w:rsidR="009E517C" w:rsidRDefault="009E5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9A7DD" w14:textId="77777777" w:rsidR="009E517C" w:rsidRDefault="009E517C" w:rsidP="00876801">
      <w:pPr>
        <w:spacing w:line="240" w:lineRule="auto"/>
      </w:pPr>
      <w:r>
        <w:separator/>
      </w:r>
    </w:p>
  </w:footnote>
  <w:footnote w:type="continuationSeparator" w:id="0">
    <w:p w14:paraId="28377704" w14:textId="77777777" w:rsidR="009E517C" w:rsidRDefault="009E517C" w:rsidP="00876801">
      <w:pPr>
        <w:spacing w:line="240" w:lineRule="auto"/>
      </w:pPr>
      <w:r>
        <w:continuationSeparator/>
      </w:r>
    </w:p>
  </w:footnote>
  <w:footnote w:type="continuationNotice" w:id="1">
    <w:p w14:paraId="391EB6D7" w14:textId="77777777" w:rsidR="009E517C" w:rsidRDefault="009E517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D3977" w14:textId="77777777" w:rsidR="00571765" w:rsidRDefault="00571765"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BA2B1" w14:textId="77777777" w:rsidR="00571765" w:rsidRDefault="00571765" w:rsidP="005669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AC7B" w14:textId="77777777" w:rsidR="00571765" w:rsidRDefault="00571765" w:rsidP="0088653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1F03">
      <w:rPr>
        <w:rStyle w:val="PageNumber"/>
        <w:noProof/>
      </w:rPr>
      <w:t>37</w:t>
    </w:r>
    <w:r>
      <w:rPr>
        <w:rStyle w:val="PageNumber"/>
      </w:rPr>
      <w:fldChar w:fldCharType="end"/>
    </w:r>
  </w:p>
  <w:p w14:paraId="20560E20" w14:textId="5335C6C6" w:rsidR="00571765" w:rsidRDefault="00571765" w:rsidP="0056695D">
    <w:pPr>
      <w:pStyle w:val="Header"/>
      <w:ind w:right="360"/>
      <w:jc w:val="right"/>
    </w:pPr>
    <w:r>
      <w:t>De La Vega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CAF"/>
    <w:multiLevelType w:val="hybridMultilevel"/>
    <w:tmpl w:val="E94C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25E46"/>
    <w:multiLevelType w:val="hybridMultilevel"/>
    <w:tmpl w:val="0ADE60D6"/>
    <w:lvl w:ilvl="0" w:tplc="8EA6EF82">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C13EC"/>
    <w:multiLevelType w:val="hybridMultilevel"/>
    <w:tmpl w:val="61429644"/>
    <w:lvl w:ilvl="0" w:tplc="0EB6CD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J. Chang">
    <w15:presenceInfo w15:providerId="None" w15:userId="Luke J. Chang"/>
  </w15:person>
  <w15:person w15:author="Tal Yarkoni">
    <w15:presenceInfo w15:providerId="None" w15:userId="Tal Yark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9E7445"/>
    <w:rsid w:val="00000694"/>
    <w:rsid w:val="00002306"/>
    <w:rsid w:val="0000309A"/>
    <w:rsid w:val="000107A7"/>
    <w:rsid w:val="00010B9D"/>
    <w:rsid w:val="000123FD"/>
    <w:rsid w:val="00016275"/>
    <w:rsid w:val="00016524"/>
    <w:rsid w:val="0002234A"/>
    <w:rsid w:val="0002437C"/>
    <w:rsid w:val="00024839"/>
    <w:rsid w:val="00026443"/>
    <w:rsid w:val="000330AF"/>
    <w:rsid w:val="00033951"/>
    <w:rsid w:val="00034552"/>
    <w:rsid w:val="00037D8A"/>
    <w:rsid w:val="0004108C"/>
    <w:rsid w:val="000414E8"/>
    <w:rsid w:val="000441BE"/>
    <w:rsid w:val="00044BD6"/>
    <w:rsid w:val="000455DB"/>
    <w:rsid w:val="000506C1"/>
    <w:rsid w:val="00051D65"/>
    <w:rsid w:val="000523DE"/>
    <w:rsid w:val="000526B9"/>
    <w:rsid w:val="0005354D"/>
    <w:rsid w:val="00054F75"/>
    <w:rsid w:val="000625C6"/>
    <w:rsid w:val="000646FC"/>
    <w:rsid w:val="00070050"/>
    <w:rsid w:val="00070689"/>
    <w:rsid w:val="0007421C"/>
    <w:rsid w:val="0007422E"/>
    <w:rsid w:val="00074CE9"/>
    <w:rsid w:val="00075CF7"/>
    <w:rsid w:val="000800F3"/>
    <w:rsid w:val="000854A2"/>
    <w:rsid w:val="00087081"/>
    <w:rsid w:val="00091C3F"/>
    <w:rsid w:val="0009677C"/>
    <w:rsid w:val="000A39CD"/>
    <w:rsid w:val="000A4873"/>
    <w:rsid w:val="000A5214"/>
    <w:rsid w:val="000A6366"/>
    <w:rsid w:val="000A78AE"/>
    <w:rsid w:val="000B042F"/>
    <w:rsid w:val="000B2530"/>
    <w:rsid w:val="000B2F0E"/>
    <w:rsid w:val="000B2F2D"/>
    <w:rsid w:val="000B344B"/>
    <w:rsid w:val="000B4674"/>
    <w:rsid w:val="000C0807"/>
    <w:rsid w:val="000C16DB"/>
    <w:rsid w:val="000C4606"/>
    <w:rsid w:val="000C4A44"/>
    <w:rsid w:val="000C4DAC"/>
    <w:rsid w:val="000C5960"/>
    <w:rsid w:val="000D04AA"/>
    <w:rsid w:val="000D4A3D"/>
    <w:rsid w:val="000D4C63"/>
    <w:rsid w:val="000D5C07"/>
    <w:rsid w:val="000D7123"/>
    <w:rsid w:val="000E18FA"/>
    <w:rsid w:val="000E24FD"/>
    <w:rsid w:val="000E2BF0"/>
    <w:rsid w:val="000E4182"/>
    <w:rsid w:val="000E6846"/>
    <w:rsid w:val="000F0364"/>
    <w:rsid w:val="000F1D68"/>
    <w:rsid w:val="000F41C1"/>
    <w:rsid w:val="000F4DBC"/>
    <w:rsid w:val="000F7B0B"/>
    <w:rsid w:val="00101C88"/>
    <w:rsid w:val="00104669"/>
    <w:rsid w:val="00104D1A"/>
    <w:rsid w:val="001059A2"/>
    <w:rsid w:val="001127E3"/>
    <w:rsid w:val="00113948"/>
    <w:rsid w:val="0011617D"/>
    <w:rsid w:val="001165B6"/>
    <w:rsid w:val="00117802"/>
    <w:rsid w:val="00117D66"/>
    <w:rsid w:val="00121731"/>
    <w:rsid w:val="00122CE8"/>
    <w:rsid w:val="00123AE8"/>
    <w:rsid w:val="00124191"/>
    <w:rsid w:val="001267C4"/>
    <w:rsid w:val="0013377B"/>
    <w:rsid w:val="001367FD"/>
    <w:rsid w:val="00142B82"/>
    <w:rsid w:val="00157EAB"/>
    <w:rsid w:val="00161ED9"/>
    <w:rsid w:val="00162F92"/>
    <w:rsid w:val="001740DA"/>
    <w:rsid w:val="001832A3"/>
    <w:rsid w:val="0018525A"/>
    <w:rsid w:val="00185EB4"/>
    <w:rsid w:val="00186494"/>
    <w:rsid w:val="001879FE"/>
    <w:rsid w:val="00190783"/>
    <w:rsid w:val="001909AA"/>
    <w:rsid w:val="0019335D"/>
    <w:rsid w:val="00193BEB"/>
    <w:rsid w:val="00195B6B"/>
    <w:rsid w:val="001965DC"/>
    <w:rsid w:val="00197DDF"/>
    <w:rsid w:val="001A0C27"/>
    <w:rsid w:val="001A1148"/>
    <w:rsid w:val="001A2181"/>
    <w:rsid w:val="001A28D8"/>
    <w:rsid w:val="001A4BC2"/>
    <w:rsid w:val="001B060D"/>
    <w:rsid w:val="001B09FD"/>
    <w:rsid w:val="001B2C6B"/>
    <w:rsid w:val="001B304B"/>
    <w:rsid w:val="001B3117"/>
    <w:rsid w:val="001B7AB4"/>
    <w:rsid w:val="001C0008"/>
    <w:rsid w:val="001C003D"/>
    <w:rsid w:val="001C0866"/>
    <w:rsid w:val="001C0F0F"/>
    <w:rsid w:val="001C230A"/>
    <w:rsid w:val="001C6F8C"/>
    <w:rsid w:val="001D1767"/>
    <w:rsid w:val="001D55BF"/>
    <w:rsid w:val="001D6C98"/>
    <w:rsid w:val="001D7CD5"/>
    <w:rsid w:val="001D7F8A"/>
    <w:rsid w:val="001E39DA"/>
    <w:rsid w:val="001E51C6"/>
    <w:rsid w:val="001F5C0A"/>
    <w:rsid w:val="001F66B3"/>
    <w:rsid w:val="00200271"/>
    <w:rsid w:val="00203532"/>
    <w:rsid w:val="00210C11"/>
    <w:rsid w:val="00211737"/>
    <w:rsid w:val="002117EC"/>
    <w:rsid w:val="00211D7F"/>
    <w:rsid w:val="00216FE0"/>
    <w:rsid w:val="002202AC"/>
    <w:rsid w:val="00223178"/>
    <w:rsid w:val="00231EA0"/>
    <w:rsid w:val="00233C32"/>
    <w:rsid w:val="0024072F"/>
    <w:rsid w:val="00240E1D"/>
    <w:rsid w:val="00241700"/>
    <w:rsid w:val="00242C71"/>
    <w:rsid w:val="00243F1F"/>
    <w:rsid w:val="00244579"/>
    <w:rsid w:val="002458BC"/>
    <w:rsid w:val="00247ED6"/>
    <w:rsid w:val="00250E5C"/>
    <w:rsid w:val="0025180C"/>
    <w:rsid w:val="002534CF"/>
    <w:rsid w:val="002535EE"/>
    <w:rsid w:val="00253A81"/>
    <w:rsid w:val="002547A7"/>
    <w:rsid w:val="00254899"/>
    <w:rsid w:val="0026040F"/>
    <w:rsid w:val="00261ED1"/>
    <w:rsid w:val="00262111"/>
    <w:rsid w:val="00265D8D"/>
    <w:rsid w:val="002666F4"/>
    <w:rsid w:val="00267F32"/>
    <w:rsid w:val="00272761"/>
    <w:rsid w:val="002729BA"/>
    <w:rsid w:val="00280AF6"/>
    <w:rsid w:val="002830E6"/>
    <w:rsid w:val="00284B74"/>
    <w:rsid w:val="00285906"/>
    <w:rsid w:val="0029028B"/>
    <w:rsid w:val="00290772"/>
    <w:rsid w:val="00293F5F"/>
    <w:rsid w:val="002954A7"/>
    <w:rsid w:val="00295560"/>
    <w:rsid w:val="002957B5"/>
    <w:rsid w:val="002965E8"/>
    <w:rsid w:val="00297B97"/>
    <w:rsid w:val="002A023A"/>
    <w:rsid w:val="002A24A5"/>
    <w:rsid w:val="002A2C56"/>
    <w:rsid w:val="002B2CC6"/>
    <w:rsid w:val="002B3B88"/>
    <w:rsid w:val="002B3FED"/>
    <w:rsid w:val="002B4530"/>
    <w:rsid w:val="002C0C3E"/>
    <w:rsid w:val="002C19DF"/>
    <w:rsid w:val="002C2843"/>
    <w:rsid w:val="002C3FAA"/>
    <w:rsid w:val="002C6F5B"/>
    <w:rsid w:val="002D1FD0"/>
    <w:rsid w:val="002D21E8"/>
    <w:rsid w:val="002D2F31"/>
    <w:rsid w:val="002D3B3C"/>
    <w:rsid w:val="002D69A3"/>
    <w:rsid w:val="002D7D6E"/>
    <w:rsid w:val="002E1AB7"/>
    <w:rsid w:val="002E4057"/>
    <w:rsid w:val="002E4129"/>
    <w:rsid w:val="002E540D"/>
    <w:rsid w:val="002E6CDF"/>
    <w:rsid w:val="002E75AA"/>
    <w:rsid w:val="002E7CCC"/>
    <w:rsid w:val="002F0AC8"/>
    <w:rsid w:val="002F19A7"/>
    <w:rsid w:val="002F212C"/>
    <w:rsid w:val="002F2537"/>
    <w:rsid w:val="002F4550"/>
    <w:rsid w:val="002F73F6"/>
    <w:rsid w:val="003011F0"/>
    <w:rsid w:val="00302DF8"/>
    <w:rsid w:val="00304555"/>
    <w:rsid w:val="0030667C"/>
    <w:rsid w:val="003076A9"/>
    <w:rsid w:val="003078D2"/>
    <w:rsid w:val="003078F4"/>
    <w:rsid w:val="00312231"/>
    <w:rsid w:val="00312F75"/>
    <w:rsid w:val="003275C1"/>
    <w:rsid w:val="003276A7"/>
    <w:rsid w:val="00327A1E"/>
    <w:rsid w:val="003320E2"/>
    <w:rsid w:val="00332808"/>
    <w:rsid w:val="00332E1B"/>
    <w:rsid w:val="00334471"/>
    <w:rsid w:val="003559A1"/>
    <w:rsid w:val="003576A5"/>
    <w:rsid w:val="003615A9"/>
    <w:rsid w:val="00361B02"/>
    <w:rsid w:val="00363D52"/>
    <w:rsid w:val="00363EE3"/>
    <w:rsid w:val="00365CA5"/>
    <w:rsid w:val="00366249"/>
    <w:rsid w:val="00373084"/>
    <w:rsid w:val="003741E6"/>
    <w:rsid w:val="00374228"/>
    <w:rsid w:val="003764F5"/>
    <w:rsid w:val="00377C4D"/>
    <w:rsid w:val="0038158E"/>
    <w:rsid w:val="00382748"/>
    <w:rsid w:val="00393625"/>
    <w:rsid w:val="003A0501"/>
    <w:rsid w:val="003A13FB"/>
    <w:rsid w:val="003A17BF"/>
    <w:rsid w:val="003A1D42"/>
    <w:rsid w:val="003A4D3B"/>
    <w:rsid w:val="003A5590"/>
    <w:rsid w:val="003A5786"/>
    <w:rsid w:val="003A5AD9"/>
    <w:rsid w:val="003B3A40"/>
    <w:rsid w:val="003B3D27"/>
    <w:rsid w:val="003C0D4D"/>
    <w:rsid w:val="003C2FF9"/>
    <w:rsid w:val="003C4083"/>
    <w:rsid w:val="003C48E8"/>
    <w:rsid w:val="003C57AA"/>
    <w:rsid w:val="003C6F6E"/>
    <w:rsid w:val="003D23FD"/>
    <w:rsid w:val="003D4696"/>
    <w:rsid w:val="003E259F"/>
    <w:rsid w:val="003E2C66"/>
    <w:rsid w:val="003E5763"/>
    <w:rsid w:val="003E6356"/>
    <w:rsid w:val="003F0D2E"/>
    <w:rsid w:val="003F383D"/>
    <w:rsid w:val="003F4860"/>
    <w:rsid w:val="003F4BAD"/>
    <w:rsid w:val="004010F0"/>
    <w:rsid w:val="00402EC2"/>
    <w:rsid w:val="00404D1B"/>
    <w:rsid w:val="004104ED"/>
    <w:rsid w:val="00410541"/>
    <w:rsid w:val="004166D6"/>
    <w:rsid w:val="00425AF9"/>
    <w:rsid w:val="004265AB"/>
    <w:rsid w:val="00427176"/>
    <w:rsid w:val="004272B9"/>
    <w:rsid w:val="0043487B"/>
    <w:rsid w:val="004353C2"/>
    <w:rsid w:val="00436A7C"/>
    <w:rsid w:val="004423BC"/>
    <w:rsid w:val="00443C66"/>
    <w:rsid w:val="00445634"/>
    <w:rsid w:val="00446AD0"/>
    <w:rsid w:val="0044757C"/>
    <w:rsid w:val="004507F2"/>
    <w:rsid w:val="00454DAB"/>
    <w:rsid w:val="00460A1C"/>
    <w:rsid w:val="00464E42"/>
    <w:rsid w:val="004655B9"/>
    <w:rsid w:val="00465FBF"/>
    <w:rsid w:val="00476279"/>
    <w:rsid w:val="00477060"/>
    <w:rsid w:val="004773B6"/>
    <w:rsid w:val="004774D7"/>
    <w:rsid w:val="0048404B"/>
    <w:rsid w:val="004846C9"/>
    <w:rsid w:val="00485ED7"/>
    <w:rsid w:val="004900D2"/>
    <w:rsid w:val="00492B5C"/>
    <w:rsid w:val="00493ADB"/>
    <w:rsid w:val="0049485E"/>
    <w:rsid w:val="00497B40"/>
    <w:rsid w:val="004A03A9"/>
    <w:rsid w:val="004A0746"/>
    <w:rsid w:val="004A07EE"/>
    <w:rsid w:val="004A28E2"/>
    <w:rsid w:val="004A462E"/>
    <w:rsid w:val="004A5866"/>
    <w:rsid w:val="004A7E49"/>
    <w:rsid w:val="004B254B"/>
    <w:rsid w:val="004B2DF5"/>
    <w:rsid w:val="004B2E68"/>
    <w:rsid w:val="004B44F9"/>
    <w:rsid w:val="004B59F3"/>
    <w:rsid w:val="004C0073"/>
    <w:rsid w:val="004C3827"/>
    <w:rsid w:val="004C431F"/>
    <w:rsid w:val="004C4D27"/>
    <w:rsid w:val="004C7C5F"/>
    <w:rsid w:val="004D23FA"/>
    <w:rsid w:val="004D2409"/>
    <w:rsid w:val="004D452B"/>
    <w:rsid w:val="004D4F37"/>
    <w:rsid w:val="004D52DB"/>
    <w:rsid w:val="004D5962"/>
    <w:rsid w:val="004D612F"/>
    <w:rsid w:val="004D67B9"/>
    <w:rsid w:val="004E3585"/>
    <w:rsid w:val="004E45A6"/>
    <w:rsid w:val="004E5C42"/>
    <w:rsid w:val="004E78E2"/>
    <w:rsid w:val="004F70C0"/>
    <w:rsid w:val="00503238"/>
    <w:rsid w:val="00503CE6"/>
    <w:rsid w:val="00503FD6"/>
    <w:rsid w:val="00504D7F"/>
    <w:rsid w:val="00505EF5"/>
    <w:rsid w:val="00510ECB"/>
    <w:rsid w:val="005133F3"/>
    <w:rsid w:val="005144FD"/>
    <w:rsid w:val="00517E2B"/>
    <w:rsid w:val="00520320"/>
    <w:rsid w:val="00520E48"/>
    <w:rsid w:val="00521850"/>
    <w:rsid w:val="0052209F"/>
    <w:rsid w:val="00522AC3"/>
    <w:rsid w:val="00525A30"/>
    <w:rsid w:val="00526713"/>
    <w:rsid w:val="005274F6"/>
    <w:rsid w:val="00527EA3"/>
    <w:rsid w:val="00530F97"/>
    <w:rsid w:val="005330C1"/>
    <w:rsid w:val="00535253"/>
    <w:rsid w:val="00536402"/>
    <w:rsid w:val="00543AA8"/>
    <w:rsid w:val="00545025"/>
    <w:rsid w:val="005451E2"/>
    <w:rsid w:val="0054586E"/>
    <w:rsid w:val="00560699"/>
    <w:rsid w:val="00560BAC"/>
    <w:rsid w:val="005611BD"/>
    <w:rsid w:val="00562923"/>
    <w:rsid w:val="00562FFC"/>
    <w:rsid w:val="00564C73"/>
    <w:rsid w:val="00566111"/>
    <w:rsid w:val="0056692E"/>
    <w:rsid w:val="0056695D"/>
    <w:rsid w:val="00571206"/>
    <w:rsid w:val="00571765"/>
    <w:rsid w:val="00572AC3"/>
    <w:rsid w:val="005749C4"/>
    <w:rsid w:val="00574B72"/>
    <w:rsid w:val="00575F39"/>
    <w:rsid w:val="00581FD7"/>
    <w:rsid w:val="0058308B"/>
    <w:rsid w:val="00584DC7"/>
    <w:rsid w:val="005865B5"/>
    <w:rsid w:val="005902D6"/>
    <w:rsid w:val="005917D1"/>
    <w:rsid w:val="00593F39"/>
    <w:rsid w:val="005A23EF"/>
    <w:rsid w:val="005A26AB"/>
    <w:rsid w:val="005A49A8"/>
    <w:rsid w:val="005A4A6A"/>
    <w:rsid w:val="005A6338"/>
    <w:rsid w:val="005B54E4"/>
    <w:rsid w:val="005B587B"/>
    <w:rsid w:val="005B609C"/>
    <w:rsid w:val="005B7932"/>
    <w:rsid w:val="005C190C"/>
    <w:rsid w:val="005C449C"/>
    <w:rsid w:val="005D1439"/>
    <w:rsid w:val="005D1770"/>
    <w:rsid w:val="005D3319"/>
    <w:rsid w:val="005D3416"/>
    <w:rsid w:val="005D6CAD"/>
    <w:rsid w:val="005D7B00"/>
    <w:rsid w:val="005E1249"/>
    <w:rsid w:val="005E1A40"/>
    <w:rsid w:val="005E2031"/>
    <w:rsid w:val="005E4035"/>
    <w:rsid w:val="005E4563"/>
    <w:rsid w:val="005F19C4"/>
    <w:rsid w:val="005F1BC7"/>
    <w:rsid w:val="005F3685"/>
    <w:rsid w:val="00603CCE"/>
    <w:rsid w:val="0060550F"/>
    <w:rsid w:val="006057CF"/>
    <w:rsid w:val="0060668E"/>
    <w:rsid w:val="00606FCE"/>
    <w:rsid w:val="006108DE"/>
    <w:rsid w:val="00611741"/>
    <w:rsid w:val="0061345F"/>
    <w:rsid w:val="00613DCA"/>
    <w:rsid w:val="00614B0E"/>
    <w:rsid w:val="006158D2"/>
    <w:rsid w:val="006204A8"/>
    <w:rsid w:val="00620A9C"/>
    <w:rsid w:val="00622818"/>
    <w:rsid w:val="006256FC"/>
    <w:rsid w:val="0062662F"/>
    <w:rsid w:val="00626C0D"/>
    <w:rsid w:val="006274F8"/>
    <w:rsid w:val="00627769"/>
    <w:rsid w:val="0063716C"/>
    <w:rsid w:val="00641AFE"/>
    <w:rsid w:val="0064274B"/>
    <w:rsid w:val="006443F7"/>
    <w:rsid w:val="00644D69"/>
    <w:rsid w:val="00647800"/>
    <w:rsid w:val="00647FA2"/>
    <w:rsid w:val="006529E1"/>
    <w:rsid w:val="00652FF0"/>
    <w:rsid w:val="00654027"/>
    <w:rsid w:val="00657727"/>
    <w:rsid w:val="00665100"/>
    <w:rsid w:val="00665160"/>
    <w:rsid w:val="006706F2"/>
    <w:rsid w:val="00671F03"/>
    <w:rsid w:val="006731C2"/>
    <w:rsid w:val="006815DB"/>
    <w:rsid w:val="006837AB"/>
    <w:rsid w:val="00685414"/>
    <w:rsid w:val="006863C2"/>
    <w:rsid w:val="00693138"/>
    <w:rsid w:val="00694960"/>
    <w:rsid w:val="006B0B75"/>
    <w:rsid w:val="006B0BCB"/>
    <w:rsid w:val="006B0F89"/>
    <w:rsid w:val="006B27F7"/>
    <w:rsid w:val="006B6989"/>
    <w:rsid w:val="006C0AF9"/>
    <w:rsid w:val="006C18A7"/>
    <w:rsid w:val="006C282E"/>
    <w:rsid w:val="006C58E6"/>
    <w:rsid w:val="006C6C7B"/>
    <w:rsid w:val="006C7026"/>
    <w:rsid w:val="006C7AB3"/>
    <w:rsid w:val="006D4008"/>
    <w:rsid w:val="006D5581"/>
    <w:rsid w:val="006D5C72"/>
    <w:rsid w:val="006E5161"/>
    <w:rsid w:val="006E549D"/>
    <w:rsid w:val="006E5BEF"/>
    <w:rsid w:val="006E610C"/>
    <w:rsid w:val="006E7CF7"/>
    <w:rsid w:val="006F0EEB"/>
    <w:rsid w:val="006F4134"/>
    <w:rsid w:val="006F66F5"/>
    <w:rsid w:val="00700622"/>
    <w:rsid w:val="0070135B"/>
    <w:rsid w:val="0070146E"/>
    <w:rsid w:val="00701FA8"/>
    <w:rsid w:val="007040CE"/>
    <w:rsid w:val="00707BBE"/>
    <w:rsid w:val="00710AA7"/>
    <w:rsid w:val="00710AD4"/>
    <w:rsid w:val="0071263D"/>
    <w:rsid w:val="00717C10"/>
    <w:rsid w:val="0072067A"/>
    <w:rsid w:val="007215DE"/>
    <w:rsid w:val="00721730"/>
    <w:rsid w:val="0072210B"/>
    <w:rsid w:val="00724411"/>
    <w:rsid w:val="007245B8"/>
    <w:rsid w:val="00727A6A"/>
    <w:rsid w:val="007416AB"/>
    <w:rsid w:val="0074293D"/>
    <w:rsid w:val="00744B80"/>
    <w:rsid w:val="00750445"/>
    <w:rsid w:val="00750B6C"/>
    <w:rsid w:val="00750F51"/>
    <w:rsid w:val="00754814"/>
    <w:rsid w:val="0075494A"/>
    <w:rsid w:val="00760370"/>
    <w:rsid w:val="00761222"/>
    <w:rsid w:val="00763243"/>
    <w:rsid w:val="00763C95"/>
    <w:rsid w:val="00763D22"/>
    <w:rsid w:val="00765C2A"/>
    <w:rsid w:val="00765F38"/>
    <w:rsid w:val="00766709"/>
    <w:rsid w:val="00772863"/>
    <w:rsid w:val="00776733"/>
    <w:rsid w:val="00777DE2"/>
    <w:rsid w:val="00777FCD"/>
    <w:rsid w:val="007801A0"/>
    <w:rsid w:val="007805EB"/>
    <w:rsid w:val="00781EFE"/>
    <w:rsid w:val="00787E33"/>
    <w:rsid w:val="0079042C"/>
    <w:rsid w:val="007937F8"/>
    <w:rsid w:val="00793DED"/>
    <w:rsid w:val="007940D9"/>
    <w:rsid w:val="007955CF"/>
    <w:rsid w:val="007976E7"/>
    <w:rsid w:val="007A4495"/>
    <w:rsid w:val="007A4FF9"/>
    <w:rsid w:val="007A5E27"/>
    <w:rsid w:val="007A64D0"/>
    <w:rsid w:val="007B0821"/>
    <w:rsid w:val="007B2210"/>
    <w:rsid w:val="007B40A8"/>
    <w:rsid w:val="007B4126"/>
    <w:rsid w:val="007B5215"/>
    <w:rsid w:val="007B534B"/>
    <w:rsid w:val="007B6F31"/>
    <w:rsid w:val="007B7EEE"/>
    <w:rsid w:val="007C1D97"/>
    <w:rsid w:val="007C3F7F"/>
    <w:rsid w:val="007C5433"/>
    <w:rsid w:val="007C7A13"/>
    <w:rsid w:val="007D0A3F"/>
    <w:rsid w:val="007D3EE8"/>
    <w:rsid w:val="007D6354"/>
    <w:rsid w:val="007E6C2D"/>
    <w:rsid w:val="007F249F"/>
    <w:rsid w:val="007F3032"/>
    <w:rsid w:val="007F491E"/>
    <w:rsid w:val="007F74EE"/>
    <w:rsid w:val="00800513"/>
    <w:rsid w:val="00800C46"/>
    <w:rsid w:val="008010F9"/>
    <w:rsid w:val="00801C9F"/>
    <w:rsid w:val="00802E7F"/>
    <w:rsid w:val="00807F78"/>
    <w:rsid w:val="00812BE3"/>
    <w:rsid w:val="00820D99"/>
    <w:rsid w:val="008224EC"/>
    <w:rsid w:val="00826CFF"/>
    <w:rsid w:val="00830228"/>
    <w:rsid w:val="00832DD5"/>
    <w:rsid w:val="00834CA9"/>
    <w:rsid w:val="00835CCB"/>
    <w:rsid w:val="0083755D"/>
    <w:rsid w:val="0084371C"/>
    <w:rsid w:val="00853D1B"/>
    <w:rsid w:val="008604D8"/>
    <w:rsid w:val="0086259A"/>
    <w:rsid w:val="00865AD0"/>
    <w:rsid w:val="00866B6C"/>
    <w:rsid w:val="00873DF1"/>
    <w:rsid w:val="00873E71"/>
    <w:rsid w:val="008752CA"/>
    <w:rsid w:val="00876801"/>
    <w:rsid w:val="00877BF2"/>
    <w:rsid w:val="00882F06"/>
    <w:rsid w:val="00884240"/>
    <w:rsid w:val="00885419"/>
    <w:rsid w:val="0088605C"/>
    <w:rsid w:val="00886535"/>
    <w:rsid w:val="0088776F"/>
    <w:rsid w:val="00890353"/>
    <w:rsid w:val="00890697"/>
    <w:rsid w:val="008916E4"/>
    <w:rsid w:val="008928F3"/>
    <w:rsid w:val="00893479"/>
    <w:rsid w:val="00893628"/>
    <w:rsid w:val="00894FE1"/>
    <w:rsid w:val="008955AD"/>
    <w:rsid w:val="00896A4B"/>
    <w:rsid w:val="008977E3"/>
    <w:rsid w:val="00897E52"/>
    <w:rsid w:val="008A256D"/>
    <w:rsid w:val="008A3349"/>
    <w:rsid w:val="008A3C3D"/>
    <w:rsid w:val="008A4E86"/>
    <w:rsid w:val="008B0EE9"/>
    <w:rsid w:val="008B0FFE"/>
    <w:rsid w:val="008B38D6"/>
    <w:rsid w:val="008B424D"/>
    <w:rsid w:val="008B62A7"/>
    <w:rsid w:val="008C1831"/>
    <w:rsid w:val="008C2752"/>
    <w:rsid w:val="008C28BF"/>
    <w:rsid w:val="008C31B9"/>
    <w:rsid w:val="008C34CC"/>
    <w:rsid w:val="008C7C2F"/>
    <w:rsid w:val="008D2D8B"/>
    <w:rsid w:val="008D5D6F"/>
    <w:rsid w:val="008D67CD"/>
    <w:rsid w:val="008D6A5D"/>
    <w:rsid w:val="008E1338"/>
    <w:rsid w:val="008E3B07"/>
    <w:rsid w:val="008E454B"/>
    <w:rsid w:val="008E677C"/>
    <w:rsid w:val="008E766F"/>
    <w:rsid w:val="008E7E0B"/>
    <w:rsid w:val="008F21AC"/>
    <w:rsid w:val="008F43B2"/>
    <w:rsid w:val="008F6649"/>
    <w:rsid w:val="00902E80"/>
    <w:rsid w:val="00903E3E"/>
    <w:rsid w:val="00904295"/>
    <w:rsid w:val="00906ED8"/>
    <w:rsid w:val="0090716A"/>
    <w:rsid w:val="00910101"/>
    <w:rsid w:val="00911F14"/>
    <w:rsid w:val="00915EA6"/>
    <w:rsid w:val="00917068"/>
    <w:rsid w:val="00920C80"/>
    <w:rsid w:val="00921771"/>
    <w:rsid w:val="00925478"/>
    <w:rsid w:val="00925855"/>
    <w:rsid w:val="00927332"/>
    <w:rsid w:val="00927895"/>
    <w:rsid w:val="00930BA1"/>
    <w:rsid w:val="00931AC1"/>
    <w:rsid w:val="00932323"/>
    <w:rsid w:val="00932D2B"/>
    <w:rsid w:val="00935379"/>
    <w:rsid w:val="009354E6"/>
    <w:rsid w:val="009405A7"/>
    <w:rsid w:val="00941322"/>
    <w:rsid w:val="00943363"/>
    <w:rsid w:val="009470B9"/>
    <w:rsid w:val="0094745F"/>
    <w:rsid w:val="0095350F"/>
    <w:rsid w:val="00955AAE"/>
    <w:rsid w:val="0095625D"/>
    <w:rsid w:val="0096185D"/>
    <w:rsid w:val="00963610"/>
    <w:rsid w:val="0096422C"/>
    <w:rsid w:val="009644E7"/>
    <w:rsid w:val="009730AD"/>
    <w:rsid w:val="00976D45"/>
    <w:rsid w:val="00987B14"/>
    <w:rsid w:val="0099166A"/>
    <w:rsid w:val="00991DD4"/>
    <w:rsid w:val="00991E7E"/>
    <w:rsid w:val="00991FE0"/>
    <w:rsid w:val="0099618C"/>
    <w:rsid w:val="00996F98"/>
    <w:rsid w:val="009A310E"/>
    <w:rsid w:val="009A7D2B"/>
    <w:rsid w:val="009B0C5A"/>
    <w:rsid w:val="009B11F0"/>
    <w:rsid w:val="009B29AA"/>
    <w:rsid w:val="009B3AA9"/>
    <w:rsid w:val="009B517D"/>
    <w:rsid w:val="009B52C1"/>
    <w:rsid w:val="009C2E58"/>
    <w:rsid w:val="009C325C"/>
    <w:rsid w:val="009C459D"/>
    <w:rsid w:val="009C67DC"/>
    <w:rsid w:val="009C751C"/>
    <w:rsid w:val="009E517C"/>
    <w:rsid w:val="009E63AE"/>
    <w:rsid w:val="009E7445"/>
    <w:rsid w:val="009F05F6"/>
    <w:rsid w:val="009F07F7"/>
    <w:rsid w:val="009F16EE"/>
    <w:rsid w:val="009F5D17"/>
    <w:rsid w:val="00A004FE"/>
    <w:rsid w:val="00A00ED3"/>
    <w:rsid w:val="00A02703"/>
    <w:rsid w:val="00A030FD"/>
    <w:rsid w:val="00A05160"/>
    <w:rsid w:val="00A0662B"/>
    <w:rsid w:val="00A06B0E"/>
    <w:rsid w:val="00A114C1"/>
    <w:rsid w:val="00A1181B"/>
    <w:rsid w:val="00A146C8"/>
    <w:rsid w:val="00A1524E"/>
    <w:rsid w:val="00A165E1"/>
    <w:rsid w:val="00A175F7"/>
    <w:rsid w:val="00A200D3"/>
    <w:rsid w:val="00A20614"/>
    <w:rsid w:val="00A21242"/>
    <w:rsid w:val="00A217DB"/>
    <w:rsid w:val="00A23808"/>
    <w:rsid w:val="00A254EA"/>
    <w:rsid w:val="00A275E3"/>
    <w:rsid w:val="00A31B03"/>
    <w:rsid w:val="00A35936"/>
    <w:rsid w:val="00A42334"/>
    <w:rsid w:val="00A43251"/>
    <w:rsid w:val="00A444AC"/>
    <w:rsid w:val="00A44608"/>
    <w:rsid w:val="00A4497A"/>
    <w:rsid w:val="00A4541A"/>
    <w:rsid w:val="00A465AC"/>
    <w:rsid w:val="00A466DB"/>
    <w:rsid w:val="00A5060E"/>
    <w:rsid w:val="00A517CA"/>
    <w:rsid w:val="00A53564"/>
    <w:rsid w:val="00A55CEB"/>
    <w:rsid w:val="00A57429"/>
    <w:rsid w:val="00A63099"/>
    <w:rsid w:val="00A642A4"/>
    <w:rsid w:val="00A65BD3"/>
    <w:rsid w:val="00A65DEC"/>
    <w:rsid w:val="00A66FCD"/>
    <w:rsid w:val="00A71E2E"/>
    <w:rsid w:val="00A73D61"/>
    <w:rsid w:val="00A77F40"/>
    <w:rsid w:val="00A80FB6"/>
    <w:rsid w:val="00A84A51"/>
    <w:rsid w:val="00A85122"/>
    <w:rsid w:val="00A853D1"/>
    <w:rsid w:val="00A85B81"/>
    <w:rsid w:val="00A9037D"/>
    <w:rsid w:val="00A91BE9"/>
    <w:rsid w:val="00A968D6"/>
    <w:rsid w:val="00A96D75"/>
    <w:rsid w:val="00A973F4"/>
    <w:rsid w:val="00AA0DCB"/>
    <w:rsid w:val="00AA4D4A"/>
    <w:rsid w:val="00AA61AF"/>
    <w:rsid w:val="00AA76F7"/>
    <w:rsid w:val="00AA78BC"/>
    <w:rsid w:val="00AB2828"/>
    <w:rsid w:val="00AB4CCA"/>
    <w:rsid w:val="00AC0CA6"/>
    <w:rsid w:val="00AC0F77"/>
    <w:rsid w:val="00AC22AF"/>
    <w:rsid w:val="00AC3346"/>
    <w:rsid w:val="00AC3A0C"/>
    <w:rsid w:val="00AC49E5"/>
    <w:rsid w:val="00AD3195"/>
    <w:rsid w:val="00AD3480"/>
    <w:rsid w:val="00AD47C0"/>
    <w:rsid w:val="00AD561B"/>
    <w:rsid w:val="00AE0210"/>
    <w:rsid w:val="00AE11C8"/>
    <w:rsid w:val="00AE3888"/>
    <w:rsid w:val="00AE72EE"/>
    <w:rsid w:val="00AF24FD"/>
    <w:rsid w:val="00AF4A2B"/>
    <w:rsid w:val="00AF4DB3"/>
    <w:rsid w:val="00AF6A9A"/>
    <w:rsid w:val="00AF6E70"/>
    <w:rsid w:val="00B067A5"/>
    <w:rsid w:val="00B06CC0"/>
    <w:rsid w:val="00B14EB3"/>
    <w:rsid w:val="00B15843"/>
    <w:rsid w:val="00B20F8A"/>
    <w:rsid w:val="00B21279"/>
    <w:rsid w:val="00B21B80"/>
    <w:rsid w:val="00B24675"/>
    <w:rsid w:val="00B32069"/>
    <w:rsid w:val="00B335D3"/>
    <w:rsid w:val="00B35381"/>
    <w:rsid w:val="00B42392"/>
    <w:rsid w:val="00B50410"/>
    <w:rsid w:val="00B52AE4"/>
    <w:rsid w:val="00B60E57"/>
    <w:rsid w:val="00B6138E"/>
    <w:rsid w:val="00B624B4"/>
    <w:rsid w:val="00B624BC"/>
    <w:rsid w:val="00B62944"/>
    <w:rsid w:val="00B63602"/>
    <w:rsid w:val="00B64BA8"/>
    <w:rsid w:val="00B70B1B"/>
    <w:rsid w:val="00B71520"/>
    <w:rsid w:val="00B74212"/>
    <w:rsid w:val="00B7452C"/>
    <w:rsid w:val="00B81242"/>
    <w:rsid w:val="00B81805"/>
    <w:rsid w:val="00B82C0F"/>
    <w:rsid w:val="00B87F05"/>
    <w:rsid w:val="00B926D2"/>
    <w:rsid w:val="00B932A5"/>
    <w:rsid w:val="00B9451E"/>
    <w:rsid w:val="00BA3C91"/>
    <w:rsid w:val="00BA5AB1"/>
    <w:rsid w:val="00BA6238"/>
    <w:rsid w:val="00BA764B"/>
    <w:rsid w:val="00BB072E"/>
    <w:rsid w:val="00BB349A"/>
    <w:rsid w:val="00BB5E35"/>
    <w:rsid w:val="00BB61A2"/>
    <w:rsid w:val="00BC48C8"/>
    <w:rsid w:val="00BC75CB"/>
    <w:rsid w:val="00BD020D"/>
    <w:rsid w:val="00BD05F1"/>
    <w:rsid w:val="00BD1283"/>
    <w:rsid w:val="00BD2E7C"/>
    <w:rsid w:val="00BD522F"/>
    <w:rsid w:val="00BD74AA"/>
    <w:rsid w:val="00BD7B4C"/>
    <w:rsid w:val="00BE1275"/>
    <w:rsid w:val="00BE1AE7"/>
    <w:rsid w:val="00BE2BE9"/>
    <w:rsid w:val="00BE6EC8"/>
    <w:rsid w:val="00BF105C"/>
    <w:rsid w:val="00BF108C"/>
    <w:rsid w:val="00BF1EB4"/>
    <w:rsid w:val="00BF2484"/>
    <w:rsid w:val="00BF2C4B"/>
    <w:rsid w:val="00BF4B1D"/>
    <w:rsid w:val="00BF62A4"/>
    <w:rsid w:val="00BF76A5"/>
    <w:rsid w:val="00C01A02"/>
    <w:rsid w:val="00C06667"/>
    <w:rsid w:val="00C15F07"/>
    <w:rsid w:val="00C15F9E"/>
    <w:rsid w:val="00C212CF"/>
    <w:rsid w:val="00C21F35"/>
    <w:rsid w:val="00C2645B"/>
    <w:rsid w:val="00C30940"/>
    <w:rsid w:val="00C30F82"/>
    <w:rsid w:val="00C317D3"/>
    <w:rsid w:val="00C366D9"/>
    <w:rsid w:val="00C37C2C"/>
    <w:rsid w:val="00C417C4"/>
    <w:rsid w:val="00C555DA"/>
    <w:rsid w:val="00C55EF7"/>
    <w:rsid w:val="00C565A6"/>
    <w:rsid w:val="00C628A3"/>
    <w:rsid w:val="00C65153"/>
    <w:rsid w:val="00C652D9"/>
    <w:rsid w:val="00C654F9"/>
    <w:rsid w:val="00C66431"/>
    <w:rsid w:val="00C7078F"/>
    <w:rsid w:val="00C72F1C"/>
    <w:rsid w:val="00C7483A"/>
    <w:rsid w:val="00C767DE"/>
    <w:rsid w:val="00C804E9"/>
    <w:rsid w:val="00C87897"/>
    <w:rsid w:val="00C92679"/>
    <w:rsid w:val="00C92958"/>
    <w:rsid w:val="00C933A1"/>
    <w:rsid w:val="00C93C59"/>
    <w:rsid w:val="00C94550"/>
    <w:rsid w:val="00C955CB"/>
    <w:rsid w:val="00C971B5"/>
    <w:rsid w:val="00CA0CE5"/>
    <w:rsid w:val="00CA1704"/>
    <w:rsid w:val="00CA209E"/>
    <w:rsid w:val="00CA29CD"/>
    <w:rsid w:val="00CA3B40"/>
    <w:rsid w:val="00CA4183"/>
    <w:rsid w:val="00CB0B2D"/>
    <w:rsid w:val="00CB287C"/>
    <w:rsid w:val="00CB5F01"/>
    <w:rsid w:val="00CB6A82"/>
    <w:rsid w:val="00CC2414"/>
    <w:rsid w:val="00CD30DF"/>
    <w:rsid w:val="00CD3115"/>
    <w:rsid w:val="00CD67C8"/>
    <w:rsid w:val="00CE02FA"/>
    <w:rsid w:val="00CE09DD"/>
    <w:rsid w:val="00CE20D6"/>
    <w:rsid w:val="00CE3C5E"/>
    <w:rsid w:val="00CE4D23"/>
    <w:rsid w:val="00CE6A5D"/>
    <w:rsid w:val="00CF059F"/>
    <w:rsid w:val="00CF18D7"/>
    <w:rsid w:val="00CF28A6"/>
    <w:rsid w:val="00CF3004"/>
    <w:rsid w:val="00CF5D2A"/>
    <w:rsid w:val="00CF7D2D"/>
    <w:rsid w:val="00D02C03"/>
    <w:rsid w:val="00D02E7F"/>
    <w:rsid w:val="00D040B2"/>
    <w:rsid w:val="00D054C6"/>
    <w:rsid w:val="00D0739B"/>
    <w:rsid w:val="00D102D1"/>
    <w:rsid w:val="00D12B9B"/>
    <w:rsid w:val="00D13DCA"/>
    <w:rsid w:val="00D15E5A"/>
    <w:rsid w:val="00D21095"/>
    <w:rsid w:val="00D2291A"/>
    <w:rsid w:val="00D320A0"/>
    <w:rsid w:val="00D33819"/>
    <w:rsid w:val="00D34CF2"/>
    <w:rsid w:val="00D3591E"/>
    <w:rsid w:val="00D37CE8"/>
    <w:rsid w:val="00D4126A"/>
    <w:rsid w:val="00D461C0"/>
    <w:rsid w:val="00D50741"/>
    <w:rsid w:val="00D55F23"/>
    <w:rsid w:val="00D65EA5"/>
    <w:rsid w:val="00D706C2"/>
    <w:rsid w:val="00D70BFF"/>
    <w:rsid w:val="00D71C13"/>
    <w:rsid w:val="00D73A1F"/>
    <w:rsid w:val="00D74C1C"/>
    <w:rsid w:val="00D76502"/>
    <w:rsid w:val="00D770BD"/>
    <w:rsid w:val="00D86FE9"/>
    <w:rsid w:val="00D92DC8"/>
    <w:rsid w:val="00DA1A92"/>
    <w:rsid w:val="00DA288E"/>
    <w:rsid w:val="00DA3832"/>
    <w:rsid w:val="00DA6262"/>
    <w:rsid w:val="00DB1B50"/>
    <w:rsid w:val="00DB1E40"/>
    <w:rsid w:val="00DB5837"/>
    <w:rsid w:val="00DC48F7"/>
    <w:rsid w:val="00DC5FC7"/>
    <w:rsid w:val="00DC75B9"/>
    <w:rsid w:val="00DC779B"/>
    <w:rsid w:val="00DD0815"/>
    <w:rsid w:val="00DD0DEB"/>
    <w:rsid w:val="00DD4EB9"/>
    <w:rsid w:val="00DD6E4C"/>
    <w:rsid w:val="00DE09FD"/>
    <w:rsid w:val="00DE15D9"/>
    <w:rsid w:val="00DE5DC9"/>
    <w:rsid w:val="00DE7623"/>
    <w:rsid w:val="00DE7E46"/>
    <w:rsid w:val="00DF1BE3"/>
    <w:rsid w:val="00DF70A1"/>
    <w:rsid w:val="00E001A4"/>
    <w:rsid w:val="00E02905"/>
    <w:rsid w:val="00E036ED"/>
    <w:rsid w:val="00E111A0"/>
    <w:rsid w:val="00E11628"/>
    <w:rsid w:val="00E14A5D"/>
    <w:rsid w:val="00E16D2B"/>
    <w:rsid w:val="00E170C6"/>
    <w:rsid w:val="00E170EC"/>
    <w:rsid w:val="00E2184D"/>
    <w:rsid w:val="00E22F7B"/>
    <w:rsid w:val="00E2461E"/>
    <w:rsid w:val="00E25FAA"/>
    <w:rsid w:val="00E320AD"/>
    <w:rsid w:val="00E322FE"/>
    <w:rsid w:val="00E40345"/>
    <w:rsid w:val="00E45C08"/>
    <w:rsid w:val="00E50118"/>
    <w:rsid w:val="00E50519"/>
    <w:rsid w:val="00E50B96"/>
    <w:rsid w:val="00E5257A"/>
    <w:rsid w:val="00E609FF"/>
    <w:rsid w:val="00E62F82"/>
    <w:rsid w:val="00E65F89"/>
    <w:rsid w:val="00E77236"/>
    <w:rsid w:val="00E77E75"/>
    <w:rsid w:val="00E80C21"/>
    <w:rsid w:val="00E8261D"/>
    <w:rsid w:val="00E878A6"/>
    <w:rsid w:val="00E915E2"/>
    <w:rsid w:val="00E952AB"/>
    <w:rsid w:val="00E954C8"/>
    <w:rsid w:val="00E95DDB"/>
    <w:rsid w:val="00EA20DC"/>
    <w:rsid w:val="00EA2FF4"/>
    <w:rsid w:val="00EA4AE9"/>
    <w:rsid w:val="00EA4DB1"/>
    <w:rsid w:val="00EB0085"/>
    <w:rsid w:val="00EB1A5D"/>
    <w:rsid w:val="00EB41E4"/>
    <w:rsid w:val="00EB5022"/>
    <w:rsid w:val="00EB60B5"/>
    <w:rsid w:val="00EC12B3"/>
    <w:rsid w:val="00EC2478"/>
    <w:rsid w:val="00EC6CC1"/>
    <w:rsid w:val="00ED6D9E"/>
    <w:rsid w:val="00EE06BC"/>
    <w:rsid w:val="00EE3BC0"/>
    <w:rsid w:val="00EE4862"/>
    <w:rsid w:val="00EE7544"/>
    <w:rsid w:val="00EF3A9B"/>
    <w:rsid w:val="00EF41B3"/>
    <w:rsid w:val="00F0192F"/>
    <w:rsid w:val="00F02D00"/>
    <w:rsid w:val="00F03218"/>
    <w:rsid w:val="00F104F0"/>
    <w:rsid w:val="00F1162F"/>
    <w:rsid w:val="00F12ACE"/>
    <w:rsid w:val="00F13CFA"/>
    <w:rsid w:val="00F14318"/>
    <w:rsid w:val="00F16A87"/>
    <w:rsid w:val="00F1733A"/>
    <w:rsid w:val="00F2009F"/>
    <w:rsid w:val="00F2258E"/>
    <w:rsid w:val="00F31305"/>
    <w:rsid w:val="00F40EDF"/>
    <w:rsid w:val="00F5123A"/>
    <w:rsid w:val="00F51DC3"/>
    <w:rsid w:val="00F56E66"/>
    <w:rsid w:val="00F57F1B"/>
    <w:rsid w:val="00F603FF"/>
    <w:rsid w:val="00F627FA"/>
    <w:rsid w:val="00F63852"/>
    <w:rsid w:val="00F652BA"/>
    <w:rsid w:val="00F70A5D"/>
    <w:rsid w:val="00F71A4F"/>
    <w:rsid w:val="00F72939"/>
    <w:rsid w:val="00F73C96"/>
    <w:rsid w:val="00F74C7B"/>
    <w:rsid w:val="00F75378"/>
    <w:rsid w:val="00F765DC"/>
    <w:rsid w:val="00F80415"/>
    <w:rsid w:val="00F805D0"/>
    <w:rsid w:val="00F808EC"/>
    <w:rsid w:val="00F84754"/>
    <w:rsid w:val="00F91F6A"/>
    <w:rsid w:val="00F92EB6"/>
    <w:rsid w:val="00F9375E"/>
    <w:rsid w:val="00F957CB"/>
    <w:rsid w:val="00F95DFD"/>
    <w:rsid w:val="00F9689E"/>
    <w:rsid w:val="00F96CFB"/>
    <w:rsid w:val="00F96D5B"/>
    <w:rsid w:val="00F97B28"/>
    <w:rsid w:val="00FA3C42"/>
    <w:rsid w:val="00FB0337"/>
    <w:rsid w:val="00FB184A"/>
    <w:rsid w:val="00FB184C"/>
    <w:rsid w:val="00FC037A"/>
    <w:rsid w:val="00FC2732"/>
    <w:rsid w:val="00FC3506"/>
    <w:rsid w:val="00FC5F87"/>
    <w:rsid w:val="00FC712B"/>
    <w:rsid w:val="00FD09E6"/>
    <w:rsid w:val="00FD1186"/>
    <w:rsid w:val="00FD4B23"/>
    <w:rsid w:val="00FD4F1A"/>
    <w:rsid w:val="00FE018A"/>
    <w:rsid w:val="00FE01AD"/>
    <w:rsid w:val="00FE1134"/>
    <w:rsid w:val="00FE1D1D"/>
    <w:rsid w:val="00FE29F4"/>
    <w:rsid w:val="00FE4C33"/>
    <w:rsid w:val="00FE4CD6"/>
    <w:rsid w:val="00FF0248"/>
    <w:rsid w:val="00FF1B37"/>
    <w:rsid w:val="00FF23D9"/>
    <w:rsid w:val="00FF3668"/>
    <w:rsid w:val="00FF40DC"/>
    <w:rsid w:val="00FF5519"/>
    <w:rsid w:val="00FF5AA8"/>
    <w:rsid w:val="53EA2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AD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8E"/>
    <w:rPr>
      <w:rFonts w:ascii="Times" w:hAnsi="Times"/>
      <w:sz w:val="24"/>
    </w:rPr>
  </w:style>
  <w:style w:type="paragraph" w:styleId="Heading1">
    <w:name w:val="heading 1"/>
    <w:basedOn w:val="Normal"/>
    <w:next w:val="Normal"/>
    <w:link w:val="Heading1Char"/>
    <w:uiPriority w:val="9"/>
    <w:qFormat/>
    <w:rsid w:val="0056695D"/>
    <w:pPr>
      <w:spacing w:before="600" w:after="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uiPriority w:val="9"/>
    <w:unhideWhenUsed/>
    <w:qFormat/>
    <w:rsid w:val="0056695D"/>
    <w:pPr>
      <w:spacing w:before="320" w:after="0" w:line="360" w:lineRule="auto"/>
      <w:ind w:firstLine="0"/>
      <w:outlineLvl w:val="1"/>
    </w:pPr>
    <w:rPr>
      <w:rFonts w:eastAsiaTheme="majorEastAsia" w:cstheme="majorBidi"/>
      <w:bCs/>
      <w:iCs/>
      <w:szCs w:val="28"/>
    </w:rPr>
  </w:style>
  <w:style w:type="paragraph" w:styleId="Heading3">
    <w:name w:val="heading 3"/>
    <w:basedOn w:val="Normal"/>
    <w:next w:val="Normal"/>
    <w:link w:val="Heading3Char"/>
    <w:uiPriority w:val="9"/>
    <w:unhideWhenUsed/>
    <w:qFormat/>
    <w:rsid w:val="0037308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73084"/>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37308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37308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7308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7308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7308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373084"/>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73084"/>
    <w:pPr>
      <w:spacing w:after="320"/>
      <w:jc w:val="right"/>
    </w:pPr>
    <w:rPr>
      <w:i/>
      <w:iCs/>
      <w:color w:val="808080" w:themeColor="text1" w:themeTint="7F"/>
      <w:spacing w:val="10"/>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unhideWhenUsed/>
    <w:pPr>
      <w:spacing w:line="240" w:lineRule="auto"/>
    </w:pPr>
    <w:rPr>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E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16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C5F87"/>
    <w:rPr>
      <w:b/>
      <w:bCs/>
      <w:sz w:val="20"/>
      <w:szCs w:val="20"/>
    </w:rPr>
  </w:style>
  <w:style w:type="character" w:customStyle="1" w:styleId="CommentSubjectChar">
    <w:name w:val="Comment Subject Char"/>
    <w:basedOn w:val="CommentTextChar"/>
    <w:link w:val="CommentSubject"/>
    <w:uiPriority w:val="99"/>
    <w:semiHidden/>
    <w:rsid w:val="00FC5F87"/>
    <w:rPr>
      <w:b/>
      <w:bCs/>
      <w:sz w:val="20"/>
      <w:szCs w:val="20"/>
    </w:rPr>
  </w:style>
  <w:style w:type="paragraph" w:styleId="Revision">
    <w:name w:val="Revision"/>
    <w:hidden/>
    <w:uiPriority w:val="99"/>
    <w:semiHidden/>
    <w:rsid w:val="001D55BF"/>
    <w:pPr>
      <w:spacing w:line="240" w:lineRule="auto"/>
    </w:pPr>
  </w:style>
  <w:style w:type="paragraph" w:styleId="Header">
    <w:name w:val="header"/>
    <w:basedOn w:val="Normal"/>
    <w:link w:val="HeaderChar"/>
    <w:uiPriority w:val="99"/>
    <w:unhideWhenUsed/>
    <w:rsid w:val="00876801"/>
    <w:pPr>
      <w:tabs>
        <w:tab w:val="center" w:pos="4680"/>
        <w:tab w:val="right" w:pos="9360"/>
      </w:tabs>
      <w:spacing w:line="240" w:lineRule="auto"/>
    </w:pPr>
  </w:style>
  <w:style w:type="character" w:customStyle="1" w:styleId="HeaderChar">
    <w:name w:val="Header Char"/>
    <w:basedOn w:val="DefaultParagraphFont"/>
    <w:link w:val="Header"/>
    <w:uiPriority w:val="99"/>
    <w:rsid w:val="00876801"/>
  </w:style>
  <w:style w:type="paragraph" w:styleId="Footer">
    <w:name w:val="footer"/>
    <w:basedOn w:val="Normal"/>
    <w:link w:val="FooterChar"/>
    <w:uiPriority w:val="99"/>
    <w:unhideWhenUsed/>
    <w:rsid w:val="00876801"/>
    <w:pPr>
      <w:tabs>
        <w:tab w:val="center" w:pos="4680"/>
        <w:tab w:val="right" w:pos="9360"/>
      </w:tabs>
      <w:spacing w:line="240" w:lineRule="auto"/>
    </w:pPr>
  </w:style>
  <w:style w:type="character" w:customStyle="1" w:styleId="FooterChar">
    <w:name w:val="Footer Char"/>
    <w:basedOn w:val="DefaultParagraphFont"/>
    <w:link w:val="Footer"/>
    <w:uiPriority w:val="99"/>
    <w:rsid w:val="00876801"/>
  </w:style>
  <w:style w:type="paragraph" w:styleId="Caption">
    <w:name w:val="caption"/>
    <w:basedOn w:val="Normal"/>
    <w:next w:val="Normal"/>
    <w:uiPriority w:val="35"/>
    <w:unhideWhenUsed/>
    <w:qFormat/>
    <w:rsid w:val="00373084"/>
    <w:rPr>
      <w:b/>
      <w:bCs/>
      <w:sz w:val="18"/>
      <w:szCs w:val="18"/>
    </w:rPr>
  </w:style>
  <w:style w:type="character" w:customStyle="1" w:styleId="Heading1Char">
    <w:name w:val="Heading 1 Char"/>
    <w:basedOn w:val="DefaultParagraphFont"/>
    <w:link w:val="Heading1"/>
    <w:uiPriority w:val="9"/>
    <w:rsid w:val="0056695D"/>
    <w:rPr>
      <w:rFonts w:ascii="Times" w:eastAsiaTheme="majorEastAsia" w:hAnsi="Times" w:cstheme="majorBidi"/>
      <w:b/>
      <w:bCs/>
      <w:iCs/>
      <w:sz w:val="24"/>
      <w:szCs w:val="32"/>
    </w:rPr>
  </w:style>
  <w:style w:type="character" w:customStyle="1" w:styleId="Heading2Char">
    <w:name w:val="Heading 2 Char"/>
    <w:basedOn w:val="DefaultParagraphFont"/>
    <w:link w:val="Heading2"/>
    <w:uiPriority w:val="9"/>
    <w:rsid w:val="0056695D"/>
    <w:rPr>
      <w:rFonts w:ascii="Times" w:eastAsiaTheme="majorEastAsia" w:hAnsi="Times" w:cstheme="majorBidi"/>
      <w:bCs/>
      <w:iCs/>
      <w:sz w:val="24"/>
      <w:szCs w:val="28"/>
    </w:rPr>
  </w:style>
  <w:style w:type="character" w:customStyle="1" w:styleId="Heading3Char">
    <w:name w:val="Heading 3 Char"/>
    <w:basedOn w:val="DefaultParagraphFont"/>
    <w:link w:val="Heading3"/>
    <w:uiPriority w:val="9"/>
    <w:rsid w:val="0037308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7308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7308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3730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7308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730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73084"/>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373084"/>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373084"/>
    <w:rPr>
      <w:i/>
      <w:iCs/>
      <w:color w:val="808080" w:themeColor="text1" w:themeTint="7F"/>
      <w:spacing w:val="10"/>
      <w:sz w:val="24"/>
      <w:szCs w:val="24"/>
    </w:rPr>
  </w:style>
  <w:style w:type="character" w:styleId="Strong">
    <w:name w:val="Strong"/>
    <w:basedOn w:val="DefaultParagraphFont"/>
    <w:uiPriority w:val="22"/>
    <w:qFormat/>
    <w:rsid w:val="00373084"/>
    <w:rPr>
      <w:b/>
      <w:bCs/>
      <w:spacing w:val="0"/>
    </w:rPr>
  </w:style>
  <w:style w:type="character" w:styleId="Emphasis">
    <w:name w:val="Emphasis"/>
    <w:uiPriority w:val="20"/>
    <w:qFormat/>
    <w:rsid w:val="00373084"/>
    <w:rPr>
      <w:b/>
      <w:bCs/>
      <w:i/>
      <w:iCs/>
      <w:color w:val="auto"/>
    </w:rPr>
  </w:style>
  <w:style w:type="paragraph" w:styleId="NoSpacing">
    <w:name w:val="No Spacing"/>
    <w:basedOn w:val="Normal"/>
    <w:link w:val="NoSpacingChar"/>
    <w:uiPriority w:val="1"/>
    <w:qFormat/>
    <w:rsid w:val="00373084"/>
    <w:pPr>
      <w:spacing w:after="0" w:line="240" w:lineRule="auto"/>
      <w:ind w:firstLine="0"/>
    </w:pPr>
  </w:style>
  <w:style w:type="character" w:customStyle="1" w:styleId="NoSpacingChar">
    <w:name w:val="No Spacing Char"/>
    <w:basedOn w:val="DefaultParagraphFont"/>
    <w:link w:val="NoSpacing"/>
    <w:uiPriority w:val="1"/>
    <w:rsid w:val="00373084"/>
  </w:style>
  <w:style w:type="paragraph" w:styleId="ListParagraph">
    <w:name w:val="List Paragraph"/>
    <w:basedOn w:val="Normal"/>
    <w:uiPriority w:val="34"/>
    <w:qFormat/>
    <w:rsid w:val="00373084"/>
    <w:pPr>
      <w:ind w:left="720"/>
      <w:contextualSpacing/>
    </w:pPr>
  </w:style>
  <w:style w:type="paragraph" w:styleId="Quote">
    <w:name w:val="Quote"/>
    <w:basedOn w:val="Normal"/>
    <w:next w:val="Normal"/>
    <w:link w:val="QuoteChar"/>
    <w:uiPriority w:val="29"/>
    <w:qFormat/>
    <w:rsid w:val="00373084"/>
    <w:rPr>
      <w:color w:val="5A5A5A" w:themeColor="text1" w:themeTint="A5"/>
    </w:rPr>
  </w:style>
  <w:style w:type="character" w:customStyle="1" w:styleId="QuoteChar">
    <w:name w:val="Quote Char"/>
    <w:basedOn w:val="DefaultParagraphFont"/>
    <w:link w:val="Quote"/>
    <w:uiPriority w:val="29"/>
    <w:rsid w:val="00373084"/>
    <w:rPr>
      <w:color w:val="5A5A5A" w:themeColor="text1" w:themeTint="A5"/>
    </w:rPr>
  </w:style>
  <w:style w:type="paragraph" w:styleId="IntenseQuote">
    <w:name w:val="Intense Quote"/>
    <w:basedOn w:val="Normal"/>
    <w:next w:val="Normal"/>
    <w:link w:val="IntenseQuoteChar"/>
    <w:uiPriority w:val="30"/>
    <w:qFormat/>
    <w:rsid w:val="0037308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73084"/>
    <w:rPr>
      <w:rFonts w:asciiTheme="majorHAnsi" w:eastAsiaTheme="majorEastAsia" w:hAnsiTheme="majorHAnsi" w:cstheme="majorBidi"/>
      <w:i/>
      <w:iCs/>
      <w:sz w:val="20"/>
      <w:szCs w:val="20"/>
    </w:rPr>
  </w:style>
  <w:style w:type="character" w:styleId="SubtleEmphasis">
    <w:name w:val="Subtle Emphasis"/>
    <w:uiPriority w:val="19"/>
    <w:qFormat/>
    <w:rsid w:val="00373084"/>
    <w:rPr>
      <w:i/>
      <w:iCs/>
      <w:color w:val="5A5A5A" w:themeColor="text1" w:themeTint="A5"/>
    </w:rPr>
  </w:style>
  <w:style w:type="character" w:styleId="IntenseEmphasis">
    <w:name w:val="Intense Emphasis"/>
    <w:uiPriority w:val="21"/>
    <w:qFormat/>
    <w:rsid w:val="00373084"/>
    <w:rPr>
      <w:b/>
      <w:bCs/>
      <w:i/>
      <w:iCs/>
      <w:color w:val="auto"/>
      <w:u w:val="single"/>
    </w:rPr>
  </w:style>
  <w:style w:type="character" w:styleId="SubtleReference">
    <w:name w:val="Subtle Reference"/>
    <w:uiPriority w:val="31"/>
    <w:qFormat/>
    <w:rsid w:val="00373084"/>
    <w:rPr>
      <w:smallCaps/>
    </w:rPr>
  </w:style>
  <w:style w:type="character" w:styleId="IntenseReference">
    <w:name w:val="Intense Reference"/>
    <w:uiPriority w:val="32"/>
    <w:qFormat/>
    <w:rsid w:val="00373084"/>
    <w:rPr>
      <w:b/>
      <w:bCs/>
      <w:smallCaps/>
      <w:color w:val="auto"/>
    </w:rPr>
  </w:style>
  <w:style w:type="character" w:styleId="BookTitle">
    <w:name w:val="Book Title"/>
    <w:uiPriority w:val="33"/>
    <w:qFormat/>
    <w:rsid w:val="0037308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73084"/>
    <w:pPr>
      <w:outlineLvl w:val="9"/>
    </w:pPr>
    <w:rPr>
      <w:lang w:bidi="en-US"/>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1740DA"/>
    <w:pPr>
      <w:spacing w:before="100" w:beforeAutospacing="1" w:after="100" w:afterAutospacing="1" w:line="240" w:lineRule="auto"/>
      <w:ind w:firstLine="0"/>
    </w:pPr>
    <w:rPr>
      <w:rFonts w:cs="Times New Roman"/>
      <w:sz w:val="20"/>
      <w:szCs w:val="20"/>
    </w:rPr>
  </w:style>
  <w:style w:type="character" w:customStyle="1" w:styleId="apple-converted-space">
    <w:name w:val="apple-converted-space"/>
    <w:basedOn w:val="DefaultParagraphFont"/>
    <w:rsid w:val="001740DA"/>
  </w:style>
  <w:style w:type="character" w:styleId="Hyperlink">
    <w:name w:val="Hyperlink"/>
    <w:basedOn w:val="DefaultParagraphFont"/>
    <w:uiPriority w:val="99"/>
    <w:unhideWhenUsed/>
    <w:rsid w:val="001740DA"/>
    <w:rPr>
      <w:color w:val="0000FF"/>
      <w:u w:val="single"/>
    </w:rPr>
  </w:style>
  <w:style w:type="character" w:styleId="PageNumber">
    <w:name w:val="page number"/>
    <w:basedOn w:val="DefaultParagraphFont"/>
    <w:uiPriority w:val="99"/>
    <w:semiHidden/>
    <w:unhideWhenUsed/>
    <w:rsid w:val="0056695D"/>
  </w:style>
  <w:style w:type="character" w:styleId="LineNumber">
    <w:name w:val="line number"/>
    <w:basedOn w:val="DefaultParagraphFont"/>
    <w:uiPriority w:val="99"/>
    <w:semiHidden/>
    <w:unhideWhenUsed/>
    <w:rsid w:val="003D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748">
      <w:bodyDiv w:val="1"/>
      <w:marLeft w:val="0"/>
      <w:marRight w:val="0"/>
      <w:marTop w:val="0"/>
      <w:marBottom w:val="0"/>
      <w:divBdr>
        <w:top w:val="none" w:sz="0" w:space="0" w:color="auto"/>
        <w:left w:val="none" w:sz="0" w:space="0" w:color="auto"/>
        <w:bottom w:val="none" w:sz="0" w:space="0" w:color="auto"/>
        <w:right w:val="none" w:sz="0" w:space="0" w:color="auto"/>
      </w:divBdr>
    </w:div>
    <w:div w:id="66222531">
      <w:bodyDiv w:val="1"/>
      <w:marLeft w:val="0"/>
      <w:marRight w:val="0"/>
      <w:marTop w:val="0"/>
      <w:marBottom w:val="0"/>
      <w:divBdr>
        <w:top w:val="none" w:sz="0" w:space="0" w:color="auto"/>
        <w:left w:val="none" w:sz="0" w:space="0" w:color="auto"/>
        <w:bottom w:val="none" w:sz="0" w:space="0" w:color="auto"/>
        <w:right w:val="none" w:sz="0" w:space="0" w:color="auto"/>
      </w:divBdr>
    </w:div>
    <w:div w:id="200174546">
      <w:bodyDiv w:val="1"/>
      <w:marLeft w:val="0"/>
      <w:marRight w:val="0"/>
      <w:marTop w:val="0"/>
      <w:marBottom w:val="0"/>
      <w:divBdr>
        <w:top w:val="none" w:sz="0" w:space="0" w:color="auto"/>
        <w:left w:val="none" w:sz="0" w:space="0" w:color="auto"/>
        <w:bottom w:val="none" w:sz="0" w:space="0" w:color="auto"/>
        <w:right w:val="none" w:sz="0" w:space="0" w:color="auto"/>
      </w:divBdr>
    </w:div>
    <w:div w:id="208885003">
      <w:bodyDiv w:val="1"/>
      <w:marLeft w:val="0"/>
      <w:marRight w:val="0"/>
      <w:marTop w:val="0"/>
      <w:marBottom w:val="0"/>
      <w:divBdr>
        <w:top w:val="none" w:sz="0" w:space="0" w:color="auto"/>
        <w:left w:val="none" w:sz="0" w:space="0" w:color="auto"/>
        <w:bottom w:val="none" w:sz="0" w:space="0" w:color="auto"/>
        <w:right w:val="none" w:sz="0" w:space="0" w:color="auto"/>
      </w:divBdr>
    </w:div>
    <w:div w:id="288974232">
      <w:bodyDiv w:val="1"/>
      <w:marLeft w:val="0"/>
      <w:marRight w:val="0"/>
      <w:marTop w:val="0"/>
      <w:marBottom w:val="0"/>
      <w:divBdr>
        <w:top w:val="none" w:sz="0" w:space="0" w:color="auto"/>
        <w:left w:val="none" w:sz="0" w:space="0" w:color="auto"/>
        <w:bottom w:val="none" w:sz="0" w:space="0" w:color="auto"/>
        <w:right w:val="none" w:sz="0" w:space="0" w:color="auto"/>
      </w:divBdr>
    </w:div>
    <w:div w:id="322781050">
      <w:bodyDiv w:val="1"/>
      <w:marLeft w:val="0"/>
      <w:marRight w:val="0"/>
      <w:marTop w:val="0"/>
      <w:marBottom w:val="0"/>
      <w:divBdr>
        <w:top w:val="none" w:sz="0" w:space="0" w:color="auto"/>
        <w:left w:val="none" w:sz="0" w:space="0" w:color="auto"/>
        <w:bottom w:val="none" w:sz="0" w:space="0" w:color="auto"/>
        <w:right w:val="none" w:sz="0" w:space="0" w:color="auto"/>
      </w:divBdr>
    </w:div>
    <w:div w:id="508251691">
      <w:bodyDiv w:val="1"/>
      <w:marLeft w:val="0"/>
      <w:marRight w:val="0"/>
      <w:marTop w:val="0"/>
      <w:marBottom w:val="0"/>
      <w:divBdr>
        <w:top w:val="none" w:sz="0" w:space="0" w:color="auto"/>
        <w:left w:val="none" w:sz="0" w:space="0" w:color="auto"/>
        <w:bottom w:val="none" w:sz="0" w:space="0" w:color="auto"/>
        <w:right w:val="none" w:sz="0" w:space="0" w:color="auto"/>
      </w:divBdr>
    </w:div>
    <w:div w:id="518474756">
      <w:bodyDiv w:val="1"/>
      <w:marLeft w:val="0"/>
      <w:marRight w:val="0"/>
      <w:marTop w:val="0"/>
      <w:marBottom w:val="0"/>
      <w:divBdr>
        <w:top w:val="none" w:sz="0" w:space="0" w:color="auto"/>
        <w:left w:val="none" w:sz="0" w:space="0" w:color="auto"/>
        <w:bottom w:val="none" w:sz="0" w:space="0" w:color="auto"/>
        <w:right w:val="none" w:sz="0" w:space="0" w:color="auto"/>
      </w:divBdr>
    </w:div>
    <w:div w:id="544760915">
      <w:bodyDiv w:val="1"/>
      <w:marLeft w:val="0"/>
      <w:marRight w:val="0"/>
      <w:marTop w:val="0"/>
      <w:marBottom w:val="0"/>
      <w:divBdr>
        <w:top w:val="none" w:sz="0" w:space="0" w:color="auto"/>
        <w:left w:val="none" w:sz="0" w:space="0" w:color="auto"/>
        <w:bottom w:val="none" w:sz="0" w:space="0" w:color="auto"/>
        <w:right w:val="none" w:sz="0" w:space="0" w:color="auto"/>
      </w:divBdr>
    </w:div>
    <w:div w:id="628779341">
      <w:bodyDiv w:val="1"/>
      <w:marLeft w:val="0"/>
      <w:marRight w:val="0"/>
      <w:marTop w:val="0"/>
      <w:marBottom w:val="0"/>
      <w:divBdr>
        <w:top w:val="none" w:sz="0" w:space="0" w:color="auto"/>
        <w:left w:val="none" w:sz="0" w:space="0" w:color="auto"/>
        <w:bottom w:val="none" w:sz="0" w:space="0" w:color="auto"/>
        <w:right w:val="none" w:sz="0" w:space="0" w:color="auto"/>
      </w:divBdr>
    </w:div>
    <w:div w:id="762073813">
      <w:bodyDiv w:val="1"/>
      <w:marLeft w:val="0"/>
      <w:marRight w:val="0"/>
      <w:marTop w:val="0"/>
      <w:marBottom w:val="0"/>
      <w:divBdr>
        <w:top w:val="none" w:sz="0" w:space="0" w:color="auto"/>
        <w:left w:val="none" w:sz="0" w:space="0" w:color="auto"/>
        <w:bottom w:val="none" w:sz="0" w:space="0" w:color="auto"/>
        <w:right w:val="none" w:sz="0" w:space="0" w:color="auto"/>
      </w:divBdr>
    </w:div>
    <w:div w:id="782966280">
      <w:bodyDiv w:val="1"/>
      <w:marLeft w:val="0"/>
      <w:marRight w:val="0"/>
      <w:marTop w:val="0"/>
      <w:marBottom w:val="0"/>
      <w:divBdr>
        <w:top w:val="none" w:sz="0" w:space="0" w:color="auto"/>
        <w:left w:val="none" w:sz="0" w:space="0" w:color="auto"/>
        <w:bottom w:val="none" w:sz="0" w:space="0" w:color="auto"/>
        <w:right w:val="none" w:sz="0" w:space="0" w:color="auto"/>
      </w:divBdr>
    </w:div>
    <w:div w:id="859585808">
      <w:bodyDiv w:val="1"/>
      <w:marLeft w:val="0"/>
      <w:marRight w:val="0"/>
      <w:marTop w:val="0"/>
      <w:marBottom w:val="0"/>
      <w:divBdr>
        <w:top w:val="none" w:sz="0" w:space="0" w:color="auto"/>
        <w:left w:val="none" w:sz="0" w:space="0" w:color="auto"/>
        <w:bottom w:val="none" w:sz="0" w:space="0" w:color="auto"/>
        <w:right w:val="none" w:sz="0" w:space="0" w:color="auto"/>
      </w:divBdr>
    </w:div>
    <w:div w:id="862474811">
      <w:bodyDiv w:val="1"/>
      <w:marLeft w:val="0"/>
      <w:marRight w:val="0"/>
      <w:marTop w:val="0"/>
      <w:marBottom w:val="0"/>
      <w:divBdr>
        <w:top w:val="none" w:sz="0" w:space="0" w:color="auto"/>
        <w:left w:val="none" w:sz="0" w:space="0" w:color="auto"/>
        <w:bottom w:val="none" w:sz="0" w:space="0" w:color="auto"/>
        <w:right w:val="none" w:sz="0" w:space="0" w:color="auto"/>
      </w:divBdr>
    </w:div>
    <w:div w:id="867984251">
      <w:bodyDiv w:val="1"/>
      <w:marLeft w:val="0"/>
      <w:marRight w:val="0"/>
      <w:marTop w:val="0"/>
      <w:marBottom w:val="0"/>
      <w:divBdr>
        <w:top w:val="none" w:sz="0" w:space="0" w:color="auto"/>
        <w:left w:val="none" w:sz="0" w:space="0" w:color="auto"/>
        <w:bottom w:val="none" w:sz="0" w:space="0" w:color="auto"/>
        <w:right w:val="none" w:sz="0" w:space="0" w:color="auto"/>
      </w:divBdr>
    </w:div>
    <w:div w:id="878054425">
      <w:bodyDiv w:val="1"/>
      <w:marLeft w:val="0"/>
      <w:marRight w:val="0"/>
      <w:marTop w:val="0"/>
      <w:marBottom w:val="0"/>
      <w:divBdr>
        <w:top w:val="none" w:sz="0" w:space="0" w:color="auto"/>
        <w:left w:val="none" w:sz="0" w:space="0" w:color="auto"/>
        <w:bottom w:val="none" w:sz="0" w:space="0" w:color="auto"/>
        <w:right w:val="none" w:sz="0" w:space="0" w:color="auto"/>
      </w:divBdr>
    </w:div>
    <w:div w:id="902258466">
      <w:bodyDiv w:val="1"/>
      <w:marLeft w:val="0"/>
      <w:marRight w:val="0"/>
      <w:marTop w:val="0"/>
      <w:marBottom w:val="0"/>
      <w:divBdr>
        <w:top w:val="none" w:sz="0" w:space="0" w:color="auto"/>
        <w:left w:val="none" w:sz="0" w:space="0" w:color="auto"/>
        <w:bottom w:val="none" w:sz="0" w:space="0" w:color="auto"/>
        <w:right w:val="none" w:sz="0" w:space="0" w:color="auto"/>
      </w:divBdr>
    </w:div>
    <w:div w:id="1057511259">
      <w:bodyDiv w:val="1"/>
      <w:marLeft w:val="0"/>
      <w:marRight w:val="0"/>
      <w:marTop w:val="0"/>
      <w:marBottom w:val="0"/>
      <w:divBdr>
        <w:top w:val="none" w:sz="0" w:space="0" w:color="auto"/>
        <w:left w:val="none" w:sz="0" w:space="0" w:color="auto"/>
        <w:bottom w:val="none" w:sz="0" w:space="0" w:color="auto"/>
        <w:right w:val="none" w:sz="0" w:space="0" w:color="auto"/>
      </w:divBdr>
    </w:div>
    <w:div w:id="1122918998">
      <w:bodyDiv w:val="1"/>
      <w:marLeft w:val="0"/>
      <w:marRight w:val="0"/>
      <w:marTop w:val="0"/>
      <w:marBottom w:val="0"/>
      <w:divBdr>
        <w:top w:val="none" w:sz="0" w:space="0" w:color="auto"/>
        <w:left w:val="none" w:sz="0" w:space="0" w:color="auto"/>
        <w:bottom w:val="none" w:sz="0" w:space="0" w:color="auto"/>
        <w:right w:val="none" w:sz="0" w:space="0" w:color="auto"/>
      </w:divBdr>
    </w:div>
    <w:div w:id="1511027468">
      <w:bodyDiv w:val="1"/>
      <w:marLeft w:val="0"/>
      <w:marRight w:val="0"/>
      <w:marTop w:val="0"/>
      <w:marBottom w:val="0"/>
      <w:divBdr>
        <w:top w:val="none" w:sz="0" w:space="0" w:color="auto"/>
        <w:left w:val="none" w:sz="0" w:space="0" w:color="auto"/>
        <w:bottom w:val="none" w:sz="0" w:space="0" w:color="auto"/>
        <w:right w:val="none" w:sz="0" w:space="0" w:color="auto"/>
      </w:divBdr>
    </w:div>
    <w:div w:id="1618220315">
      <w:bodyDiv w:val="1"/>
      <w:marLeft w:val="0"/>
      <w:marRight w:val="0"/>
      <w:marTop w:val="0"/>
      <w:marBottom w:val="0"/>
      <w:divBdr>
        <w:top w:val="none" w:sz="0" w:space="0" w:color="auto"/>
        <w:left w:val="none" w:sz="0" w:space="0" w:color="auto"/>
        <w:bottom w:val="none" w:sz="0" w:space="0" w:color="auto"/>
        <w:right w:val="none" w:sz="0" w:space="0" w:color="auto"/>
      </w:divBdr>
    </w:div>
    <w:div w:id="1859544708">
      <w:bodyDiv w:val="1"/>
      <w:marLeft w:val="0"/>
      <w:marRight w:val="0"/>
      <w:marTop w:val="0"/>
      <w:marBottom w:val="0"/>
      <w:divBdr>
        <w:top w:val="none" w:sz="0" w:space="0" w:color="auto"/>
        <w:left w:val="none" w:sz="0" w:space="0" w:color="auto"/>
        <w:bottom w:val="none" w:sz="0" w:space="0" w:color="auto"/>
        <w:right w:val="none" w:sz="0" w:space="0" w:color="auto"/>
      </w:divBdr>
    </w:div>
    <w:div w:id="18639775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CD46E-D7C4-584F-936F-81666AA4561B}">
  <ds:schemaRefs>
    <ds:schemaRef ds:uri="http://schemas.openxmlformats.org/officeDocument/2006/bibliography"/>
  </ds:schemaRefs>
</ds:datastoreItem>
</file>

<file path=customXml/itemProps2.xml><?xml version="1.0" encoding="utf-8"?>
<ds:datastoreItem xmlns:ds="http://schemas.openxmlformats.org/officeDocument/2006/customXml" ds:itemID="{1482A55D-891D-DA42-A494-E217725612CD}">
  <ds:schemaRefs>
    <ds:schemaRef ds:uri="http://schemas.openxmlformats.org/officeDocument/2006/bibliography"/>
  </ds:schemaRefs>
</ds:datastoreItem>
</file>

<file path=customXml/itemProps3.xml><?xml version="1.0" encoding="utf-8"?>
<ds:datastoreItem xmlns:ds="http://schemas.openxmlformats.org/officeDocument/2006/customXml" ds:itemID="{538AA8B8-4A2F-654D-B023-D86AB29CF18B}">
  <ds:schemaRefs>
    <ds:schemaRef ds:uri="http://schemas.openxmlformats.org/officeDocument/2006/bibliography"/>
  </ds:schemaRefs>
</ds:datastoreItem>
</file>

<file path=customXml/itemProps4.xml><?xml version="1.0" encoding="utf-8"?>
<ds:datastoreItem xmlns:ds="http://schemas.openxmlformats.org/officeDocument/2006/customXml" ds:itemID="{D5F664D6-FCBA-D147-90D1-94664F73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37</Pages>
  <Words>28738</Words>
  <Characters>163810</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192164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De La Vega</cp:lastModifiedBy>
  <cp:revision>22</cp:revision>
  <cp:lastPrinted>2015-12-09T00:47:00Z</cp:lastPrinted>
  <dcterms:created xsi:type="dcterms:W3CDTF">2015-12-09T00:47:00Z</dcterms:created>
  <dcterms:modified xsi:type="dcterms:W3CDTF">2016-04-06T21:05:00Z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citations="64" publications="79"/&gt;&lt;/info&gt;PAPERS2_INFO_END</vt:lpwstr>
  </property>
</Properties>
</file>