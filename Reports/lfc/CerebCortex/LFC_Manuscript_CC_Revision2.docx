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false"/>
        <w:spacing w:lineRule="auto" w:line="480" w:before="0" w:after="240"/>
        <w:rPr>
          <w:rFonts w:eastAsia="ＭＳ 明朝"/>
          <w:i w:val="false"/>
          <w:i w:val="false"/>
          <w:iCs w:val="false"/>
          <w:sz w:val="24"/>
          <w:szCs w:val="24"/>
        </w:rPr>
      </w:pPr>
      <w:r>
        <w:rPr>
          <w:rFonts w:eastAsia="ＭＳ 明朝"/>
          <w:i w:val="false"/>
          <w:iCs w:val="false"/>
          <w:position w:val="6"/>
          <w:sz w:val="24"/>
          <w:szCs w:val="24"/>
        </w:rPr>
        <w:t>Title: Large-scale meta-analysis suggests low regional modularity in lateral frontal cortex.</w:t>
      </w:r>
    </w:p>
    <w:p>
      <w:pPr>
        <w:pStyle w:val="Normal"/>
        <w:overflowPunct w:val="false"/>
        <w:spacing w:lineRule="auto" w:line="480" w:before="0" w:after="240"/>
        <w:rPr/>
      </w:pPr>
      <w:r>
        <w:rPr>
          <w:rFonts w:eastAsia="ＭＳ 明朝"/>
          <w:i w:val="false"/>
          <w:iCs w:val="false"/>
          <w:sz w:val="24"/>
          <w:szCs w:val="24"/>
        </w:rPr>
        <w:t>Alejandro de la Vega*</w:t>
      </w:r>
      <w:r>
        <w:rPr>
          <w:rFonts w:eastAsia="ＭＳ 明朝"/>
          <w:i w:val="false"/>
          <w:iCs w:val="false"/>
          <w:sz w:val="24"/>
          <w:szCs w:val="24"/>
          <w:vertAlign w:val="superscript"/>
        </w:rPr>
        <w:t>1,2,3</w:t>
      </w:r>
      <w:r>
        <w:rPr>
          <w:rFonts w:eastAsia="ＭＳ 明朝"/>
          <w:i w:val="false"/>
          <w:iCs w:val="false"/>
          <w:sz w:val="24"/>
          <w:szCs w:val="24"/>
        </w:rPr>
        <w:t>, Tal Yarkoni</w:t>
      </w:r>
      <w:r>
        <w:rPr>
          <w:rFonts w:eastAsia="ＭＳ 明朝"/>
          <w:i w:val="false"/>
          <w:iCs w:val="false"/>
          <w:sz w:val="24"/>
          <w:szCs w:val="24"/>
          <w:vertAlign w:val="superscript"/>
        </w:rPr>
        <w:t>3</w:t>
      </w:r>
      <w:r>
        <w:rPr>
          <w:rFonts w:eastAsia="ＭＳ 明朝"/>
          <w:i w:val="false"/>
          <w:iCs w:val="false"/>
          <w:sz w:val="24"/>
          <w:szCs w:val="24"/>
        </w:rPr>
        <w:t>, Tor D. Wager</w:t>
      </w:r>
      <w:r>
        <w:rPr>
          <w:rFonts w:eastAsia="ＭＳ 明朝"/>
          <w:i w:val="false"/>
          <w:iCs w:val="false"/>
          <w:sz w:val="24"/>
          <w:szCs w:val="24"/>
          <w:vertAlign w:val="superscript"/>
        </w:rPr>
        <w:t>1,2</w:t>
      </w:r>
      <w:r>
        <w:rPr>
          <w:rFonts w:eastAsia="ＭＳ 明朝"/>
          <w:i w:val="false"/>
          <w:iCs w:val="false"/>
          <w:sz w:val="24"/>
          <w:szCs w:val="24"/>
        </w:rPr>
        <w:t>, and Marie T. Banich</w:t>
      </w:r>
      <w:r>
        <w:rPr>
          <w:rFonts w:eastAsia="ＭＳ 明朝"/>
          <w:i w:val="false"/>
          <w:iCs w:val="false"/>
          <w:sz w:val="24"/>
          <w:szCs w:val="24"/>
          <w:vertAlign w:val="superscript"/>
        </w:rPr>
        <w:t>1,2</w:t>
      </w:r>
      <w:r>
        <w:rPr>
          <w:rFonts w:eastAsia="ＭＳ 明朝"/>
          <w:i w:val="false"/>
          <w:iCs w:val="false"/>
          <w:sz w:val="24"/>
          <w:szCs w:val="24"/>
        </w:rPr>
        <w:t xml:space="preserve"> </w:t>
      </w:r>
    </w:p>
    <w:p>
      <w:pPr>
        <w:pStyle w:val="Normal"/>
        <w:overflowPunct w:val="false"/>
        <w:spacing w:lineRule="auto" w:line="480" w:before="0" w:after="240"/>
        <w:rPr/>
      </w:pPr>
      <w:r>
        <w:rPr>
          <w:rFonts w:eastAsia="ＭＳ 明朝"/>
          <w:i w:val="false"/>
          <w:iCs w:val="false"/>
          <w:sz w:val="24"/>
          <w:szCs w:val="24"/>
          <w:vertAlign w:val="superscript"/>
        </w:rPr>
        <w:t xml:space="preserve">1 </w:t>
      </w:r>
      <w:r>
        <w:rPr>
          <w:rFonts w:eastAsia="ＭＳ 明朝"/>
          <w:i w:val="false"/>
          <w:iCs w:val="false"/>
          <w:sz w:val="24"/>
          <w:szCs w:val="24"/>
        </w:rPr>
        <w:t xml:space="preserve">Department of Psychology and Neuroscience, University of Colorado Boulder, 80309 </w:t>
      </w:r>
      <w:r>
        <w:rPr>
          <w:rFonts w:eastAsia="ＭＳ 明朝"/>
          <w:i w:val="false"/>
          <w:iCs w:val="false"/>
          <w:sz w:val="24"/>
          <w:szCs w:val="24"/>
          <w:vertAlign w:val="superscript"/>
        </w:rPr>
        <w:t xml:space="preserve">2 </w:t>
      </w:r>
      <w:r>
        <w:rPr>
          <w:rFonts w:eastAsia="ＭＳ 明朝"/>
          <w:i w:val="false"/>
          <w:iCs w:val="false"/>
          <w:sz w:val="24"/>
          <w:szCs w:val="24"/>
        </w:rPr>
        <w:t xml:space="preserve">Institute of Cognitive Science, University of Colorado Boulder, 80309 </w:t>
      </w:r>
      <w:r>
        <w:rPr>
          <w:rFonts w:eastAsia="ＭＳ 明朝"/>
          <w:i w:val="false"/>
          <w:iCs w:val="false"/>
          <w:sz w:val="24"/>
          <w:szCs w:val="24"/>
          <w:vertAlign w:val="superscript"/>
        </w:rPr>
        <w:t xml:space="preserve">3 </w:t>
      </w:r>
      <w:r>
        <w:rPr>
          <w:rFonts w:eastAsia="ＭＳ 明朝"/>
          <w:i w:val="false"/>
          <w:iCs w:val="false"/>
          <w:sz w:val="24"/>
          <w:szCs w:val="24"/>
        </w:rPr>
        <w:t>Department of Psychology, University of Texas at Austin, 78712</w:t>
      </w:r>
    </w:p>
    <w:p>
      <w:pPr>
        <w:pStyle w:val="Normal"/>
        <w:overflowPunct w:val="false"/>
        <w:spacing w:lineRule="auto" w:line="480" w:before="0" w:after="240"/>
        <w:rPr>
          <w:rFonts w:eastAsia="ＭＳ 明朝"/>
          <w:i w:val="false"/>
          <w:i w:val="false"/>
          <w:iCs w:val="false"/>
          <w:sz w:val="24"/>
          <w:szCs w:val="24"/>
        </w:rPr>
      </w:pPr>
      <w:r>
        <w:rPr>
          <w:rFonts w:eastAsia="ＭＳ 明朝"/>
          <w:i w:val="false"/>
          <w:iCs w:val="false"/>
          <w:sz w:val="24"/>
          <w:szCs w:val="24"/>
        </w:rPr>
        <w:t>Contact Information: Alejandro de la Vega, Department of Psychology, University of Texas at Austin, 108 E. Dean Keeton Stop A8000, Austin, TX 78712, 650-315-9536, email: delavega@utexas.edu</w:t>
      </w:r>
    </w:p>
    <w:p>
      <w:pPr>
        <w:pStyle w:val="Normal"/>
        <w:overflowPunct w:val="false"/>
        <w:spacing w:lineRule="auto" w:line="480" w:before="0" w:after="240"/>
        <w:rPr>
          <w:i w:val="false"/>
          <w:i w:val="false"/>
          <w:iCs w:val="false"/>
          <w:sz w:val="24"/>
          <w:szCs w:val="24"/>
        </w:rPr>
      </w:pPr>
      <w:r>
        <w:rPr>
          <w:i w:val="false"/>
          <w:iCs w:val="false"/>
          <w:sz w:val="24"/>
          <w:szCs w:val="24"/>
        </w:rPr>
        <w:t>Running title: Large-scale LFC meta-analysis</w:t>
      </w:r>
      <w:r>
        <w:br w:type="page"/>
      </w:r>
    </w:p>
    <w:p>
      <w:pPr>
        <w:pStyle w:val="Normal"/>
        <w:overflowPunct w:val="false"/>
        <w:spacing w:lineRule="auto" w:line="480" w:before="0" w:after="240"/>
        <w:rPr/>
      </w:pPr>
      <w:r>
        <w:rPr>
          <w:b/>
          <w:bCs/>
          <w:i w:val="false"/>
          <w:iCs w:val="false"/>
          <w:sz w:val="24"/>
          <w:szCs w:val="24"/>
        </w:rPr>
        <w:t>Abstract</w:t>
      </w:r>
    </w:p>
    <w:p>
      <w:pPr>
        <w:pStyle w:val="Normal"/>
        <w:overflowPunct w:val="false"/>
        <w:spacing w:lineRule="auto" w:line="480"/>
        <w:rPr/>
      </w:pPr>
      <w:r>
        <w:rPr>
          <w:i w:val="false"/>
          <w:sz w:val="24"/>
        </w:rPr>
        <w:tab/>
      </w:r>
      <w:r>
        <w:rPr>
          <w:i w:val="false"/>
          <w:iCs w:val="false"/>
          <w:sz w:val="24"/>
          <w:szCs w:val="24"/>
        </w:rPr>
        <w:t xml:space="preserve">Extensive fMRI study of human lateral frontal cortex (LFC) has yet to yield a consensus mapping between discrete anatomy and psychological states, partly due to the difficulty of inferring mental states from brain activity. Despite this, </w:t>
      </w:r>
      <w:r>
        <w:rPr>
          <w:rFonts w:eastAsia="Century Schoolbook" w:cs="Century Schoolbook"/>
          <w:i w:val="false"/>
          <w:iCs w:val="false"/>
          <w:sz w:val="24"/>
          <w:szCs w:val="24"/>
        </w:rPr>
        <w:t>t</w:t>
      </w:r>
      <w:r>
        <w:rPr>
          <w:i w:val="false"/>
          <w:iCs w:val="false"/>
          <w:sz w:val="24"/>
          <w:szCs w:val="24"/>
        </w:rPr>
        <w:t>here have been few large-scale efforts to map the full range of psychological states across the entirety of LFC. Here, we used a data-driven approach to generate a comprehensive functional-anatomical mapping of LFC from 11,406 neuroimaging studies. We identified putatively separable LFC regions on the basis of whole-brain co-activation, revealing 14 clusters organized into three whole-brain networks. Next, we generated functional preference profiles by using multivariate classification to identify the psychological states that best predicted activity within each cluster. We observed large functional differences between networks, suggesting brain networks support distinct modes of processing. Within each network, however, we observed relatively low functional specificity, suggesting discrete psychological states are not strongly localized to individual regions; instead, our results are consistent with the view that individual LFC regions work as part of distributed networks to give rise to flexible behavior. Collectively, our results provide a comprehensive synthesis of a diverse neuroimaging literature using relatively unbiased data-driven methods.</w:t>
      </w:r>
    </w:p>
    <w:p>
      <w:pPr>
        <w:pStyle w:val="Normal"/>
        <w:overflowPunct w:val="false"/>
        <w:spacing w:lineRule="auto" w:line="480"/>
        <w:rPr>
          <w:i w:val="false"/>
          <w:i w:val="false"/>
          <w:sz w:val="24"/>
        </w:rPr>
      </w:pPr>
      <w:r>
        <w:rPr>
          <w:i w:val="false"/>
          <w:sz w:val="24"/>
        </w:rPr>
      </w:r>
    </w:p>
    <w:p>
      <w:pPr>
        <w:pStyle w:val="Normal"/>
        <w:overflowPunct w:val="false"/>
        <w:spacing w:lineRule="auto" w:line="480"/>
        <w:ind w:left="0" w:right="0" w:hanging="0"/>
        <w:rPr>
          <w:i w:val="false"/>
          <w:i w:val="false"/>
          <w:sz w:val="24"/>
        </w:rPr>
      </w:pPr>
      <w:r>
        <w:rPr>
          <w:i w:val="false"/>
          <w:sz w:val="24"/>
        </w:rPr>
      </w:r>
    </w:p>
    <w:p>
      <w:pPr>
        <w:pStyle w:val="Normal"/>
        <w:overflowPunct w:val="false"/>
        <w:spacing w:lineRule="auto" w:line="480"/>
        <w:ind w:left="0" w:right="0" w:hanging="0"/>
        <w:rPr>
          <w:i w:val="false"/>
          <w:i w:val="false"/>
          <w:sz w:val="24"/>
        </w:rPr>
      </w:pPr>
      <w:r>
        <w:rPr>
          <w:i w:val="false"/>
          <w:sz w:val="24"/>
        </w:rPr>
      </w:r>
    </w:p>
    <w:p>
      <w:pPr>
        <w:pStyle w:val="Normal"/>
        <w:overflowPunct w:val="false"/>
        <w:spacing w:lineRule="auto" w:line="480"/>
        <w:rPr/>
      </w:pPr>
      <w:r>
        <w:rPr>
          <w:i w:val="false"/>
          <w:sz w:val="24"/>
        </w:rPr>
        <w:tab/>
      </w:r>
      <w:r>
        <w:rPr>
          <w:i w:val="false"/>
          <w:iCs w:val="false"/>
          <w:sz w:val="24"/>
          <w:szCs w:val="24"/>
        </w:rPr>
        <w:t>Decades of research have suggested lateral frontal cortex (LFC) plays a critical role in the execution of flexible, goal-directed behavior</w:t>
      </w:r>
      <w:r>
        <w:rPr>
          <w:rFonts w:eastAsia="ＭＳ 明朝" w:cs="Century Schoolbook"/>
          <w:i w:val="false"/>
          <w:iCs w:val="false"/>
          <w:sz w:val="24"/>
          <w:szCs w:val="24"/>
        </w:rPr>
        <w:t xml:space="preserve"> </w:t>
      </w:r>
      <w:bookmarkStart w:id="0" w:name="__Fieldmark__32_693925293"/>
      <w:r>
        <w:rPr>
          <w:rFonts w:eastAsia="ＭＳ 明朝" w:cs="Century Schoolbook"/>
          <w:i w:val="false"/>
          <w:iCs w:val="false"/>
          <w:sz w:val="24"/>
          <w:szCs w:val="24"/>
        </w:rPr>
        <w:t>(M</w:t>
      </w:r>
      <w:r>
        <w:fldChar w:fldCharType="begin"/>
      </w:r>
      <w:r>
        <w:instrText>ADDIN PAPERS2_CITATIONS &lt;citation&gt;&lt;uuid&gt;58119132-04BE-4D87-989F-F4BAC68E84FE&lt;/uuid&gt;&lt;priority&gt;0&lt;/priority&gt;&lt;publications&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1" w:name="__Fieldmark__29_1524370724"/>
      <w:r>
        <w:rPr>
          <w:rFonts w:eastAsia="ＭＳ 明朝" w:cs="Century Schoolbook"/>
          <w:i w:val="false"/>
          <w:iCs w:val="false"/>
          <w:sz w:val="24"/>
          <w:szCs w:val="24"/>
        </w:rPr>
        <w:t>i</w:t>
      </w:r>
      <w:bookmarkStart w:id="2" w:name="__Fieldmark__31_2067692444"/>
      <w:r>
        <w:rPr>
          <w:rFonts w:eastAsia="ＭＳ 明朝" w:cs="Century Schoolbook"/>
          <w:i w:val="false"/>
          <w:iCs w:val="false"/>
          <w:sz w:val="24"/>
          <w:szCs w:val="24"/>
        </w:rPr>
        <w:t>l</w:t>
      </w:r>
      <w:bookmarkStart w:id="3" w:name="__Fieldmark__38_1794263510"/>
      <w:r>
        <w:rPr>
          <w:rFonts w:eastAsia="ＭＳ 明朝" w:cs="Century Schoolbook"/>
          <w:i w:val="false"/>
          <w:iCs w:val="false"/>
          <w:sz w:val="24"/>
          <w:szCs w:val="24"/>
        </w:rPr>
        <w:t>l</w:t>
      </w:r>
      <w:bookmarkStart w:id="4" w:name="__Fieldmark__492_1086385164"/>
      <w:r>
        <w:rPr>
          <w:rFonts w:eastAsia="ＭＳ 明朝" w:cs="Century Schoolbook"/>
          <w:i w:val="false"/>
          <w:iCs w:val="false"/>
          <w:sz w:val="24"/>
          <w:szCs w:val="24"/>
        </w:rPr>
        <w:t>er and Cohen, 2001)</w:t>
      </w:r>
      <w:r>
        <w:rPr>
          <w:rFonts w:eastAsia="ＭＳ 明朝" w:cs="Century Schoolbook"/>
          <w:i w:val="false"/>
          <w:iCs w:val="false"/>
          <w:sz w:val="24"/>
          <w:szCs w:val="24"/>
        </w:rPr>
      </w:r>
      <w:r>
        <w:fldChar w:fldCharType="end"/>
      </w:r>
      <w:bookmarkEnd w:id="0"/>
      <w:bookmarkEnd w:id="1"/>
      <w:bookmarkEnd w:id="2"/>
      <w:bookmarkEnd w:id="3"/>
      <w:bookmarkEnd w:id="4"/>
      <w:r>
        <w:rPr>
          <w:i w:val="false"/>
          <w:iCs w:val="false"/>
          <w:sz w:val="24"/>
          <w:szCs w:val="24"/>
        </w:rPr>
        <w:t>, enabling the navigation of complex, rapidly changing environments, pursuit of distant goals in the face of various obstacles, planning for future events, and the communication of complex ideas using language. Although extensive work has identified putatively separable psychological processes critical for flexible behavior</w:t>
      </w:r>
      <w:r>
        <w:rPr>
          <w:rFonts w:eastAsia="ＭＳ 明朝" w:cs="Century Schoolbook"/>
          <w:i w:val="false"/>
          <w:iCs w:val="false"/>
          <w:sz w:val="24"/>
          <w:szCs w:val="24"/>
        </w:rPr>
        <w:t xml:space="preserve"> </w:t>
      </w:r>
      <w:bookmarkStart w:id="5" w:name="__Fieldmark__39_693925293"/>
      <w:r>
        <w:rPr>
          <w:rFonts w:eastAsia="ＭＳ 明朝" w:cs="Century Schoolbook"/>
          <w:i w:val="false"/>
          <w:iCs w:val="false"/>
          <w:sz w:val="24"/>
          <w:szCs w:val="24"/>
        </w:rPr>
        <w:t>(M</w:t>
      </w:r>
      <w:r>
        <w:fldChar w:fldCharType="begin"/>
      </w:r>
      <w:r>
        <w:instrText>ADDIN PAPERS2_CITATIONS &lt;citation&gt;&lt;uuid&gt;9B20A23F-6394-4CC3-AE6C-6D2DF9902EBB&lt;/uuid&gt;&lt;priority&gt;0&lt;/priority&gt;&lt;publications&gt;&lt;publication&gt;&lt;uuid&gt;7CE4ABE4-A4F3-4338-A51D-7CE9C3101685&lt;/uuid&gt;&lt;volume&gt;41&lt;/volume&gt;&lt;doi&gt;10.1006/cogp.1999.0734&lt;/doi&gt;&lt;startpage&gt;49&lt;/startpage&gt;&lt;publication_date&gt;99200008001200000000220000&lt;/publication_date&gt;&lt;url&gt;http://eutils.ncbi.nlm.nih.gov/entrez/eutils/elink.fcgi?dbfrom=pubmed&amp;amp;id=10945922&amp;amp;retmode=ref&amp;amp;cmd=prlinks&lt;/url&gt;&lt;type&gt;400&lt;/type&gt;&lt;title&gt;The unity and diversity of executive functions and their contributions to complex "Frontal Lobe" tasks: a latent variable analysis.&lt;/title&gt;&lt;institution&gt;Department of Psychology, University of Colorado at Boulder, 80309-0345, USA.&lt;/institution&gt;&lt;number&gt;1&lt;/number&gt;&lt;subtype&gt;400&lt;/subtype&gt;&lt;endpage&gt;100&lt;/endpage&gt;&lt;bundle&gt;&lt;publication&gt;&lt;title&gt;Cognitive psychology&lt;/title&gt;&lt;type&gt;-100&lt;/type&gt;&lt;subtype&gt;-100&lt;/subtype&gt;&lt;uuid&gt;7637FBBD-4409-48E0-A1B3-E9181B356AD0&lt;/uuid&gt;&lt;/publication&gt;&lt;/bundle&gt;&lt;authors&gt;&lt;author&gt;&lt;firstName&gt;A&lt;/firstName&gt;&lt;lastName&gt;Miyake&lt;/lastName&gt;&lt;/author&gt;&lt;author&gt;&lt;firstName&gt;N&lt;/firstName&gt;&lt;middleNames&gt;P&lt;/middleNames&gt;&lt;lastName&gt;Friedman&lt;/lastName&gt;&lt;/author&gt;&lt;author&gt;&lt;firstName&gt;M&lt;/firstName&gt;&lt;middleNames&gt;J&lt;/middleNames&gt;&lt;lastName&gt;Emerson&lt;/lastName&gt;&lt;/author&gt;&lt;author&gt;&lt;firstName&gt;A&lt;/firstName&gt;&lt;middleNames&gt;H&lt;/middleNames&gt;&lt;lastName&gt;Witzki&lt;/lastName&gt;&lt;/author&gt;&lt;author&gt;&lt;firstName&gt;A&lt;/firstName&gt;&lt;lastName&gt;Howerter&lt;/lastName&gt;&lt;/author&gt;&lt;author&gt;&lt;firstName&gt;T&lt;/firstName&gt;&lt;middleNames&gt;D&lt;/middleNames&gt;&lt;lastName&gt;Wager&lt;/lastName&gt;&lt;/author&gt;&lt;/authors&gt;&lt;/publication&gt;&lt;/publications&gt;&lt;cites&gt;&lt;/cites&gt;&lt;/citation&gt;</w:instrText>
      </w:r>
      <w:r>
        <w:fldChar w:fldCharType="separate"/>
      </w:r>
      <w:bookmarkStart w:id="6" w:name="__Fieldmark__48_1524370724"/>
      <w:r>
        <w:rPr>
          <w:rFonts w:eastAsia="ＭＳ 明朝" w:cs="Century Schoolbook"/>
          <w:i w:val="false"/>
          <w:iCs w:val="false"/>
          <w:sz w:val="24"/>
          <w:szCs w:val="24"/>
        </w:rPr>
        <w:t>i</w:t>
      </w:r>
      <w:bookmarkStart w:id="7" w:name="__Fieldmark__46_2067692444"/>
      <w:r>
        <w:rPr>
          <w:rFonts w:eastAsia="ＭＳ 明朝" w:cs="Century Schoolbook"/>
          <w:i w:val="false"/>
          <w:iCs w:val="false"/>
          <w:sz w:val="24"/>
          <w:szCs w:val="24"/>
        </w:rPr>
        <w:t>y</w:t>
      </w:r>
      <w:bookmarkStart w:id="8" w:name="__Fieldmark__49_1794263510"/>
      <w:r>
        <w:rPr>
          <w:rFonts w:eastAsia="ＭＳ 明朝" w:cs="Century Schoolbook"/>
          <w:i w:val="false"/>
          <w:iCs w:val="false"/>
          <w:sz w:val="24"/>
          <w:szCs w:val="24"/>
        </w:rPr>
        <w:t>a</w:t>
      </w:r>
      <w:bookmarkStart w:id="9" w:name="__Fieldmark__506_1086385164"/>
      <w:r>
        <w:rPr>
          <w:rFonts w:eastAsia="ＭＳ 明朝" w:cs="Century Schoolbook"/>
          <w:i w:val="false"/>
          <w:iCs w:val="false"/>
          <w:sz w:val="24"/>
          <w:szCs w:val="24"/>
        </w:rPr>
        <w:t>ke et al., 2000)</w:t>
      </w:r>
      <w:r>
        <w:rPr>
          <w:rFonts w:eastAsia="ＭＳ 明朝" w:cs="Century Schoolbook"/>
          <w:i w:val="false"/>
          <w:iCs w:val="false"/>
          <w:sz w:val="24"/>
          <w:szCs w:val="24"/>
        </w:rPr>
      </w:r>
      <w:r>
        <w:fldChar w:fldCharType="end"/>
      </w:r>
      <w:bookmarkEnd w:id="5"/>
      <w:bookmarkEnd w:id="6"/>
      <w:bookmarkEnd w:id="7"/>
      <w:bookmarkEnd w:id="8"/>
      <w:bookmarkEnd w:id="9"/>
      <w:r>
        <w:rPr>
          <w:i w:val="false"/>
          <w:iCs w:val="false"/>
          <w:sz w:val="24"/>
          <w:szCs w:val="24"/>
        </w:rPr>
        <w:t>, the spatial organization of such processes across  lateral frontal cortex remains actively debated.</w:t>
      </w:r>
    </w:p>
    <w:p>
      <w:pPr>
        <w:pStyle w:val="Normal1"/>
        <w:ind w:left="0" w:right="0" w:firstLine="720"/>
        <w:rPr/>
      </w:pPr>
      <w:r>
        <w:rPr>
          <w:rFonts w:ascii="Century Schoolbook" w:hAnsi="Century Schoolbook"/>
          <w:sz w:val="24"/>
          <w:szCs w:val="24"/>
        </w:rPr>
        <w:t xml:space="preserve">Much progress has been made in understanding the LFC’s topographical organization by identifying putatively separable subregions on the basis of properties that constrain information processing. For instance, discrete regions have been proposed based on differences in microstructural properties (e.g. cytoarchitecture, </w:t>
      </w:r>
      <w:r>
        <w:fldChar w:fldCharType="begin"/>
      </w:r>
      <w:r>
        <w:instrText>ADDIN PAPERS2_CITATIONS &lt;citation&gt;&lt;uuid&gt;F05D0B6F-7074-441F-ACC3-2CC72B23A512&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10" w:name="__Fieldmark__66_1524370724"/>
      <w:r>
        <w:rPr>
          <w:rFonts w:ascii="Century Schoolbook" w:hAnsi="Century Schoolbook"/>
          <w:sz w:val="24"/>
          <w:szCs w:val="24"/>
        </w:rPr>
      </w:r>
      <w:r>
        <w:rPr>
          <w:rFonts w:eastAsia="ＭＳ 明朝" w:cs="Century Schoolbook" w:ascii="Century Schoolbook" w:hAnsi="Century Schoolbook"/>
          <w:sz w:val="24"/>
          <w:szCs w:val="24"/>
        </w:rPr>
        <w:t>(</w:t>
      </w:r>
      <w:bookmarkStart w:id="11" w:name="__Fieldmark__65_2067692444"/>
      <w:r>
        <w:rPr>
          <w:rFonts w:eastAsia="ＭＳ 明朝" w:cs="Century Schoolbook" w:ascii="Century Schoolbook" w:hAnsi="Century Schoolbook"/>
          <w:sz w:val="24"/>
          <w:szCs w:val="24"/>
        </w:rPr>
        <w:t>P</w:t>
      </w:r>
      <w:bookmarkStart w:id="12" w:name="__Fieldmark__78_1794263510"/>
      <w:r>
        <w:rPr>
          <w:rFonts w:eastAsia="ＭＳ 明朝" w:cs="Century Schoolbook" w:ascii="Century Schoolbook" w:hAnsi="Century Schoolbook"/>
          <w:sz w:val="24"/>
          <w:szCs w:val="24"/>
        </w:rPr>
        <w:t>e</w:t>
      </w:r>
      <w:bookmarkStart w:id="13" w:name="__Fieldmark__591_1086385164"/>
      <w:r>
        <w:rPr>
          <w:rFonts w:eastAsia="ＭＳ 明朝" w:cs="Century Schoolbook" w:ascii="Century Schoolbook" w:hAnsi="Century Schoolbook"/>
          <w:sz w:val="24"/>
          <w:szCs w:val="24"/>
        </w:rPr>
        <w:t>trides, 2005)</w:t>
      </w:r>
      <w:r>
        <w:rPr>
          <w:rFonts w:ascii="Century Schoolbook" w:hAnsi="Century Schoolbook"/>
          <w:sz w:val="24"/>
          <w:szCs w:val="24"/>
        </w:rPr>
      </w:r>
      <w:r>
        <w:fldChar w:fldCharType="end"/>
      </w:r>
      <w:bookmarkStart w:id="14" w:name="__Fieldmark__487_1099291284"/>
      <w:bookmarkStart w:id="15" w:name="__Fieldmark__67_693925293"/>
      <w:bookmarkStart w:id="16" w:name="__Fieldmark__147_922872596"/>
      <w:bookmarkEnd w:id="10"/>
      <w:bookmarkEnd w:id="11"/>
      <w:bookmarkEnd w:id="12"/>
      <w:bookmarkEnd w:id="13"/>
      <w:bookmarkEnd w:id="14"/>
      <w:bookmarkEnd w:id="15"/>
      <w:bookmarkEnd w:id="16"/>
      <w:r>
        <w:rPr>
          <w:rFonts w:ascii="Century Schoolbook" w:hAnsi="Century Schoolbook"/>
          <w:sz w:val="24"/>
          <w:szCs w:val="24"/>
        </w:rPr>
        <w:t xml:space="preserve">, and anatomical </w:t>
      </w:r>
      <w:r>
        <w:fldChar w:fldCharType="begin"/>
      </w:r>
      <w:r>
        <w:instrText>ADDIN PAPERS2_CITATIONS &lt;citation&gt;&lt;uuid&gt;6E72ABCC-442F-46C2-97F5-0327170B92EE&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gt;&lt;volume&gt;112&lt;/volume&gt;&lt;publication_date&gt;99201505191200000000222000&lt;/publication_date&gt;&lt;number&gt;20&lt;/number&gt;&lt;doi&gt;10.1073/pnas.1410767112&lt;/doi&gt;&lt;startpage&gt;E2695&lt;/startpage&gt;&lt;title&gt;Connectivity reveals relationship of brain areas for reward-guided learning and decision making in human and monkey frontal cortex&lt;/title&gt;&lt;uuid&gt;89A7A28F-94A5-42DA-81CB-45513C9049C5&lt;/uuid&gt;&lt;subtype&gt;400&lt;/subtype&gt;&lt;endpage&gt;E2704&lt;/endpage&gt;&lt;type&gt;400&lt;/type&gt;&lt;url&gt;http://www.pnas.org/lookup/doi/10.1073/pnas.1410767112&lt;/url&gt;&lt;bundle&gt;&lt;publication&gt;&lt;publisher&gt;National Acad Sciences&lt;/publisher&gt;&lt;title&gt;Proceedings of the National Academy of Sciences&lt;/title&gt;&lt;type&gt;-100&lt;/type&gt;&lt;subtype&gt;-100&lt;/subtype&gt;&lt;uuid&gt;7BFADCCA-782B-44D2-86AB-14BC9C739266&lt;/uuid&gt;&lt;/publication&gt;&lt;/bundle&gt;&lt;authors&gt;&lt;author&gt;&lt;firstName&gt;Franz-Xaver&lt;/firstName&gt;&lt;lastName&gt;Neubert&lt;/lastName&gt;&lt;/author&gt;&lt;author&gt;&lt;firstName&gt;Rogier&lt;/firstName&gt;&lt;middleNames&gt;B&lt;/middleNames&gt;&lt;lastName&gt;Mars&lt;/lastName&gt;&lt;/author&gt;&lt;author&gt;&lt;firstName&gt;Jerome&lt;/firstName&gt;&lt;lastName&gt;Sallet&lt;/lastName&gt;&lt;/author&gt;&lt;author&gt;&lt;firstName&gt;Matthew&lt;/firstName&gt;&lt;middleNames&gt;F S&lt;/middleNames&gt;&lt;lastName&gt;Rushworth&lt;/lastName&gt;&lt;/author&gt;&lt;/authors&gt;&lt;/publication&gt;&lt;publication&gt;&lt;uuid&gt;882F8D0F-8B5A-47AD-A3E7-93C9323655FF&lt;/uuid&gt;&lt;volume&gt;33&lt;/volume&gt;&lt;doi&gt;10.1523/JNEUROSCI.5108-12.2013&lt;/doi&gt;&lt;startpage&gt;12255&lt;/startpage&gt;&lt;publication_date&gt;99201307241200000000222000&lt;/publication_date&gt;&lt;url&gt;http://eutils.ncbi.nlm.nih.gov/entrez/eutils/elink.fcgi?dbfrom=pubmed&amp;amp;id=23884933&amp;amp;retmode=ref&amp;amp;cmd=prlinks&lt;/url&gt;&lt;type&gt;400&lt;/type&gt;&lt;title&gt;The organization of dorsal frontal cortex in humans and macaques.&lt;/title&gt;&lt;institution&gt;Department of Experimental Psychology, University of Oxford, Oxford OX1 3UD, United Kingdom. jerome.sallet@psy.ox.ac.uk&lt;/institution&gt;&lt;number&gt;30&lt;/number&gt;&lt;subtype&gt;400&lt;/subtype&gt;&lt;endpage&gt;12274&lt;/endpage&gt;&lt;bundle&gt;&lt;publication&gt;&lt;title&gt;The Journal of neuroscience : the official journal of the Society for Neuroscience&lt;/title&gt;&lt;type&gt;-100&lt;/type&gt;&lt;subtype&gt;-100&lt;/subtype&gt;&lt;uuid&gt;03807444-C427-417F-A167-36A2FBD88CD7&lt;/uuid&gt;&lt;/publication&gt;&lt;/bundle&gt;&lt;authors&gt;&lt;author&gt;&lt;firstName&gt;Jerome&lt;/firstName&gt;&lt;lastName&gt;Sallet&lt;/lastName&gt;&lt;/author&gt;&lt;author&gt;&lt;firstName&gt;Rogier&lt;/firstName&gt;&lt;middleNames&gt;B&lt;/middleNames&gt;&lt;lastName&gt;Mars&lt;/lastName&gt;&lt;/author&gt;&lt;author&gt;&lt;firstName&gt;MaryAnn&lt;/firstName&gt;&lt;middleNames&gt;P&lt;/middleNames&gt;&lt;lastName&gt;Noonan&lt;/lastName&gt;&lt;/author&gt;&lt;author&gt;&lt;firstName&gt;Franz-Xaver&lt;/firstName&gt;&lt;lastName&gt;Neubert&lt;/lastName&gt;&lt;/author&gt;&lt;author&gt;&lt;firstName&gt;Saad&lt;/firstName&gt;&lt;lastName&gt;Jbabdi&lt;/lastName&gt;&lt;/author&gt;&lt;author&gt;&lt;firstName&gt;Jill&lt;/firstName&gt;&lt;middleNames&gt;X&lt;/middleNames&gt;&lt;lastName&gt;O'Reilly&lt;/lastName&gt;&lt;/author&gt;&lt;author&gt;&lt;firstName&gt;Nicola&lt;/firstName&gt;&lt;lastName&gt;Filippini&lt;/lastName&gt;&lt;/author&gt;&lt;author&gt;&lt;firstName&gt;Adam&lt;/firstName&gt;&lt;middleNames&gt;G&lt;/middleNames&gt;&lt;lastName&gt;Thomas&lt;/lastName&gt;&lt;/author&gt;&lt;author&gt;&lt;firstName&gt;Matthew&lt;/firstName&gt;&lt;middleNames&gt;F&lt;/middleNames&gt;&lt;lastName&gt;Rushworth&lt;/lastName&gt;&lt;/author&gt;&lt;/authors&gt;&lt;/publication&gt;&lt;/publications&gt;&lt;cites&gt;&lt;/cites&gt;&lt;/citation&gt;</w:instrText>
      </w:r>
      <w:r>
        <w:fldChar w:fldCharType="separate"/>
      </w:r>
      <w:bookmarkStart w:id="17" w:name="__Fieldmark__90_1524370724"/>
      <w:r>
        <w:rPr>
          <w:rFonts w:ascii="Century Schoolbook" w:hAnsi="Century Schoolbook"/>
          <w:sz w:val="24"/>
          <w:szCs w:val="24"/>
        </w:rPr>
      </w:r>
      <w:r>
        <w:rPr>
          <w:rFonts w:eastAsia="ＭＳ 明朝" w:cs="Cambria" w:ascii="Century Schoolbook" w:hAnsi="Century Schoolbook"/>
          <w:sz w:val="24"/>
          <w:szCs w:val="24"/>
        </w:rPr>
        <w:t>(</w:t>
      </w:r>
      <w:bookmarkStart w:id="18" w:name="__Fieldmark__85_2067692444"/>
      <w:r>
        <w:rPr>
          <w:rFonts w:eastAsia="ＭＳ 明朝" w:cs="Cambria" w:ascii="Century Schoolbook" w:hAnsi="Century Schoolbook"/>
          <w:sz w:val="24"/>
          <w:szCs w:val="24"/>
        </w:rPr>
        <w:t>S</w:t>
      </w:r>
      <w:bookmarkStart w:id="19" w:name="__Fieldmark__94_1794263510"/>
      <w:r>
        <w:rPr>
          <w:rFonts w:eastAsia="ＭＳ 明朝" w:cs="Cambria" w:ascii="Century Schoolbook" w:hAnsi="Century Schoolbook"/>
          <w:sz w:val="24"/>
          <w:szCs w:val="24"/>
        </w:rPr>
        <w:t>a</w:t>
      </w:r>
      <w:bookmarkStart w:id="20" w:name="__Fieldmark__606_1086385164"/>
      <w:r>
        <w:rPr>
          <w:rFonts w:eastAsia="ＭＳ 明朝" w:cs="Cambria" w:ascii="Century Schoolbook" w:hAnsi="Century Schoolbook"/>
          <w:sz w:val="24"/>
          <w:szCs w:val="24"/>
        </w:rPr>
        <w:t>llet et al., 2013; Neubert et al., 2015; Orr et al., 2015)</w:t>
      </w:r>
      <w:r>
        <w:rPr>
          <w:rFonts w:ascii="Century Schoolbook" w:hAnsi="Century Schoolbook"/>
          <w:sz w:val="24"/>
          <w:szCs w:val="24"/>
        </w:rPr>
      </w:r>
      <w:r>
        <w:fldChar w:fldCharType="end"/>
      </w:r>
      <w:bookmarkStart w:id="21" w:name="__Fieldmark__500_1099291284"/>
      <w:bookmarkStart w:id="22" w:name="__Fieldmark__75_693925293"/>
      <w:bookmarkStart w:id="23" w:name="__Fieldmark__154_922872596"/>
      <w:bookmarkEnd w:id="17"/>
      <w:bookmarkEnd w:id="18"/>
      <w:bookmarkEnd w:id="19"/>
      <w:bookmarkEnd w:id="20"/>
      <w:bookmarkEnd w:id="21"/>
      <w:bookmarkEnd w:id="22"/>
      <w:bookmarkEnd w:id="23"/>
      <w:r>
        <w:rPr>
          <w:rFonts w:ascii="Century Schoolbook" w:hAnsi="Century Schoolbook"/>
          <w:sz w:val="24"/>
          <w:szCs w:val="24"/>
        </w:rPr>
        <w:t xml:space="preserve"> and resting-state functional connectivity</w:t>
      </w:r>
      <w:r>
        <w:fldChar w:fldCharType="begin"/>
      </w:r>
      <w:r>
        <w:instrText>ADDIN PAPERS2_CITATIONS &lt;citation&gt;&lt;uuid&gt;B111710F-981E-4116-8E97-D752B973ABB0&lt;/uuid&gt;&lt;priority&gt;0&lt;/priority&gt;&lt;publications&gt;&lt;publication&gt;&lt;uuid&gt;3106F631-C95F-42CA-B549-4732630EE4BE&lt;/uuid&gt;&lt;volume&gt;49&lt;/volume&gt;&lt;doi&gt;10.1016/j.neuroimage.2009.10.016&lt;/doi&gt;&lt;startpage&gt;2375&lt;/startpage&gt;&lt;publication_date&gt;99201002011200000000222000&lt;/publication_date&gt;&lt;url&gt;http://dx.doi.org/10.1016/j.neuroimage.2009.10.016&lt;/url&gt;&lt;type&gt;400&lt;/type&gt;&lt;title&gt;Defining functional SMA and pre-SMA subregions in human MFC using resting state fMRI: Functional connectivity-based parcellation method&lt;/title&gt;&lt;publisher&gt;Elsevier Inc.&lt;/publisher&gt;&lt;number&gt;3&lt;/number&gt;&lt;subtype&gt;400&lt;/subtype&gt;&lt;endpage&gt;2386&lt;/endpage&gt;&lt;bundle&gt;&lt;publication&gt;&lt;publisher&gt;Elsevier Inc.&lt;/publisher&gt;&lt;title&gt;NeuroImage&lt;/title&gt;&lt;type&gt;-100&lt;/type&gt;&lt;subtype&gt;-100&lt;/subtype&gt;&lt;uuid&gt;6CD5DDF9-C34D-49F1-A9F1-46714B6AB5E1&lt;/uuid&gt;&lt;/publication&gt;&lt;/bundle&gt;&lt;authors&gt;&lt;author&gt;&lt;firstName&gt;Jae-Hun&lt;/firstName&gt;&lt;lastName&gt;Kim&lt;/lastName&gt;&lt;/author&gt;&lt;author&gt;&lt;firstName&gt;Jong-Min&lt;/firstName&gt;&lt;lastName&gt;Lee&lt;/lastName&gt;&lt;/author&gt;&lt;author&gt;&lt;firstName&gt;Hang&lt;/firstName&gt;&lt;middleNames&gt;Joon&lt;/middleNames&gt;&lt;lastName&gt;Jo&lt;/lastName&gt;&lt;/author&gt;&lt;author&gt;&lt;firstName&gt;Sook&lt;/firstName&gt;&lt;middleNames&gt;Hui&lt;/middleNames&gt;&lt;lastName&gt;Kim&lt;/lastName&gt;&lt;/author&gt;&lt;author&gt;&lt;firstName&gt;Jung&lt;/firstName&gt;&lt;middleNames&gt;Hee&lt;/middleNames&gt;&lt;lastName&gt;Lee&lt;/lastName&gt;&lt;/author&gt;&lt;author&gt;&lt;firstName&gt;Sung&lt;/firstName&gt;&lt;middleNames&gt;Tae&lt;/middleNames&gt;&lt;lastName&gt;Kim&lt;/lastName&gt;&lt;/author&gt;&lt;author&gt;&lt;firstName&gt;Sang&lt;/firstName&gt;&lt;middleNames&gt;Won&lt;/middleNames&gt;&lt;lastName&gt;Seo&lt;/lastName&gt;&lt;/author&gt;&lt;author&gt;&lt;firstName&gt;Robert&lt;/firstName&gt;&lt;middleNames&gt;W&lt;/middleNames&gt;&lt;lastName&gt;Cox&lt;/lastName&gt;&lt;/author&gt;&lt;author&gt;&lt;firstName&gt;Duk&lt;/firstName&gt;&lt;middleNames&gt;L&lt;/middleNames&gt;&lt;lastName&gt;Na&lt;/lastName&gt;&lt;/author&gt;&lt;author&gt;&lt;firstName&gt;Sun&lt;/firstName&gt;&lt;middleNames&gt;I&lt;/middleNames&gt;&lt;lastName&gt;Kim&lt;/lastName&gt;&lt;/author&gt;&lt;author&gt;&lt;firstName&gt;Ziad&lt;/firstName&gt;&lt;middleNames&gt;S&lt;/middleNames&gt;&lt;lastName&gt;Saad&lt;/lastName&gt;&lt;/author&gt;&lt;/authors&gt;&lt;/publication&gt;&lt;publication&gt;&lt;volume&gt;32&lt;/volume&gt;&lt;publication_date&gt;99201207251200000000222000&lt;/publication_date&gt;&lt;number&gt;30&lt;/number&gt;&lt;doi&gt;10.1523/JNEUROSCI.5852-11.2012&lt;/doi&gt;&lt;startpage&gt;10238&lt;/startpage&gt;&lt;title&gt;Unravelling the Intrinsic Functional Organization of the Human Lateral Frontal Cortex: A Parcellation Scheme Based on Resting State fMRI&lt;/title&gt;&lt;uuid&gt;A198320E-3D78-457D-8CC2-98C483EB61CD&lt;/uuid&gt;&lt;subtype&gt;400&lt;/subtype&gt;&lt;endpage&gt;10252&lt;/endpage&gt;&lt;type&gt;400&lt;/type&gt;&lt;url&gt;http://www.jneurosci.org/cgi/doi/10.1523/JNEUROSCI.5852-11.2012&lt;/url&gt;&lt;bundle&gt;&lt;publication&gt;&lt;title&gt;Journal of Neuroscience&lt;/title&gt;&lt;type&gt;-100&lt;/type&gt;&lt;subtype&gt;-100&lt;/subtype&gt;&lt;uuid&gt;06D138AD-CBF7-4C83-9202-AD7D2A916BA2&lt;/uuid&gt;&lt;/publication&gt;&lt;/bundle&gt;&lt;authors&gt;&lt;author&gt;&lt;firstName&gt;A&lt;/firstName&gt;&lt;lastName&gt;Goulas&lt;/lastName&gt;&lt;/author&gt;&lt;author&gt;&lt;firstName&gt;H&lt;/firstName&gt;&lt;middleNames&gt;B M&lt;/middleNames&gt;&lt;lastName&gt;Uylings&lt;/lastName&gt;&lt;/author&gt;&lt;author&gt;&lt;firstName&gt;P&lt;/firstName&gt;&lt;lastName&gt;Stiers&lt;/lastName&gt;&lt;/author&gt;&lt;/authors&gt;&lt;/publication&gt;&lt;/publications&gt;&lt;cites&gt;&lt;/cites&gt;&lt;/citation&gt;</w:instrText>
      </w:r>
      <w:r>
        <w:fldChar w:fldCharType="separate"/>
      </w:r>
      <w:bookmarkStart w:id="24" w:name="__Fieldmark__114_152437072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25" w:name="__Fieldmark__105_2067692444"/>
      <w:r>
        <w:rPr>
          <w:rFonts w:eastAsia="ＭＳ 明朝" w:cs="Century Schoolbook" w:ascii="Century Schoolbook" w:hAnsi="Century Schoolbook"/>
          <w:sz w:val="24"/>
          <w:szCs w:val="24"/>
        </w:rPr>
        <w:t>(</w:t>
      </w:r>
      <w:bookmarkStart w:id="26" w:name="__Fieldmark__112_1794263510"/>
      <w:r>
        <w:rPr>
          <w:rFonts w:eastAsia="ＭＳ 明朝" w:cs="Century Schoolbook" w:ascii="Century Schoolbook" w:hAnsi="Century Schoolbook"/>
          <w:sz w:val="24"/>
          <w:szCs w:val="24"/>
        </w:rPr>
        <w:t>K</w:t>
      </w:r>
      <w:bookmarkStart w:id="27" w:name="__Fieldmark__619_1086385164"/>
      <w:r>
        <w:rPr>
          <w:rFonts w:eastAsia="ＭＳ 明朝" w:cs="Century Schoolbook" w:ascii="Century Schoolbook" w:hAnsi="Century Schoolbook"/>
          <w:sz w:val="24"/>
          <w:szCs w:val="24"/>
        </w:rPr>
        <w:t>im et al., 2010; Goulas et al., 2012)</w:t>
      </w:r>
      <w:r>
        <w:rPr>
          <w:rFonts w:ascii="Century Schoolbook" w:hAnsi="Century Schoolbook"/>
          <w:sz w:val="24"/>
          <w:szCs w:val="24"/>
        </w:rPr>
      </w:r>
      <w:r>
        <w:fldChar w:fldCharType="end"/>
      </w:r>
      <w:bookmarkStart w:id="28" w:name="__Fieldmark__85_693925293"/>
      <w:bookmarkStart w:id="29" w:name="__Fieldmark__161_922872596"/>
      <w:bookmarkStart w:id="30" w:name="__Fieldmark__511_1099291284"/>
      <w:bookmarkEnd w:id="24"/>
      <w:bookmarkEnd w:id="25"/>
      <w:bookmarkEnd w:id="26"/>
      <w:bookmarkEnd w:id="27"/>
      <w:bookmarkEnd w:id="28"/>
      <w:bookmarkEnd w:id="29"/>
      <w:bookmarkEnd w:id="30"/>
      <w:r>
        <w:rPr>
          <w:rFonts w:ascii="Century Schoolbook" w:hAnsi="Century Schoolbook"/>
          <w:sz w:val="24"/>
          <w:szCs w:val="24"/>
        </w:rPr>
        <w:t>. Although these studies have carefully characterized regional distinctions within LFC, it is unclear to what extent the boundaries derived from such methods correspond to the organization of brain activity observed during behavior</w:t>
      </w:r>
      <w:r>
        <w:fldChar w:fldCharType="begin"/>
      </w:r>
      <w:r>
        <w:instrText>ADDIN PAPERS2_CITATIONS &lt;citation&gt;&lt;uuid&gt;804E6BE7-E4FD-4784-B9B4-457AE088C6DE&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31" w:name="__Fieldmark__138_152437072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32" w:name="__Fieldmark__125_2067692444"/>
      <w:r>
        <w:rPr>
          <w:rFonts w:eastAsia="ＭＳ 明朝" w:cs="Century Schoolbook" w:ascii="Century Schoolbook" w:hAnsi="Century Schoolbook"/>
          <w:sz w:val="24"/>
          <w:szCs w:val="24"/>
        </w:rPr>
        <w:t>(</w:t>
      </w:r>
      <w:bookmarkStart w:id="33" w:name="__Fieldmark__137_1794263510"/>
      <w:r>
        <w:rPr>
          <w:rFonts w:eastAsia="ＭＳ 明朝" w:cs="Century Schoolbook" w:ascii="Century Schoolbook" w:hAnsi="Century Schoolbook"/>
          <w:sz w:val="24"/>
          <w:szCs w:val="24"/>
        </w:rPr>
        <w:t>E</w:t>
      </w:r>
      <w:bookmarkStart w:id="34" w:name="__Fieldmark__666_1086385164"/>
      <w:r>
        <w:rPr>
          <w:rFonts w:eastAsia="ＭＳ 明朝" w:cs="Century Schoolbook" w:ascii="Century Schoolbook" w:hAnsi="Century Schoolbook"/>
          <w:sz w:val="24"/>
          <w:szCs w:val="24"/>
        </w:rPr>
        <w:t>ickhoff et al., 2007)</w:t>
      </w:r>
      <w:r>
        <w:rPr>
          <w:rFonts w:ascii="Century Schoolbook" w:hAnsi="Century Schoolbook"/>
          <w:sz w:val="24"/>
          <w:szCs w:val="24"/>
        </w:rPr>
      </w:r>
      <w:r>
        <w:fldChar w:fldCharType="end"/>
      </w:r>
      <w:bookmarkStart w:id="35" w:name="__Fieldmark__546_1099291284"/>
      <w:bookmarkStart w:id="36" w:name="__Fieldmark__182_922872596"/>
      <w:bookmarkStart w:id="37" w:name="__Fieldmark__98_693925293"/>
      <w:bookmarkEnd w:id="31"/>
      <w:bookmarkEnd w:id="32"/>
      <w:bookmarkEnd w:id="33"/>
      <w:bookmarkEnd w:id="34"/>
      <w:bookmarkEnd w:id="35"/>
      <w:bookmarkEnd w:id="36"/>
      <w:bookmarkEnd w:id="37"/>
      <w:r>
        <w:rPr>
          <w:rFonts w:ascii="Century Schoolbook" w:hAnsi="Century Schoolbook"/>
          <w:sz w:val="24"/>
          <w:szCs w:val="24"/>
        </w:rPr>
        <w:t xml:space="preserve">. </w:t>
      </w:r>
    </w:p>
    <w:p>
      <w:pPr>
        <w:pStyle w:val="Normal1"/>
        <w:rPr/>
      </w:pPr>
      <w:r>
        <w:rPr>
          <w:rFonts w:eastAsia="Century Schoolbook" w:cs="Century Schoolbook" w:ascii="Century Schoolbook" w:hAnsi="Century Schoolbook"/>
          <w:sz w:val="24"/>
          <w:szCs w:val="24"/>
        </w:rPr>
        <w:t>A fruitful complementary approach is the application of quantitative meta-analysis of functional MRI (fMRI) studies in order to robustly map the functional correlates of behavioral phenotypes across lateral frontal cortex. Such meta-analyses help overcome the low power observed in individual studies and produce more precise spatial maps of psychological states that activate LFC, such as working-memory</w:t>
      </w:r>
      <w:r>
        <w:rPr>
          <w:rFonts w:eastAsia="ＭＳ 明朝" w:cs="Century Schoolbook" w:ascii="Century Schoolbook" w:hAnsi="Century Schoolbook"/>
          <w:sz w:val="24"/>
          <w:szCs w:val="24"/>
        </w:rPr>
        <w:t xml:space="preserve"> </w:t>
      </w:r>
      <w:bookmarkStart w:id="38" w:name="__Fieldmark__133_693925293"/>
      <w:r>
        <w:rPr>
          <w:rFonts w:eastAsia="ＭＳ 明朝" w:cs="Century Schoolbook" w:ascii="Century Schoolbook" w:hAnsi="Century Schoolbook"/>
          <w:sz w:val="24"/>
          <w:szCs w:val="24"/>
        </w:rPr>
        <w:t>(W</w:t>
      </w:r>
      <w:r>
        <w:fldChar w:fldCharType="begin"/>
      </w:r>
      <w:r>
        <w:instrText>ADDIN PAPERS2_CITATIONS &lt;citation&gt;&lt;uuid&gt;5BDD008A-C152-48E2-833C-74D9A9644558&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gt;&lt;uuid&gt;A1F18561-FFF2-4CE9-B027-075C956E2ABA&lt;/uuid&gt;&lt;volume&gt;3&lt;/volume&gt;&lt;doi&gt;10.3758/CABN.3.4.255&lt;/doi&gt;&lt;startpage&gt;255&lt;/startpage&gt;&lt;publication_date&gt;99200312001200000000220000&lt;/publication_date&gt;&lt;url&gt;http://eutils.ncbi.nlm.nih.gov/entrez/eutils/elink.fcgi?dbfrom=pubmed&amp;amp;id=15040547&amp;amp;retmode=ref&amp;amp;cmd=prlinks&lt;/url&gt;&lt;type&gt;400&lt;/type&gt;&lt;title&gt;Neuroimaging studies of working memory: a meta-analysis.&lt;/title&gt;&lt;institution&gt;University of Michigan, Ann Arbor, Michigan, USA. tor@paradox.psych.columbia.edu&lt;/institution&gt;&lt;number&gt;4&lt;/number&gt;&lt;subtype&gt;400&lt;/subtype&gt;&lt;endpage&gt;274&lt;/endpage&gt;&lt;bundle&gt;&lt;publication&gt;&lt;title&gt;Cognitive, Affective, &amp;amp; Behavioral Neuroscience&lt;/title&gt;&lt;type&gt;-100&lt;/type&gt;&lt;subtype&gt;-100&lt;/subtype&gt;&lt;uuid&gt;0A86B89A-90BA-406A-8740-31576A001429&lt;/uuid&gt;&lt;/publication&gt;&lt;/bundle&gt;&lt;authors&gt;&lt;author&gt;&lt;firstName&gt;Tor&lt;/firstName&gt;&lt;middleNames&gt;D&lt;/middleNames&gt;&lt;lastName&gt;Wager&lt;/lastName&gt;&lt;/author&gt;&lt;author&gt;&lt;firstName&gt;Edward&lt;/firstName&gt;&lt;middleNames&gt;E&lt;/middleNames&gt;&lt;lastName&gt;Smith&lt;/lastName&gt;&lt;/author&gt;&lt;/authors&gt;&lt;/publication&gt;&lt;/publications&gt;&lt;cites&gt;&lt;/cites&gt;&lt;/citation&gt;</w:instrText>
      </w:r>
      <w:r>
        <w:fldChar w:fldCharType="separate"/>
      </w:r>
      <w:bookmarkStart w:id="39" w:name="__Fieldmark__167_1524370724"/>
      <w:r>
        <w:rPr>
          <w:rFonts w:eastAsia="ＭＳ 明朝" w:cs="Century Schoolbook" w:ascii="Century Schoolbook" w:hAnsi="Century Schoolbook"/>
          <w:sz w:val="24"/>
          <w:szCs w:val="24"/>
        </w:rPr>
        <w:t>a</w:t>
      </w:r>
      <w:bookmarkStart w:id="40" w:name="__Fieldmark__150_2067692444"/>
      <w:r>
        <w:rPr>
          <w:rFonts w:eastAsia="ＭＳ 明朝" w:cs="Century Schoolbook" w:ascii="Century Schoolbook" w:hAnsi="Century Schoolbook"/>
          <w:sz w:val="24"/>
          <w:szCs w:val="24"/>
        </w:rPr>
        <w:t>g</w:t>
      </w:r>
      <w:bookmarkStart w:id="41" w:name="__Fieldmark__173_1794263510"/>
      <w:r>
        <w:rPr>
          <w:rFonts w:eastAsia="ＭＳ 明朝" w:cs="Century Schoolbook" w:ascii="Century Schoolbook" w:hAnsi="Century Schoolbook"/>
          <w:sz w:val="24"/>
          <w:szCs w:val="24"/>
        </w:rPr>
        <w:t>e</w:t>
      </w:r>
      <w:bookmarkStart w:id="42" w:name="__Fieldmark__747_1086385164"/>
      <w:r>
        <w:rPr>
          <w:rFonts w:eastAsia="ＭＳ 明朝" w:cs="Century Schoolbook" w:ascii="Century Schoolbook" w:hAnsi="Century Schoolbook"/>
          <w:sz w:val="24"/>
          <w:szCs w:val="24"/>
        </w:rPr>
        <w:t>r and Smith, 2003; Nee et al., 2013)</w:t>
      </w:r>
      <w:r>
        <w:rPr>
          <w:rFonts w:eastAsia="ＭＳ 明朝" w:cs="Century Schoolbook" w:ascii="Century Schoolbook" w:hAnsi="Century Schoolbook"/>
          <w:sz w:val="24"/>
          <w:szCs w:val="24"/>
        </w:rPr>
      </w:r>
      <w:r>
        <w:fldChar w:fldCharType="end"/>
      </w:r>
      <w:bookmarkEnd w:id="38"/>
      <w:bookmarkEnd w:id="39"/>
      <w:bookmarkEnd w:id="40"/>
      <w:bookmarkEnd w:id="41"/>
      <w:bookmarkEnd w:id="42"/>
      <w:r>
        <w:rPr>
          <w:rFonts w:eastAsia="Century Schoolbook" w:cs="Century Schoolbook" w:ascii="Century Schoolbook" w:hAnsi="Century Schoolbook"/>
          <w:sz w:val="24"/>
          <w:szCs w:val="24"/>
        </w:rPr>
        <w:t>, inhibition</w:t>
      </w:r>
      <w:r>
        <w:rPr>
          <w:rFonts w:eastAsia="ＭＳ 明朝" w:cs="Century Schoolbook" w:ascii="Century Schoolbook" w:hAnsi="Century Schoolbook"/>
          <w:sz w:val="24"/>
          <w:szCs w:val="24"/>
        </w:rPr>
        <w:t xml:space="preserve"> </w:t>
      </w:r>
      <w:bookmarkStart w:id="43" w:name="__Fieldmark__140_693925293"/>
      <w:r>
        <w:rPr>
          <w:rFonts w:eastAsia="ＭＳ 明朝" w:cs="Century Schoolbook" w:ascii="Century Schoolbook" w:hAnsi="Century Schoolbook"/>
          <w:sz w:val="24"/>
          <w:szCs w:val="24"/>
        </w:rPr>
        <w:t>(N</w:t>
      </w:r>
      <w:r>
        <w:fldChar w:fldCharType="begin"/>
      </w:r>
      <w:r>
        <w:instrText>ADDIN PAPERS2_CITATIONS &lt;citation&gt;&lt;uuid&gt;F0BEB3DA-8992-4F1C-920B-9BFCD48B2D82&lt;/uuid&gt;&lt;priority&gt;0&lt;/priority&gt;&lt;publications&gt;&lt;publication&gt;&lt;uuid&gt;B489E766-97C6-4A74-AECF-63C94F623616&lt;/uuid&gt;&lt;volume&gt;7&lt;/volume&gt;&lt;doi&gt;10.3758/CABN.7.1.1&lt;/doi&gt;&lt;startpage&gt;1&lt;/startpage&gt;&lt;publication_date&gt;99200703001200000000220000&lt;/publication_date&gt;&lt;url&gt;http://eutils.ncbi.nlm.nih.gov/entrez/eutils/elink.fcgi?dbfrom=pubmed&amp;amp;id=17598730&amp;amp;retmode=ref&amp;amp;cmd=prlinks&lt;/url&gt;&lt;type&gt;400&lt;/type&gt;&lt;title&gt;Interference resolution: insights from a meta-analysis of neuroimaging tasks.&lt;/title&gt;&lt;institution&gt;Department of Psychology, University of Michigan, Ann Arbor, Michigan 48109-1043, USA. dnee@umich.edu&lt;/institution&gt;&lt;number&gt;1&lt;/number&gt;&lt;subtype&gt;400&lt;/subtype&gt;&lt;endpage&gt;17&lt;/endpage&gt;&lt;bundle&gt;&lt;publication&gt;&lt;title&gt;Cognitive, Affective, &amp;amp; Behavioral Neuroscience&lt;/title&gt;&lt;type&gt;-100&lt;/type&gt;&lt;subtype&gt;-100&lt;/subtype&gt;&lt;uuid&gt;0A86B89A-90BA-406A-8740-31576A001429&lt;/uuid&gt;&lt;/publication&gt;&lt;/bundle&gt;&lt;authors&gt;&lt;author&gt;&lt;firstName&gt;Derek&lt;/firstName&gt;&lt;middleNames&gt;Evan&lt;/middleNames&gt;&lt;lastName&gt;Nee&lt;/lastName&gt;&lt;/author&gt;&lt;author&gt;&lt;firstName&gt;Tor&lt;/firstName&gt;&lt;middleNames&gt;D&lt;/middleNames&gt;&lt;lastName&gt;Wager&lt;/lastName&gt;&lt;/author&gt;&lt;author&gt;&lt;firstName&gt;John&lt;/firstName&gt;&lt;lastName&gt;Jonides&lt;/lastName&gt;&lt;/author&gt;&lt;/authors&gt;&lt;/publication&gt;&lt;/publications&gt;&lt;cites&gt;&lt;/cites&gt;&lt;/citation&gt;</w:instrText>
      </w:r>
      <w:r>
        <w:fldChar w:fldCharType="separate"/>
      </w:r>
      <w:bookmarkStart w:id="44" w:name="__Fieldmark__186_1524370724"/>
      <w:r>
        <w:rPr>
          <w:rFonts w:eastAsia="ＭＳ 明朝" w:cs="Century Schoolbook" w:ascii="Century Schoolbook" w:hAnsi="Century Schoolbook"/>
          <w:sz w:val="24"/>
          <w:szCs w:val="24"/>
        </w:rPr>
        <w:t>e</w:t>
      </w:r>
      <w:bookmarkStart w:id="45" w:name="__Fieldmark__165_2067692444"/>
      <w:r>
        <w:rPr>
          <w:rFonts w:eastAsia="ＭＳ 明朝" w:cs="Century Schoolbook" w:ascii="Century Schoolbook" w:hAnsi="Century Schoolbook"/>
          <w:sz w:val="24"/>
          <w:szCs w:val="24"/>
        </w:rPr>
        <w:t>e</w:t>
      </w:r>
      <w:bookmarkStart w:id="46" w:name="__Fieldmark__184_1794263510"/>
      <w:r>
        <w:rPr>
          <w:rFonts w:eastAsia="ＭＳ 明朝" w:cs="Century Schoolbook" w:ascii="Century Schoolbook" w:hAnsi="Century Schoolbook"/>
          <w:sz w:val="24"/>
          <w:szCs w:val="24"/>
        </w:rPr>
        <w:t xml:space="preserve"> </w:t>
      </w:r>
      <w:bookmarkStart w:id="47" w:name="__Fieldmark__761_1086385164"/>
      <w:r>
        <w:rPr>
          <w:rFonts w:eastAsia="ＭＳ 明朝" w:cs="Century Schoolbook" w:ascii="Century Schoolbook" w:hAnsi="Century Schoolbook"/>
          <w:sz w:val="24"/>
          <w:szCs w:val="24"/>
        </w:rPr>
        <w:t>et al., 2007)</w:t>
      </w:r>
      <w:r>
        <w:rPr>
          <w:rFonts w:eastAsia="ＭＳ 明朝" w:cs="Century Schoolbook" w:ascii="Century Schoolbook" w:hAnsi="Century Schoolbook"/>
          <w:sz w:val="24"/>
          <w:szCs w:val="24"/>
        </w:rPr>
      </w:r>
      <w:r>
        <w:fldChar w:fldCharType="end"/>
      </w:r>
      <w:bookmarkEnd w:id="43"/>
      <w:bookmarkEnd w:id="44"/>
      <w:bookmarkEnd w:id="45"/>
      <w:bookmarkEnd w:id="46"/>
      <w:bookmarkEnd w:id="47"/>
      <w:r>
        <w:rPr>
          <w:rFonts w:eastAsia="Century Schoolbook" w:cs="Century Schoolbook" w:ascii="Century Schoolbook" w:hAnsi="Century Schoolbook"/>
          <w:sz w:val="24"/>
          <w:szCs w:val="24"/>
        </w:rPr>
        <w:t>, switching</w:t>
      </w:r>
      <w:r>
        <w:rPr>
          <w:rFonts w:eastAsia="ＭＳ 明朝" w:cs="Century Schoolbook" w:ascii="Century Schoolbook" w:hAnsi="Century Schoolbook"/>
          <w:sz w:val="24"/>
          <w:szCs w:val="24"/>
        </w:rPr>
        <w:t xml:space="preserve"> </w:t>
      </w:r>
      <w:bookmarkStart w:id="48" w:name="__Fieldmark__147_693925293"/>
      <w:r>
        <w:rPr>
          <w:rFonts w:eastAsia="ＭＳ 明朝" w:cs="Century Schoolbook" w:ascii="Century Schoolbook" w:hAnsi="Century Schoolbook"/>
          <w:sz w:val="24"/>
          <w:szCs w:val="24"/>
        </w:rPr>
        <w:t>(W</w:t>
      </w:r>
      <w:r>
        <w:fldChar w:fldCharType="begin"/>
      </w:r>
      <w:r>
        <w:instrText>ADDIN PAPERS2_CITATIONS &lt;citation&gt;&lt;uuid&gt;B946BEF3-43AB-41E5-A236-98F1430DB55A&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gt;&lt;uuid&gt;C32B5B77-1060-484F-8ACB-BF3A4DE725C5&lt;/uuid&gt;&lt;volume&gt;22&lt;/volume&gt;&lt;accepted_date&gt;99200403311200000000222000&lt;/accepted_date&gt;&lt;doi&gt;10.1016/j.neuroimage.2004.03.052&lt;/doi&gt;&lt;startpage&gt;1679&lt;/startpage&gt;&lt;revision_date&gt;99200403311200000000222000&lt;/revision_date&gt;&lt;publication_date&gt;99200408001200000000220000&lt;/publication_date&gt;&lt;url&gt;http://eutils.ncbi.nlm.nih.gov/entrez/eutils/elink.fcgi?dbfrom=pubmed&amp;amp;id=15275924&amp;amp;retmode=ref&amp;amp;cmd=prlinks&lt;/url&gt;&lt;type&gt;400&lt;/type&gt;&lt;title&gt;Neuroimaging studies of shifting attention: a meta-analysis.&lt;/title&gt;&lt;submission_date&gt;99200312151200000000222000&lt;/submission_date&gt;&lt;number&gt;4&lt;/number&gt;&lt;institution&gt;Department of Psychology, C/P Area, University of Michigan, Ann Arbor, MI 48109-1109, USA. torw@umich.edu&lt;/institution&gt;&lt;subtype&gt;400&lt;/subtype&gt;&lt;endpage&gt;1693&lt;/endpage&gt;&lt;bundle&gt;&lt;publication&gt;&lt;publisher&gt;Elsevier Inc.&lt;/publisher&gt;&lt;title&gt;NeuroImage&lt;/title&gt;&lt;type&gt;-100&lt;/type&gt;&lt;subtype&gt;-100&lt;/subtype&gt;&lt;uuid&gt;6CD5DDF9-C34D-49F1-A9F1-46714B6AB5E1&lt;/uuid&gt;&lt;/publication&gt;&lt;/bundle&gt;&lt;authors&gt;&lt;author&gt;&lt;firstName&gt;Tor&lt;/firstName&gt;&lt;middleNames&gt;D&lt;/middleNames&gt;&lt;lastName&gt;Wager&lt;/lastName&gt;&lt;/author&gt;&lt;author&gt;&lt;firstName&gt;John&lt;/firstName&gt;&lt;lastName&gt;Jonides&lt;/lastName&gt;&lt;/author&gt;&lt;author&gt;&lt;firstName&gt;Susan&lt;/firstName&gt;&lt;lastName&gt;Reading&lt;/lastName&gt;&lt;/author&gt;&lt;/authors&gt;&lt;/publication&gt;&lt;/publications&gt;&lt;cites&gt;&lt;/cites&gt;&lt;/citation&gt;</w:instrText>
      </w:r>
      <w:r>
        <w:fldChar w:fldCharType="separate"/>
      </w:r>
      <w:bookmarkStart w:id="49" w:name="__Fieldmark__205_1524370724"/>
      <w:r>
        <w:rPr>
          <w:rFonts w:eastAsia="ＭＳ 明朝" w:cs="Century Schoolbook" w:ascii="Century Schoolbook" w:hAnsi="Century Schoolbook"/>
          <w:sz w:val="24"/>
          <w:szCs w:val="24"/>
        </w:rPr>
        <w:t>a</w:t>
      </w:r>
      <w:bookmarkStart w:id="50" w:name="__Fieldmark__180_2067692444"/>
      <w:r>
        <w:rPr>
          <w:rFonts w:eastAsia="ＭＳ 明朝" w:cs="Century Schoolbook" w:ascii="Century Schoolbook" w:hAnsi="Century Schoolbook"/>
          <w:sz w:val="24"/>
          <w:szCs w:val="24"/>
        </w:rPr>
        <w:t>g</w:t>
      </w:r>
      <w:bookmarkStart w:id="51" w:name="__Fieldmark__195_1794263510"/>
      <w:r>
        <w:rPr>
          <w:rFonts w:eastAsia="ＭＳ 明朝" w:cs="Century Schoolbook" w:ascii="Century Schoolbook" w:hAnsi="Century Schoolbook"/>
          <w:sz w:val="24"/>
          <w:szCs w:val="24"/>
        </w:rPr>
        <w:t>e</w:t>
      </w:r>
      <w:bookmarkStart w:id="52" w:name="__Fieldmark__775_1086385164"/>
      <w:r>
        <w:rPr>
          <w:rFonts w:eastAsia="ＭＳ 明朝" w:cs="Century Schoolbook" w:ascii="Century Schoolbook" w:hAnsi="Century Schoolbook"/>
          <w:sz w:val="24"/>
          <w:szCs w:val="24"/>
        </w:rPr>
        <w:t>r et al., 2004; Derrfuss et al., 2005)</w:t>
      </w:r>
      <w:r>
        <w:rPr>
          <w:rFonts w:eastAsia="ＭＳ 明朝" w:cs="Century Schoolbook" w:ascii="Century Schoolbook" w:hAnsi="Century Schoolbook"/>
          <w:sz w:val="24"/>
          <w:szCs w:val="24"/>
        </w:rPr>
      </w:r>
      <w:r>
        <w:fldChar w:fldCharType="end"/>
      </w:r>
      <w:bookmarkEnd w:id="48"/>
      <w:bookmarkEnd w:id="49"/>
      <w:bookmarkEnd w:id="50"/>
      <w:bookmarkEnd w:id="51"/>
      <w:bookmarkEnd w:id="52"/>
      <w:r>
        <w:rPr>
          <w:rFonts w:eastAsia="Century Schoolbook" w:cs="Century Schoolbook" w:ascii="Century Schoolbook" w:hAnsi="Century Schoolbook"/>
          <w:sz w:val="24"/>
          <w:szCs w:val="24"/>
        </w:rPr>
        <w:t>, language</w:t>
      </w:r>
      <w:r>
        <w:rPr>
          <w:rFonts w:eastAsia="ＭＳ 明朝" w:cs="Century Schoolbook" w:ascii="Century Schoolbook" w:hAnsi="Century Schoolbook"/>
          <w:sz w:val="24"/>
          <w:szCs w:val="24"/>
        </w:rPr>
        <w:t xml:space="preserve"> </w:t>
      </w:r>
      <w:bookmarkStart w:id="53" w:name="__Fieldmark__154_693925293"/>
      <w:r>
        <w:rPr>
          <w:rFonts w:eastAsia="ＭＳ 明朝" w:cs="Century Schoolbook" w:ascii="Century Schoolbook" w:hAnsi="Century Schoolbook"/>
          <w:sz w:val="24"/>
          <w:szCs w:val="24"/>
        </w:rPr>
        <w:t>(B</w:t>
      </w:r>
      <w:r>
        <w:fldChar w:fldCharType="begin"/>
      </w:r>
      <w:r>
        <w:instrText>ADDIN PAPERS2_CITATIONS &lt;citation&gt;&lt;uuid&gt;8B477BD3-BDAD-4CD5-AB6B-46E4190B0E63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54" w:name="__Fieldmark__224_1524370724"/>
      <w:r>
        <w:rPr>
          <w:rFonts w:eastAsia="ＭＳ 明朝" w:cs="Century Schoolbook" w:ascii="Century Schoolbook" w:hAnsi="Century Schoolbook"/>
          <w:sz w:val="24"/>
          <w:szCs w:val="24"/>
        </w:rPr>
        <w:t>i</w:t>
      </w:r>
      <w:bookmarkStart w:id="55" w:name="__Fieldmark__195_2067692444"/>
      <w:r>
        <w:rPr>
          <w:rFonts w:eastAsia="ＭＳ 明朝" w:cs="Century Schoolbook" w:ascii="Century Schoolbook" w:hAnsi="Century Schoolbook"/>
          <w:sz w:val="24"/>
          <w:szCs w:val="24"/>
        </w:rPr>
        <w:t>n</w:t>
      </w:r>
      <w:bookmarkStart w:id="56" w:name="__Fieldmark__206_1794263510"/>
      <w:r>
        <w:rPr>
          <w:rFonts w:eastAsia="ＭＳ 明朝" w:cs="Century Schoolbook" w:ascii="Century Schoolbook" w:hAnsi="Century Schoolbook"/>
          <w:sz w:val="24"/>
          <w:szCs w:val="24"/>
        </w:rPr>
        <w:t>d</w:t>
      </w:r>
      <w:bookmarkStart w:id="57" w:name="__Fieldmark__789_1086385164"/>
      <w:r>
        <w:rPr>
          <w:rFonts w:eastAsia="ＭＳ 明朝" w:cs="Century Schoolbook" w:ascii="Century Schoolbook" w:hAnsi="Century Schoolbook"/>
          <w:sz w:val="24"/>
          <w:szCs w:val="24"/>
        </w:rPr>
        <w:t>er et al., 2009)</w:t>
      </w:r>
      <w:r>
        <w:rPr>
          <w:rFonts w:eastAsia="ＭＳ 明朝" w:cs="Century Schoolbook" w:ascii="Century Schoolbook" w:hAnsi="Century Schoolbook"/>
          <w:sz w:val="24"/>
          <w:szCs w:val="24"/>
        </w:rPr>
      </w:r>
      <w:r>
        <w:fldChar w:fldCharType="end"/>
      </w:r>
      <w:bookmarkEnd w:id="53"/>
      <w:bookmarkEnd w:id="54"/>
      <w:bookmarkEnd w:id="55"/>
      <w:bookmarkEnd w:id="56"/>
      <w:bookmarkEnd w:id="57"/>
      <w:r>
        <w:rPr>
          <w:rFonts w:eastAsia="Century Schoolbook" w:cs="Century Schoolbook" w:ascii="Century Schoolbook" w:hAnsi="Century Schoolbook"/>
          <w:sz w:val="24"/>
          <w:szCs w:val="24"/>
        </w:rPr>
        <w:t>, mentalizing</w:t>
      </w:r>
      <w:r>
        <w:rPr>
          <w:rFonts w:eastAsia="ＭＳ 明朝" w:cs="Century Schoolbook" w:ascii="Century Schoolbook" w:hAnsi="Century Schoolbook"/>
          <w:sz w:val="24"/>
          <w:szCs w:val="24"/>
        </w:rPr>
        <w:t xml:space="preserve"> </w:t>
      </w:r>
      <w:bookmarkStart w:id="58" w:name="__Fieldmark__161_693925293"/>
      <w:r>
        <w:rPr>
          <w:rFonts w:eastAsia="ＭＳ 明朝" w:cs="Century Schoolbook" w:ascii="Century Schoolbook" w:hAnsi="Century Schoolbook"/>
          <w:sz w:val="24"/>
          <w:szCs w:val="24"/>
        </w:rPr>
        <w:t>(G</w:t>
      </w:r>
      <w:r>
        <w:fldChar w:fldCharType="begin"/>
      </w:r>
      <w:r>
        <w:instrText>ADDIN PAPERS2_CITATIONS &lt;citation&gt;&lt;uuid&gt;909880CF-4786-4CFD-AF44-A21B90EABA62&lt;/uuid&gt;&lt;priority&gt;0&lt;/priority&gt;&lt;publications&gt;&lt;publication&gt;&lt;uuid&gt;A2DEB9D2-2182-40CC-8A56-2CA6FEA4C242&lt;/uuid&gt;&lt;volume&gt;18&lt;/volume&gt;&lt;doi&gt;10.1162/jocn.2006.18.6.932&lt;/doi&gt;&lt;startpage&gt;932&lt;/startpage&gt;&lt;publication_date&gt;99200606001200000000220000&lt;/publication_date&gt;&lt;url&gt;http://eutils.ncbi.nlm.nih.gov/entrez/eutils/elink.fcgi?dbfrom=pubmed&amp;amp;id=16839301&amp;amp;retmode=ref&amp;amp;cmd=prlinks&lt;/url&gt;&lt;type&gt;400&lt;/type&gt;&lt;title&gt;Functional specialization within rostral prefrontal cortex (area 10): a meta-analysis.&lt;/title&gt;&lt;institution&gt;University College London, UK. sam.gilbert@ucl.ac.uk&lt;/institution&gt;&lt;number&gt;6&lt;/number&gt;&lt;subtype&gt;400&lt;/subtype&gt;&lt;endpage&gt;948&lt;/endpage&gt;&lt;bundle&gt;&lt;publication&gt;&lt;title&gt;Journal of Cognitive Neuroscience&lt;/title&gt;&lt;type&gt;-100&lt;/type&gt;&lt;subtype&gt;-100&lt;/subtype&gt;&lt;uuid&gt;4973B93A-6BC5-4BAE-956C-9CFCEE0694BB&lt;/uuid&gt;&lt;/publication&gt;&lt;/bundle&gt;&lt;authors&gt;&lt;author&gt;&lt;firstName&gt;Sam&lt;/firstName&gt;&lt;middleNames&gt;J&lt;/middleNames&gt;&lt;lastName&gt;Gilbert&lt;/lastName&gt;&lt;/author&gt;&lt;author&gt;&lt;firstName&gt;Stephanie&lt;/firstName&gt;&lt;lastName&gt;Spengler&lt;/lastName&gt;&lt;/author&gt;&lt;author&gt;&lt;firstName&gt;Jon&lt;/firstName&gt;&lt;middleNames&gt;S&lt;/middleNames&gt;&lt;lastName&gt;Simons&lt;/lastName&gt;&lt;/author&gt;&lt;author&gt;&lt;firstName&gt;J&lt;/firstName&gt;&lt;middleNames&gt;Douglas&lt;/middleNames&gt;&lt;lastName&gt;Steele&lt;/lastName&gt;&lt;/author&gt;&lt;author&gt;&lt;firstName&gt;Stephen&lt;/firstName&gt;&lt;middleNames&gt;M&lt;/middleNames&gt;&lt;lastName&gt;Lawrie&lt;/lastName&gt;&lt;/author&gt;&lt;author&gt;&lt;firstName&gt;Christopher&lt;/firstName&gt;&lt;middleNames&gt;D&lt;/middleNames&gt;&lt;lastName&gt;Frith&lt;/lastName&gt;&lt;/author&gt;&lt;author&gt;&lt;firstName&gt;Paul&lt;/firstName&gt;&lt;middleNames&gt;W&lt;/middleNames&gt;&lt;lastName&gt;Burgess&lt;/lastName&gt;&lt;/author&gt;&lt;/authors&gt;&lt;/publication&gt;&lt;/publications&gt;&lt;cites&gt;&lt;/cites&gt;&lt;/citation&gt;</w:instrText>
      </w:r>
      <w:r>
        <w:fldChar w:fldCharType="separate"/>
      </w:r>
      <w:bookmarkStart w:id="59" w:name="__Fieldmark__243_1524370724"/>
      <w:r>
        <w:rPr>
          <w:rFonts w:eastAsia="ＭＳ 明朝" w:cs="Century Schoolbook" w:ascii="Century Schoolbook" w:hAnsi="Century Schoolbook"/>
          <w:sz w:val="24"/>
          <w:szCs w:val="24"/>
        </w:rPr>
        <w:t>i</w:t>
      </w:r>
      <w:bookmarkStart w:id="60" w:name="__Fieldmark__210_2067692444"/>
      <w:r>
        <w:rPr>
          <w:rFonts w:eastAsia="ＭＳ 明朝" w:cs="Century Schoolbook" w:ascii="Century Schoolbook" w:hAnsi="Century Schoolbook"/>
          <w:sz w:val="24"/>
          <w:szCs w:val="24"/>
        </w:rPr>
        <w:t>l</w:t>
      </w:r>
      <w:bookmarkStart w:id="61" w:name="__Fieldmark__217_1794263510"/>
      <w:r>
        <w:rPr>
          <w:rFonts w:eastAsia="ＭＳ 明朝" w:cs="Century Schoolbook" w:ascii="Century Schoolbook" w:hAnsi="Century Schoolbook"/>
          <w:sz w:val="24"/>
          <w:szCs w:val="24"/>
        </w:rPr>
        <w:t>b</w:t>
      </w:r>
      <w:bookmarkStart w:id="62" w:name="__Fieldmark__803_1086385164"/>
      <w:r>
        <w:rPr>
          <w:rFonts w:eastAsia="ＭＳ 明朝" w:cs="Century Schoolbook" w:ascii="Century Schoolbook" w:hAnsi="Century Schoolbook"/>
          <w:sz w:val="24"/>
          <w:szCs w:val="24"/>
        </w:rPr>
        <w:t>ert et al., 2006)</w:t>
      </w:r>
      <w:r>
        <w:rPr>
          <w:rFonts w:eastAsia="ＭＳ 明朝" w:cs="Century Schoolbook" w:ascii="Century Schoolbook" w:hAnsi="Century Schoolbook"/>
          <w:sz w:val="24"/>
          <w:szCs w:val="24"/>
        </w:rPr>
      </w:r>
      <w:r>
        <w:fldChar w:fldCharType="end"/>
      </w:r>
      <w:bookmarkEnd w:id="58"/>
      <w:bookmarkEnd w:id="59"/>
      <w:bookmarkEnd w:id="60"/>
      <w:bookmarkEnd w:id="61"/>
      <w:bookmarkEnd w:id="62"/>
      <w:r>
        <w:rPr>
          <w:rFonts w:eastAsia="Century Schoolbook" w:cs="Century Schoolbook" w:ascii="Century Schoolbook" w:hAnsi="Century Schoolbook"/>
          <w:sz w:val="24"/>
          <w:szCs w:val="24"/>
        </w:rPr>
        <w:t xml:space="preserve"> and self-referential processing</w:t>
      </w:r>
      <w:r>
        <w:rPr>
          <w:rFonts w:eastAsia="ＭＳ 明朝" w:cs="Century Schoolbook" w:ascii="Century Schoolbook" w:hAnsi="Century Schoolbook"/>
          <w:sz w:val="24"/>
          <w:szCs w:val="24"/>
        </w:rPr>
        <w:t xml:space="preserve"> </w:t>
      </w:r>
      <w:bookmarkStart w:id="63" w:name="__Fieldmark__168_693925293"/>
      <w:r>
        <w:rPr>
          <w:rFonts w:eastAsia="ＭＳ 明朝" w:cs="Century Schoolbook" w:ascii="Century Schoolbook" w:hAnsi="Century Schoolbook"/>
          <w:sz w:val="24"/>
          <w:szCs w:val="24"/>
        </w:rPr>
        <w:t>(D</w:t>
      </w:r>
      <w:r>
        <w:fldChar w:fldCharType="begin"/>
      </w:r>
      <w:r>
        <w:instrText>ADDIN PAPERS2_CITATIONS &lt;citation&gt;&lt;uuid&gt;743A0F60-5BFA-49FC-9DA0-FCB29FF7ED0C&lt;/uuid&gt;&lt;priority&gt;0&lt;/priority&gt;&lt;publications&gt;&lt;publication&gt;&lt;uuid&gt;AF923CFD-615B-4376-959C-69F8CEAEE8BC&lt;/uuid&gt;&lt;volume&gt;24&lt;/volume&gt;&lt;doi&gt;10.1162/jocn_a_00233&lt;/doi&gt;&lt;startpage&gt;1742&lt;/startpage&gt;&lt;publication_date&gt;99201208001200000000220000&lt;/publication_date&gt;&lt;url&gt;http://eutils.ncbi.nlm.nih.gov/entrez/eutils/elink.fcgi?dbfrom=pubmed&amp;amp;id=22452556&amp;amp;retmode=ref&amp;amp;cmd=prlinks&lt;/url&gt;&lt;type&gt;400&lt;/type&gt;&lt;title&gt;A meta-analysis of functional neuroimaging studies of self- and other judgments reveals a spatial gradient for mentalizing in medial prefrontal cortex.&lt;/title&gt;&lt;institution&gt;Department of Psychology, Columbia University, 324 Schermerhorn Hall, 1190 Amsterdam Ave. MC 5501, New York, NY 10027, USA. bryand@psych.columbia.edu&lt;/institution&gt;&lt;number&gt;8&lt;/number&gt;&lt;subtype&gt;400&lt;/subtype&gt;&lt;endpage&gt;1752&lt;/endpage&gt;&lt;bundle&gt;&lt;publication&gt;&lt;title&gt;Journal of Cognitive Neuroscience&lt;/title&gt;&lt;type&gt;-100&lt;/type&gt;&lt;subtype&gt;-100&lt;/subtype&gt;&lt;uuid&gt;4973B93A-6BC5-4BAE-956C-9CFCEE0694BB&lt;/uuid&gt;&lt;/publication&gt;&lt;/bundle&gt;&lt;authors&gt;&lt;author&gt;&lt;firstName&gt;Bryan&lt;/firstName&gt;&lt;middleNames&gt;T&lt;/middleNames&gt;&lt;lastName&gt;Denny&lt;/lastName&gt;&lt;/author&gt;&lt;author&gt;&lt;firstName&gt;Hedy&lt;/firstName&gt;&lt;lastName&gt;Kober&lt;/lastName&gt;&lt;/author&gt;&lt;author&gt;&lt;firstName&gt;Tor&lt;/firstName&gt;&lt;middleNames&gt;D&lt;/middleNames&gt;&lt;lastName&gt;Wager&lt;/lastName&gt;&lt;/author&gt;&lt;author&gt;&lt;firstName&gt;Kevin&lt;/firstName&gt;&lt;middleNames&gt;N&lt;/middleNames&gt;&lt;lastName&gt;Ochsner&lt;/lastName&gt;&lt;/author&gt;&lt;/authors&gt;&lt;/publication&gt;&lt;/publications&gt;&lt;cites&gt;&lt;/cites&gt;&lt;/citation&gt;</w:instrText>
      </w:r>
      <w:r>
        <w:fldChar w:fldCharType="separate"/>
      </w:r>
      <w:bookmarkStart w:id="64" w:name="__Fieldmark__262_1524370724"/>
      <w:r>
        <w:rPr>
          <w:rFonts w:eastAsia="ＭＳ 明朝" w:cs="Century Schoolbook" w:ascii="Century Schoolbook" w:hAnsi="Century Schoolbook"/>
          <w:sz w:val="24"/>
          <w:szCs w:val="24"/>
        </w:rPr>
        <w:t>e</w:t>
      </w:r>
      <w:bookmarkStart w:id="65" w:name="__Fieldmark__225_2067692444"/>
      <w:r>
        <w:rPr>
          <w:rFonts w:eastAsia="ＭＳ 明朝" w:cs="Century Schoolbook" w:ascii="Century Schoolbook" w:hAnsi="Century Schoolbook"/>
          <w:sz w:val="24"/>
          <w:szCs w:val="24"/>
        </w:rPr>
        <w:t>n</w:t>
      </w:r>
      <w:bookmarkStart w:id="66" w:name="__Fieldmark__228_1794263510"/>
      <w:r>
        <w:rPr>
          <w:rFonts w:eastAsia="ＭＳ 明朝" w:cs="Century Schoolbook" w:ascii="Century Schoolbook" w:hAnsi="Century Schoolbook"/>
          <w:sz w:val="24"/>
          <w:szCs w:val="24"/>
        </w:rPr>
        <w:t>n</w:t>
      </w:r>
      <w:bookmarkStart w:id="67" w:name="__Fieldmark__817_1086385164"/>
      <w:r>
        <w:rPr>
          <w:rFonts w:eastAsia="ＭＳ 明朝" w:cs="Century Schoolbook" w:ascii="Century Schoolbook" w:hAnsi="Century Schoolbook"/>
          <w:sz w:val="24"/>
          <w:szCs w:val="24"/>
        </w:rPr>
        <w:t>y et al., 2012)</w:t>
      </w:r>
      <w:r>
        <w:rPr>
          <w:rFonts w:eastAsia="ＭＳ 明朝" w:cs="Century Schoolbook" w:ascii="Century Schoolbook" w:hAnsi="Century Schoolbook"/>
          <w:sz w:val="24"/>
          <w:szCs w:val="24"/>
        </w:rPr>
      </w:r>
      <w:r>
        <w:fldChar w:fldCharType="end"/>
      </w:r>
      <w:bookmarkEnd w:id="63"/>
      <w:bookmarkEnd w:id="64"/>
      <w:bookmarkEnd w:id="65"/>
      <w:bookmarkEnd w:id="66"/>
      <w:bookmarkEnd w:id="67"/>
      <w:r>
        <w:rPr>
          <w:rFonts w:eastAsia="Century Schoolbook" w:cs="Century Schoolbook" w:ascii="Century Schoolbook" w:hAnsi="Century Schoolbook"/>
          <w:sz w:val="24"/>
          <w:szCs w:val="24"/>
        </w:rPr>
        <w:t xml:space="preserve">. However, due to the manual effort required to compile activation patterns across studies, and because most researchers are interested in a particular psychological domain, existing meta-analyses are generally restricted to particular LFC subregions or a subset of psychological processes. </w:t>
      </w:r>
    </w:p>
    <w:p>
      <w:pPr>
        <w:pStyle w:val="Normal1"/>
        <w:rPr/>
      </w:pPr>
      <w:r>
        <w:rPr>
          <w:rFonts w:eastAsia="Century Schoolbook" w:cs="Century Schoolbook" w:ascii="Century Schoolbook" w:hAnsi="Century Schoolbook"/>
          <w:sz w:val="24"/>
          <w:szCs w:val="24"/>
        </w:rPr>
        <w:t xml:space="preserve">This relatively narrow scope necessarily limits the impact of most existing meta-analyses for two reasons. First, extensive evidence suggests discrete cognitive processes are supported by the coordinated activity of brain regions organized into distributed, whole-brain networks (Petersen and Sporns, 2015; Medaglia, Lynall, &amp; Bassett, 2015; Bzdok, Varoquaux, Grisel, Eickenberg, Poupon, Thirion, 2016). Nonetheless, distinct cognitive roles have also been attributed to individual regions within the same network, such as “switching” to inferior frontal junction (IFJ; </w:t>
      </w:r>
      <w:r>
        <w:rPr>
          <w:rFonts w:eastAsia="ＭＳ 明朝" w:cs="Century Schoolbook" w:ascii="Century Schoolbook" w:hAnsi="Century Schoolbook"/>
          <w:sz w:val="24"/>
          <w:szCs w:val="24"/>
        </w:rPr>
        <w:t>Derrfuss et al., 2005)</w:t>
      </w:r>
      <w:r>
        <w:rPr>
          <w:rFonts w:eastAsia="Century Schoolbook" w:cs="Century Schoolbook" w:ascii="Century Schoolbook" w:hAnsi="Century Schoolbook"/>
          <w:sz w:val="24"/>
          <w:szCs w:val="24"/>
        </w:rPr>
        <w:t xml:space="preserve"> and “inhibition” to the right inferior frontal gyrus (rIFG; </w:t>
      </w:r>
      <w:r>
        <w:rPr>
          <w:rFonts w:eastAsia="ＭＳ 明朝" w:cs="Century Schoolbook" w:ascii="Century Schoolbook" w:hAnsi="Century Schoolbook"/>
          <w:sz w:val="24"/>
          <w:szCs w:val="24"/>
        </w:rPr>
        <w:t>Nee et al., 2007</w:t>
      </w:r>
      <w:r>
        <w:rPr>
          <w:rFonts w:eastAsia="Century Schoolbook" w:cs="Century Schoolbook" w:ascii="Century Schoolbook" w:hAnsi="Century Schoolbook"/>
          <w:sz w:val="24"/>
          <w:szCs w:val="24"/>
        </w:rPr>
        <w:t>). Hence, in order to establish the extent to which regions within the same network support common or distinct cognitive processes, it is critical to interpret the functional associations of individual regions across a broader anatomical scope that spans various networks in LFC.</w:t>
      </w:r>
    </w:p>
    <w:p>
      <w:pPr>
        <w:pStyle w:val="Normal1"/>
        <w:rPr/>
      </w:pPr>
      <w:r>
        <w:rPr>
          <w:rFonts w:eastAsia="Century Schoolbook" w:cs="Century Schoolbook" w:ascii="Century Schoolbook" w:hAnsi="Century Schoolbook"/>
          <w:sz w:val="24"/>
          <w:szCs w:val="24"/>
        </w:rPr>
        <w:t xml:space="preserve">Second, it is notoriously difficult to infer mental function from brain activity, the so-called problem of “reverse inference” </w:t>
      </w:r>
      <w:r>
        <w:fldChar w:fldCharType="begin"/>
      </w:r>
      <w:r>
        <w:instrText>ADDIN PAPERS2_CITATIONS &lt;citation&gt;&lt;uuid&gt;79FEE940-2DF7-4F86-AB34-F58B247F3AD4&lt;/uuid&gt;&lt;priority&gt;0&lt;/priority&gt;&lt;publications&gt;&lt;publication&gt;&lt;uuid&gt;88A10A83-E381-439F-A809-415EC8D87132&lt;/uuid&gt;&lt;volume&gt;10&lt;/volume&gt;&lt;accepted_date&gt;99200512131200000000222000&lt;/accepted_date&gt;&lt;doi&gt;10.1016/j.tics.2005.12.004&lt;/doi&gt;&lt;startpage&gt;59&lt;/startpage&gt;&lt;revision_date&gt;99200511161200000000222000&lt;/revision_date&gt;&lt;publication_date&gt;99200602001200000000220000&lt;/publication_date&gt;&lt;url&gt;http://eutils.ncbi.nlm.nih.gov/entrez/eutils/elink.fcgi?dbfrom=pubmed&amp;amp;id=16406760&amp;amp;retmode=ref&amp;amp;cmd=prlinks&lt;/url&gt;&lt;type&gt;400&lt;/type&gt;&lt;title&gt;Can cognitive processes be inferred from neuroimaging data?&lt;/title&gt;&lt;submission_date&gt;99200508101200000000222000&lt;/submission_date&gt;&lt;number&gt;2&lt;/number&gt;&lt;institution&gt;Department of Psychology and Brain Research Institute, UCLA, Los Angeles, CA 90095-1563, USA. poldrack@ucla.edu&lt;/institution&gt;&lt;subtype&gt;400&lt;/subtype&gt;&lt;endpage&gt;63&lt;/endpage&gt;&lt;bundle&gt;&lt;publication&gt;&lt;publisher&gt;Elsevier Ltd&lt;/publisher&gt;&lt;title&gt;Trends in Cognitive Sciences&lt;/title&gt;&lt;type&gt;-100&lt;/type&gt;&lt;subtype&gt;-100&lt;/subtype&gt;&lt;uuid&gt;5BD0FF0C-2649-4D8B-979F-ED87896BC93C&lt;/uuid&gt;&lt;/publication&gt;&lt;/bundle&gt;&lt;authors&gt;&lt;author&gt;&lt;firstName&gt;Russell&lt;/firstName&gt;&lt;middleNames&gt;A&lt;/middleNames&gt;&lt;lastName&gt;Poldrack&lt;/lastName&gt;&lt;/author&gt;&lt;/authors&gt;&lt;/publication&gt;&lt;/publications&gt;&lt;cites&gt;&lt;/cites&gt;&lt;/citation&gt;</w:instrText>
      </w:r>
      <w:r>
        <w:fldChar w:fldCharType="separate"/>
      </w:r>
      <w:bookmarkStart w:id="68" w:name="__Fieldmark__285_1524370724"/>
      <w:r>
        <w:rPr>
          <w:rFonts w:eastAsia="Century Schoolbook" w:cs="Century Schoolbook" w:ascii="Century Schoolbook" w:hAnsi="Century Schoolbook"/>
          <w:sz w:val="24"/>
          <w:szCs w:val="24"/>
        </w:rPr>
        <w:t>(</w:t>
      </w:r>
      <w:bookmarkStart w:id="69" w:name="__Fieldmark__244_2067692444"/>
      <w:r>
        <w:rPr>
          <w:rFonts w:eastAsia="ＭＳ 明朝" w:cs="Century Schoolbook" w:ascii="Century Schoolbook" w:hAnsi="Century Schoolbook"/>
          <w:sz w:val="24"/>
          <w:szCs w:val="24"/>
        </w:rPr>
        <w:t>P</w:t>
      </w:r>
      <w:bookmarkStart w:id="70" w:name="__Fieldmark__280_1794263510"/>
      <w:r>
        <w:rPr>
          <w:rFonts w:eastAsia="ＭＳ 明朝" w:cs="Century Schoolbook" w:ascii="Century Schoolbook" w:hAnsi="Century Schoolbook"/>
          <w:sz w:val="24"/>
          <w:szCs w:val="24"/>
        </w:rPr>
        <w:t>o</w:t>
      </w:r>
      <w:bookmarkStart w:id="71" w:name="__Fieldmark__887_1086385164"/>
      <w:r>
        <w:rPr>
          <w:rFonts w:eastAsia="ＭＳ 明朝" w:cs="Century Schoolbook" w:ascii="Century Schoolbook" w:hAnsi="Century Schoolbook"/>
          <w:sz w:val="24"/>
          <w:szCs w:val="24"/>
        </w:rPr>
        <w:t>ldrack, 2006)</w:t>
      </w:r>
      <w:r>
        <w:rPr>
          <w:rFonts w:eastAsia="Century Schoolbook" w:cs="Century Schoolbook" w:ascii="Century Schoolbook" w:hAnsi="Century Schoolbook"/>
          <w:sz w:val="24"/>
          <w:szCs w:val="24"/>
        </w:rPr>
      </w:r>
      <w:r>
        <w:fldChar w:fldCharType="end"/>
      </w:r>
      <w:bookmarkStart w:id="72" w:name="__Fieldmark__281_922872596"/>
      <w:bookmarkStart w:id="73" w:name="__Fieldmark__235_693925293"/>
      <w:bookmarkEnd w:id="68"/>
      <w:bookmarkEnd w:id="69"/>
      <w:bookmarkEnd w:id="70"/>
      <w:bookmarkEnd w:id="71"/>
      <w:bookmarkEnd w:id="72"/>
      <w:bookmarkEnd w:id="73"/>
      <w:r>
        <w:rPr>
          <w:rFonts w:eastAsia="Century Schoolbook" w:cs="Century Schoolbook" w:ascii="Century Schoolbook" w:hAnsi="Century Schoolbook"/>
          <w:sz w:val="24"/>
          <w:szCs w:val="24"/>
        </w:rPr>
        <w:t xml:space="preserve">. Determining the relative specificity with which a particular task activates a given region requires the ability to quantify the likelihood of activation in that region across a wide range of potential tasks. This problem is particularly acute in brain regions that activate frequently across a broad range of tasks. Hence, the fact that LFC appears to be involved in a broad range of tasks—putatively due to its critical role in guiding flexible behavior </w:t>
      </w:r>
      <w:r>
        <w:fldChar w:fldCharType="begin"/>
      </w:r>
      <w:r>
        <w:instrText>ADDIN PAPERS2_CITATIONS &lt;citation&gt;&lt;uuid&gt;7013660F-9A7E-4637-BACA-A1423019CABD&lt;/uuid&gt;&lt;priority&gt;0&lt;/priority&gt;&lt;publications&gt;&lt;publication&gt;&lt;uuid&gt;13400A0F-E1EA-4D30-A09B-05B9A871698C&lt;/uuid&gt;&lt;volume&gt;50&lt;/volume&gt;&lt;accepted_date&gt;99200604211200000000222000&lt;/accepted_date&gt;&lt;doi&gt;10.1016/j.neuron.2006.04.031&lt;/doi&gt;&lt;startpage&gt;799&lt;/startpage&gt;&lt;revision_date&gt;99200602201200000000222000&lt;/revision_date&gt;&lt;publication_date&gt;99200606011200000000222000&lt;/publication_date&gt;&lt;url&gt;http://linkinghub.elsevier.com/retrieve/pii/S0896627306003497&lt;/url&gt;&lt;type&gt;400&lt;/type&gt;&lt;title&gt;A core system for the implementation of task sets.&lt;/title&gt;&lt;publisher&gt;Elsevier&lt;/publisher&gt;&lt;submission_date&gt;99200511021200000000222000&lt;/submission_date&gt;&lt;number&gt;5&lt;/number&gt;&lt;institution&gt;Department of Radiology, Washington University School of Medicine, St. Louis, Missouri 63110, USA. ndosenbach@wustl.edu&lt;/institution&gt;&lt;subtype&gt;400&lt;/subtype&gt;&lt;endpage&gt;812&lt;/endpage&gt;&lt;bundle&gt;&lt;publication&gt;&lt;publisher&gt;Elsevier Inc.&lt;/publisher&gt;&lt;title&gt;Neuron&lt;/title&gt;&lt;type&gt;-100&lt;/type&gt;&lt;subtype&gt;-100&lt;/subtype&gt;&lt;uuid&gt;6C804F8C-6661-4380-9F66-FEF7A8C9B049&lt;/uuid&gt;&lt;/publication&gt;&lt;/bundle&gt;&lt;authors&gt;&lt;author&gt;&lt;firstName&gt;Nico&lt;/firstName&gt;&lt;middleNames&gt;U F&lt;/middleNames&gt;&lt;lastName&gt;Dosenbach&lt;/lastName&gt;&lt;/author&gt;&lt;author&gt;&lt;firstName&gt;Kristina&lt;/firstName&gt;&lt;middleNames&gt;M&lt;/middleNames&gt;&lt;lastName&gt;Visscher&lt;/lastName&gt;&lt;/author&gt;&lt;author&gt;&lt;firstName&gt;Erica&lt;/firstName&gt;&lt;middleNames&gt;D&lt;/middleNames&gt;&lt;lastName&gt;Palmer&lt;/lastName&gt;&lt;/author&gt;&lt;author&gt;&lt;firstName&gt;Francis&lt;/firstName&gt;&lt;middleNames&gt;M&lt;/middleNames&gt;&lt;lastName&gt;Miezin&lt;/lastName&gt;&lt;/author&gt;&lt;author&gt;&lt;firstName&gt;Kristin&lt;/firstName&gt;&lt;middleNames&gt;K&lt;/middleNames&gt;&lt;lastName&gt;Wenger&lt;/lastName&gt;&lt;/author&gt;&lt;author&gt;&lt;firstName&gt;Hyunseon&lt;/firstName&gt;&lt;middleNames&gt;C&lt;/middleNames&gt;&lt;lastName&gt;Kang&lt;/lastName&gt;&lt;/author&gt;&lt;author&gt;&lt;firstName&gt;E&lt;/firstName&gt;&lt;middleNames&gt;Darcy&lt;/middleNames&gt;&lt;lastName&gt;Burgund&lt;/lastName&gt;&lt;/author&gt;&lt;author&gt;&lt;firstName&gt;Ansley&lt;/firstName&gt;&lt;middleNames&gt;L&lt;/middleNames&gt;&lt;lastName&gt;Grimes&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gt;&lt;uuid&gt;1C7738B9-AF4E-4BE5-AC96-B04BAFBB87AF&lt;/uuid&gt;&lt;volume&gt;14&lt;/volume&gt;&lt;accepted_date&gt;99201001111200000000222000&lt;/accepted_date&gt;&lt;doi&gt;10.1016/j.tics.2010.01.004&lt;/doi&gt;&lt;startpage&gt;172&lt;/startpage&gt;&lt;revision_date&gt;99201001081200000000222000&lt;/revision_date&gt;&lt;publication_date&gt;99201004001200000000220000&lt;/publication_date&gt;&lt;url&gt;http://linkinghub.elsevier.com/retrieve/pii/S1364661310000057&lt;/url&gt;&lt;type&gt;400&lt;/type&gt;&lt;title&gt;The multiple-demand (MD) system of the primate brain: mental programs for intelligent behaviour.&lt;/title&gt;&lt;publisher&gt;Elsevier&lt;/publisher&gt;&lt;submission_date&gt;99200906231200000000222000&lt;/submission_date&gt;&lt;number&gt;4&lt;/number&gt;&lt;institution&gt;MRC Cognition and Brain Sciences Unit, 15 Chaucer Road, Cambridge CB2 7EF, UK. john.duncan@mrc-cbu.cam.ac.uk &amp;lt;john.duncan@mrc-cbu.cam.ac.uk&amp;gt;&lt;/institution&gt;&lt;subtype&gt;400&lt;/subtype&gt;&lt;endpage&gt;179&lt;/endpage&gt;&lt;bundle&gt;&lt;publication&gt;&lt;publisher&gt;Elsevier Ltd&lt;/publisher&gt;&lt;title&gt;Trends in Cognitive Sciences&lt;/title&gt;&lt;type&gt;-100&lt;/type&gt;&lt;subtype&gt;-100&lt;/subtype&gt;&lt;uuid&gt;5BD0FF0C-2649-4D8B-979F-ED87896BC93C&lt;/uuid&gt;&lt;/publication&gt;&lt;/bundle&gt;&lt;authors&gt;&lt;author&gt;&lt;firstName&gt;John&lt;/firstName&gt;&lt;lastName&gt;Duncan&lt;/lastName&gt;&lt;/author&gt;&lt;/authors&gt;&lt;/publication&gt;&lt;publication&gt;&lt;uuid&gt;7A2B6DB8-D6D7-4B4D-8777-266E9CF470E6&lt;/uuid&gt;&lt;volume&gt;24&lt;/volume&gt;&lt;doi&gt;10.1146/annurev.neuro.24.1.167&lt;/doi&gt;&lt;startpage&gt;167&lt;/startpage&gt;&lt;publication_date&gt;99200100001200000000200000&lt;/publication_date&gt;&lt;url&gt;http://www.annualreviews.org/doi/10.1146/annurev.neuro.24.1.167&lt;/url&gt;&lt;type&gt;400&lt;/type&gt;&lt;title&gt;An integrative theory of prefrontal cortex function.&lt;/title&gt;&lt;publisher&gt; Annual Reviews 4139 El Camino Way, P.O. Box 10139, Palo Alto, CA 94303-0139, USA&lt;/publisher&gt;&lt;institution&gt;Center for Learning and Memory, RIKEN-MIT Neuroscience Research Center and Department of Brain and Cognitive Sciences, Massachusetts Institute of Technology, Cambridge, Massachusetts 02139, USA. ekm@ai.mit.edu&lt;/institution&gt;&lt;number&gt;1&lt;/number&gt;&lt;subtype&gt;400&lt;/subtype&gt;&lt;endpage&gt;202&lt;/endpage&gt;&lt;bundle&gt;&lt;publication&gt;&lt;title&gt;Annual Review of Neuroscience&lt;/title&gt;&lt;type&gt;-100&lt;/type&gt;&lt;subtype&gt;-100&lt;/subtype&gt;&lt;uuid&gt;5557B823-D203-4C5C-BAAF-400E32D012DF&lt;/uuid&gt;&lt;/publication&gt;&lt;/bundle&gt;&lt;authors&gt;&lt;author&gt;&lt;firstName&gt;E&lt;/firstName&gt;&lt;middleNames&gt;K&lt;/middleNames&gt;&lt;lastName&gt;Miller&lt;/lastName&gt;&lt;/author&gt;&lt;author&gt;&lt;firstName&gt;J&lt;/firstName&gt;&lt;middleNames&gt;D&lt;/middleNames&gt;&lt;lastName&gt;Cohen&lt;/lastName&gt;&lt;/author&gt;&lt;/authors&gt;&lt;/publication&gt;&lt;/publications&gt;&lt;cites&gt;&lt;/cites&gt;&lt;/citation&gt;</w:instrText>
      </w:r>
      <w:r>
        <w:fldChar w:fldCharType="separate"/>
      </w:r>
      <w:bookmarkStart w:id="74" w:name="__Fieldmark__306_1524370724"/>
      <w:r>
        <w:rPr>
          <w:rFonts w:eastAsia="Century Schoolbook" w:cs="Century Schoolbook" w:ascii="Century Schoolbook" w:hAnsi="Century Schoolbook"/>
          <w:sz w:val="24"/>
          <w:szCs w:val="24"/>
        </w:rPr>
        <w:t>(</w:t>
      </w:r>
      <w:bookmarkStart w:id="75" w:name="__Fieldmark__261_2067692444"/>
      <w:r>
        <w:rPr>
          <w:rFonts w:eastAsia="ＭＳ 明朝" w:cs="Century Schoolbook" w:ascii="Century Schoolbook" w:hAnsi="Century Schoolbook"/>
          <w:sz w:val="24"/>
          <w:szCs w:val="24"/>
        </w:rPr>
        <w:t>M</w:t>
      </w:r>
      <w:bookmarkStart w:id="76" w:name="__Fieldmark__298_1794263510"/>
      <w:r>
        <w:rPr>
          <w:rFonts w:eastAsia="ＭＳ 明朝" w:cs="Century Schoolbook" w:ascii="Century Schoolbook" w:hAnsi="Century Schoolbook"/>
          <w:sz w:val="24"/>
          <w:szCs w:val="24"/>
        </w:rPr>
        <w:t>i</w:t>
      </w:r>
      <w:bookmarkStart w:id="77" w:name="__Fieldmark__902_1086385164"/>
      <w:r>
        <w:rPr>
          <w:rFonts w:eastAsia="ＭＳ 明朝" w:cs="Century Schoolbook" w:ascii="Century Schoolbook" w:hAnsi="Century Schoolbook"/>
          <w:sz w:val="24"/>
          <w:szCs w:val="24"/>
        </w:rPr>
        <w:t>ller and Cohen, 2001; Dosenbach et al., 2006; Duncan, 2010)</w:t>
      </w:r>
      <w:r>
        <w:rPr>
          <w:rFonts w:eastAsia="Century Schoolbook" w:cs="Century Schoolbook" w:ascii="Century Schoolbook" w:hAnsi="Century Schoolbook"/>
          <w:sz w:val="24"/>
          <w:szCs w:val="24"/>
        </w:rPr>
      </w:r>
      <w:r>
        <w:fldChar w:fldCharType="end"/>
      </w:r>
      <w:bookmarkStart w:id="78" w:name="__Fieldmark__309_922872596"/>
      <w:bookmarkStart w:id="79" w:name="__Fieldmark__243_693925293"/>
      <w:bookmarkEnd w:id="74"/>
      <w:bookmarkEnd w:id="75"/>
      <w:bookmarkEnd w:id="76"/>
      <w:bookmarkEnd w:id="77"/>
      <w:bookmarkEnd w:id="78"/>
      <w:bookmarkEnd w:id="79"/>
      <w:r>
        <w:rPr>
          <w:rFonts w:eastAsia="ＭＳ 明朝" w:cs="Century Schoolbook" w:ascii="Century Schoolbook" w:hAnsi="Century Schoolbook"/>
          <w:sz w:val="24"/>
          <w:szCs w:val="24"/>
        </w:rPr>
        <w:t>—</w:t>
      </w:r>
      <w:r>
        <w:rPr>
          <w:rFonts w:eastAsia="Century Schoolbook" w:cs="Century Schoolbook" w:ascii="Century Schoolbook" w:hAnsi="Century Schoolbook"/>
          <w:sz w:val="24"/>
          <w:szCs w:val="24"/>
        </w:rPr>
        <w:t xml:space="preserve">implies that this area may be particularly difficult to associate with specific mental operations </w:t>
      </w:r>
      <w:r>
        <w:fldChar w:fldCharType="begin"/>
      </w:r>
      <w:r>
        <w:instrText>ADDIN PAPERS2_CITATIONS &lt;citation&gt;&lt;uuid&gt;D2C9EC21-75C3-4F39-BC33-D0998CEBB30A&lt;/uuid&gt;&lt;priority&gt;0&lt;/priority&gt;&lt;publications&gt;&lt;publication&gt;&lt;volume&gt;214&lt;/volume&gt;&lt;publication_date&gt;99201005291200000000222000&lt;/publication_date&gt;&lt;number&gt;5-6&lt;/number&gt;&lt;doi&gt;10.1007/s00429-010-0260-2&lt;/doi&gt;&lt;startpage&gt;669&lt;/startpage&gt;&lt;title&gt;Role of the anterior insula in task-level control and focal attention&lt;/title&gt;&lt;uuid&gt;C3FA09B1-23B4-42B0-AEAD-669E9FFD1BA1&lt;/uuid&gt;&lt;subtype&gt;400&lt;/subtype&gt;&lt;endpage&gt;680&lt;/endpage&gt;&lt;type&gt;400&lt;/type&gt;&lt;url&gt;http://link.springer.com/10.1007/s00429-010-0260-2&lt;/url&gt;&lt;bundle&gt;&lt;publication&gt;&lt;publisher&gt;Springer Berlin Heidelberg&lt;/publisher&gt;&lt;title&gt;Brain Structure and Function&lt;/title&gt;&lt;type&gt;-100&lt;/type&gt;&lt;subtype&gt;-100&lt;/subtype&gt;&lt;uuid&gt;3FFB578D-CEF0-4F1B-9429-57D982F5A39C&lt;/uuid&gt;&lt;/publication&gt;&lt;/bundle&gt;&lt;authors&gt;&lt;author&gt;&lt;firstName&gt;Steven&lt;/firstName&gt;&lt;middleNames&gt;M&lt;/middleNames&gt;&lt;lastName&gt;Nelson&lt;/lastName&gt;&lt;/author&gt;&lt;author&gt;&lt;firstName&gt;Nico&lt;/firstName&gt;&lt;middleNames&gt;U F&lt;/middleNames&gt;&lt;lastName&gt;Dosenbach&lt;/lastName&gt;&lt;/author&gt;&lt;author&gt;&lt;firstName&gt;Alexander&lt;/firstName&gt;&lt;middleNames&gt;L&lt;/middleNames&gt;&lt;lastName&gt;Cohen&lt;/lastName&gt;&lt;/author&gt;&lt;author&gt;&lt;firstName&gt;Mark&lt;/firstName&gt;&lt;middleNames&gt;E&lt;/middleNames&gt;&lt;lastName&gt;Wheeler&lt;/lastName&gt;&lt;/author&gt;&lt;author&gt;&lt;firstName&gt;Bradley&lt;/firstName&gt;&lt;middleNames&gt;L&lt;/middleNames&gt;&lt;lastName&gt;Schlaggar&lt;/lastName&gt;&lt;/author&gt;&lt;author&gt;&lt;firstName&gt;Steven&lt;/firstName&gt;&lt;middleNames&gt;E&lt;/middleNames&gt;&lt;lastName&gt;Petersen&lt;/lastName&gt;&lt;/author&gt;&lt;/authors&gt;&lt;/publication&gt;&lt;/publications&gt;&lt;cites&gt;&lt;/cites&gt;&lt;/citation&gt;</w:instrText>
      </w:r>
      <w:r>
        <w:fldChar w:fldCharType="separate"/>
      </w:r>
      <w:bookmarkStart w:id="80" w:name="__Fieldmark__328_1524370724"/>
      <w:r>
        <w:rPr>
          <w:rFonts w:eastAsia="Century Schoolbook" w:cs="Century Schoolbook" w:ascii="Century Schoolbook" w:hAnsi="Century Schoolbook"/>
          <w:sz w:val="24"/>
          <w:szCs w:val="24"/>
        </w:rPr>
        <w:t>(</w:t>
      </w:r>
      <w:bookmarkStart w:id="81" w:name="__Fieldmark__279_2067692444"/>
      <w:r>
        <w:rPr>
          <w:rFonts w:eastAsia="ＭＳ 明朝" w:cs="Century Schoolbook" w:ascii="Century Schoolbook" w:hAnsi="Century Schoolbook"/>
          <w:sz w:val="24"/>
          <w:szCs w:val="24"/>
        </w:rPr>
        <w:t>N</w:t>
      </w:r>
      <w:bookmarkStart w:id="82" w:name="__Fieldmark__314_1794263510"/>
      <w:r>
        <w:rPr>
          <w:rFonts w:eastAsia="ＭＳ 明朝" w:cs="Century Schoolbook" w:ascii="Century Schoolbook" w:hAnsi="Century Schoolbook"/>
          <w:sz w:val="24"/>
          <w:szCs w:val="24"/>
        </w:rPr>
        <w:t>e</w:t>
      </w:r>
      <w:bookmarkStart w:id="83" w:name="__Fieldmark__917_1086385164"/>
      <w:r>
        <w:rPr>
          <w:rFonts w:eastAsia="ＭＳ 明朝" w:cs="Century Schoolbook" w:ascii="Century Schoolbook" w:hAnsi="Century Schoolbook"/>
          <w:sz w:val="24"/>
          <w:szCs w:val="24"/>
        </w:rPr>
        <w:t>lson et al., 2010)</w:t>
      </w:r>
      <w:r>
        <w:rPr>
          <w:rFonts w:eastAsia="Century Schoolbook" w:cs="Century Schoolbook" w:ascii="Century Schoolbook" w:hAnsi="Century Schoolbook"/>
          <w:sz w:val="24"/>
          <w:szCs w:val="24"/>
        </w:rPr>
      </w:r>
      <w:r>
        <w:fldChar w:fldCharType="end"/>
      </w:r>
      <w:bookmarkStart w:id="84" w:name="__Fieldmark__251_693925293"/>
      <w:bookmarkStart w:id="85" w:name="__Fieldmark__317_922872596"/>
      <w:bookmarkEnd w:id="80"/>
      <w:bookmarkEnd w:id="81"/>
      <w:bookmarkEnd w:id="82"/>
      <w:bookmarkEnd w:id="83"/>
      <w:bookmarkEnd w:id="84"/>
      <w:bookmarkEnd w:id="85"/>
      <w:r>
        <w:rPr>
          <w:rFonts w:eastAsia="ＭＳ 明朝" w:cs="Century Schoolbook" w:ascii="Century Schoolbook" w:hAnsi="Century Schoolbook"/>
          <w:sz w:val="24"/>
          <w:szCs w:val="24"/>
        </w:rPr>
        <w:t>.</w:t>
      </w:r>
    </w:p>
    <w:p>
      <w:pPr>
        <w:pStyle w:val="Normal1"/>
        <w:rPr/>
      </w:pPr>
      <w:r>
        <w:rPr>
          <w:rFonts w:eastAsia="Century Schoolbook" w:cs="Century Schoolbook" w:ascii="Century Schoolbook" w:hAnsi="Century Schoolbook"/>
          <w:sz w:val="24"/>
          <w:szCs w:val="24"/>
        </w:rPr>
        <w:t>Here we address these issues by creating a comprehensive mapping between data-derived semantic topics representing psychological states and LFC topography using Neurosynth</w:t>
      </w:r>
      <w:r>
        <w:fldChar w:fldCharType="begin"/>
      </w:r>
      <w:r>
        <w:instrText>ADDIN PAPERS2_CITATIONS &lt;citation&gt;&lt;uuid&gt;B6B67AF0-0614-4C16-81AF-8CD6ADB5CD58&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86" w:name="__Fieldmark__351_1524370724"/>
      <w:r>
        <w:rPr>
          <w:rFonts w:eastAsia="Century Schoolbook" w:cs="Century Schoolbook" w:ascii="Century Schoolbook" w:hAnsi="Century Schoolbook"/>
          <w:sz w:val="24"/>
          <w:szCs w:val="24"/>
        </w:rPr>
      </w:r>
      <w:r>
        <w:rPr>
          <w:rFonts w:eastAsia="ＭＳ 明朝" w:cs="Century Schoolbook" w:ascii="Century Schoolbook" w:hAnsi="Century Schoolbook"/>
          <w:sz w:val="24"/>
          <w:szCs w:val="24"/>
        </w:rPr>
        <w:t xml:space="preserve"> </w:t>
      </w:r>
      <w:bookmarkStart w:id="87" w:name="__Fieldmark__298_2067692444"/>
      <w:r>
        <w:rPr>
          <w:rFonts w:eastAsia="ＭＳ 明朝" w:cs="Century Schoolbook" w:ascii="Century Schoolbook" w:hAnsi="Century Schoolbook"/>
          <w:sz w:val="24"/>
          <w:szCs w:val="24"/>
        </w:rPr>
        <w:t>(</w:t>
      </w:r>
      <w:bookmarkStart w:id="88" w:name="__Fieldmark__334_1794263510"/>
      <w:r>
        <w:rPr>
          <w:rFonts w:eastAsia="ＭＳ 明朝" w:cs="Century Schoolbook" w:ascii="Century Schoolbook" w:hAnsi="Century Schoolbook"/>
          <w:sz w:val="24"/>
          <w:szCs w:val="24"/>
        </w:rPr>
        <w:t>Y</w:t>
      </w:r>
      <w:bookmarkStart w:id="89" w:name="__Fieldmark__946_1086385164"/>
      <w:r>
        <w:rPr>
          <w:rFonts w:eastAsia="ＭＳ 明朝" w:cs="Century Schoolbook" w:ascii="Century Schoolbook" w:hAnsi="Century Schoolbook"/>
          <w:sz w:val="24"/>
          <w:szCs w:val="24"/>
        </w:rPr>
        <w:t>arkoni et al., 2011)</w:t>
      </w:r>
      <w:r>
        <w:rPr>
          <w:rFonts w:eastAsia="Century Schoolbook" w:cs="Century Schoolbook" w:ascii="Century Schoolbook" w:hAnsi="Century Schoolbook"/>
          <w:sz w:val="24"/>
          <w:szCs w:val="24"/>
        </w:rPr>
      </w:r>
      <w:r>
        <w:fldChar w:fldCharType="end"/>
      </w:r>
      <w:bookmarkStart w:id="90" w:name="__Fieldmark__326_922872596"/>
      <w:bookmarkStart w:id="91" w:name="__Fieldmark__265_693925293"/>
      <w:bookmarkStart w:id="92" w:name="__Fieldmark__942_1099291284"/>
      <w:bookmarkEnd w:id="86"/>
      <w:bookmarkEnd w:id="87"/>
      <w:bookmarkEnd w:id="88"/>
      <w:bookmarkEnd w:id="89"/>
      <w:bookmarkEnd w:id="90"/>
      <w:bookmarkEnd w:id="91"/>
      <w:bookmarkEnd w:id="92"/>
      <w:r>
        <w:rPr>
          <w:rFonts w:eastAsia="Century Schoolbook" w:cs="Century Schoolbook" w:ascii="Century Schoolbook" w:hAnsi="Century Schoolbook"/>
          <w:sz w:val="24"/>
          <w:szCs w:val="24"/>
        </w:rPr>
        <w:t>, a framework for large-scale fMRI meta-analysis composed of nearly 11,500 studies. First, we used a data-driven method that exploits the observation that functionally related regions co-activate across studies</w:t>
      </w:r>
      <w:r>
        <w:fldChar w:fldCharType="begin"/>
      </w:r>
      <w:r>
        <w:instrText>ADDIN PAPERS2_CITATIONS &lt;citation&gt;&lt;uuid&gt;63D61C7C-DEDE-4553-A9A2-37D3CEDB4CCF&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93" w:name="__Fieldmark__375_1524370724"/>
      <w:r>
        <w:rPr>
          <w:rFonts w:eastAsia="Century Schoolbook" w:cs="Century Schoolbook" w:ascii="Century Schoolbook" w:hAnsi="Century Schoolbook"/>
          <w:sz w:val="24"/>
          <w:szCs w:val="24"/>
        </w:rPr>
      </w:r>
      <w:r>
        <w:rPr>
          <w:rFonts w:eastAsia="ＭＳ 明朝" w:cs="Century Schoolbook" w:ascii="Century Schoolbook" w:hAnsi="Century Schoolbook"/>
          <w:sz w:val="24"/>
          <w:szCs w:val="24"/>
        </w:rPr>
        <w:t xml:space="preserve"> </w:t>
      </w:r>
      <w:bookmarkStart w:id="94" w:name="__Fieldmark__318_2067692444"/>
      <w:r>
        <w:rPr>
          <w:rFonts w:eastAsia="ＭＳ 明朝" w:cs="Century Schoolbook" w:ascii="Century Schoolbook" w:hAnsi="Century Schoolbook"/>
          <w:sz w:val="24"/>
          <w:szCs w:val="24"/>
        </w:rPr>
        <w:t>(</w:t>
      </w:r>
      <w:bookmarkStart w:id="95" w:name="__Fieldmark__350_1794263510"/>
      <w:r>
        <w:rPr>
          <w:rFonts w:eastAsia="ＭＳ 明朝" w:cs="Century Schoolbook" w:ascii="Century Schoolbook" w:hAnsi="Century Schoolbook"/>
          <w:sz w:val="24"/>
          <w:szCs w:val="24"/>
        </w:rPr>
        <w:t>T</w:t>
      </w:r>
      <w:bookmarkStart w:id="96" w:name="__Fieldmark__965_1086385164"/>
      <w:r>
        <w:rPr>
          <w:rFonts w:eastAsia="ＭＳ 明朝" w:cs="Century Schoolbook" w:ascii="Century Schoolbook" w:hAnsi="Century Schoolbook"/>
          <w:sz w:val="24"/>
          <w:szCs w:val="24"/>
        </w:rPr>
        <w:t>oro et al., 2008; Kober and Wager, 2010; Wager et al., 2015; De La Vega et al., 2016; Pauli et al., 2016; Eickhoff et al., 2016)</w:t>
      </w:r>
      <w:r>
        <w:rPr>
          <w:rFonts w:eastAsia="Century Schoolbook" w:cs="Century Schoolbook" w:ascii="Century Schoolbook" w:hAnsi="Century Schoolbook"/>
          <w:sz w:val="24"/>
          <w:szCs w:val="24"/>
        </w:rPr>
      </w:r>
      <w:r>
        <w:fldChar w:fldCharType="end"/>
      </w:r>
      <w:bookmarkStart w:id="97" w:name="__Fieldmark__958_1099291284"/>
      <w:bookmarkEnd w:id="93"/>
      <w:bookmarkEnd w:id="94"/>
      <w:bookmarkEnd w:id="95"/>
      <w:bookmarkEnd w:id="96"/>
      <w:bookmarkEnd w:id="97"/>
      <w:r>
        <w:rPr>
          <w:rFonts w:eastAsia="Century Schoolbook" w:cs="Century Schoolbook" w:ascii="Century Schoolbook" w:hAnsi="Century Schoolbook"/>
          <w:sz w:val="24"/>
          <w:szCs w:val="24"/>
        </w:rPr>
        <w:t xml:space="preserve"> to cluster voxels into putatively separable subregions. We applied clustering at two spatial scales, identifying three distinct whole brain networks in LFC composed of several smaller subregions with dissociable co-activation patterns. We then characterized the functional associations of these resulting regions using multivariate classification, contrasting studies that activated each region with those that did not, resulting in functional preference profiles for each LFC subregion. Collectively, our results provide a relatively broad and unbiased perspective on the functional organization of lateral frontal cortex, revealing distinct functional profiles for each network, but relatively low functional specialization for each region within those networks. </w:t>
      </w:r>
    </w:p>
    <w:p>
      <w:pPr>
        <w:pStyle w:val="Normal"/>
        <w:numPr>
          <w:ilvl w:val="0"/>
          <w:numId w:val="0"/>
        </w:numPr>
        <w:spacing w:lineRule="auto" w:line="420"/>
        <w:outlineLvl w:val="0"/>
        <w:rPr>
          <w:b/>
          <w:b/>
          <w:bCs/>
          <w:i w:val="false"/>
          <w:i w:val="false"/>
          <w:iCs w:val="false"/>
          <w:sz w:val="24"/>
          <w:szCs w:val="24"/>
        </w:rPr>
      </w:pPr>
      <w:r>
        <w:rPr>
          <w:b/>
          <w:bCs/>
          <w:i w:val="false"/>
          <w:iCs w:val="false"/>
          <w:sz w:val="24"/>
          <w:szCs w:val="24"/>
        </w:rPr>
        <w:t>Materials and Methods</w:t>
      </w:r>
    </w:p>
    <w:p>
      <w:pPr>
        <w:pStyle w:val="Normal1"/>
        <w:spacing w:lineRule="auto" w:line="420" w:before="0" w:after="160"/>
        <w:ind w:left="0" w:right="0" w:firstLine="720"/>
        <w:rPr/>
      </w:pPr>
      <w:r>
        <w:rPr>
          <w:rFonts w:ascii="Century Schoolbook" w:hAnsi="Century Schoolbook"/>
          <w:b/>
          <w:bCs/>
          <w:color w:val="333333"/>
          <w:sz w:val="24"/>
          <w:szCs w:val="24"/>
          <w:highlight w:val="white"/>
        </w:rPr>
        <w:t>Dataset.</w:t>
      </w:r>
      <w:r>
        <w:rPr>
          <w:rFonts w:ascii="Century Schoolbook" w:hAnsi="Century Schoolbook"/>
          <w:color w:val="333333"/>
          <w:sz w:val="24"/>
          <w:szCs w:val="24"/>
          <w:highlight w:val="white"/>
        </w:rPr>
        <w:t xml:space="preserve"> We analyzed version 0.6 of the Neurosynth database</w:t>
      </w:r>
      <w:r>
        <w:rPr>
          <w:rFonts w:eastAsia="ＭＳ 明朝" w:cs="Century Schoolbook" w:ascii="Century Schoolbook" w:hAnsi="Century Schoolbook"/>
          <w:color w:val="333333"/>
          <w:sz w:val="24"/>
          <w:szCs w:val="24"/>
          <w:highlight w:val="white"/>
        </w:rPr>
        <w:t xml:space="preserve"> </w:t>
      </w:r>
      <w:bookmarkStart w:id="98" w:name="__Fieldmark__301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CA09C57B-680B-4E83-8D30-10871B116B90&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99" w:name="__Fieldmark__400_1524370724"/>
      <w:r>
        <w:rPr>
          <w:rFonts w:eastAsia="ＭＳ 明朝" w:cs="Century Schoolbook" w:ascii="Century Schoolbook" w:hAnsi="Century Schoolbook"/>
          <w:color w:val="333333"/>
          <w:sz w:val="24"/>
          <w:szCs w:val="24"/>
          <w:highlight w:val="white"/>
        </w:rPr>
        <w:t>a</w:t>
      </w:r>
      <w:bookmarkStart w:id="100" w:name="__Fieldmark__343_2067692444"/>
      <w:r>
        <w:rPr>
          <w:rFonts w:eastAsia="ＭＳ 明朝" w:cs="Century Schoolbook" w:ascii="Century Schoolbook" w:hAnsi="Century Schoolbook"/>
          <w:color w:val="333333"/>
          <w:sz w:val="24"/>
          <w:szCs w:val="24"/>
          <w:highlight w:val="white"/>
        </w:rPr>
        <w:t>r</w:t>
      </w:r>
      <w:bookmarkStart w:id="101" w:name="__Fieldmark__411_1794263510"/>
      <w:r>
        <w:rPr>
          <w:rFonts w:eastAsia="ＭＳ 明朝" w:cs="Century Schoolbook" w:ascii="Century Schoolbook" w:hAnsi="Century Schoolbook"/>
          <w:color w:val="333333"/>
          <w:sz w:val="24"/>
          <w:szCs w:val="24"/>
          <w:highlight w:val="white"/>
        </w:rPr>
        <w:t>k</w:t>
      </w:r>
      <w:bookmarkStart w:id="102" w:name="__Fieldmark__1094_1086385164"/>
      <w:r>
        <w:rPr>
          <w:rFonts w:eastAsia="ＭＳ 明朝" w:cs="Century Schoolbook" w:ascii="Century Schoolbook" w:hAnsi="Century Schoolbook"/>
          <w:color w:val="333333"/>
          <w:sz w:val="24"/>
          <w:szCs w:val="24"/>
          <w:highlight w:val="white"/>
        </w:rPr>
        <w:t>oni et al., 2011)</w:t>
      </w:r>
      <w:r>
        <w:rPr>
          <w:rFonts w:eastAsia="ＭＳ 明朝" w:cs="Century Schoolbook" w:ascii="Century Schoolbook" w:hAnsi="Century Schoolbook"/>
          <w:color w:val="333333"/>
          <w:sz w:val="24"/>
          <w:szCs w:val="24"/>
          <w:highlight w:val="white"/>
        </w:rPr>
      </w:r>
      <w:r>
        <w:fldChar w:fldCharType="end"/>
      </w:r>
      <w:bookmarkEnd w:id="98"/>
      <w:bookmarkEnd w:id="99"/>
      <w:bookmarkEnd w:id="100"/>
      <w:bookmarkEnd w:id="101"/>
      <w:bookmarkEnd w:id="102"/>
      <w:r>
        <w:rPr>
          <w:rFonts w:ascii="Century Schoolbook" w:hAnsi="Century Schoolbook"/>
          <w:color w:val="333333"/>
          <w:sz w:val="24"/>
          <w:szCs w:val="24"/>
          <w:highlight w:val="white"/>
        </w:rPr>
        <w:t xml:space="preserve">, a repository of </w:t>
      </w:r>
      <w:r>
        <w:rPr>
          <w:rFonts w:ascii="Century Schoolbook" w:hAnsi="Century Schoolbook"/>
          <w:color w:val="333333"/>
          <w:sz w:val="24"/>
          <w:szCs w:val="24"/>
        </w:rPr>
        <w:t xml:space="preserve">11,406 </w:t>
      </w:r>
      <w:r>
        <w:rPr>
          <w:rFonts w:ascii="Century Schoolbook" w:hAnsi="Century Schoolbook"/>
          <w:color w:val="333333"/>
          <w:sz w:val="24"/>
          <w:szCs w:val="24"/>
          <w:highlight w:val="white"/>
        </w:rPr>
        <w:t>fMRI studies and over 410,000 activation</w:t>
      </w:r>
      <w:r>
        <w:rPr>
          <w:rFonts w:ascii="Century Schoolbook" w:hAnsi="Century Schoolbook"/>
          <w:color w:val="333333"/>
          <w:sz w:val="24"/>
          <w:szCs w:val="24"/>
        </w:rPr>
        <w:t xml:space="preserve"> peaks</w:t>
      </w:r>
      <w:r>
        <w:rPr>
          <w:rFonts w:ascii="Century Schoolbook" w:hAnsi="Century Schoolbook"/>
          <w:sz w:val="24"/>
          <w:szCs w:val="24"/>
        </w:rPr>
        <w:t xml:space="preserve"> that span the full range of the published neuroimaging literature.</w:t>
      </w:r>
      <w:r>
        <w:rPr>
          <w:rFonts w:ascii="Century Schoolbook" w:hAnsi="Century Schoolbook"/>
          <w:color w:val="333333"/>
          <w:sz w:val="24"/>
          <w:szCs w:val="24"/>
          <w:highlight w:val="white"/>
        </w:rPr>
        <w:t xml:space="preserve"> Each observation contains the peak activations for all contrasts reported in a study’s table as well as the frequency of all of the words in the article abstract. A heuristic but relatively accurate approach is used to detect and convert reported coordinates to the standard MNI space. As such, all activations and subsequent analyses are in MNI152 coordinate space. </w:t>
      </w:r>
      <w:r>
        <w:fldChar w:fldCharType="begin"/>
      </w:r>
      <w:r/>
      <w:r>
        <w:fldChar w:fldCharType="separate"/>
      </w:r>
      <w:bookmarkStart w:id="103" w:name="__Fieldmark__421_1524370724"/>
      <w:r>
        <w:rPr>
          <w:rFonts w:ascii="Century Schoolbook" w:hAnsi="Century Schoolbook"/>
          <w:color w:val="333333"/>
          <w:sz w:val="24"/>
          <w:szCs w:val="24"/>
          <w:highlight w:val="white"/>
        </w:rPr>
      </w:r>
      <w:bookmarkEnd w:id="103"/>
      <w:r>
        <w:rPr>
          <w:rFonts w:ascii="Century Schoolbook" w:hAnsi="Century Schoolbook"/>
          <w:color w:val="333333"/>
          <w:sz w:val="24"/>
          <w:szCs w:val="24"/>
          <w:highlight w:val="white"/>
        </w:rPr>
      </w:r>
      <w:r>
        <w:fldChar w:fldCharType="end"/>
      </w:r>
    </w:p>
    <w:p>
      <w:pPr>
        <w:pStyle w:val="Normal1"/>
        <w:spacing w:lineRule="auto" w:line="420" w:before="0" w:after="160"/>
        <w:ind w:left="0" w:right="0" w:firstLine="720"/>
        <w:rPr/>
      </w:pPr>
      <w:r>
        <w:rPr>
          <w:rFonts w:ascii="Century Schoolbook" w:hAnsi="Century Schoolbook"/>
          <w:b/>
          <w:bCs/>
          <w:sz w:val="24"/>
          <w:szCs w:val="24"/>
        </w:rPr>
        <w:t xml:space="preserve">Software and Results availability. </w:t>
      </w:r>
      <w:r>
        <w:rPr>
          <w:rFonts w:ascii="Century Schoolbook" w:hAnsi="Century Schoolbook"/>
          <w:b w:val="false"/>
          <w:bCs w:val="false"/>
          <w:sz w:val="24"/>
          <w:szCs w:val="24"/>
        </w:rPr>
        <w:t>Analyses were performed using the core Neurosynth python tools (</w:t>
      </w:r>
      <w:hyperlink r:id="rId2">
        <w:r>
          <w:rPr>
            <w:rStyle w:val="InternetLink"/>
            <w:rFonts w:ascii="Century Schoolbook" w:hAnsi="Century Schoolbook"/>
            <w:b w:val="false"/>
            <w:bCs w:val="false"/>
            <w:sz w:val="24"/>
            <w:szCs w:val="24"/>
          </w:rPr>
          <w:t>https://github.com/neurosynth/neurosynth</w:t>
        </w:r>
      </w:hyperlink>
      <w:r>
        <w:rPr>
          <w:rFonts w:ascii="Century Schoolbook" w:hAnsi="Century Schoolbook"/>
          <w:b w:val="false"/>
          <w:bCs w:val="false"/>
          <w:sz w:val="24"/>
          <w:szCs w:val="24"/>
        </w:rPr>
        <w:t>) and the scikit-learn Python package</w:t>
      </w:r>
      <w:r>
        <w:fldChar w:fldCharType="begin"/>
      </w:r>
      <w:r>
        <w:instrText>ADDIN PAPERS2_CITATIONS &lt;citation&gt;&lt;uuid&gt;3D671520-E411-4E5E-B79E-2997D0E60A21&lt;/uuid&gt;&lt;priority&gt;0&lt;/priority&gt;&lt;publications&gt;&lt;publication&gt;&lt;volume&gt;12&lt;/volume&gt;&lt;publication_date&gt;99201100001200000000200000&lt;/publication_date&gt;&lt;number&gt;Oct&lt;/number&gt;&lt;startpage&gt;2825&lt;/startpage&gt;&lt;title&gt;Scikit-learn: Machine Learning in Python&lt;/title&gt;&lt;uuid&gt;E7DA0B0B-A4A5-400D-9CF8-5A8784F289E6&lt;/uuid&gt;&lt;subtype&gt;400&lt;/subtype&gt;&lt;endpage&gt;2830&lt;/endpage&gt;&lt;type&gt;400&lt;/type&gt;&lt;url&gt;http://www.jmlr.org/papers/v12/pedregosa11a.html&lt;/url&gt;&lt;bundle&gt;&lt;publication&gt;&lt;title&gt;Journal of Machine Learning Research&lt;/title&gt;&lt;type&gt;-100&lt;/type&gt;&lt;subtype&gt;-100&lt;/subtype&gt;&lt;uuid&gt;C4BA3712-0971-4C7A-9F3B-0FA90FCF2407&lt;/uuid&gt;&lt;/publication&gt;&lt;/bundle&gt;&lt;authors&gt;&lt;author&gt;&lt;firstName&gt;Fabian&lt;/firstName&gt;&lt;lastName&gt;Pedregosa&lt;/lastName&gt;&lt;/author&gt;&lt;author&gt;&lt;firstName&gt;Gaël&lt;/firstName&gt;&lt;lastName&gt;Varoquaux&lt;/lastName&gt;&lt;/author&gt;&lt;author&gt;&lt;firstName&gt;Alexandre&lt;/firstName&gt;&lt;lastName&gt;Gramfort&lt;/lastName&gt;&lt;/author&gt;&lt;author&gt;&lt;firstName&gt;Vincent&lt;/firstName&gt;&lt;lastName&gt;Michel&lt;/lastName&gt;&lt;/author&gt;&lt;author&gt;&lt;firstName&gt;Bertrand&lt;/firstName&gt;&lt;lastName&gt;Thirion&lt;/lastName&gt;&lt;/author&gt;&lt;author&gt;&lt;firstName&gt;Olivier&lt;/firstName&gt;&lt;lastName&gt;Grisel&lt;/lastName&gt;&lt;/author&gt;&lt;author&gt;&lt;firstName&gt;Mathieu&lt;/firstName&gt;&lt;lastName&gt;Blondel&lt;/lastName&gt;&lt;/author&gt;&lt;author&gt;&lt;firstName&gt;Peter&lt;/firstName&gt;&lt;lastName&gt;Prettenhofer&lt;/lastName&gt;&lt;/author&gt;&lt;author&gt;&lt;firstName&gt;Ron&lt;/firstName&gt;&lt;lastName&gt;Weiss&lt;/lastName&gt;&lt;/author&gt;&lt;author&gt;&lt;firstName&gt;Vincent&lt;/firstName&gt;&lt;lastName&gt;Dubourg&lt;/lastName&gt;&lt;/author&gt;&lt;author&gt;&lt;firstName&gt;Jake&lt;/firstName&gt;&lt;lastName&gt;Vanderplas&lt;/lastName&gt;&lt;/author&gt;&lt;author&gt;&lt;firstName&gt;Alexandre&lt;/firstName&gt;&lt;lastName&gt;Passos&lt;/lastName&gt;&lt;/author&gt;&lt;author&gt;&lt;firstName&gt;David&lt;/firstName&gt;&lt;lastName&gt;Cournapeau&lt;/lastName&gt;&lt;/author&gt;&lt;author&gt;&lt;firstName&gt;Matthieu&lt;/firstName&gt;&lt;lastName&gt;Brucher&lt;/lastName&gt;&lt;/author&gt;&lt;author&gt;&lt;firstName&gt;Matthieu&lt;/firstName&gt;&lt;lastName&gt;Perrot&lt;/lastName&gt;&lt;/author&gt;&lt;author&gt;&lt;firstName&gt;Édouard&lt;/firstName&gt;&lt;lastName&gt;Duchesnay&lt;/lastName&gt;&lt;/author&gt;&lt;/authors&gt;&lt;/publication&gt;&lt;/publications&gt;&lt;cites&gt;&lt;/cites&gt;&lt;/citation&gt;</w:instrText>
      </w:r>
      <w:r>
        <w:fldChar w:fldCharType="separate"/>
      </w:r>
      <w:bookmarkStart w:id="104" w:name="__Fieldmark__432_1524370724"/>
      <w:r>
        <w:rPr>
          <w:rFonts w:ascii="Century Schoolbook" w:hAnsi="Century Schoolbook"/>
          <w:b w:val="false"/>
          <w:bCs w:val="false"/>
          <w:sz w:val="24"/>
          <w:szCs w:val="24"/>
        </w:rPr>
      </w:r>
      <w:r>
        <w:rPr>
          <w:rFonts w:eastAsia="ＭＳ 明朝" w:cs="Century Schoolbook" w:ascii="Century Schoolbook" w:hAnsi="Century Schoolbook"/>
          <w:b w:val="false"/>
          <w:bCs w:val="false"/>
          <w:sz w:val="24"/>
          <w:szCs w:val="24"/>
        </w:rPr>
        <w:t xml:space="preserve"> </w:t>
      </w:r>
      <w:bookmarkStart w:id="105" w:name="__Fieldmark__371_2067692444"/>
      <w:r>
        <w:rPr>
          <w:rFonts w:eastAsia="ＭＳ 明朝" w:cs="Century Schoolbook" w:ascii="Century Schoolbook" w:hAnsi="Century Schoolbook"/>
          <w:b w:val="false"/>
          <w:bCs w:val="false"/>
          <w:sz w:val="24"/>
          <w:szCs w:val="24"/>
        </w:rPr>
        <w:t>(</w:t>
      </w:r>
      <w:bookmarkStart w:id="106" w:name="__Fieldmark__460_1794263510"/>
      <w:r>
        <w:rPr>
          <w:rFonts w:eastAsia="ＭＳ 明朝" w:cs="Century Schoolbook" w:ascii="Century Schoolbook" w:hAnsi="Century Schoolbook"/>
          <w:b w:val="false"/>
          <w:bCs w:val="false"/>
          <w:sz w:val="24"/>
          <w:szCs w:val="24"/>
        </w:rPr>
        <w:t>P</w:t>
      </w:r>
      <w:bookmarkStart w:id="107" w:name="__Fieldmark__1154_1086385164"/>
      <w:r>
        <w:rPr>
          <w:rFonts w:eastAsia="ＭＳ 明朝" w:cs="Century Schoolbook" w:ascii="Century Schoolbook" w:hAnsi="Century Schoolbook"/>
          <w:b w:val="false"/>
          <w:bCs w:val="false"/>
          <w:sz w:val="24"/>
          <w:szCs w:val="24"/>
        </w:rPr>
        <w:t>edregosa et al., 2011)</w:t>
      </w:r>
      <w:r>
        <w:rPr>
          <w:rFonts w:ascii="Century Schoolbook" w:hAnsi="Century Schoolbook"/>
          <w:b w:val="false"/>
          <w:bCs w:val="false"/>
          <w:sz w:val="24"/>
          <w:szCs w:val="24"/>
        </w:rPr>
      </w:r>
      <w:r>
        <w:fldChar w:fldCharType="end"/>
      </w:r>
      <w:bookmarkStart w:id="108" w:name="__Fieldmark__387_9228725961"/>
      <w:bookmarkStart w:id="109" w:name="__Fieldmark__1145_693925293"/>
      <w:bookmarkStart w:id="110" w:name="__Fieldmark__1149_1099291284"/>
      <w:bookmarkEnd w:id="104"/>
      <w:bookmarkEnd w:id="105"/>
      <w:bookmarkEnd w:id="106"/>
      <w:bookmarkEnd w:id="107"/>
      <w:bookmarkEnd w:id="108"/>
      <w:bookmarkEnd w:id="109"/>
      <w:bookmarkEnd w:id="110"/>
      <w:r>
        <w:rPr>
          <w:rFonts w:ascii="Century Schoolbook" w:hAnsi="Century Schoolbook"/>
          <w:b w:val="false"/>
          <w:bCs w:val="false"/>
          <w:sz w:val="24"/>
          <w:szCs w:val="24"/>
        </w:rPr>
        <w:t xml:space="preserve"> was used for all machine learning algorithms. Code and data to replicate these analyses on any given brain region at any desired spatial granularity are available as a set of IPython Notebooks (</w:t>
      </w:r>
      <w:hyperlink r:id="rId3">
        <w:r>
          <w:rPr>
            <w:rStyle w:val="InternetLink"/>
            <w:rFonts w:ascii="Century Schoolbook" w:hAnsi="Century Schoolbook"/>
            <w:b w:val="false"/>
            <w:bCs w:val="false"/>
            <w:sz w:val="24"/>
            <w:szCs w:val="24"/>
          </w:rPr>
          <w:t>https://github.com/adelavega/neurosynth-lfc</w:t>
        </w:r>
      </w:hyperlink>
      <w:r>
        <w:rPr>
          <w:rFonts w:ascii="Century Schoolbook" w:hAnsi="Century Schoolbook"/>
          <w:b w:val="false"/>
          <w:bCs w:val="false"/>
          <w:sz w:val="24"/>
          <w:szCs w:val="24"/>
        </w:rPr>
        <w:t>). The final clustering results and a priori LFC mask may also be obtained from this repository.</w:t>
      </w:r>
    </w:p>
    <w:p>
      <w:pPr>
        <w:pStyle w:val="Normal1"/>
        <w:spacing w:before="0" w:after="160"/>
        <w:ind w:left="0" w:right="0" w:firstLine="720"/>
        <w:rPr/>
      </w:pPr>
      <w:r>
        <w:rPr>
          <w:rFonts w:ascii="Century Schoolbook" w:hAnsi="Century Schoolbook"/>
          <w:b/>
          <w:bCs/>
          <w:sz w:val="24"/>
          <w:szCs w:val="24"/>
        </w:rPr>
        <w:t>Lateral frontal cortex mask.</w:t>
      </w:r>
      <w:r>
        <w:rPr>
          <w:rFonts w:ascii="Century Schoolbook" w:hAnsi="Century Schoolbook"/>
          <w:sz w:val="24"/>
          <w:szCs w:val="24"/>
        </w:rPr>
        <w:t xml:space="preserve"> </w:t>
      </w:r>
      <w:r>
        <w:rPr>
          <w:rFonts w:ascii="Century Schoolbook" w:hAnsi="Century Schoolbook"/>
          <w:color w:val="333333"/>
          <w:sz w:val="24"/>
          <w:szCs w:val="24"/>
          <w:highlight w:val="white"/>
        </w:rPr>
        <w:t xml:space="preserve">To select clusters from whole-brain clustering solutions in lateral frontal cortex, </w:t>
      </w:r>
      <w:r>
        <w:rPr>
          <w:rFonts w:ascii="Century Schoolbook" w:hAnsi="Century Schoolbook"/>
          <w:color w:val="333333"/>
          <w:sz w:val="24"/>
          <w:szCs w:val="24"/>
        </w:rPr>
        <w:t xml:space="preserve">we defined a spatial mask using various criteria (Supplemental Figure 1).  First, we included voxels with a greater than 30% chance of falling in the frontal lobes according to the Montreal Neurological Institute structural probabilistic atlas and excluded medial voxels within 14mm of the midline. To focus on lateral frontal cortex, we excluded voxels that were exclusively located on the orbital surface– ensuring to include lateral orbitofrontal voxels– by removing voxels in the superior and medial orbital gyri according to the AAL atlas and voxels with a greater than 30% probability of falling in ‘Frontal Operculum Cortex’ in the Harvard-Oxford atlas. Finally, we also excluded far ventral voxels of OFC (Z &lt; -14mm) that were not excluded using anatomical atlases. </w:t>
      </w:r>
    </w:p>
    <w:p>
      <w:pPr>
        <w:pStyle w:val="Heading3"/>
        <w:numPr>
          <w:ilvl w:val="0"/>
          <w:numId w:val="0"/>
        </w:numPr>
        <w:spacing w:lineRule="auto" w:line="480" w:before="320" w:after="160"/>
        <w:ind w:left="0" w:right="0" w:firstLine="360"/>
        <w:rPr/>
      </w:pPr>
      <w:r>
        <w:rPr>
          <w:rFonts w:ascii="Century Schoolbook" w:hAnsi="Century Schoolbook"/>
          <w:i w:val="false"/>
          <w:iCs w:val="false"/>
          <w:sz w:val="24"/>
          <w:szCs w:val="24"/>
        </w:rPr>
        <w:t xml:space="preserve">Co-activation clustering. </w:t>
      </w:r>
      <w:r>
        <w:rPr>
          <w:rFonts w:ascii="Century Schoolbook" w:hAnsi="Century Schoolbook"/>
          <w:b w:val="false"/>
          <w:bCs w:val="false"/>
          <w:i w:val="false"/>
          <w:iCs w:val="false"/>
          <w:color w:val="333333"/>
          <w:sz w:val="24"/>
          <w:szCs w:val="24"/>
          <w:highlight w:val="white"/>
        </w:rPr>
        <w:t xml:space="preserve">Next, we clustered individual grey-matter cortical voxels across the whole brain based on their meta-analytic co-activation with the whole brain across studies in the database (Figure 1a). In order to avoid potentially biased or arbitrary cluster boundaries, we clustered the whole cortex and selected clusters for further analysis that fell within an anatomically defined LFC mask. Critically, we did not mask out voxels that were slightly outside of our mask– we either included or excluded entire clusters. This was particularly important for clusters near the edge of our LFC mask– as functional boundaries may not conform to anatomical boundaries– and at coarse clustering solutions– given the well-established finding that several whole-brain networks extend into lateral frontal cortex </w:t>
      </w:r>
      <w:r>
        <w:rPr>
          <w:rFonts w:eastAsia="ＭＳ 明朝" w:cs="Calibri" w:ascii="Century Schoolbook" w:hAnsi="Century Schoolbook"/>
          <w:b w:val="false"/>
          <w:bCs w:val="false"/>
          <w:i w:val="false"/>
          <w:iCs w:val="false"/>
          <w:color w:val="333333"/>
          <w:sz w:val="24"/>
          <w:szCs w:val="24"/>
          <w:highlight w:val="white"/>
        </w:rPr>
        <w:t>(</w:t>
      </w:r>
      <w:bookmarkStart w:id="111" w:name="__Fieldmark__340_693925293"/>
      <w:r>
        <w:rPr>
          <w:rFonts w:eastAsia="ＭＳ 明朝" w:cs="Calibri" w:ascii="Century Schoolbook" w:hAnsi="Century Schoolbook"/>
          <w:b w:val="false"/>
          <w:bCs w:val="false"/>
          <w:i w:val="false"/>
          <w:iCs w:val="false"/>
          <w:color w:val="333333"/>
          <w:sz w:val="24"/>
          <w:szCs w:val="24"/>
          <w:highlight w:val="white"/>
        </w:rPr>
        <w:t>Ye</w:t>
      </w:r>
      <w:r>
        <w:fldChar w:fldCharType="begin"/>
      </w:r>
      <w:r>
        <w:instrText>ADDIN PAPERS2_CITATIONS &lt;citation&gt;&lt;uuid&gt;9E313481-6E9D-48ED-B7B0-1413E2D6E1F9&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12" w:name="__Fieldmark__469_1524370724"/>
      <w:r>
        <w:rPr>
          <w:rFonts w:eastAsia="ＭＳ 明朝" w:cs="Calibri" w:ascii="Century Schoolbook" w:hAnsi="Century Schoolbook"/>
          <w:b w:val="false"/>
          <w:bCs w:val="false"/>
          <w:i w:val="false"/>
          <w:iCs w:val="false"/>
          <w:color w:val="333333"/>
          <w:sz w:val="24"/>
          <w:szCs w:val="24"/>
          <w:highlight w:val="white"/>
        </w:rPr>
        <w:t>o</w:t>
      </w:r>
      <w:bookmarkStart w:id="113" w:name="__Fieldmark__406_2067692444"/>
      <w:r>
        <w:rPr>
          <w:rFonts w:eastAsia="ＭＳ 明朝" w:cs="Calibri" w:ascii="Century Schoolbook" w:hAnsi="Century Schoolbook"/>
          <w:b w:val="false"/>
          <w:bCs w:val="false"/>
          <w:i w:val="false"/>
          <w:iCs w:val="false"/>
          <w:color w:val="333333"/>
          <w:sz w:val="24"/>
          <w:szCs w:val="24"/>
          <w:highlight w:val="white"/>
        </w:rPr>
        <w:t xml:space="preserve"> </w:t>
      </w:r>
      <w:bookmarkStart w:id="114" w:name="__Fieldmark__508_1794263510"/>
      <w:r>
        <w:rPr>
          <w:rFonts w:eastAsia="ＭＳ 明朝" w:cs="Calibri" w:ascii="Century Schoolbook" w:hAnsi="Century Schoolbook"/>
          <w:b w:val="false"/>
          <w:bCs w:val="false"/>
          <w:i w:val="false"/>
          <w:iCs w:val="false"/>
          <w:color w:val="333333"/>
          <w:sz w:val="24"/>
          <w:szCs w:val="24"/>
          <w:highlight w:val="white"/>
        </w:rPr>
        <w:t>e</w:t>
      </w:r>
      <w:bookmarkStart w:id="115" w:name="__Fieldmark__1251_1086385164"/>
      <w:r>
        <w:rPr>
          <w:rFonts w:eastAsia="ＭＳ 明朝" w:cs="Calibri" w:ascii="Century Schoolbook" w:hAnsi="Century Schoolbook"/>
          <w:b w:val="false"/>
          <w:bCs w:val="false"/>
          <w:i w:val="false"/>
          <w:iCs w:val="false"/>
          <w:color w:val="333333"/>
          <w:sz w:val="24"/>
          <w:szCs w:val="24"/>
          <w:highlight w:val="white"/>
        </w:rPr>
        <w:t>t al., 2011)</w:t>
      </w:r>
      <w:r>
        <w:rPr>
          <w:rFonts w:eastAsia="ＭＳ 明朝" w:cs="Calibri" w:ascii="Century Schoolbook" w:hAnsi="Century Schoolbook"/>
          <w:b w:val="false"/>
          <w:bCs w:val="false"/>
          <w:i w:val="false"/>
          <w:iCs w:val="false"/>
          <w:color w:val="333333"/>
          <w:sz w:val="24"/>
          <w:szCs w:val="24"/>
          <w:highlight w:val="white"/>
        </w:rPr>
      </w:r>
      <w:r>
        <w:fldChar w:fldCharType="end"/>
      </w:r>
      <w:bookmarkEnd w:id="111"/>
      <w:bookmarkEnd w:id="112"/>
      <w:bookmarkEnd w:id="113"/>
      <w:bookmarkEnd w:id="114"/>
      <w:bookmarkEnd w:id="115"/>
      <w:r>
        <w:rPr>
          <w:rFonts w:ascii="Century Schoolbook" w:hAnsi="Century Schoolbook"/>
          <w:b w:val="false"/>
          <w:bCs w:val="false"/>
          <w:i w:val="false"/>
          <w:iCs w:val="false"/>
          <w:color w:val="333333"/>
          <w:sz w:val="24"/>
          <w:szCs w:val="24"/>
          <w:highlight w:val="white"/>
        </w:rPr>
        <w:t xml:space="preserve">. For whole-cortex clustering, we excluded voxels with less than 30% probability of falling in grey matter according to the Harvard-Oxford anatomical atlas and those with very low activation in the database (less than 100 studies per voxel). In general, Neurosynth’s activation mask (derived from the standard MNI152 template distributed with FSL) highly corresponded with probabilistic locations of cerebral cortex, with the exception of portions of dorsal precentral gyrus– which showed relatively infrequent activation.  </w:t>
      </w:r>
    </w:p>
    <w:p>
      <w:pPr>
        <w:pStyle w:val="Normal1"/>
        <w:spacing w:before="0" w:after="160"/>
        <w:rPr/>
      </w:pPr>
      <w:r>
        <w:rPr>
          <w:rFonts w:ascii="Century Schoolbook" w:hAnsi="Century Schoolbook"/>
          <w:color w:val="333333"/>
          <w:sz w:val="24"/>
          <w:szCs w:val="24"/>
          <w:highlight w:val="white"/>
        </w:rPr>
        <w:t xml:space="preserve">We calculated the co-activation between each cortical voxel and every other voxel in the brain (including sub-cortex) by determining how correlated their activity was across studies. Activation in each voxel is represented as a binary vector of length </w:t>
      </w:r>
      <w:r>
        <w:rPr>
          <w:rFonts w:ascii="Century Schoolbook" w:hAnsi="Century Schoolbook"/>
          <w:color w:val="333333"/>
          <w:sz w:val="24"/>
          <w:szCs w:val="24"/>
        </w:rPr>
        <w:t>11,406 (</w:t>
      </w:r>
      <w:r>
        <w:rPr>
          <w:rFonts w:ascii="Century Schoolbook" w:hAnsi="Century Schoolbook"/>
          <w:color w:val="333333"/>
          <w:sz w:val="24"/>
          <w:szCs w:val="24"/>
          <w:highlight w:val="white"/>
        </w:rPr>
        <w:t>the number of studies); a value of 1 indicated that the voxel fell within 10 mm of an activation focus reported in a particular study, and a value of 0 indicated that it did not.</w:t>
      </w:r>
    </w:p>
    <w:p>
      <w:pPr>
        <w:pStyle w:val="Normal"/>
        <w:spacing w:lineRule="auto" w:line="480" w:before="0" w:after="160"/>
        <w:rPr>
          <w:i w:val="false"/>
          <w:i w:val="false"/>
          <w:iCs w:val="false"/>
        </w:rPr>
      </w:pPr>
      <w:bookmarkStart w:id="116" w:name="docs-internal-guid-ff8d5b67-43c1-38b8-18e4-83e308ac8c49"/>
      <w:bookmarkEnd w:id="116"/>
      <w:r>
        <w:rPr>
          <w:b w:val="false"/>
          <w:i w:val="false"/>
          <w:iCs w:val="false"/>
          <w:caps w:val="false"/>
          <w:smallCaps w:val="false"/>
          <w:strike w:val="false"/>
          <w:dstrike w:val="false"/>
          <w:color w:val="333333"/>
          <w:sz w:val="24"/>
          <w:szCs w:val="24"/>
          <w:highlight w:val="white"/>
          <w:u w:val="none"/>
          <w:effect w:val="none"/>
        </w:rPr>
        <w:tab/>
        <w:t xml:space="preserve">Next, we performed a standard data-reduction step in order to manage the computational complexity of clustering the entire brain. Correlating the activation of every cortical voxel with every other voxel in the brain would result in a very large matrix (112,358 cortical voxels x 171,534 whole-brain voxels) that would be computationally prohibitive to cluster. Thus, we opted to apply principal components analysis (PCA) to the 171,534 whole-brain spatial dimensions in order to compress their variance into 100 components (the precise choice of number of components does not materially affect the reported results). Importantly, this data-reduction step made it feasible to cluster the entire brain rather than only voxels within our a priori LFC mask. </w:t>
      </w:r>
      <w:r>
        <w:rPr>
          <w:i w:val="false"/>
          <w:iCs w:val="false"/>
          <w:color w:val="333333"/>
          <w:sz w:val="24"/>
          <w:szCs w:val="24"/>
          <w:highlight w:val="white"/>
        </w:rPr>
        <w:t xml:space="preserve">Next, we computed the Pearson correlation distance (the inverse of Pearson correlation) between every voxel in the LFC mask with each whole-brain PCA component, resulting in a matrix that described the frequency with which each cortical voxel co-activated </w:t>
      </w:r>
      <w:r>
        <w:rPr>
          <w:i w:val="false"/>
          <w:iCs w:val="false"/>
          <w:color w:val="333333"/>
          <w:sz w:val="24"/>
          <w:szCs w:val="24"/>
        </w:rPr>
        <w:t xml:space="preserve">with the rest of the brain. </w:t>
      </w:r>
    </w:p>
    <w:p>
      <w:pPr>
        <w:pStyle w:val="Normal1"/>
        <w:spacing w:lineRule="auto" w:line="480" w:before="0" w:after="160"/>
        <w:rPr/>
      </w:pPr>
      <w:r>
        <w:rPr>
          <w:rFonts w:ascii="Century Schoolbook" w:hAnsi="Century Schoolbook"/>
          <w:i w:val="false"/>
          <w:iCs w:val="false"/>
          <w:color w:val="333333"/>
          <w:sz w:val="24"/>
          <w:szCs w:val="24"/>
        </w:rPr>
        <w:t>As an additional pre-processing step, we standardized each cortical voxe</w:t>
      </w:r>
      <w:r>
        <w:rPr>
          <w:rFonts w:ascii="Century Schoolbook" w:hAnsi="Century Schoolbook"/>
          <w:color w:val="333333"/>
          <w:sz w:val="24"/>
          <w:szCs w:val="24"/>
        </w:rPr>
        <w:t xml:space="preserve">l’s co-activation with other brain voxels to ensure clustering would be driven by relative differences in whole brain co-activation and not the overall activation rate of each voxel. That is, if two voxels co-activated with similar voxels across the brain, we should consider them to be relatively similar even if one of those voxels activates more frequently (and thus has slightly stronger correlations with all voxels). This adjustment was particularly important, as preliminary analyses indicated that regions with very high rates of activation (e.g. pre-SMA/mid-cingulate cortex) more readily clustered into multiple clusters with few voxels, reflecting base rates in activation, although differences in their functional associations were minimal. Indeed, preliminary analyses confirmed that standardizing the co-activation matrix alleviated this concern. At k = 70, the mean activation rate of each cluster showed no correlation with voxel size when Z-scoring was used (r=0.05), as compared to when the raw co-activation matrix was used (r = -0.65) at k = 70. Additionally, the range of cluster sizes was compressed, resulting in more evenly sized clusters; cluster sizes ranged from 352 to 4546 voxels using the raw activation, compared to a range of 560 to 2862 voxels using standardized co-activation. </w:t>
      </w:r>
    </w:p>
    <w:p>
      <w:pPr>
        <w:pStyle w:val="Normal1"/>
        <w:spacing w:before="0" w:after="160"/>
        <w:rPr/>
      </w:pPr>
      <w:r>
        <w:rPr>
          <w:rFonts w:ascii="Century Schoolbook" w:hAnsi="Century Schoolbook"/>
          <w:color w:val="333333"/>
          <w:sz w:val="24"/>
          <w:szCs w:val="24"/>
          <w:highlight w:val="white"/>
        </w:rPr>
        <w:t xml:space="preserve">We applied hierarchical clustering with Ward’s linkage to the normalized co-activation matrix, resulting in a whole-brain linkage matrix. Ward’s </w:t>
      </w:r>
      <w:r>
        <w:rPr>
          <w:rFonts w:ascii="Century Schoolbook" w:hAnsi="Century Schoolbook"/>
          <w:color w:val="333333"/>
          <w:sz w:val="24"/>
          <w:szCs w:val="24"/>
        </w:rPr>
        <w:t xml:space="preserve">clustering was selected </w:t>
      </w:r>
      <w:r>
        <w:rPr>
          <w:rFonts w:ascii="Century Schoolbook" w:hAnsi="Century Schoolbook"/>
          <w:color w:val="333333"/>
          <w:sz w:val="24"/>
          <w:szCs w:val="24"/>
          <w:highlight w:val="white"/>
        </w:rPr>
        <w:t>as this algorithm is recommended as a good compromise between accuracy (e.g., fit to data) and reproducibility for clustering fMRI data</w:t>
      </w:r>
      <w:r>
        <w:rPr>
          <w:rFonts w:eastAsia="ＭＳ 明朝" w:cs="Century Schoolbook" w:ascii="Century Schoolbook" w:hAnsi="Century Schoolbook"/>
          <w:color w:val="333333"/>
          <w:sz w:val="24"/>
          <w:szCs w:val="24"/>
          <w:highlight w:val="white"/>
        </w:rPr>
        <w:t xml:space="preserve"> </w:t>
      </w:r>
      <w:bookmarkStart w:id="117" w:name="__Fieldmark__363_693925293"/>
      <w:r>
        <w:rPr>
          <w:rFonts w:eastAsia="ＭＳ 明朝" w:cs="Century Schoolbook" w:ascii="Century Schoolbook" w:hAnsi="Century Schoolbook"/>
          <w:color w:val="333333"/>
          <w:sz w:val="24"/>
          <w:szCs w:val="24"/>
          <w:highlight w:val="white"/>
        </w:rPr>
        <w:t>(T</w:t>
      </w:r>
      <w:r>
        <w:fldChar w:fldCharType="begin"/>
      </w:r>
      <w:r>
        <w:instrText>ADDIN PAPERS2_CITATIONS &lt;citation&gt;&lt;uuid&gt;59F24E03-AEDB-43CE-B424-280F219DB23F&lt;/uuid&gt;&lt;priority&gt;0&lt;/priority&gt;&lt;publications&gt;&lt;publication&gt;&lt;volume&gt;8&lt;/volume&gt;&lt;publication_date&gt;99201407011200000000222000&lt;/publication_date&gt;&lt;number&gt;171&lt;/number&gt;&lt;doi&gt;10.3389/fnins.2014.00167&lt;/doi&gt;&lt;startpage&gt;169&lt;/startpage&gt;&lt;title&gt;Which fMRI clustering gives good brain parcellations?&lt;/title&gt;&lt;uuid&gt;465F9BD9-999C-4228-BCA7-773E71BF7BCC&lt;/uuid&gt;&lt;subtype&gt;400&lt;/subtype&gt;&lt;publisher&gt;Frontiers&lt;/publisher&gt;&lt;type&gt;400&lt;/type&gt;&lt;url&gt;http://journal.frontiersin.org/article/10.3389/fnins.2014.00167/full&lt;/url&gt;&lt;bundle&gt;&lt;publication&gt;&lt;publisher&gt;Frontiers&lt;/publisher&gt;&lt;title&gt;Frontiers in Neuroscience&lt;/title&gt;&lt;type&gt;-100&lt;/type&gt;&lt;subtype&gt;-100&lt;/subtype&gt;&lt;uuid&gt;7C098B58-518E-416D-B4D1-226A682F7CDC&lt;/uuid&gt;&lt;/publication&gt;&lt;/bundle&gt;&lt;authors&gt;&lt;author&gt;&lt;firstName&gt;Bertrand&lt;/firstName&gt;&lt;lastName&gt;Thirion&lt;/lastName&gt;&lt;/author&gt;&lt;author&gt;&lt;firstName&gt;Gaël&lt;/firstName&gt;&lt;lastName&gt;Varoquaux&lt;/lastName&gt;&lt;/author&gt;&lt;author&gt;&lt;firstName&gt;Elvis&lt;/firstName&gt;&lt;lastName&gt;Dohmatob&lt;/lastName&gt;&lt;/author&gt;&lt;author&gt;&lt;firstName&gt;Jean-Baptiste&lt;/firstName&gt;&lt;lastName&gt;Poline&lt;/lastName&gt;&lt;/author&gt;&lt;/authors&gt;&lt;/publication&gt;&lt;/publications&gt;&lt;cites&gt;&lt;/cites&gt;&lt;/citation&gt;</w:instrText>
      </w:r>
      <w:r>
        <w:fldChar w:fldCharType="separate"/>
      </w:r>
      <w:bookmarkStart w:id="118" w:name="__Fieldmark__504_1524370724"/>
      <w:r>
        <w:rPr>
          <w:rFonts w:eastAsia="ＭＳ 明朝" w:cs="Century Schoolbook" w:ascii="Century Schoolbook" w:hAnsi="Century Schoolbook"/>
          <w:color w:val="333333"/>
          <w:sz w:val="24"/>
          <w:szCs w:val="24"/>
          <w:highlight w:val="white"/>
        </w:rPr>
        <w:t>h</w:t>
      </w:r>
      <w:bookmarkStart w:id="119" w:name="__Fieldmark__443_2067692444"/>
      <w:r>
        <w:rPr>
          <w:rFonts w:eastAsia="ＭＳ 明朝" w:cs="Century Schoolbook" w:ascii="Century Schoolbook" w:hAnsi="Century Schoolbook"/>
          <w:color w:val="333333"/>
          <w:sz w:val="24"/>
          <w:szCs w:val="24"/>
          <w:highlight w:val="white"/>
        </w:rPr>
        <w:t>i</w:t>
      </w:r>
      <w:bookmarkStart w:id="120" w:name="__Fieldmark__547_1794263510"/>
      <w:r>
        <w:rPr>
          <w:rFonts w:eastAsia="ＭＳ 明朝" w:cs="Century Schoolbook" w:ascii="Century Schoolbook" w:hAnsi="Century Schoolbook"/>
          <w:color w:val="333333"/>
          <w:sz w:val="24"/>
          <w:szCs w:val="24"/>
          <w:highlight w:val="white"/>
        </w:rPr>
        <w:t>r</w:t>
      </w:r>
      <w:bookmarkStart w:id="121" w:name="__Fieldmark__1363_1086385164"/>
      <w:r>
        <w:rPr>
          <w:rFonts w:eastAsia="ＭＳ 明朝" w:cs="Century Schoolbook" w:ascii="Century Schoolbook" w:hAnsi="Century Schoolbook"/>
          <w:color w:val="333333"/>
          <w:sz w:val="24"/>
          <w:szCs w:val="24"/>
          <w:highlight w:val="white"/>
        </w:rPr>
        <w:t>ion et al., 2014)</w:t>
      </w:r>
      <w:r>
        <w:rPr>
          <w:rFonts w:eastAsia="ＭＳ 明朝" w:cs="Century Schoolbook" w:ascii="Century Schoolbook" w:hAnsi="Century Schoolbook"/>
          <w:color w:val="333333"/>
          <w:sz w:val="24"/>
          <w:szCs w:val="24"/>
          <w:highlight w:val="white"/>
        </w:rPr>
      </w:r>
      <w:r>
        <w:fldChar w:fldCharType="end"/>
      </w:r>
      <w:bookmarkEnd w:id="117"/>
      <w:bookmarkEnd w:id="118"/>
      <w:bookmarkEnd w:id="119"/>
      <w:bookmarkEnd w:id="120"/>
      <w:bookmarkEnd w:id="121"/>
      <w:r>
        <w:rPr>
          <w:rFonts w:ascii="Century Schoolbook" w:hAnsi="Century Schoolbook"/>
          <w:color w:val="333333"/>
          <w:sz w:val="24"/>
          <w:szCs w:val="24"/>
          <w:highlight w:val="white"/>
        </w:rPr>
        <w:t>. However, this clustering algorithm is seldom used for whole-brain clustering because the computational time increases cubically [</w:t>
      </w:r>
      <w:r>
        <w:rPr>
          <w:rFonts w:ascii="Times New Roman" w:hAnsi="Times New Roman"/>
          <w:color w:val="333333"/>
          <w:sz w:val="24"/>
          <w:szCs w:val="24"/>
        </w:rPr>
        <w:t>Θ</w:t>
      </w:r>
      <w:r>
        <w:rPr>
          <w:rFonts w:ascii="Century Schoolbook" w:hAnsi="Century Schoolbook"/>
          <w:color w:val="333333"/>
          <w:sz w:val="24"/>
          <w:szCs w:val="24"/>
        </w:rPr>
        <w:t xml:space="preserve"> (N³)] as a function of samples. We employed the fastcluster algorithm</w:t>
      </w:r>
      <w:r>
        <w:rPr>
          <w:rFonts w:eastAsia="ＭＳ 明朝" w:cs="Century Schoolbook" w:ascii="Century Schoolbook" w:hAnsi="Century Schoolbook"/>
          <w:color w:val="333333"/>
          <w:sz w:val="24"/>
          <w:szCs w:val="24"/>
        </w:rPr>
        <w:t xml:space="preserve"> </w:t>
      </w:r>
      <w:bookmarkStart w:id="122" w:name="__Fieldmark__372_693925293"/>
      <w:r>
        <w:rPr>
          <w:rFonts w:eastAsia="ＭＳ 明朝" w:cs="Century Schoolbook" w:ascii="Century Schoolbook" w:hAnsi="Century Schoolbook"/>
          <w:color w:val="333333"/>
          <w:sz w:val="24"/>
          <w:szCs w:val="24"/>
        </w:rPr>
        <w:t>(M</w:t>
      </w:r>
      <w:r>
        <w:fldChar w:fldCharType="begin"/>
      </w:r>
      <w:r>
        <w:instrText>ADDIN PAPERS2_CITATIONS &lt;citation&gt;&lt;uuid&gt;202CA804-F20B-45E3-8B05-035C5FD2415B&lt;/uuid&gt;&lt;priority&gt;0&lt;/priority&gt;&lt;publications&gt;&lt;publication&gt;&lt;type&gt;400&lt;/type&gt;&lt;publication_date&gt;99201300001200000000200000&lt;/publication_date&gt;&lt;title&gt;fastcluster: Fast hierarchical, agglomerative clustering routines for R and Python&lt;/title&gt;&lt;url&gt;https://www.jstatsoft.org/article/view/v053i09/v53i09.pdf&lt;/url&gt;&lt;subtype&gt;400&lt;/subtype&gt;&lt;uuid&gt;DF0E5E89-B05C-4E60-8C26-3137A4E73201&lt;/uuid&gt;&lt;bundle&gt;&lt;publication&gt;&lt;title&gt;Journal of Statistical Software&lt;/title&gt;&lt;type&gt;-100&lt;/type&gt;&lt;subtype&gt;-100&lt;/subtype&gt;&lt;uuid&gt;EBFF6B2A-7CF4-4EAF-B1B4-B602E0EA2AEE&lt;/uuid&gt;&lt;/publication&gt;&lt;/bundle&gt;&lt;authors&gt;&lt;author&gt;&lt;firstName&gt;D&lt;/firstName&gt;&lt;lastName&gt;Müllner&lt;/lastName&gt;&lt;/author&gt;&lt;/authors&gt;&lt;/publication&gt;&lt;/publications&gt;&lt;cites&gt;&lt;/cites&gt;&lt;/citation&gt;</w:instrText>
      </w:r>
      <w:r>
        <w:fldChar w:fldCharType="separate"/>
      </w:r>
      <w:bookmarkStart w:id="123" w:name="__Fieldmark__525_1524370724"/>
      <w:r>
        <w:rPr>
          <w:rFonts w:eastAsia="ＭＳ 明朝" w:cs="Century Schoolbook" w:ascii="Century Schoolbook" w:hAnsi="Century Schoolbook"/>
          <w:color w:val="333333"/>
          <w:sz w:val="24"/>
          <w:szCs w:val="24"/>
        </w:rPr>
        <w:t>ü</w:t>
      </w:r>
      <w:bookmarkStart w:id="124" w:name="__Fieldmark__460_2067692444"/>
      <w:r>
        <w:rPr>
          <w:rFonts w:eastAsia="ＭＳ 明朝" w:cs="Century Schoolbook" w:ascii="Century Schoolbook" w:hAnsi="Century Schoolbook"/>
          <w:color w:val="333333"/>
          <w:sz w:val="24"/>
          <w:szCs w:val="24"/>
        </w:rPr>
        <w:t>l</w:t>
      </w:r>
      <w:bookmarkStart w:id="125" w:name="__Fieldmark__562_1794263510"/>
      <w:r>
        <w:rPr>
          <w:rFonts w:eastAsia="ＭＳ 明朝" w:cs="Century Schoolbook" w:ascii="Century Schoolbook" w:hAnsi="Century Schoolbook"/>
          <w:color w:val="333333"/>
          <w:sz w:val="24"/>
          <w:szCs w:val="24"/>
        </w:rPr>
        <w:t>l</w:t>
      </w:r>
      <w:bookmarkStart w:id="126" w:name="__Fieldmark__1381_1086385164"/>
      <w:r>
        <w:rPr>
          <w:rFonts w:eastAsia="ＭＳ 明朝" w:cs="Century Schoolbook" w:ascii="Century Schoolbook" w:hAnsi="Century Schoolbook"/>
          <w:color w:val="333333"/>
          <w:sz w:val="24"/>
          <w:szCs w:val="24"/>
        </w:rPr>
        <w:t>ner, 2013)</w:t>
      </w:r>
      <w:r>
        <w:rPr>
          <w:rFonts w:eastAsia="ＭＳ 明朝" w:cs="Century Schoolbook" w:ascii="Century Schoolbook" w:hAnsi="Century Schoolbook"/>
          <w:color w:val="333333"/>
          <w:sz w:val="24"/>
          <w:szCs w:val="24"/>
        </w:rPr>
      </w:r>
      <w:r>
        <w:fldChar w:fldCharType="end"/>
      </w:r>
      <w:bookmarkEnd w:id="122"/>
      <w:bookmarkEnd w:id="123"/>
      <w:bookmarkEnd w:id="124"/>
      <w:bookmarkEnd w:id="125"/>
      <w:bookmarkEnd w:id="126"/>
      <w:r>
        <w:rPr>
          <w:rFonts w:ascii="Century Schoolbook" w:hAnsi="Century Schoolbook"/>
          <w:color w:val="333333"/>
          <w:sz w:val="24"/>
          <w:szCs w:val="24"/>
        </w:rPr>
        <w:t xml:space="preserve">—a package of libraries that enable efficient hierarchical clustering </w:t>
      </w:r>
      <w:r>
        <w:rPr>
          <w:rFonts w:ascii="Century Schoolbook" w:hAnsi="Century Schoolbook"/>
          <w:color w:val="333333"/>
          <w:sz w:val="24"/>
          <w:szCs w:val="24"/>
          <w:highlight w:val="white"/>
        </w:rPr>
        <w:t>[</w:t>
      </w:r>
      <w:r>
        <w:rPr>
          <w:rFonts w:ascii="Times New Roman" w:hAnsi="Times New Roman"/>
          <w:color w:val="333333"/>
          <w:sz w:val="24"/>
          <w:szCs w:val="24"/>
        </w:rPr>
        <w:t>Θ</w:t>
      </w:r>
      <w:r>
        <w:rPr>
          <w:rFonts w:ascii="Century Schoolbook" w:hAnsi="Century Schoolbook"/>
          <w:color w:val="333333"/>
          <w:sz w:val="24"/>
          <w:szCs w:val="24"/>
        </w:rPr>
        <w:t xml:space="preserve"> (N</w:t>
      </w:r>
      <w:r>
        <w:rPr>
          <w:rFonts w:ascii="Century Schoolbook" w:hAnsi="Century Schoolbook"/>
          <w:color w:val="333333"/>
          <w:sz w:val="24"/>
          <w:szCs w:val="24"/>
          <w:vertAlign w:val="superscript"/>
        </w:rPr>
        <w:t>2</w:t>
      </w:r>
      <w:r>
        <w:rPr>
          <w:rFonts w:ascii="Century Schoolbook" w:hAnsi="Century Schoolbook"/>
          <w:color w:val="333333"/>
          <w:sz w:val="24"/>
          <w:szCs w:val="24"/>
        </w:rPr>
        <w:t xml:space="preserve">)]—to achieve whole-brain clustering. </w:t>
      </w:r>
    </w:p>
    <w:p>
      <w:pPr>
        <w:pStyle w:val="Normal1"/>
        <w:spacing w:before="0" w:after="160"/>
        <w:rPr/>
      </w:pPr>
      <w:r>
        <w:rPr>
          <w:rFonts w:ascii="Century Schoolbook" w:hAnsi="Century Schoolbook"/>
          <w:color w:val="333333"/>
          <w:sz w:val="24"/>
          <w:szCs w:val="24"/>
          <w:highlight w:val="white"/>
        </w:rPr>
        <w:t>Since the optimality of a given clustering depends in large part on investigators’ goals, the preferred level of analysis, and the nature and dimensionality of the available data, identifying the ‘correct’ number of clusters is arguably an intractable problem</w:t>
      </w:r>
      <w:r>
        <w:rPr>
          <w:rFonts w:eastAsia="ＭＳ 明朝" w:cs="Century Schoolbook" w:ascii="Century Schoolbook" w:hAnsi="Century Schoolbook"/>
          <w:color w:val="333333"/>
          <w:sz w:val="24"/>
          <w:szCs w:val="24"/>
          <w:highlight w:val="white"/>
        </w:rPr>
        <w:t xml:space="preserve"> </w:t>
      </w:r>
      <w:bookmarkStart w:id="127" w:name="__Fieldmark__386_693925293"/>
      <w:r>
        <w:rPr>
          <w:rFonts w:eastAsia="ＭＳ 明朝" w:cs="Century Schoolbook" w:ascii="Century Schoolbook" w:hAnsi="Century Schoolbook"/>
          <w:color w:val="333333"/>
          <w:sz w:val="24"/>
          <w:szCs w:val="24"/>
          <w:highlight w:val="white"/>
        </w:rPr>
        <w:t>(E</w:t>
      </w:r>
      <w:r>
        <w:fldChar w:fldCharType="begin"/>
      </w:r>
      <w:r>
        <w:instrText>ADDIN PAPERS2_CITATIONS &lt;citation&gt;&lt;uuid&gt;384A71D4-A467-48AC-8657-7E2D59D85F6E&lt;/uuid&gt;&lt;priority&gt;21&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128" w:name="__Fieldmark__551_1524370724"/>
      <w:r>
        <w:rPr>
          <w:rFonts w:eastAsia="ＭＳ 明朝" w:cs="Century Schoolbook" w:ascii="Century Schoolbook" w:hAnsi="Century Schoolbook"/>
          <w:color w:val="333333"/>
          <w:sz w:val="24"/>
          <w:szCs w:val="24"/>
          <w:highlight w:val="white"/>
        </w:rPr>
        <w:t>i</w:t>
      </w:r>
      <w:bookmarkStart w:id="129" w:name="__Fieldmark__482_2067692444"/>
      <w:r>
        <w:rPr>
          <w:rFonts w:eastAsia="ＭＳ 明朝" w:cs="Century Schoolbook" w:ascii="Century Schoolbook" w:hAnsi="Century Schoolbook"/>
          <w:color w:val="333333"/>
          <w:sz w:val="24"/>
          <w:szCs w:val="24"/>
          <w:highlight w:val="white"/>
        </w:rPr>
        <w:t>c</w:t>
      </w:r>
      <w:bookmarkStart w:id="130" w:name="__Fieldmark__580_1794263510"/>
      <w:r>
        <w:rPr>
          <w:rFonts w:eastAsia="ＭＳ 明朝" w:cs="Century Schoolbook" w:ascii="Century Schoolbook" w:hAnsi="Century Schoolbook"/>
          <w:color w:val="333333"/>
          <w:sz w:val="24"/>
          <w:szCs w:val="24"/>
          <w:highlight w:val="white"/>
        </w:rPr>
        <w:t>k</w:t>
      </w:r>
      <w:bookmarkStart w:id="131" w:name="__Fieldmark__1410_1086385164"/>
      <w:r>
        <w:rPr>
          <w:rFonts w:eastAsia="ＭＳ 明朝" w:cs="Century Schoolbook" w:ascii="Century Schoolbook" w:hAnsi="Century Schoolbook"/>
          <w:color w:val="333333"/>
          <w:sz w:val="24"/>
          <w:szCs w:val="24"/>
          <w:highlight w:val="white"/>
        </w:rPr>
        <w:t>hoff et al., 2015)</w:t>
      </w:r>
      <w:r>
        <w:rPr>
          <w:rFonts w:eastAsia="ＭＳ 明朝" w:cs="Century Schoolbook" w:ascii="Century Schoolbook" w:hAnsi="Century Schoolbook"/>
          <w:color w:val="333333"/>
          <w:sz w:val="24"/>
          <w:szCs w:val="24"/>
          <w:highlight w:val="white"/>
        </w:rPr>
      </w:r>
      <w:r>
        <w:fldChar w:fldCharType="end"/>
      </w:r>
      <w:bookmarkEnd w:id="127"/>
      <w:bookmarkEnd w:id="128"/>
      <w:bookmarkEnd w:id="129"/>
      <w:bookmarkEnd w:id="130"/>
      <w:bookmarkEnd w:id="131"/>
      <w:r>
        <w:rPr>
          <w:rFonts w:ascii="Century Schoolbook" w:hAnsi="Century Schoolbook"/>
          <w:color w:val="333333"/>
          <w:sz w:val="24"/>
          <w:szCs w:val="24"/>
          <w:highlight w:val="white"/>
        </w:rPr>
        <w:t xml:space="preserve">. However, in order to attempt to objectively guide the choice of number, we selected viable solutions using the silhouette score– a measure of within-cluster cohesion. Crucially, as we were specifically interested in the fit of the clustering to lateral frontal cortex, we only calculated the silhouette score with respect to voxels within our lateral frontal cortex mask. </w:t>
      </w:r>
      <w:r>
        <w:rPr>
          <w:rFonts w:ascii="Century Schoolbook" w:hAnsi="Century Schoolbook"/>
          <w:color w:val="1D1F22"/>
          <w:sz w:val="24"/>
          <w:szCs w:val="24"/>
          <w:highlight w:val="white"/>
        </w:rPr>
        <w:t>The silhouette coefficient was defined as (</w:t>
      </w:r>
      <w:r>
        <w:rPr>
          <w:rFonts w:ascii="Century Schoolbook" w:hAnsi="Century Schoolbook"/>
          <w:color w:val="1D1F22"/>
          <w:sz w:val="24"/>
          <w:szCs w:val="24"/>
        </w:rPr>
        <w:t xml:space="preserve">b – a) / max (a, b), </w:t>
      </w:r>
      <w:r>
        <w:rPr>
          <w:rFonts w:ascii="Century Schoolbook" w:hAnsi="Century Schoolbook"/>
          <w:color w:val="1D1F22"/>
          <w:sz w:val="24"/>
          <w:szCs w:val="24"/>
          <w:highlight w:val="white"/>
        </w:rPr>
        <w:t xml:space="preserve">where a is the mean intra-cluster Euclidian distance and b is the distance between a sample and the nearest cluster of which the sample is not a part. </w:t>
      </w:r>
      <w:r>
        <w:rPr>
          <w:rFonts w:ascii="Century Schoolbook" w:hAnsi="Century Schoolbook"/>
          <w:color w:val="333333"/>
          <w:sz w:val="24"/>
          <w:szCs w:val="24"/>
          <w:highlight w:val="white"/>
        </w:rPr>
        <w:t xml:space="preserve">Solutions that minimized the average </w:t>
      </w:r>
      <w:r>
        <w:rPr>
          <w:rFonts w:ascii="Century Schoolbook" w:hAnsi="Century Schoolbook"/>
          <w:color w:val="1D1F22"/>
          <w:sz w:val="24"/>
          <w:szCs w:val="24"/>
          <w:highlight w:val="white"/>
        </w:rPr>
        <w:t xml:space="preserve">Euclidian </w:t>
      </w:r>
      <w:r>
        <w:rPr>
          <w:rFonts w:ascii="Century Schoolbook" w:hAnsi="Century Schoolbook"/>
          <w:color w:val="333333"/>
          <w:sz w:val="24"/>
          <w:szCs w:val="24"/>
          <w:highlight w:val="white"/>
        </w:rPr>
        <w:t>distance between voxels within each cluster received a greater score.</w:t>
      </w:r>
      <w:r>
        <w:rPr>
          <w:rFonts w:ascii="Century Schoolbook" w:hAnsi="Century Schoolbook"/>
          <w:color w:val="333333"/>
          <w:sz w:val="24"/>
          <w:szCs w:val="24"/>
        </w:rPr>
        <w:t xml:space="preserve"> Once having chosen two  spatial scales, we extracted flat LFC clusters from with a substantial percentage of voxels within our a</w:t>
      </w:r>
      <w:ins w:id="0" w:author="Unknown Author" w:date="2017-05-30T12:15:00Z">
        <w:r>
          <w:rPr>
            <w:rFonts w:ascii="Century Schoolbook" w:hAnsi="Century Schoolbook"/>
            <w:color w:val="333333"/>
            <w:sz w:val="24"/>
            <w:szCs w:val="24"/>
          </w:rPr>
          <w:t xml:space="preserve"> </w:t>
        </w:r>
      </w:ins>
      <w:r>
        <w:rPr>
          <w:rFonts w:ascii="Century Schoolbook" w:hAnsi="Century Schoolbook"/>
          <w:color w:val="333333"/>
          <w:sz w:val="24"/>
          <w:szCs w:val="24"/>
        </w:rPr>
        <w:t xml:space="preserve">priori LFC mask. We varied the percentage of voxels within our LFC mask required to include a region across granularities with the objective maximizing coverage in LFC without including extraneous clusters with little presence in LFC. We arrived at 12% of voxels in a cluster within LFC at k=5 and 75% of voxels at k=70. </w:t>
      </w:r>
    </w:p>
    <w:p>
      <w:pPr>
        <w:pStyle w:val="Normal1"/>
        <w:ind w:left="0" w:right="0" w:firstLine="720"/>
        <w:rPr/>
      </w:pPr>
      <w:r>
        <w:rPr>
          <w:rFonts w:ascii="Century Schoolbook" w:hAnsi="Century Schoolbook"/>
          <w:sz w:val="24"/>
          <w:szCs w:val="24"/>
        </w:rPr>
        <w:t>To understand the anatomical correspondence of the resulting clusters, we consulted a variety of anatomical and cytoarchitechtonic atlases. To locate each cluster anatomically, we used the probabilistic Harvard-Oxford atlas (H-O) that is packaged with FSL. We also visually compared the location of our clusters to the Petrides’ (2005) and Jülich micro-anatomical atlases included in FSL</w:t>
      </w:r>
      <w:r>
        <w:rPr>
          <w:rFonts w:eastAsia="ＭＳ 明朝" w:cs="Century Schoolbook" w:ascii="Century Schoolbook" w:hAnsi="Century Schoolbook"/>
          <w:sz w:val="24"/>
          <w:szCs w:val="24"/>
        </w:rPr>
        <w:t xml:space="preserve"> </w:t>
      </w:r>
      <w:bookmarkStart w:id="132" w:name="__Fieldmark__402_693925293"/>
      <w:r>
        <w:rPr>
          <w:rFonts w:eastAsia="ＭＳ 明朝" w:cs="Century Schoolbook" w:ascii="Century Schoolbook" w:hAnsi="Century Schoolbook"/>
          <w:sz w:val="24"/>
          <w:szCs w:val="24"/>
        </w:rPr>
        <w:t>(E</w:t>
      </w:r>
      <w:r>
        <w:fldChar w:fldCharType="begin"/>
      </w:r>
      <w:r>
        <w:instrText>ADDIN PAPERS2_CITATIONS &lt;citation&gt;&lt;uuid&gt;05C5F22C-19FC-45AD-BD3B-F52CB9D4B2D7&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133" w:name="__Fieldmark__581_1524370724"/>
      <w:r>
        <w:rPr>
          <w:rFonts w:eastAsia="ＭＳ 明朝" w:cs="Century Schoolbook" w:ascii="Century Schoolbook" w:hAnsi="Century Schoolbook"/>
          <w:sz w:val="24"/>
          <w:szCs w:val="24"/>
        </w:rPr>
        <w:t>i</w:t>
      </w:r>
      <w:bookmarkStart w:id="134" w:name="__Fieldmark__508_2067692444"/>
      <w:r>
        <w:rPr>
          <w:rFonts w:eastAsia="ＭＳ 明朝" w:cs="Century Schoolbook" w:ascii="Century Schoolbook" w:hAnsi="Century Schoolbook"/>
          <w:sz w:val="24"/>
          <w:szCs w:val="24"/>
        </w:rPr>
        <w:t>c</w:t>
      </w:r>
      <w:bookmarkStart w:id="135" w:name="__Fieldmark__608_1794263510"/>
      <w:r>
        <w:rPr>
          <w:rFonts w:eastAsia="ＭＳ 明朝" w:cs="Century Schoolbook" w:ascii="Century Schoolbook" w:hAnsi="Century Schoolbook"/>
          <w:sz w:val="24"/>
          <w:szCs w:val="24"/>
        </w:rPr>
        <w:t>k</w:t>
      </w:r>
      <w:bookmarkStart w:id="136" w:name="__Fieldmark__1453_1086385164"/>
      <w:r>
        <w:rPr>
          <w:rFonts w:eastAsia="ＭＳ 明朝" w:cs="Century Schoolbook" w:ascii="Century Schoolbook" w:hAnsi="Century Schoolbook"/>
          <w:sz w:val="24"/>
          <w:szCs w:val="24"/>
        </w:rPr>
        <w:t>hoff et al., 2007)</w:t>
      </w:r>
      <w:r>
        <w:rPr>
          <w:rFonts w:eastAsia="ＭＳ 明朝" w:cs="Century Schoolbook" w:ascii="Century Schoolbook" w:hAnsi="Century Schoolbook"/>
          <w:sz w:val="24"/>
          <w:szCs w:val="24"/>
        </w:rPr>
      </w:r>
      <w:r>
        <w:fldChar w:fldCharType="end"/>
      </w:r>
      <w:bookmarkEnd w:id="132"/>
      <w:bookmarkEnd w:id="133"/>
      <w:bookmarkEnd w:id="134"/>
      <w:bookmarkEnd w:id="135"/>
      <w:bookmarkEnd w:id="136"/>
      <w:r>
        <w:rPr>
          <w:rFonts w:ascii="Century Schoolbook" w:hAnsi="Century Schoolbook"/>
          <w:sz w:val="24"/>
          <w:szCs w:val="24"/>
        </w:rPr>
        <w:t>. Regions were assigned names in accordance to Brodmann areas (BA) whenever clusters were sufficiently small to correspond to a single area (e.g. ‘cluster 9/46v’). Clusters were given functional names when they spanned multiple cytoarchitechtonic areas (e.g. IFJ) or multiple clusters spanned a single cytoarchitechtonic area (e.g. PMd &amp; PMv). Note that although names were assigned to ease the discussion of these regions, we do not make strong claims of correspondence between functionally and anatomically defined regions, as we observed several discrepancies throughout LFC.</w:t>
      </w:r>
    </w:p>
    <w:p>
      <w:pPr>
        <w:pStyle w:val="Heading3"/>
        <w:numPr>
          <w:ilvl w:val="0"/>
          <w:numId w:val="0"/>
        </w:numPr>
        <w:spacing w:lineRule="auto" w:line="480" w:before="320" w:after="160"/>
        <w:ind w:left="0" w:right="0" w:firstLine="720"/>
        <w:rPr/>
      </w:pPr>
      <w:r>
        <w:rPr>
          <w:rFonts w:ascii="Century Schoolbook" w:hAnsi="Century Schoolbook"/>
          <w:i w:val="false"/>
          <w:iCs w:val="false"/>
          <w:sz w:val="24"/>
          <w:szCs w:val="24"/>
        </w:rPr>
        <w:t>Co-activation profiles.</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 xml:space="preserve">Next, we analyzed the differences in whole brain co-activation between the resulting clusters (Figure 1b) in order to understand the patterns of co-activation that differentiates these clusters. To highlight differences between clusters, we contrasted the co-activation of each cluster to the mean co-activation of the entire LFC. To do so, we performed a meta-analytic contrast between studies that activated a given cluster, and studies that activated a LFC mask composed of all clusters. The resulting images identify voxels with a greater probability of co-activating with the cluster of interest than with LFC on average. For example, voxels in blue in Figure 5b indicate voxels that are active more frequently in studies in which cluster ‘9’ is active than in studies in which other LFC on average is active. We </w:t>
      </w:r>
      <w:r>
        <w:rPr>
          <w:rFonts w:ascii="Century Schoolbook" w:hAnsi="Century Schoolbook"/>
          <w:b w:val="false"/>
          <w:bCs w:val="false"/>
          <w:i w:val="false"/>
          <w:iCs w:val="false"/>
          <w:color w:val="333333"/>
          <w:sz w:val="24"/>
          <w:szCs w:val="24"/>
          <w:highlight w:val="white"/>
          <w:u w:val="none"/>
        </w:rPr>
        <w:t>calculated</w:t>
      </w:r>
      <w:r>
        <w:rPr>
          <w:rFonts w:ascii="Century Schoolbook" w:hAnsi="Century Schoolbook"/>
          <w:b w:val="false"/>
          <w:bCs w:val="false"/>
          <w:i w:val="false"/>
          <w:iCs w:val="false"/>
          <w:color w:val="333333"/>
          <w:sz w:val="24"/>
          <w:szCs w:val="24"/>
          <w:highlight w:val="white"/>
        </w:rPr>
        <w:t xml:space="preserve"> p-values </w:t>
      </w:r>
      <w:r>
        <w:rPr>
          <w:rFonts w:ascii="Century Schoolbook" w:hAnsi="Century Schoolbook"/>
          <w:b w:val="false"/>
          <w:bCs w:val="false"/>
          <w:i w:val="false"/>
          <w:iCs w:val="false"/>
          <w:color w:val="333333"/>
          <w:sz w:val="24"/>
          <w:szCs w:val="24"/>
        </w:rPr>
        <w:t xml:space="preserve">for each voxel using a two-way chi-square test between the two sets of studies and thresholded the co-activation images using the False Discovery Rate (q&lt;0.01). The resulting images were binarized for display purposes and visualized using the pysurfer Python library (https://pysurfer.github.io/). </w:t>
      </w:r>
    </w:p>
    <w:p>
      <w:pPr>
        <w:pStyle w:val="Heading3"/>
        <w:numPr>
          <w:ilvl w:val="0"/>
          <w:numId w:val="0"/>
        </w:numPr>
        <w:spacing w:lineRule="auto" w:line="480" w:before="0" w:after="160"/>
        <w:ind w:left="0" w:right="0" w:firstLine="720"/>
        <w:rPr/>
      </w:pPr>
      <w:r>
        <w:rPr>
          <w:rFonts w:ascii="Century Schoolbook" w:hAnsi="Century Schoolbook"/>
          <w:i w:val="false"/>
          <w:iCs w:val="false"/>
          <w:sz w:val="24"/>
          <w:szCs w:val="24"/>
        </w:rPr>
        <w:t>Topic modeling.</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Although term-based meta-analysis maps in Neurosynth closely resemble the results of manual meta-analyses of the same concepts, there is a high degree of redundancy between terms (e.g. ‘episodes’ and ‘episodic’), as well as potential ambiguity as to the meaning of an individual word out of context (e.g. ‘memory’ can indicate working memory or episodic memory). To remedy this problem, we employed a reduced semantic representation of the latent conceptual structure underlying the neuroimaging literature: a set of 60 topics derived using latent dirichlet allocation (LDA) topic-modeling</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37" w:name="__Fieldmark__417_693925293"/>
      <w:r>
        <w:rPr>
          <w:rFonts w:eastAsia="ＭＳ 明朝" w:cs="Century Schoolbook" w:ascii="Century Schoolbook" w:hAnsi="Century Schoolbook"/>
          <w:b w:val="false"/>
          <w:bCs w:val="false"/>
          <w:i w:val="false"/>
          <w:iCs w:val="false"/>
          <w:color w:val="333333"/>
          <w:sz w:val="24"/>
          <w:szCs w:val="24"/>
          <w:highlight w:val="white"/>
        </w:rPr>
        <w:t>(B</w:t>
      </w:r>
      <w:r>
        <w:fldChar w:fldCharType="begin"/>
      </w:r>
      <w:r>
        <w:instrText>ADDIN PAPERS2_CITATIONS &lt;citation&gt;&lt;uuid&gt;D1FF47F0-9440-416C-BB09-01910DE305DD&lt;/uuid&gt;&lt;priority&gt;0&lt;/priority&gt;&lt;publications&gt;&lt;publication&gt;&lt;volume&gt;3&lt;/volume&gt;&lt;publication_date&gt;99200300001200000000200000&lt;/publication_date&gt;&lt;number&gt;Jan&lt;/number&gt;&lt;startpage&gt;993&lt;/startpage&gt;&lt;title&gt;Latent Dirichlet Allocation&lt;/title&gt;&lt;uuid&gt;17E3D0A8-FD51-4947-BAAC-A2246D8166ED&lt;/uuid&gt;&lt;subtype&gt;400&lt;/subtype&gt;&lt;endpage&gt;1022&lt;/endpage&gt;&lt;type&gt;400&lt;/type&gt;&lt;url&gt;http://www.jmlr.org/papers/v3/blei03a.html&lt;/url&gt;&lt;bundle&gt;&lt;publication&gt;&lt;title&gt;Journal of Machine Learning Research&lt;/title&gt;&lt;type&gt;-100&lt;/type&gt;&lt;subtype&gt;-100&lt;/subtype&gt;&lt;uuid&gt;C4BA3712-0971-4C7A-9F3B-0FA90FCF2407&lt;/uuid&gt;&lt;/publication&gt;&lt;/bundle&gt;&lt;authors&gt;&lt;author&gt;&lt;firstName&gt;David&lt;/firstName&gt;&lt;middleNames&gt;M&lt;/middleNames&gt;&lt;lastName&gt;Blei&lt;/lastName&gt;&lt;/author&gt;&lt;author&gt;&lt;firstName&gt;Andrew&lt;/firstName&gt;&lt;middleNames&gt;Y&lt;/middleNames&gt;&lt;lastName&gt;Ng&lt;/lastName&gt;&lt;/author&gt;&lt;author&gt;&lt;firstName&gt;Michael&lt;/firstName&gt;&lt;middleNames&gt;I&lt;/middleNames&gt;&lt;lastName&gt;Jordan&lt;/lastName&gt;&lt;/author&gt;&lt;/authors&gt;&lt;/publication&gt;&lt;/publications&gt;&lt;cites&gt;&lt;/cites&gt;&lt;/citation&gt;</w:instrText>
      </w:r>
      <w:r>
        <w:fldChar w:fldCharType="separate"/>
      </w:r>
      <w:bookmarkStart w:id="138" w:name="__Fieldmark__610_1524370724"/>
      <w:r>
        <w:rPr>
          <w:rFonts w:eastAsia="ＭＳ 明朝" w:cs="Century Schoolbook" w:ascii="Century Schoolbook" w:hAnsi="Century Schoolbook"/>
          <w:b w:val="false"/>
          <w:bCs w:val="false"/>
          <w:i w:val="false"/>
          <w:iCs w:val="false"/>
          <w:color w:val="333333"/>
          <w:sz w:val="24"/>
          <w:szCs w:val="24"/>
          <w:highlight w:val="white"/>
        </w:rPr>
        <w:t>l</w:t>
      </w:r>
      <w:bookmarkStart w:id="139" w:name="__Fieldmark__536_2067692444"/>
      <w:r>
        <w:rPr>
          <w:rFonts w:eastAsia="ＭＳ 明朝" w:cs="Century Schoolbook" w:ascii="Century Schoolbook" w:hAnsi="Century Schoolbook"/>
          <w:b w:val="false"/>
          <w:bCs w:val="false"/>
          <w:i w:val="false"/>
          <w:iCs w:val="false"/>
          <w:color w:val="333333"/>
          <w:sz w:val="24"/>
          <w:szCs w:val="24"/>
          <w:highlight w:val="white"/>
        </w:rPr>
        <w:t>e</w:t>
      </w:r>
      <w:bookmarkStart w:id="140" w:name="__Fieldmark__652_1794263510"/>
      <w:r>
        <w:rPr>
          <w:rFonts w:eastAsia="ＭＳ 明朝" w:cs="Century Schoolbook" w:ascii="Century Schoolbook" w:hAnsi="Century Schoolbook"/>
          <w:b w:val="false"/>
          <w:bCs w:val="false"/>
          <w:i w:val="false"/>
          <w:iCs w:val="false"/>
          <w:color w:val="333333"/>
          <w:sz w:val="24"/>
          <w:szCs w:val="24"/>
          <w:highlight w:val="white"/>
        </w:rPr>
        <w:t>i</w:t>
      </w:r>
      <w:bookmarkStart w:id="141" w:name="__Fieldmark__1512_1086385164"/>
      <w:r>
        <w:rPr>
          <w:rFonts w:eastAsia="ＭＳ 明朝" w:cs="Century Schoolbook" w:ascii="Century Schoolbook" w:hAnsi="Century Schoolbook"/>
          <w:b w:val="false"/>
          <w:bCs w:val="false"/>
          <w:i w:val="false"/>
          <w:iCs w:val="false"/>
          <w:color w:val="333333"/>
          <w:sz w:val="24"/>
          <w:szCs w:val="24"/>
          <w:highlight w:val="white"/>
        </w:rPr>
        <w:t xml:space="preserve"> et al., 2003)</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37"/>
      <w:bookmarkEnd w:id="138"/>
      <w:bookmarkEnd w:id="139"/>
      <w:bookmarkEnd w:id="140"/>
      <w:bookmarkEnd w:id="141"/>
      <w:r>
        <w:rPr>
          <w:rFonts w:ascii="Century Schoolbook" w:hAnsi="Century Schoolbook"/>
          <w:b w:val="false"/>
          <w:bCs w:val="false"/>
          <w:i w:val="false"/>
          <w:iCs w:val="false"/>
          <w:color w:val="333333"/>
          <w:sz w:val="24"/>
          <w:szCs w:val="24"/>
          <w:highlight w:val="white"/>
        </w:rPr>
        <w:t>. This procedure was identical to that used in a previous study</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42" w:name="__Fieldmark__424_693925293"/>
      <w:r>
        <w:rPr>
          <w:rFonts w:eastAsia="ＭＳ 明朝" w:cs="Century Schoolbook" w:ascii="Century Schoolbook" w:hAnsi="Century Schoolbook"/>
          <w:b w:val="false"/>
          <w:bCs w:val="false"/>
          <w:i w:val="false"/>
          <w:iCs w:val="false"/>
          <w:color w:val="333333"/>
          <w:sz w:val="24"/>
          <w:szCs w:val="24"/>
          <w:highlight w:val="white"/>
        </w:rPr>
        <w:t>(P</w:t>
      </w:r>
      <w:r>
        <w:fldChar w:fldCharType="begin"/>
      </w:r>
      <w:r>
        <w:instrText>ADDIN PAPERS2_CITATIONS &lt;citation&gt;&lt;uuid&gt;3634FDA5-5646-4BCB-8E8A-07604816AB53&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143" w:name="__Fieldmark__629_1524370724"/>
      <w:r>
        <w:rPr>
          <w:rFonts w:eastAsia="ＭＳ 明朝" w:cs="Century Schoolbook" w:ascii="Century Schoolbook" w:hAnsi="Century Schoolbook"/>
          <w:b w:val="false"/>
          <w:bCs w:val="false"/>
          <w:i w:val="false"/>
          <w:iCs w:val="false"/>
          <w:color w:val="333333"/>
          <w:sz w:val="24"/>
          <w:szCs w:val="24"/>
          <w:highlight w:val="white"/>
        </w:rPr>
        <w:t>o</w:t>
      </w:r>
      <w:bookmarkStart w:id="144" w:name="__Fieldmark__551_2067692444"/>
      <w:r>
        <w:rPr>
          <w:rFonts w:eastAsia="ＭＳ 明朝" w:cs="Century Schoolbook" w:ascii="Century Schoolbook" w:hAnsi="Century Schoolbook"/>
          <w:b w:val="false"/>
          <w:bCs w:val="false"/>
          <w:i w:val="false"/>
          <w:iCs w:val="false"/>
          <w:color w:val="333333"/>
          <w:sz w:val="24"/>
          <w:szCs w:val="24"/>
          <w:highlight w:val="white"/>
        </w:rPr>
        <w:t>l</w:t>
      </w:r>
      <w:bookmarkStart w:id="145" w:name="__Fieldmark__663_1794263510"/>
      <w:r>
        <w:rPr>
          <w:rFonts w:eastAsia="ＭＳ 明朝" w:cs="Century Schoolbook" w:ascii="Century Schoolbook" w:hAnsi="Century Schoolbook"/>
          <w:b w:val="false"/>
          <w:bCs w:val="false"/>
          <w:i w:val="false"/>
          <w:iCs w:val="false"/>
          <w:color w:val="333333"/>
          <w:sz w:val="24"/>
          <w:szCs w:val="24"/>
          <w:highlight w:val="white"/>
        </w:rPr>
        <w:t>d</w:t>
      </w:r>
      <w:bookmarkStart w:id="146" w:name="__Fieldmark__1526_1086385164"/>
      <w:r>
        <w:rPr>
          <w:rFonts w:eastAsia="ＭＳ 明朝" w:cs="Century Schoolbook" w:ascii="Century Schoolbook" w:hAnsi="Century Schoolbook"/>
          <w:b w:val="false"/>
          <w:bCs w:val="false"/>
          <w:i w:val="false"/>
          <w:iCs w:val="false"/>
          <w:color w:val="333333"/>
          <w:sz w:val="24"/>
          <w:szCs w:val="24"/>
          <w:highlight w:val="white"/>
        </w:rPr>
        <w:t>rack et al., 2012)</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42"/>
      <w:bookmarkEnd w:id="143"/>
      <w:bookmarkEnd w:id="144"/>
      <w:bookmarkEnd w:id="145"/>
      <w:bookmarkEnd w:id="146"/>
      <w:r>
        <w:rPr>
          <w:rFonts w:ascii="Century Schoolbook" w:hAnsi="Century Schoolbook"/>
          <w:b w:val="false"/>
          <w:bCs w:val="false"/>
          <w:i w:val="false"/>
          <w:iCs w:val="false"/>
          <w:color w:val="333333"/>
          <w:sz w:val="24"/>
          <w:szCs w:val="24"/>
          <w:highlight w:val="white"/>
        </w:rPr>
        <w:t xml:space="preserve">, except for the use of a smaller number of topics and a larger, more recent version of the Neurosynth database. The generative topic model derives 60 independent topics from the co-occurrence of all words in the abstracts of fMRI studies in the database. Each topic loads onto individual words to a varying extent, facilitating the interpretation of topics; for example, a working memory topic loads highest on the words “memory, WM, load”, while an episodic memory topic loads on “memory, retrieval, events”. Note that both topics highly load on the word “memory”, but the meaning of this word is disambiguated because it is contextualized by other words that strongly load onto that topic. </w:t>
      </w:r>
      <w:r>
        <w:rPr>
          <w:rFonts w:ascii="Century Schoolbook" w:hAnsi="Century Schoolbook"/>
          <w:b w:val="false"/>
          <w:bCs w:val="false"/>
          <w:i w:val="false"/>
          <w:iCs w:val="false"/>
          <w:color w:val="333333"/>
          <w:sz w:val="24"/>
          <w:szCs w:val="24"/>
        </w:rPr>
        <w:t xml:space="preserve">Although the set of topics included 25 topics representing non-psychological phenomena– such as the nature of the subject population (e.g. gender, special populations) and methods (e.g., words such as “images”, “voxels”)—these topics were not explicitly excluded as they were rarely the strongest loading topics for any region. For all of our results, we focus on a set of 16 topics that strongly loaded onto lateral frontal cortex clusters (Table 1). These topics were obtained by determining the two strongest loading topics for each region. </w:t>
      </w:r>
    </w:p>
    <w:p>
      <w:pPr>
        <w:pStyle w:val="Heading3"/>
        <w:numPr>
          <w:ilvl w:val="0"/>
          <w:numId w:val="0"/>
        </w:numPr>
        <w:spacing w:lineRule="auto" w:line="480" w:before="320" w:after="160"/>
        <w:rPr/>
      </w:pPr>
      <w:r>
        <w:rPr>
          <w:rFonts w:ascii="Century Schoolbook" w:hAnsi="Century Schoolbook"/>
          <w:i w:val="false"/>
          <w:iCs w:val="false"/>
          <w:sz w:val="24"/>
          <w:szCs w:val="24"/>
        </w:rPr>
        <w:t>Meta-analytic functional preference profiles</w:t>
      </w:r>
      <w:r>
        <w:rPr>
          <w:rFonts w:ascii="Century Schoolbook" w:hAnsi="Century Schoolbook"/>
          <w:b w:val="false"/>
          <w:bCs w:val="false"/>
          <w:i w:val="false"/>
          <w:iCs w:val="false"/>
          <w:sz w:val="24"/>
          <w:szCs w:val="24"/>
        </w:rPr>
        <w:t xml:space="preserve">. </w:t>
      </w:r>
      <w:r>
        <w:rPr>
          <w:rFonts w:ascii="Century Schoolbook" w:hAnsi="Century Schoolbook"/>
          <w:b w:val="false"/>
          <w:bCs w:val="false"/>
          <w:i w:val="false"/>
          <w:iCs w:val="false"/>
          <w:color w:val="333333"/>
          <w:sz w:val="24"/>
          <w:szCs w:val="24"/>
          <w:highlight w:val="white"/>
        </w:rPr>
        <w:t>We generated functional preference profiles by determining which psychological topics best predicted each cluster’s activity across fMRI studies (Figure 1c). First, we selected two sets of studies: studies that activated a given cluster– defined as activating at least 5% of voxels in the cluster– and studies that did not– defined as activating no voxels in the cluster. For each cluster, we trained a naive Bayes classifier to discriminate these two sets of studies based on the loading of psychological topics onto individual studies. We chose naive Bayes because (i) we have previously had success applying this algorithm to Neurosynth data</w:t>
      </w:r>
      <w:r>
        <w:rPr>
          <w:rFonts w:eastAsia="ＭＳ 明朝" w:cs="Century Schoolbook" w:ascii="Century Schoolbook" w:hAnsi="Century Schoolbook"/>
          <w:b w:val="false"/>
          <w:bCs w:val="false"/>
          <w:i w:val="false"/>
          <w:iCs w:val="false"/>
          <w:color w:val="333333"/>
          <w:sz w:val="24"/>
          <w:szCs w:val="24"/>
          <w:highlight w:val="white"/>
        </w:rPr>
        <w:t xml:space="preserve"> </w:t>
      </w:r>
      <w:bookmarkStart w:id="147" w:name="__Fieldmark__436_693925293"/>
      <w:r>
        <w:rPr>
          <w:rFonts w:eastAsia="ＭＳ 明朝" w:cs="Century Schoolbook" w:ascii="Century Schoolbook" w:hAnsi="Century Schoolbook"/>
          <w:b w:val="false"/>
          <w:bCs w:val="false"/>
          <w:i w:val="false"/>
          <w:iCs w:val="false"/>
          <w:color w:val="333333"/>
          <w:sz w:val="24"/>
          <w:szCs w:val="24"/>
          <w:highlight w:val="white"/>
        </w:rPr>
        <w:t>(Y</w:t>
      </w:r>
      <w:r>
        <w:fldChar w:fldCharType="begin"/>
      </w:r>
      <w:r>
        <w:instrText>ADDIN PAPERS2_CITATIONS &lt;citation&gt;&lt;uuid&gt;3BC04CC0-0A45-484A-A1AA-7858EB6F0ECD&lt;/uuid&gt;&lt;priority&gt;0&lt;/priority&gt;&lt;publications&gt;&lt;publication&gt;&lt;uuid&gt;C1A16678-5128-4A01-88C7-8E1A1989E6DB&lt;/uuid&gt;&lt;volume&gt;8&lt;/volume&gt;&lt;accepted_date&gt;99201105241200000000222000&lt;/accepted_date&gt;&lt;doi&gt;10.1038/nmeth.1635&lt;/doi&gt;&lt;startpage&gt;665&lt;/startpage&gt;&lt;publication_date&gt;99201108001200000000220000&lt;/publication_date&gt;&lt;url&gt;http://eutils.ncbi.nlm.nih.gov/entrez/eutils/elink.fcgi?dbfrom=pubmed&amp;amp;id=21706013&amp;amp;retmode=ref&amp;amp;cmd=prlinks&lt;/url&gt;&lt;type&gt;400&lt;/type&gt;&lt;title&gt;Large-scale automated synthesis of human functional neuroimaging data.&lt;/title&gt;&lt;submission_date&gt;99201101241200000000222000&lt;/submission_date&gt;&lt;number&gt;8&lt;/number&gt;&lt;institution&gt;Department of Psychology and Neuroscience, University of Colorado at Boulder, Boulder, Colorado, USA. tal.yarkoni@colorado.edu&lt;/institution&gt;&lt;subtype&gt;400&lt;/subtype&gt;&lt;endpage&gt;670&lt;/endpage&gt;&lt;bundle&gt;&lt;publication&gt;&lt;title&gt;Nature methods&lt;/title&gt;&lt;type&gt;-100&lt;/type&gt;&lt;subtype&gt;-100&lt;/subtype&gt;&lt;uuid&gt;C6231BBB-1654-4E7C-A8AF-85AE9C4AFEFA&lt;/uuid&gt;&lt;/publication&gt;&lt;/bundle&gt;&lt;authors&gt;&lt;author&gt;&lt;firstName&gt;Tal&lt;/firstName&gt;&lt;lastName&gt;Yarkoni&lt;/lastName&gt;&lt;/author&gt;&lt;author&gt;&lt;firstName&gt;Russell&lt;/firstName&gt;&lt;middleNames&gt;A&lt;/middleNames&gt;&lt;lastName&gt;Poldrack&lt;/lastName&gt;&lt;/author&gt;&lt;author&gt;&lt;firstName&gt;Thomas&lt;/firstName&gt;&lt;middleNames&gt;E&lt;/middleNames&gt;&lt;lastName&gt;Nichols&lt;/lastName&gt;&lt;/author&gt;&lt;author&gt;&lt;lastName&gt;Essen&lt;/lastName&gt;&lt;nonDroppingParticle&gt;Van&lt;/nonDroppingParticle&gt;&lt;firstName&gt;David&lt;/firstName&gt;&lt;middleNames&gt;C&lt;/middleNames&gt;&lt;/author&gt;&lt;author&gt;&lt;firstName&gt;Tor&lt;/firstName&gt;&lt;middleNames&gt;D&lt;/middleNames&gt;&lt;lastName&gt;Wager&lt;/lastName&gt;&lt;/author&gt;&lt;/authors&gt;&lt;/publication&gt;&lt;/publications&gt;&lt;cites&gt;&lt;/cites&gt;&lt;/citation&gt;</w:instrText>
      </w:r>
      <w:r>
        <w:fldChar w:fldCharType="separate"/>
      </w:r>
      <w:bookmarkStart w:id="148" w:name="__Fieldmark__653_1524370724"/>
      <w:r>
        <w:rPr>
          <w:rFonts w:eastAsia="ＭＳ 明朝" w:cs="Century Schoolbook" w:ascii="Century Schoolbook" w:hAnsi="Century Schoolbook"/>
          <w:b w:val="false"/>
          <w:bCs w:val="false"/>
          <w:i w:val="false"/>
          <w:iCs w:val="false"/>
          <w:color w:val="333333"/>
          <w:sz w:val="24"/>
          <w:szCs w:val="24"/>
          <w:highlight w:val="white"/>
        </w:rPr>
        <w:t>a</w:t>
      </w:r>
      <w:bookmarkStart w:id="149" w:name="__Fieldmark__575_2067692444"/>
      <w:r>
        <w:rPr>
          <w:rFonts w:eastAsia="ＭＳ 明朝" w:cs="Century Schoolbook" w:ascii="Century Schoolbook" w:hAnsi="Century Schoolbook"/>
          <w:b w:val="false"/>
          <w:bCs w:val="false"/>
          <w:i w:val="false"/>
          <w:iCs w:val="false"/>
          <w:color w:val="333333"/>
          <w:sz w:val="24"/>
          <w:szCs w:val="24"/>
          <w:highlight w:val="white"/>
        </w:rPr>
        <w:t>r</w:t>
      </w:r>
      <w:bookmarkStart w:id="150" w:name="__Fieldmark__685_1794263510"/>
      <w:r>
        <w:rPr>
          <w:rFonts w:eastAsia="ＭＳ 明朝" w:cs="Century Schoolbook" w:ascii="Century Schoolbook" w:hAnsi="Century Schoolbook"/>
          <w:b w:val="false"/>
          <w:bCs w:val="false"/>
          <w:i w:val="false"/>
          <w:iCs w:val="false"/>
          <w:color w:val="333333"/>
          <w:sz w:val="24"/>
          <w:szCs w:val="24"/>
          <w:highlight w:val="white"/>
        </w:rPr>
        <w:t>k</w:t>
      </w:r>
      <w:bookmarkStart w:id="151" w:name="__Fieldmark__1553_1086385164"/>
      <w:r>
        <w:rPr>
          <w:rFonts w:eastAsia="ＭＳ 明朝" w:cs="Century Schoolbook" w:ascii="Century Schoolbook" w:hAnsi="Century Schoolbook"/>
          <w:b w:val="false"/>
          <w:bCs w:val="false"/>
          <w:i w:val="false"/>
          <w:iCs w:val="false"/>
          <w:color w:val="333333"/>
          <w:sz w:val="24"/>
          <w:szCs w:val="24"/>
          <w:highlight w:val="white"/>
        </w:rPr>
        <w:t>oni et al., 2011)</w:t>
      </w:r>
      <w:r>
        <w:rPr>
          <w:rFonts w:eastAsia="ＭＳ 明朝" w:cs="Century Schoolbook" w:ascii="Century Schoolbook" w:hAnsi="Century Schoolbook"/>
          <w:b w:val="false"/>
          <w:bCs w:val="false"/>
          <w:i w:val="false"/>
          <w:iCs w:val="false"/>
          <w:color w:val="333333"/>
          <w:sz w:val="24"/>
          <w:szCs w:val="24"/>
          <w:highlight w:val="white"/>
        </w:rPr>
      </w:r>
      <w:r>
        <w:fldChar w:fldCharType="end"/>
      </w:r>
      <w:bookmarkEnd w:id="147"/>
      <w:bookmarkEnd w:id="148"/>
      <w:bookmarkEnd w:id="149"/>
      <w:bookmarkEnd w:id="150"/>
      <w:bookmarkEnd w:id="151"/>
      <w:r>
        <w:rPr>
          <w:rFonts w:ascii="Century Schoolbook" w:hAnsi="Century Schoolbook"/>
          <w:b w:val="false"/>
          <w:bCs w:val="false"/>
          <w:i w:val="false"/>
          <w:iCs w:val="false"/>
          <w:color w:val="333333"/>
          <w:sz w:val="24"/>
          <w:szCs w:val="24"/>
          <w:highlight w:val="white"/>
        </w:rPr>
        <w:t>; (ii) these algorithms perform well on many types of data, (iii) they require almost no tuning of parameters to achieve a high level of performance</w:t>
      </w:r>
      <w:r>
        <w:rPr>
          <w:rFonts w:ascii="Century Schoolbook" w:hAnsi="Century Schoolbook"/>
          <w:b w:val="false"/>
          <w:bCs w:val="false"/>
          <w:i w:val="false"/>
          <w:iCs w:val="false"/>
          <w:color w:val="333333"/>
          <w:sz w:val="24"/>
          <w:szCs w:val="24"/>
        </w:rPr>
        <w:t>; and (iv) they produce highly interpretable solutions, in contrast to many other machine learning approaches (e.g., support vector machines or decision tree forests).</w:t>
      </w:r>
    </w:p>
    <w:p>
      <w:pPr>
        <w:pStyle w:val="Normal1"/>
        <w:spacing w:before="0" w:after="160"/>
        <w:rPr/>
      </w:pPr>
      <w:r>
        <w:rPr>
          <w:rFonts w:ascii="Century Schoolbook" w:hAnsi="Century Schoolbook"/>
          <w:color w:val="333333"/>
          <w:sz w:val="24"/>
          <w:szCs w:val="24"/>
          <w:highlight w:val="white"/>
        </w:rPr>
        <w:t>We trained models to predict whether or not fMRI studies activated each cluster, given the semantic content of the studies. In other words, if we know which psychological topics are mentioned in a study how well can we predict whether the study activates a specific region? We used 4-fold cross-validation for testing and calculated the mean score across all folds as the final measure of performance. We scored our models using the area under the curve of the receiver operating characteristic (AUC-ROC)– a summary metric of classification performance that takes into account both sensitivity and specificity. AUC-ROC was chosen because this measure is not detrimentally affected by unbalanced data</w:t>
      </w:r>
      <w:r>
        <w:rPr>
          <w:rFonts w:eastAsia="ＭＳ 明朝" w:cs="Century Schoolbook" w:ascii="Century Schoolbook" w:hAnsi="Century Schoolbook"/>
          <w:color w:val="333333"/>
          <w:sz w:val="24"/>
          <w:szCs w:val="24"/>
          <w:highlight w:val="white"/>
        </w:rPr>
        <w:t xml:space="preserve"> </w:t>
      </w:r>
      <w:bookmarkStart w:id="152" w:name="__Fieldmark__446_693925293"/>
      <w:r>
        <w:rPr>
          <w:rFonts w:eastAsia="ＭＳ 明朝" w:cs="Century Schoolbook" w:ascii="Century Schoolbook" w:hAnsi="Century Schoolbook"/>
          <w:color w:val="333333"/>
          <w:sz w:val="24"/>
          <w:szCs w:val="24"/>
          <w:highlight w:val="white"/>
        </w:rPr>
        <w:t>(J</w:t>
      </w:r>
      <w:r>
        <w:fldChar w:fldCharType="begin"/>
      </w:r>
      <w:r>
        <w:instrText>ADDIN PAPERS2_CITATIONS &lt;citation&gt;&lt;uuid&gt;3DB3F29B-AE34-4433-AB07-46626A27A3FE&lt;/uuid&gt;&lt;priority&gt;0&lt;/priority&gt;&lt;publications&gt;&lt;publication&gt;&lt;uuid&gt;2E08622C-1B9F-4B11-8C5A-614588A1B546&lt;/uuid&gt;&lt;volume&gt;2013&lt;/volume&gt;&lt;doi&gt;10.1109/ACII.2013.47&lt;/doi&gt;&lt;startpage&gt;245&lt;/startpage&gt;&lt;publication_date&gt;99201300001200000000200000&lt;/publication_date&gt;&lt;url&gt;http://eutils.ncbi.nlm.nih.gov/entrez/eutils/elink.fcgi?dbfrom=pubmed&amp;amp;id=25574450&amp;amp;retmode=ref&amp;amp;cmd=prlinks&lt;/url&gt;&lt;type&gt;400&lt;/type&gt;&lt;title&gt;Facing Imbalanced Data--Recommendations for the Use of Performance Metrics&lt;/title&gt;&lt;publisher&gt;IEEE&lt;/publisher&gt;&lt;institution&gt;Carnegie Mellon University, Pittsburgh, PA.&lt;/institution&gt;&lt;subtype&gt;420&lt;/subtype&gt;&lt;endpage&gt;251&lt;/endpage&gt;&lt;bundle&gt;&lt;publication&gt;&lt;title&gt;2013 Humaine Association Conference on Affective Computing and Intelligent Interaction (ACII)&lt;/title&gt;&lt;type&gt;-200&lt;/type&gt;&lt;subtype&gt;-200&lt;/subtype&gt;&lt;uuid&gt;75F1B25A-0542-47D8-A9BB-F74BAD9B8ACA&lt;/uuid&gt;&lt;/publication&gt;&lt;/bundle&gt;&lt;authors&gt;&lt;author&gt;&lt;firstName&gt;Laszlo&lt;/firstName&gt;&lt;middleNames&gt;A&lt;/middleNames&gt;&lt;lastName&gt;Jeni&lt;/lastName&gt;&lt;/author&gt;&lt;author&gt;&lt;firstName&gt;Jeffrey&lt;/firstName&gt;&lt;middleNames&gt;F&lt;/middleNames&gt;&lt;lastName&gt;Cohn&lt;/lastName&gt;&lt;/author&gt;&lt;author&gt;&lt;lastName&gt;Torre&lt;/lastName&gt;&lt;nonDroppingParticle&gt;La&lt;/nonDroppingParticle&gt;&lt;firstName&gt;Fernando&lt;/firstName&gt;&lt;droppingParticle&gt;De&lt;/droppingParticle&gt;&lt;/author&gt;&lt;/authors&gt;&lt;/publication&gt;&lt;/publications&gt;&lt;cites&gt;&lt;/cites&gt;&lt;/citation&gt;</w:instrText>
      </w:r>
      <w:r>
        <w:fldChar w:fldCharType="separate"/>
      </w:r>
      <w:bookmarkStart w:id="153" w:name="__Fieldmark__675_1524370724"/>
      <w:r>
        <w:rPr>
          <w:rFonts w:eastAsia="ＭＳ 明朝" w:cs="Century Schoolbook" w:ascii="Century Schoolbook" w:hAnsi="Century Schoolbook"/>
          <w:color w:val="333333"/>
          <w:sz w:val="24"/>
          <w:szCs w:val="24"/>
          <w:highlight w:val="white"/>
        </w:rPr>
        <w:t>e</w:t>
      </w:r>
      <w:bookmarkStart w:id="154" w:name="__Fieldmark__593_2067692444"/>
      <w:r>
        <w:rPr>
          <w:rFonts w:eastAsia="ＭＳ 明朝" w:cs="Century Schoolbook" w:ascii="Century Schoolbook" w:hAnsi="Century Schoolbook"/>
          <w:color w:val="333333"/>
          <w:sz w:val="24"/>
          <w:szCs w:val="24"/>
          <w:highlight w:val="white"/>
        </w:rPr>
        <w:t>n</w:t>
      </w:r>
      <w:bookmarkStart w:id="155" w:name="__Fieldmark__699_1794263510"/>
      <w:r>
        <w:rPr>
          <w:rFonts w:eastAsia="ＭＳ 明朝" w:cs="Century Schoolbook" w:ascii="Century Schoolbook" w:hAnsi="Century Schoolbook"/>
          <w:color w:val="333333"/>
          <w:sz w:val="24"/>
          <w:szCs w:val="24"/>
          <w:highlight w:val="white"/>
        </w:rPr>
        <w:t>i</w:t>
      </w:r>
      <w:bookmarkStart w:id="156" w:name="__Fieldmark__1576_1086385164"/>
      <w:r>
        <w:rPr>
          <w:rFonts w:eastAsia="ＭＳ 明朝" w:cs="Century Schoolbook" w:ascii="Century Schoolbook" w:hAnsi="Century Schoolbook"/>
          <w:color w:val="333333"/>
          <w:sz w:val="24"/>
          <w:szCs w:val="24"/>
          <w:highlight w:val="white"/>
        </w:rPr>
        <w:t xml:space="preserve"> et al., 2013)</w:t>
      </w:r>
      <w:r>
        <w:rPr>
          <w:rFonts w:eastAsia="ＭＳ 明朝" w:cs="Century Schoolbook" w:ascii="Century Schoolbook" w:hAnsi="Century Schoolbook"/>
          <w:color w:val="333333"/>
          <w:sz w:val="24"/>
          <w:szCs w:val="24"/>
          <w:highlight w:val="white"/>
        </w:rPr>
      </w:r>
      <w:r>
        <w:fldChar w:fldCharType="end"/>
      </w:r>
      <w:bookmarkEnd w:id="152"/>
      <w:bookmarkEnd w:id="153"/>
      <w:bookmarkEnd w:id="154"/>
      <w:bookmarkEnd w:id="155"/>
      <w:bookmarkEnd w:id="156"/>
      <w:r>
        <w:rPr>
          <w:rFonts w:ascii="Century Schoolbook" w:hAnsi="Century Schoolbook"/>
          <w:color w:val="333333"/>
          <w:sz w:val="24"/>
          <w:szCs w:val="24"/>
          <w:highlight w:val="white"/>
        </w:rPr>
        <w:t xml:space="preserve">, which was important because each region varied in the ratio of studies that activated it to the studies that did not. </w:t>
      </w:r>
    </w:p>
    <w:p>
      <w:pPr>
        <w:pStyle w:val="Normal1"/>
        <w:rPr/>
      </w:pPr>
      <w:r>
        <w:rPr>
          <w:rFonts w:ascii="Century Schoolbook" w:hAnsi="Century Schoolbook"/>
          <w:color w:val="333333"/>
          <w:sz w:val="24"/>
          <w:szCs w:val="24"/>
          <w:highlight w:val="white"/>
        </w:rPr>
        <w:t xml:space="preserve">To generate functional preference profiles, we extracted from the naive Bayes models the log odds-ratio (LOR) of a topic being present in active studies versus inactive studies. The LOR was defined, for each region, as the log of the ratio between the probability of a given topic in active studies and the probability of the topic in inactive studies, for each region. LOR values above 0 indicate that a psychological topic is predictive of activation of a given region. To determine the statistical significance of these associations, </w:t>
      </w:r>
      <w:r>
        <w:rPr>
          <w:rFonts w:ascii="Century Schoolbook" w:hAnsi="Century Schoolbook"/>
          <w:color w:val="333333"/>
          <w:sz w:val="24"/>
          <w:szCs w:val="24"/>
        </w:rPr>
        <w:t xml:space="preserve">we permuted the class labels and extracted the LOR for each topic 1000 times. This resulted in a null distribution of LOR for each topic and each cluster. Using this null distribution, we calculated p-values for each pairwise relationship between psychological concepts and regions, and reported associations significant after controlling for multiple comparisons using False Discovery Rate with q&lt;0.01. Finally, to determine if certain topics showed greater preference for one cluster versus another, we conducted exploratory, post-hoc comparisons by determining if the 95% confidence intervals (CI) of the LOR of a specific topic for a one region overlapped with the 95% CI of the same topic in another region. We generated CIs using bootstrapping, sampling with replacement and recalculating log-odds ratios for each region 1000 times. A full reference figure of the loadings between topic and regions, including CIs, is available in Supplemental Figure 4. A full reference of the CIs of each associations is available in the online repository, along with code to generate such CIs for any given region.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Results</w:t>
      </w:r>
    </w:p>
    <w:p>
      <w:pPr>
        <w:pStyle w:val="Normal1"/>
        <w:rPr/>
      </w:pPr>
      <w:r>
        <w:rPr>
          <w:rFonts w:eastAsia="Century Schoolbook,Futura" w:cs="Century Schoolbook,Futura" w:ascii="Century Schoolbook" w:hAnsi="Century Schoolbook"/>
          <w:b/>
          <w:bCs/>
          <w:sz w:val="24"/>
          <w:szCs w:val="24"/>
        </w:rPr>
        <w:t>Hierarchical clustering of lateral frontal cortex.</w:t>
      </w:r>
      <w:r>
        <w:rPr>
          <w:rFonts w:eastAsia="Century Schoolbook,Futura" w:cs="Century Schoolbook,Futura" w:ascii="Century Schoolbook" w:hAnsi="Century Schoolbook"/>
          <w:sz w:val="24"/>
          <w:szCs w:val="24"/>
        </w:rPr>
        <w:t xml:space="preserve"> We identified spatially dissociable regions on the basis of shared co-activation profiles with the rest of the brain</w:t>
      </w:r>
      <w:r>
        <w:rPr>
          <w:rFonts w:eastAsia="ＭＳ 明朝" w:cs="Century Schoolbook" w:ascii="Century Schoolbook" w:hAnsi="Century Schoolbook"/>
          <w:sz w:val="24"/>
          <w:szCs w:val="24"/>
        </w:rPr>
        <w:t xml:space="preserve"> </w:t>
      </w:r>
      <w:bookmarkStart w:id="157" w:name="__Fieldmark__459_693925293"/>
      <w:r>
        <w:rPr>
          <w:rFonts w:eastAsia="ＭＳ 明朝" w:cs="Century Schoolbook" w:ascii="Century Schoolbook" w:hAnsi="Century Schoolbook"/>
          <w:sz w:val="24"/>
          <w:szCs w:val="24"/>
        </w:rPr>
        <w:t>(T</w:t>
      </w:r>
      <w:r>
        <w:fldChar w:fldCharType="begin"/>
      </w:r>
      <w:r>
        <w:instrText>ADDIN PAPERS2_CITATIONS &lt;citation&gt;&lt;uuid&gt;6FB88133-EDBD-4D87-8C04-16D59285D7E5&lt;/uuid&gt;&lt;priority&gt;0&lt;/priority&gt;&lt;publications&gt;&lt;publication&gt;&lt;uuid&gt;E4245241-5544-49FC-B03B-D2FAEED49AB3&lt;/uuid&gt;&lt;volume&gt;18&lt;/volume&gt;&lt;doi&gt;10.1093/cercor/bhn014&lt;/doi&gt;&lt;startpage&gt;2553&lt;/startpage&gt;&lt;publication_date&gt;99200811001200000000220000&lt;/publication_date&gt;&lt;url&gt;http://cercor.oxfordjournals.org/content/18/11/2553.full&lt;/url&gt;&lt;type&gt;400&lt;/type&gt;&lt;title&gt;Functional coactivation map of the human brain.&lt;/title&gt;&lt;publisher&gt;Oxford University Press&lt;/publisher&gt;&lt;institution&gt;Brain &amp;amp; Body Centre, University of Nottingham, Nottingham NG7 2RD, United Kingdom. rto@psychology.nottingham.ac.uk&lt;/institution&gt;&lt;number&gt;11&lt;/number&gt;&lt;subtype&gt;400&lt;/subtype&gt;&lt;endpage&gt;2559&lt;/endpage&gt;&lt;bundle&gt;&lt;publication&gt;&lt;title&gt;Cerebral Cortex&lt;/title&gt;&lt;type&gt;-100&lt;/type&gt;&lt;subtype&gt;-100&lt;/subtype&gt;&lt;uuid&gt;77496BB1-9579-49BD-B03C-B44147E85F01&lt;/uuid&gt;&lt;/publication&gt;&lt;/bundle&gt;&lt;authors&gt;&lt;author&gt;&lt;firstName&gt;Roberto&lt;/firstName&gt;&lt;lastName&gt;Toro&lt;/lastName&gt;&lt;/author&gt;&lt;author&gt;&lt;firstName&gt;Peter&lt;/firstName&gt;&lt;middleNames&gt;T&lt;/middleNames&gt;&lt;lastName&gt;Fox&lt;/lastName&gt;&lt;/author&gt;&lt;author&gt;&lt;firstName&gt;Tomas&lt;/firstName&gt;&lt;lastName&gt;Paus&lt;/lastName&gt;&lt;/author&gt;&lt;/authors&gt;&lt;/publication&gt;&lt;publication&gt;&lt;uuid&gt;40CDF4F0-32DD-4CCD-98A8-31DE65661B9C&lt;/uuid&gt;&lt;volume&gt;1&lt;/volume&gt;&lt;doi&gt;10.1002/wcs.41&lt;/doi&gt;&lt;startpage&gt;293&lt;/startpage&gt;&lt;publication_date&gt;99201003011200000000222000&lt;/publication_date&gt;&lt;url&gt;http://onlinelibrary.wiley.com/doi/10.1002/wcs.41/full&lt;/url&gt;&lt;type&gt;400&lt;/type&gt;&lt;title&gt;Meta‐analysis of neuroimaging data&lt;/title&gt;&lt;publisher&gt;John Wiley &amp;amp; Sons, Inc.&lt;/publisher&gt;&lt;number&gt;2&lt;/number&gt;&lt;subtype&gt;400&lt;/subtype&gt;&lt;endpage&gt;300&lt;/endpage&gt;&lt;bundle&gt;&lt;publication&gt;&lt;publisher&gt;John Wiley &amp;amp; Sons, Inc.&lt;/publisher&gt;&lt;title&gt;Wiley Interdisciplinary Reviews: Cognitive Science&lt;/title&gt;&lt;type&gt;-100&lt;/type&gt;&lt;subtype&gt;-100&lt;/subtype&gt;&lt;uuid&gt;E22D369D-D7FF-4AD2-9297-62BE2EE037C5&lt;/uuid&gt;&lt;/publication&gt;&lt;/bundle&gt;&lt;authors&gt;&lt;author&gt;&lt;firstName&gt;Hedy&lt;/firstName&gt;&lt;lastName&gt;Kober&lt;/lastName&gt;&lt;/author&gt;&lt;author&gt;&lt;firstName&gt;Tor&lt;/firstName&gt;&lt;middleNames&gt;D&lt;/middleNames&gt;&lt;lastName&gt;Wager&lt;/lastName&gt;&lt;/author&gt;&lt;/authors&gt;&lt;/publication&gt;&lt;publication&gt;&lt;uuid&gt;D3B8E51E-27F6-4DD4-9715-7441AFD10E5C&lt;/uuid&gt;&lt;volume&gt;36&lt;/volume&gt;&lt;accepted_date&gt;99201605141200000000222000&lt;/accepted_date&gt;&lt;doi&gt;10.1523/JNEUROSCI.4402-15.2016&lt;/doi&gt;&lt;startpage&gt;6553&lt;/startpage&gt;&lt;publication_date&gt;99201606151200000000222000&lt;/publication_date&gt;&lt;url&gt;http://eutils.ncbi.nlm.nih.gov/entrez/eutils/elink.fcgi?dbfrom=pubmed&amp;amp;id=27307242&amp;amp;retmode=ref&amp;amp;cmd=prlinks&lt;/url&gt;&lt;type&gt;400&lt;/type&gt;&lt;title&gt;Large-Scale Meta-Analysis of Human Medial Frontal Cortex Reveals Tripartite Functional Organization.&lt;/title&gt;&lt;submission_date&gt;99201512081200000000222000&lt;/submission_date&gt;&lt;number&gt;24&lt;/number&gt;&lt;institution&gt;Department of Psychology and Neuroscience and Institute of Cognitive Science, University of Colorado, Boulder, Colorado 80309, delavega@colorado.edu.&lt;/institution&gt;&lt;subtype&gt;400&lt;/subtype&gt;&lt;endpage&gt;6562&lt;/endpage&gt;&lt;bundle&gt;&lt;publication&gt;&lt;title&gt;The Journal of neuroscience : the official journal of the Society for Neuroscience&lt;/title&gt;&lt;type&gt;-100&lt;/type&gt;&lt;subtype&gt;-100&lt;/subtype&gt;&lt;uuid&gt;03807444-C427-417F-A167-36A2FBD88CD7&lt;/uuid&gt;&lt;/publication&gt;&lt;/bundle&gt;&lt;authors&gt;&lt;author&gt;&lt;lastName&gt;Vega&lt;/lastName&gt;&lt;nonDroppingParticle&gt;La&lt;/nonDroppingParticle&gt;&lt;firstName&gt;Alejandro&lt;/firstName&gt;&lt;droppingParticle&gt;De&lt;/droppingParticle&gt;&lt;/author&gt;&lt;author&gt;&lt;firstName&gt;Luke&lt;/firstName&gt;&lt;middleNames&gt;J&lt;/middleNames&gt;&lt;lastName&gt;Chang&lt;/lastName&gt;&lt;/author&gt;&lt;author&gt;&lt;firstName&gt;Marie&lt;/firstName&gt;&lt;middleNames&gt;T&lt;/middleNames&gt;&lt;lastName&gt;Banich&lt;/lastName&gt;&lt;/author&gt;&lt;author&gt;&lt;firstName&gt;Tor&lt;/firstName&gt;&lt;middleNames&gt;D&lt;/middleNames&gt;&lt;lastName&gt;Wager&lt;/lastName&gt;&lt;/author&gt;&lt;author&gt;&lt;firstName&gt;Tal&lt;/firstName&gt;&lt;lastName&gt;Yarkoni&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gt;&lt;uuid&gt;17E782B1-FF2F-4809-BAF9-B4C7AD504087&lt;/uuid&gt;&lt;volume&gt;11&lt;/volume&gt;&lt;accepted_date&gt;99201411301200000000222000&lt;/accepted_date&gt;&lt;doi&gt;10.1371/journal.pcbi.1004066&lt;/doi&gt;&lt;startpage&gt;e1004066&lt;/startpage&gt;&lt;publication_date&gt;99201504001200000000220000&lt;/publication_date&gt;&lt;url&gt;http://eutils.ncbi.nlm.nih.gov/entrez/eutils/elink.fcgi?dbfrom=pubmed&amp;amp;id=25853490&amp;amp;retmode=ref&amp;amp;cmd=prlinks&lt;/url&gt;&lt;type&gt;400&lt;/type&gt;&lt;title&gt;A Bayesian model of category-specific emotional brain responses.&lt;/title&gt;&lt;submission_date&gt;99201406161200000000222000&lt;/submission_date&gt;&lt;number&gt;4&lt;/number&gt;&lt;institution&gt;Department of Psychology and Neuroscience and the Institute for Cognitive Science, University of Colorado, Boulder, Colorado, United States of America.&lt;/institution&gt;&lt;subtype&gt;400&lt;/subtype&gt;&lt;bundle&gt;&lt;publication&gt;&lt;publisher&gt;Public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Tor&lt;/firstName&gt;&lt;middleNames&gt;D&lt;/middleNames&gt;&lt;lastName&gt;Wager&lt;/lastName&gt;&lt;/author&gt;&lt;author&gt;&lt;firstName&gt;Jian&lt;/firstName&gt;&lt;lastName&gt;Kang&lt;/lastName&gt;&lt;/author&gt;&lt;author&gt;&lt;firstName&gt;Timothy&lt;/firstName&gt;&lt;middleNames&gt;D&lt;/middleNames&gt;&lt;lastName&gt;Johnson&lt;/lastName&gt;&lt;/author&gt;&lt;author&gt;&lt;firstName&gt;Thomas&lt;/firstName&gt;&lt;middleNames&gt;E&lt;/middleNames&gt;&lt;lastName&gt;Nichols&lt;/lastName&gt;&lt;/author&gt;&lt;author&gt;&lt;firstName&gt;Ajay&lt;/firstName&gt;&lt;middleNames&gt;B&lt;/middleNames&gt;&lt;lastName&gt;Satpute&lt;/lastName&gt;&lt;/author&gt;&lt;author&gt;&lt;firstName&gt;Lisa&lt;/firstName&gt;&lt;middleNames&gt;Feldman&lt;/middleNames&gt;&lt;lastName&gt;Barrett&lt;/lastName&gt;&lt;/author&gt;&lt;/authors&gt;&lt;/publication&gt;&lt;/publications&gt;&lt;cites&gt;&lt;/cites&gt;&lt;/citation&gt;</w:instrText>
      </w:r>
      <w:r>
        <w:fldChar w:fldCharType="separate"/>
      </w:r>
      <w:bookmarkStart w:id="158" w:name="__Fieldmark__700_1524370724"/>
      <w:r>
        <w:rPr>
          <w:rFonts w:eastAsia="ＭＳ 明朝" w:cs="Century Schoolbook" w:ascii="Century Schoolbook" w:hAnsi="Century Schoolbook"/>
          <w:sz w:val="24"/>
          <w:szCs w:val="24"/>
        </w:rPr>
        <w:t>o</w:t>
      </w:r>
      <w:bookmarkStart w:id="159" w:name="__Fieldmark__614_2067692444"/>
      <w:r>
        <w:rPr>
          <w:rFonts w:eastAsia="ＭＳ 明朝" w:cs="Century Schoolbook" w:ascii="Century Schoolbook" w:hAnsi="Century Schoolbook"/>
          <w:sz w:val="24"/>
          <w:szCs w:val="24"/>
        </w:rPr>
        <w:t>r</w:t>
      </w:r>
      <w:bookmarkStart w:id="160" w:name="__Fieldmark__719_1794263510"/>
      <w:r>
        <w:rPr>
          <w:rFonts w:eastAsia="ＭＳ 明朝" w:cs="Century Schoolbook" w:ascii="Century Schoolbook" w:hAnsi="Century Schoolbook"/>
          <w:sz w:val="24"/>
          <w:szCs w:val="24"/>
        </w:rPr>
        <w:t>o</w:t>
      </w:r>
      <w:bookmarkStart w:id="161" w:name="__Fieldmark__1619_1086385164"/>
      <w:r>
        <w:rPr>
          <w:rFonts w:eastAsia="ＭＳ 明朝" w:cs="Century Schoolbook" w:ascii="Century Schoolbook" w:hAnsi="Century Schoolbook"/>
          <w:sz w:val="24"/>
          <w:szCs w:val="24"/>
        </w:rPr>
        <w:t xml:space="preserve"> et al., 2008; Kober and Wager, 2010; Wager et al., 2015; De La Vega et al., 2016; Pauli et al., 2016)</w:t>
      </w:r>
      <w:r>
        <w:rPr>
          <w:rFonts w:eastAsia="ＭＳ 明朝" w:cs="Century Schoolbook" w:ascii="Century Schoolbook" w:hAnsi="Century Schoolbook"/>
          <w:sz w:val="24"/>
          <w:szCs w:val="24"/>
        </w:rPr>
      </w:r>
      <w:r>
        <w:fldChar w:fldCharType="end"/>
      </w:r>
      <w:bookmarkEnd w:id="157"/>
      <w:bookmarkEnd w:id="158"/>
      <w:bookmarkEnd w:id="159"/>
      <w:bookmarkEnd w:id="160"/>
      <w:bookmarkEnd w:id="161"/>
      <w:r>
        <w:rPr>
          <w:rFonts w:eastAsia="Century Schoolbook,Futura" w:cs="Century Schoolbook,Futura" w:ascii="Century Schoolbook" w:hAnsi="Century Schoolbook"/>
          <w:sz w:val="24"/>
          <w:szCs w:val="24"/>
        </w:rPr>
        <w:t>, an approach that exploits the likelihood of a voxel co-activating with other voxels across studies in the meta-analytic database</w:t>
      </w:r>
      <w:r>
        <w:rPr>
          <w:rFonts w:eastAsia="Century Schoolbook,Futura" w:cs="Century Schoolbook,Futura" w:ascii="Century Schoolbook" w:hAnsi="Century Schoolbook"/>
          <w:color w:val="333333"/>
          <w:sz w:val="24"/>
          <w:szCs w:val="24"/>
          <w:highlight w:val="white"/>
        </w:rPr>
        <w:t>. To identify whole-brain networks spanning beyond LFC</w:t>
      </w:r>
      <w:r>
        <w:rPr>
          <w:rFonts w:eastAsia="Century Schoolbook,Futura" w:cs="Century Schoolbook,Futura" w:ascii="Century Schoolbook" w:hAnsi="Century Schoolbook"/>
          <w:color w:val="333333"/>
          <w:sz w:val="24"/>
          <w:szCs w:val="24"/>
        </w:rPr>
        <w:t xml:space="preserve">, </w:t>
      </w:r>
      <w:r>
        <w:rPr>
          <w:rFonts w:eastAsia="Century Schoolbook,Futura" w:cs="Century Schoolbook,Futura" w:ascii="Century Schoolbook" w:hAnsi="Century Schoolbook"/>
          <w:color w:val="333333"/>
          <w:sz w:val="24"/>
          <w:szCs w:val="24"/>
          <w:highlight w:val="white"/>
        </w:rPr>
        <w:t>we applied hierarchical clustering to the whole cortex and selected clusters within</w:t>
      </w:r>
      <w:r>
        <w:rPr>
          <w:rFonts w:eastAsia="Century Schoolbook" w:cs="Century Schoolbook" w:ascii="Century Schoolbook" w:hAnsi="Century Schoolbook"/>
          <w:color w:val="333333"/>
          <w:sz w:val="24"/>
          <w:szCs w:val="24"/>
          <w:highlight w:val="white"/>
        </w:rPr>
        <w:t xml:space="preserve"> LFC mask </w:t>
      </w:r>
      <w:r>
        <w:rPr>
          <w:rFonts w:eastAsia="Century Schoolbook,Futura" w:cs="Century Schoolbook,Futura" w:ascii="Century Schoolbook" w:hAnsi="Century Schoolbook"/>
          <w:color w:val="333333"/>
          <w:sz w:val="24"/>
          <w:szCs w:val="24"/>
          <w:highlight w:val="white"/>
        </w:rPr>
        <w:t>for further analysis (</w:t>
      </w:r>
      <w:r>
        <w:rPr>
          <w:rFonts w:eastAsia="Century Schoolbook" w:cs="Century Schoolbook" w:ascii="Century Schoolbook" w:hAnsi="Century Schoolbook"/>
          <w:color w:val="333333"/>
          <w:sz w:val="24"/>
          <w:szCs w:val="24"/>
          <w:highlight w:val="white"/>
        </w:rPr>
        <w:t>Figure 2b). In order to map structure to function across various spatial scales, we extracted 4– to 100– whole-brain clusters and evaluated their quality using the silhouette score, a measure of intra-cluster cohesion</w:t>
      </w:r>
      <w:r>
        <w:rPr>
          <w:rFonts w:eastAsia="ＭＳ 明朝" w:cs="Century Schoolbook" w:ascii="Century Schoolbook" w:hAnsi="Century Schoolbook"/>
          <w:color w:val="333333"/>
          <w:sz w:val="24"/>
          <w:szCs w:val="24"/>
          <w:highlight w:val="white"/>
        </w:rPr>
        <w:t xml:space="preserve"> </w:t>
      </w:r>
      <w:bookmarkStart w:id="162" w:name="__Fieldmark__474_693925293"/>
      <w:r>
        <w:rPr>
          <w:rFonts w:eastAsia="ＭＳ 明朝" w:cs="Century Schoolbook" w:ascii="Century Schoolbook" w:hAnsi="Century Schoolbook"/>
          <w:color w:val="333333"/>
          <w:sz w:val="24"/>
          <w:szCs w:val="24"/>
          <w:highlight w:val="white"/>
        </w:rPr>
        <w:t>(K</w:t>
      </w:r>
      <w:r>
        <w:fldChar w:fldCharType="begin"/>
      </w:r>
      <w:r>
        <w:instrText>ADDIN PAPERS2_CITATIONS &lt;citation&gt;&lt;uuid&gt;64AD6AAC-23AF-4AEC-BBA4-FCBDDF27E8B1&lt;/uuid&gt;&lt;priority&gt;0&lt;/priority&gt;&lt;publications&gt;&lt;publication&gt;&lt;uuid&gt;8F7ECB4D-DDED-451F-BB76-C36BFA06684F&lt;/uuid&gt;&lt;volume&gt;42&lt;/volume&gt;&lt;accepted_date&gt;99200803261200000000222000&lt;/accepted_date&gt;&lt;doi&gt;10.1016/j.neuroimage.2008.03.059&lt;/doi&gt;&lt;startpage&gt;998&lt;/startpage&gt;&lt;revision_date&gt;99200803051200000000222000&lt;/revision_date&gt;&lt;publication_date&gt;99200808151200000000222000&lt;/publication_date&gt;&lt;url&gt;http://eutils.ncbi.nlm.nih.gov/entrez/eutils/elink.fcgi?dbfrom=pubmed&amp;amp;id=18579414&amp;amp;retmode=ref&amp;amp;cmd=prlinks&lt;/url&gt;&lt;type&gt;400&lt;/type&gt;&lt;title&gt;Functional grouping and cortical-subcortical interactions in emotion: a meta-analysis of neuroimaging studies.&lt;/title&gt;&lt;submission_date&gt;99200711021200000000222000&lt;/submission_date&gt;&lt;number&gt;2&lt;/number&gt;&lt;institution&gt;Department of Psychology, Columbia University, New York, NY 10027, USA.&lt;/institution&gt;&lt;subtype&gt;400&lt;/subtype&gt;&lt;endpage&gt;1031&lt;/endpage&gt;&lt;bundle&gt;&lt;publication&gt;&lt;publisher&gt;Elsevier Inc.&lt;/publisher&gt;&lt;title&gt;NeuroImage&lt;/title&gt;&lt;type&gt;-100&lt;/type&gt;&lt;subtype&gt;-100&lt;/subtype&gt;&lt;uuid&gt;6CD5DDF9-C34D-49F1-A9F1-46714B6AB5E1&lt;/uuid&gt;&lt;/publication&gt;&lt;/bundle&gt;&lt;authors&gt;&lt;author&gt;&lt;firstName&gt;Hedy&lt;/firstName&gt;&lt;lastName&gt;Kober&lt;/lastName&gt;&lt;/author&gt;&lt;author&gt;&lt;firstName&gt;Lisa&lt;/firstName&gt;&lt;middleNames&gt;Feldman&lt;/middleNames&gt;&lt;lastName&gt;Barrett&lt;/lastName&gt;&lt;/author&gt;&lt;author&gt;&lt;firstName&gt;Josh&lt;/firstName&gt;&lt;lastName&gt;Joseph&lt;/lastName&gt;&lt;/author&gt;&lt;author&gt;&lt;firstName&gt;Eliza&lt;/firstName&gt;&lt;lastName&gt;Bliss-Moreau&lt;/lastName&gt;&lt;/author&gt;&lt;author&gt;&lt;firstName&gt;Kristen&lt;/firstName&gt;&lt;lastName&gt;Lindquist&lt;/lastName&gt;&lt;/author&gt;&lt;author&gt;&lt;firstName&gt;Tor&lt;/firstName&gt;&lt;middleNames&gt;D&lt;/middleNames&gt;&lt;lastName&gt;Wager&lt;/lastName&gt;&lt;/author&gt;&lt;/authors&gt;&lt;/publication&gt;&lt;publication&gt;&lt;uuid&gt;A1985130-6D15-4690-8A39-AA6B94BE5F12&lt;/uuid&gt;&lt;volume&gt;113&lt;/volume&gt;&lt;doi&gt;10.1073/pnas.1507610113&lt;/doi&gt;&lt;startpage&gt;1907&lt;/startpage&gt;&lt;publication_date&gt;99201602161200000000222000&lt;/publication_date&gt;&lt;url&gt;http://eutils.ncbi.nlm.nih.gov/entrez/eutils/elink.fcgi?dbfrom=pubmed&amp;amp;id=26831091&amp;amp;retmode=ref&amp;amp;cmd=prlinks&lt;/url&gt;&lt;type&gt;400&lt;/type&gt;&lt;title&gt;Regional specialization within the human striatum for diverse psychological functions.&lt;/title&gt;&lt;institution&gt;Division of the Humanities and Social Sciences, California Institute of Technology, Pasadena, CA 91125; pauli@caltech.edu.&lt;/institution&gt;&lt;number&gt;7&lt;/number&gt;&lt;subtype&gt;400&lt;/subtype&gt;&lt;endpage&gt;1912&lt;/endpage&gt;&lt;bundle&gt;&lt;publication&gt;&lt;title&gt;Proceedings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Wolfgang&lt;/firstName&gt;&lt;middleNames&gt;M&lt;/middleNames&gt;&lt;lastName&gt;Pauli&lt;/lastName&gt;&lt;/author&gt;&lt;author&gt;&lt;firstName&gt;Randall&lt;/firstName&gt;&lt;middleNames&gt;C&lt;/middleNames&gt;&lt;lastName&gt;O’Reilly&lt;/lastName&gt;&lt;/author&gt;&lt;author&gt;&lt;firstName&gt;Tal&lt;/firstName&gt;&lt;lastName&gt;Yarkoni&lt;/lastName&gt;&lt;/author&gt;&lt;author&gt;&lt;firstName&gt;Tor&lt;/firstName&gt;&lt;middleNames&gt;D&lt;/middleNames&gt;&lt;lastName&gt;Wager&lt;/lastName&gt;&lt;/author&gt;&lt;/authors&gt;&lt;/publication&gt;&lt;/publications&gt;&lt;cites&gt;&lt;/cites&gt;&lt;/citation&gt;</w:instrText>
      </w:r>
      <w:r>
        <w:fldChar w:fldCharType="separate"/>
      </w:r>
      <w:bookmarkStart w:id="163" w:name="__Fieldmark__725_1524370724"/>
      <w:r>
        <w:rPr>
          <w:rFonts w:eastAsia="ＭＳ 明朝" w:cs="Century Schoolbook" w:ascii="Century Schoolbook" w:hAnsi="Century Schoolbook"/>
          <w:color w:val="333333"/>
          <w:sz w:val="24"/>
          <w:szCs w:val="24"/>
          <w:highlight w:val="white"/>
        </w:rPr>
        <w:t>o</w:t>
      </w:r>
      <w:bookmarkStart w:id="164" w:name="__Fieldmark__635_2067692444"/>
      <w:r>
        <w:rPr>
          <w:rFonts w:eastAsia="ＭＳ 明朝" w:cs="Century Schoolbook" w:ascii="Century Schoolbook" w:hAnsi="Century Schoolbook"/>
          <w:color w:val="333333"/>
          <w:sz w:val="24"/>
          <w:szCs w:val="24"/>
          <w:highlight w:val="white"/>
        </w:rPr>
        <w:t>b</w:t>
      </w:r>
      <w:bookmarkStart w:id="165" w:name="__Fieldmark__736_1794263510"/>
      <w:r>
        <w:rPr>
          <w:rFonts w:eastAsia="ＭＳ 明朝" w:cs="Century Schoolbook" w:ascii="Century Schoolbook" w:hAnsi="Century Schoolbook"/>
          <w:color w:val="333333"/>
          <w:sz w:val="24"/>
          <w:szCs w:val="24"/>
          <w:highlight w:val="white"/>
        </w:rPr>
        <w:t>e</w:t>
      </w:r>
      <w:bookmarkStart w:id="166" w:name="__Fieldmark__1648_1086385164"/>
      <w:r>
        <w:rPr>
          <w:rFonts w:eastAsia="ＭＳ 明朝" w:cs="Century Schoolbook" w:ascii="Century Schoolbook" w:hAnsi="Century Schoolbook"/>
          <w:color w:val="333333"/>
          <w:sz w:val="24"/>
          <w:szCs w:val="24"/>
          <w:highlight w:val="white"/>
        </w:rPr>
        <w:t>r et al., 2008; Pauli et al., 2016)</w:t>
      </w:r>
      <w:r>
        <w:rPr>
          <w:rFonts w:eastAsia="ＭＳ 明朝" w:cs="Century Schoolbook" w:ascii="Century Schoolbook" w:hAnsi="Century Schoolbook"/>
          <w:color w:val="333333"/>
          <w:sz w:val="24"/>
          <w:szCs w:val="24"/>
          <w:highlight w:val="white"/>
        </w:rPr>
      </w:r>
      <w:r>
        <w:fldChar w:fldCharType="end"/>
      </w:r>
      <w:bookmarkEnd w:id="162"/>
      <w:bookmarkEnd w:id="163"/>
      <w:bookmarkEnd w:id="164"/>
      <w:bookmarkEnd w:id="165"/>
      <w:bookmarkEnd w:id="166"/>
      <w:r>
        <w:rPr>
          <w:rFonts w:eastAsia="Century Schoolbook" w:cs="Century Schoolbook" w:ascii="Century Schoolbook" w:hAnsi="Century Schoolbook"/>
          <w:color w:val="333333"/>
          <w:sz w:val="24"/>
          <w:szCs w:val="24"/>
          <w:highlight w:val="white"/>
        </w:rPr>
        <w:t xml:space="preserve"> (Figure 2a). Given the intractable nature of choosing the ‘correct’ number of clusters</w:t>
      </w:r>
      <w:r>
        <w:rPr>
          <w:rFonts w:eastAsia="ＭＳ 明朝" w:cs="Century Schoolbook" w:ascii="Century Schoolbook" w:hAnsi="Century Schoolbook"/>
          <w:color w:val="333333"/>
          <w:sz w:val="24"/>
          <w:szCs w:val="24"/>
          <w:highlight w:val="white"/>
        </w:rPr>
        <w:t xml:space="preserve"> </w:t>
      </w:r>
      <w:bookmarkStart w:id="167" w:name="__Fieldmark__481_693925293"/>
      <w:r>
        <w:rPr>
          <w:rFonts w:eastAsia="ＭＳ 明朝" w:cs="Century Schoolbook" w:ascii="Century Schoolbook" w:hAnsi="Century Schoolbook"/>
          <w:color w:val="333333"/>
          <w:sz w:val="24"/>
          <w:szCs w:val="24"/>
          <w:highlight w:val="white"/>
        </w:rPr>
        <w:t>(E</w:t>
      </w:r>
      <w:r>
        <w:fldChar w:fldCharType="begin"/>
      </w:r>
      <w:r>
        <w:instrText>ADDIN PAPERS2_CITATIONS &lt;citation&gt;&lt;uuid&gt;EAA37A42-D6F4-439A-BC84-BF12896A325D&lt;/uuid&gt;&lt;priority&gt;0&lt;/priority&gt;&lt;publications&gt;&lt;publication&gt;&lt;uuid&gt;9C60BB83-0E9B-47B7-9C3A-B6EC969AC79F&lt;/uuid&gt;&lt;volume&gt;36&lt;/volume&gt;&lt;doi&gt;10.1002/hbm.22933&lt;/doi&gt;&lt;subtitle&gt;Connectivity-Based Parcellation&lt;/subtitle&gt;&lt;startpage&gt;4771&lt;/startpage&gt;&lt;publication_date&gt;99201509271200000000222000&lt;/publication_date&gt;&lt;url&gt;http://doi.wiley.com/10.1002/hbm.22933&lt;/url&gt;&lt;type&gt;400&lt;/type&gt;&lt;title&gt;Connectivity-based parcellation: Critique and implications&lt;/title&gt;&lt;number&gt;12&lt;/number&gt;&lt;subtype&gt;400&lt;/subtype&gt;&lt;endpage&gt;4792&lt;/endpage&gt;&lt;bundle&gt;&lt;publication&gt;&lt;publisher&gt;Wiley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Simon&lt;/firstName&gt;&lt;middleNames&gt;B&lt;/middleNames&gt;&lt;lastName&gt;Eickhoff&lt;/lastName&gt;&lt;/author&gt;&lt;author&gt;&lt;firstName&gt;Bertrand&lt;/firstName&gt;&lt;lastName&gt;Thirion&lt;/lastName&gt;&lt;/author&gt;&lt;author&gt;&lt;firstName&gt;Gaël&lt;/firstName&gt;&lt;lastName&gt;Varoquaux&lt;/lastName&gt;&lt;/author&gt;&lt;author&gt;&lt;firstName&gt;Danilo&lt;/firstName&gt;&lt;lastName&gt;Bzdok&lt;/lastName&gt;&lt;/author&gt;&lt;/authors&gt;&lt;/publication&gt;&lt;/publications&gt;&lt;cites&gt;&lt;/cites&gt;&lt;/citation&gt;</w:instrText>
      </w:r>
      <w:r>
        <w:fldChar w:fldCharType="separate"/>
      </w:r>
      <w:bookmarkStart w:id="168" w:name="__Fieldmark__744_1524370724"/>
      <w:r>
        <w:rPr>
          <w:rFonts w:eastAsia="ＭＳ 明朝" w:cs="Century Schoolbook" w:ascii="Century Schoolbook" w:hAnsi="Century Schoolbook"/>
          <w:color w:val="333333"/>
          <w:sz w:val="24"/>
          <w:szCs w:val="24"/>
          <w:highlight w:val="white"/>
        </w:rPr>
        <w:t>i</w:t>
      </w:r>
      <w:bookmarkStart w:id="169" w:name="__Fieldmark__650_2067692444"/>
      <w:r>
        <w:rPr>
          <w:rFonts w:eastAsia="ＭＳ 明朝" w:cs="Century Schoolbook" w:ascii="Century Schoolbook" w:hAnsi="Century Schoolbook"/>
          <w:color w:val="333333"/>
          <w:sz w:val="24"/>
          <w:szCs w:val="24"/>
          <w:highlight w:val="white"/>
        </w:rPr>
        <w:t>c</w:t>
      </w:r>
      <w:bookmarkStart w:id="170" w:name="__Fieldmark__747_1794263510"/>
      <w:r>
        <w:rPr>
          <w:rFonts w:eastAsia="ＭＳ 明朝" w:cs="Century Schoolbook" w:ascii="Century Schoolbook" w:hAnsi="Century Schoolbook"/>
          <w:color w:val="333333"/>
          <w:sz w:val="24"/>
          <w:szCs w:val="24"/>
          <w:highlight w:val="white"/>
        </w:rPr>
        <w:t>k</w:t>
      </w:r>
      <w:bookmarkStart w:id="171" w:name="__Fieldmark__1662_1086385164"/>
      <w:r>
        <w:rPr>
          <w:rFonts w:eastAsia="ＭＳ 明朝" w:cs="Century Schoolbook" w:ascii="Century Schoolbook" w:hAnsi="Century Schoolbook"/>
          <w:color w:val="333333"/>
          <w:sz w:val="24"/>
          <w:szCs w:val="24"/>
          <w:highlight w:val="white"/>
        </w:rPr>
        <w:t>hoff et al., 2015)</w:t>
      </w:r>
      <w:r>
        <w:rPr>
          <w:rFonts w:eastAsia="ＭＳ 明朝" w:cs="Century Schoolbook" w:ascii="Century Schoolbook" w:hAnsi="Century Schoolbook"/>
          <w:color w:val="333333"/>
          <w:sz w:val="24"/>
          <w:szCs w:val="24"/>
          <w:highlight w:val="white"/>
        </w:rPr>
      </w:r>
      <w:r>
        <w:fldChar w:fldCharType="end"/>
      </w:r>
      <w:bookmarkEnd w:id="167"/>
      <w:bookmarkEnd w:id="168"/>
      <w:bookmarkEnd w:id="169"/>
      <w:bookmarkEnd w:id="170"/>
      <w:bookmarkEnd w:id="171"/>
      <w:r>
        <w:rPr>
          <w:rFonts w:eastAsia="Century Schoolbook" w:cs="Century Schoolbook" w:ascii="Century Schoolbook" w:hAnsi="Century Schoolbook"/>
          <w:color w:val="333333"/>
          <w:sz w:val="24"/>
          <w:szCs w:val="24"/>
          <w:highlight w:val="white"/>
        </w:rPr>
        <w:t xml:space="preserve"> and the lack of a single dominant solution in our data, we focused on two well spaced granularities, 5 and 70 whole-brain clusters, avoiding low quality solutions (i.e. 7-38 clusters). Importantly, </w:t>
      </w:r>
      <w:r>
        <w:rPr>
          <w:rFonts w:ascii="Century Schoolbook" w:hAnsi="Century Schoolbook"/>
          <w:color w:val="333333"/>
          <w:sz w:val="24"/>
          <w:szCs w:val="24"/>
          <w:highlight w:val="white"/>
        </w:rPr>
        <w:t xml:space="preserve">we do not argue that the solutions we selected are in any way privileged, nor did we aim to match the scale of previous parcellations; rather, we simply chose two spatial scales for subsequent analysis with distinct vantage points into the hierarchical organization of LFC. </w:t>
      </w:r>
    </w:p>
    <w:p>
      <w:pPr>
        <w:pStyle w:val="Normal1"/>
        <w:rPr/>
      </w:pPr>
      <w:r>
        <w:rPr>
          <w:rFonts w:eastAsia="Century Schoolbook" w:cs="Century Schoolbook" w:ascii="Century Schoolbook" w:hAnsi="Century Schoolbook"/>
          <w:color w:val="333333"/>
          <w:sz w:val="24"/>
          <w:szCs w:val="24"/>
          <w:highlight w:val="white"/>
        </w:rPr>
        <w:t>To understand the large-scale network organization of LFC, we focus on the five-cluster solution as this scale exhibited the greatest silhouette score of coarse network-level solutions. Three of these whole-brain network clusters were present in LFC (Figure 2c) and showed moderate correspondence to previously described large-scale networks</w:t>
      </w:r>
      <w:r>
        <w:rPr>
          <w:rFonts w:eastAsia="ＭＳ 明朝" w:cs="Century Schoolbook" w:ascii="Century Schoolbook" w:hAnsi="Century Schoolbook"/>
          <w:color w:val="333333"/>
          <w:sz w:val="24"/>
          <w:szCs w:val="24"/>
          <w:highlight w:val="white"/>
        </w:rPr>
        <w:t xml:space="preserve"> </w:t>
      </w:r>
      <w:bookmarkStart w:id="172" w:name="__Fieldmark__491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21B433B6-CF60-426A-AF96-BADB39B2B411&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73" w:name="__Fieldmark__766_1524370724"/>
      <w:r>
        <w:rPr>
          <w:rFonts w:eastAsia="ＭＳ 明朝" w:cs="Century Schoolbook" w:ascii="Century Schoolbook" w:hAnsi="Century Schoolbook"/>
          <w:color w:val="333333"/>
          <w:sz w:val="24"/>
          <w:szCs w:val="24"/>
          <w:highlight w:val="white"/>
        </w:rPr>
        <w:t>e</w:t>
      </w:r>
      <w:bookmarkStart w:id="174" w:name="__Fieldmark__668_2067692444"/>
      <w:r>
        <w:rPr>
          <w:rFonts w:eastAsia="ＭＳ 明朝" w:cs="Century Schoolbook" w:ascii="Century Schoolbook" w:hAnsi="Century Schoolbook"/>
          <w:color w:val="333333"/>
          <w:sz w:val="24"/>
          <w:szCs w:val="24"/>
          <w:highlight w:val="white"/>
        </w:rPr>
        <w:t>o</w:t>
      </w:r>
      <w:bookmarkStart w:id="175" w:name="__Fieldmark__761_1794263510"/>
      <w:r>
        <w:rPr>
          <w:rFonts w:eastAsia="ＭＳ 明朝" w:cs="Century Schoolbook" w:ascii="Century Schoolbook" w:hAnsi="Century Schoolbook"/>
          <w:color w:val="333333"/>
          <w:sz w:val="24"/>
          <w:szCs w:val="24"/>
          <w:highlight w:val="white"/>
        </w:rPr>
        <w:t xml:space="preserve"> </w:t>
      </w:r>
      <w:bookmarkStart w:id="176" w:name="__Fieldmark__1682_1086385164"/>
      <w:r>
        <w:rPr>
          <w:rFonts w:eastAsia="ＭＳ 明朝" w:cs="Century Schoolbook" w:ascii="Century Schoolbook" w:hAnsi="Century Schoolbook"/>
          <w:color w:val="333333"/>
          <w:sz w:val="24"/>
          <w:szCs w:val="24"/>
          <w:highlight w:val="white"/>
        </w:rPr>
        <w:t>et al., 2011)</w:t>
      </w:r>
      <w:r>
        <w:rPr>
          <w:rFonts w:eastAsia="ＭＳ 明朝" w:cs="Century Schoolbook" w:ascii="Century Schoolbook" w:hAnsi="Century Schoolbook"/>
          <w:color w:val="333333"/>
          <w:sz w:val="24"/>
          <w:szCs w:val="24"/>
          <w:highlight w:val="white"/>
        </w:rPr>
      </w:r>
      <w:r>
        <w:fldChar w:fldCharType="end"/>
      </w:r>
      <w:bookmarkEnd w:id="172"/>
      <w:bookmarkEnd w:id="173"/>
      <w:bookmarkEnd w:id="174"/>
      <w:bookmarkEnd w:id="175"/>
      <w:bookmarkEnd w:id="176"/>
      <w:r>
        <w:rPr>
          <w:rFonts w:eastAsia="Century Schoolbook" w:cs="Century Schoolbook" w:ascii="Century Schoolbook" w:hAnsi="Century Schoolbook"/>
          <w:color w:val="333333"/>
          <w:sz w:val="24"/>
          <w:szCs w:val="24"/>
          <w:highlight w:val="white"/>
        </w:rPr>
        <w:t xml:space="preserve"> </w:t>
      </w:r>
      <w:ins w:id="1" w:author="Unknown Author" w:date="2017-05-27T15:11:00Z">
        <w:r>
          <w:rPr>
            <w:rFonts w:eastAsia="Century Schoolbook" w:cs="Century Schoolbook" w:ascii="Century Schoolbook" w:hAnsi="Century Schoolbook"/>
            <w:b w:val="false"/>
            <w:bCs w:val="false"/>
            <w:color w:val="333333"/>
            <w:sz w:val="24"/>
            <w:szCs w:val="24"/>
            <w:highlight w:val="white"/>
          </w:rPr>
          <w:t>.</w:t>
        </w:r>
      </w:ins>
    </w:p>
    <w:p>
      <w:pPr>
        <w:pStyle w:val="Normal1"/>
        <w:rPr/>
      </w:pPr>
      <w:r>
        <w:rPr>
          <w:rFonts w:eastAsia="Century Schoolbook" w:cs="Century Schoolbook" w:ascii="Century Schoolbook" w:hAnsi="Century Schoolbook"/>
          <w:color w:val="333333"/>
          <w:sz w:val="24"/>
          <w:szCs w:val="24"/>
          <w:highlight w:val="white"/>
        </w:rPr>
        <w:t>The largest of the three clusters, which we refer to as the “fronto-parietal” network, spanned half of LFC, primarily in prefrontal cortex, and resembled Yeo et al., 2011’s description of the “fronto-parietal” network</w:t>
      </w:r>
      <w:r>
        <w:rPr>
          <w:rFonts w:eastAsia="ＭＳ 明朝" w:cs="Century Schoolbook" w:ascii="Century Schoolbook" w:hAnsi="Century Schoolbook"/>
          <w:color w:val="333333"/>
          <w:sz w:val="24"/>
          <w:szCs w:val="24"/>
          <w:highlight w:val="white"/>
        </w:rPr>
        <w:t xml:space="preserve"> </w:t>
      </w:r>
      <w:bookmarkStart w:id="177" w:name="__Fieldmark__500_693925293"/>
      <w:r>
        <w:rPr>
          <w:rFonts w:eastAsia="ＭＳ 明朝" w:cs="Century Schoolbook" w:ascii="Century Schoolbook" w:hAnsi="Century Schoolbook"/>
          <w:color w:val="333333"/>
          <w:sz w:val="24"/>
          <w:szCs w:val="24"/>
          <w:highlight w:val="white"/>
        </w:rPr>
        <w:t>(Y</w:t>
      </w:r>
      <w:r>
        <w:fldChar w:fldCharType="begin"/>
      </w:r>
      <w:r>
        <w:instrText>ADDIN PAPERS2_CITATIONS &lt;citation&gt;&lt;uuid&gt;E8FBF42A-81E6-429D-A6F6-E1A5A3CAFD2E&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178" w:name="__Fieldmark__788_1524370724"/>
      <w:r>
        <w:rPr>
          <w:rFonts w:eastAsia="ＭＳ 明朝" w:cs="Century Schoolbook" w:ascii="Century Schoolbook" w:hAnsi="Century Schoolbook"/>
          <w:color w:val="333333"/>
          <w:sz w:val="24"/>
          <w:szCs w:val="24"/>
          <w:highlight w:val="white"/>
        </w:rPr>
        <w:t>e</w:t>
      </w:r>
      <w:bookmarkStart w:id="179" w:name="__Fieldmark__686_2067692444"/>
      <w:r>
        <w:rPr>
          <w:rFonts w:eastAsia="ＭＳ 明朝" w:cs="Century Schoolbook" w:ascii="Century Schoolbook" w:hAnsi="Century Schoolbook"/>
          <w:color w:val="333333"/>
          <w:sz w:val="24"/>
          <w:szCs w:val="24"/>
          <w:highlight w:val="white"/>
        </w:rPr>
        <w:t>o</w:t>
      </w:r>
      <w:bookmarkStart w:id="180" w:name="__Fieldmark__779_1794263510"/>
      <w:r>
        <w:rPr>
          <w:rFonts w:eastAsia="ＭＳ 明朝" w:cs="Century Schoolbook" w:ascii="Century Schoolbook" w:hAnsi="Century Schoolbook"/>
          <w:color w:val="333333"/>
          <w:sz w:val="24"/>
          <w:szCs w:val="24"/>
          <w:highlight w:val="white"/>
        </w:rPr>
        <w:t xml:space="preserve"> </w:t>
      </w:r>
      <w:bookmarkStart w:id="181" w:name="__Fieldmark__1709_1086385164"/>
      <w:r>
        <w:rPr>
          <w:rFonts w:eastAsia="ＭＳ 明朝" w:cs="Century Schoolbook" w:ascii="Century Schoolbook" w:hAnsi="Century Schoolbook"/>
          <w:color w:val="333333"/>
          <w:sz w:val="24"/>
          <w:szCs w:val="24"/>
          <w:highlight w:val="white"/>
        </w:rPr>
        <w:t>et al., 2011)</w:t>
      </w:r>
      <w:r>
        <w:rPr>
          <w:rFonts w:eastAsia="ＭＳ 明朝" w:cs="Century Schoolbook" w:ascii="Century Schoolbook" w:hAnsi="Century Schoolbook"/>
          <w:color w:val="333333"/>
          <w:sz w:val="24"/>
          <w:szCs w:val="24"/>
          <w:highlight w:val="white"/>
        </w:rPr>
      </w:r>
      <w:r>
        <w:fldChar w:fldCharType="end"/>
      </w:r>
      <w:bookmarkEnd w:id="177"/>
      <w:bookmarkEnd w:id="178"/>
      <w:bookmarkEnd w:id="179"/>
      <w:bookmarkEnd w:id="180"/>
      <w:bookmarkEnd w:id="181"/>
      <w:r>
        <w:rPr>
          <w:rFonts w:eastAsia="Century Schoolbook" w:cs="Century Schoolbook" w:ascii="Century Schoolbook" w:hAnsi="Century Schoolbook"/>
          <w:color w:val="333333"/>
          <w:sz w:val="24"/>
          <w:szCs w:val="24"/>
          <w:highlight w:val="white"/>
        </w:rPr>
        <w:t xml:space="preserve"> (dice coefficient (d) = 0.56; see </w:t>
      </w:r>
      <w:r>
        <w:rPr>
          <w:rFonts w:eastAsia="Century Schoolbook" w:cs="Century Schoolbook" w:ascii="Century Schoolbook" w:hAnsi="Century Schoolbook"/>
          <w:b w:val="false"/>
          <w:bCs w:val="false"/>
          <w:color w:val="333333"/>
          <w:sz w:val="24"/>
          <w:szCs w:val="24"/>
          <w:highlight w:val="white"/>
        </w:rPr>
        <w:t>Supplemental Figure 3</w:t>
      </w:r>
      <w:r>
        <w:rPr>
          <w:rFonts w:eastAsia="Century Schoolbook" w:cs="Century Schoolbook" w:ascii="Century Schoolbook" w:hAnsi="Century Schoolbook"/>
          <w:color w:val="333333"/>
          <w:sz w:val="24"/>
          <w:szCs w:val="24"/>
          <w:highlight w:val="white"/>
        </w:rPr>
        <w:t>). Additionally, this cluster spanned medial-frontal and anterior insular aspects of the “ventral attention” network (d = 0.21). A second cluster, which we refer to as the “default” network, closely matched extensive descriptions of the “default” or “task negative” network (d = 0.62)</w:t>
      </w:r>
      <w:r>
        <w:rPr>
          <w:rFonts w:eastAsia="ＭＳ 明朝" w:cs="Century Schoolbook" w:ascii="Century Schoolbook" w:hAnsi="Century Schoolbook"/>
          <w:color w:val="333333"/>
          <w:sz w:val="24"/>
          <w:szCs w:val="24"/>
          <w:highlight w:val="white"/>
        </w:rPr>
        <w:t xml:space="preserve"> </w:t>
      </w:r>
      <w:bookmarkStart w:id="182" w:name="__Fieldmark__507_693925293"/>
      <w:r>
        <w:rPr>
          <w:rFonts w:eastAsia="ＭＳ 明朝" w:cs="Century Schoolbook" w:ascii="Century Schoolbook" w:hAnsi="Century Schoolbook"/>
          <w:color w:val="333333"/>
          <w:sz w:val="24"/>
          <w:szCs w:val="24"/>
          <w:highlight w:val="white"/>
        </w:rPr>
        <w:t>(A</w:t>
      </w:r>
      <w:r>
        <w:fldChar w:fldCharType="begin"/>
      </w:r>
      <w:r>
        <w:instrText>ADDIN PAPERS2_CITATIONS &lt;citation&gt;&lt;uuid&gt;A7D19336-310C-4A79-A26C-D273E214EE20&lt;/uuid&gt;&lt;priority&gt;0&lt;/priority&gt;&lt;publications&gt;&lt;publication&gt;&lt;volume&gt;18&lt;/volume&gt;&lt;publication_date&gt;99201205221200000000222000&lt;/publication_date&gt;&lt;number&gt;3&lt;/number&gt;&lt;doi&gt;10.1177/1073858411403316&lt;/doi&gt;&lt;startpage&gt;251&lt;/startpage&gt;&lt;title&gt;The Brain's Default Network and Its Adaptive Role in Internal Mentation&lt;/title&gt;&lt;uuid&gt;4A7991BC-6238-4AA7-A9BA-7677E0F39496&lt;/uuid&gt;&lt;subtype&gt;400&lt;/subtype&gt;&lt;endpage&gt;270&lt;/endpage&gt;&lt;type&gt;400&lt;/type&gt;&lt;url&gt;http://nro.sagepub.com/cgi/doi/10.1177/1073858411403316&lt;/url&gt;&lt;bundle&gt;&lt;publication&gt;&lt;title&gt;The Neuroscientist&lt;/title&gt;&lt;type&gt;-100&lt;/type&gt;&lt;subtype&gt;-100&lt;/subtype&gt;&lt;uuid&gt;9FA6C52A-B56F-4473-96EF-144078C2B2E3&lt;/uuid&gt;&lt;/publication&gt;&lt;/bundle&gt;&lt;authors&gt;&lt;author&gt;&lt;firstName&gt;J&lt;/firstName&gt;&lt;middleNames&gt;R&lt;/middleNames&gt;&lt;lastName&gt;Andrews-Hanna&lt;/lastName&gt;&lt;/author&gt;&lt;/authors&gt;&lt;/publication&gt;&lt;/publications&gt;&lt;cites&gt;&lt;/cites&gt;&lt;/citation&gt;</w:instrText>
      </w:r>
      <w:r>
        <w:fldChar w:fldCharType="separate"/>
      </w:r>
      <w:bookmarkStart w:id="183" w:name="__Fieldmark__809_1524370724"/>
      <w:r>
        <w:rPr>
          <w:rFonts w:eastAsia="ＭＳ 明朝" w:cs="Century Schoolbook" w:ascii="Century Schoolbook" w:hAnsi="Century Schoolbook"/>
          <w:color w:val="333333"/>
          <w:sz w:val="24"/>
          <w:szCs w:val="24"/>
          <w:highlight w:val="white"/>
        </w:rPr>
        <w:t>n</w:t>
      </w:r>
      <w:bookmarkStart w:id="184" w:name="__Fieldmark__703_2067692444"/>
      <w:r>
        <w:rPr>
          <w:rFonts w:eastAsia="ＭＳ 明朝" w:cs="Century Schoolbook" w:ascii="Century Schoolbook" w:hAnsi="Century Schoolbook"/>
          <w:color w:val="333333"/>
          <w:sz w:val="24"/>
          <w:szCs w:val="24"/>
          <w:highlight w:val="white"/>
        </w:rPr>
        <w:t>d</w:t>
      </w:r>
      <w:bookmarkStart w:id="185" w:name="__Fieldmark__794_1794263510"/>
      <w:r>
        <w:rPr>
          <w:rFonts w:eastAsia="ＭＳ 明朝" w:cs="Century Schoolbook" w:ascii="Century Schoolbook" w:hAnsi="Century Schoolbook"/>
          <w:color w:val="333333"/>
          <w:sz w:val="24"/>
          <w:szCs w:val="24"/>
          <w:highlight w:val="white"/>
        </w:rPr>
        <w:t>r</w:t>
      </w:r>
      <w:bookmarkStart w:id="186" w:name="__Fieldmark__1739_1086385164"/>
      <w:r>
        <w:rPr>
          <w:rFonts w:eastAsia="ＭＳ 明朝" w:cs="Century Schoolbook" w:ascii="Century Schoolbook" w:hAnsi="Century Schoolbook"/>
          <w:color w:val="333333"/>
          <w:sz w:val="24"/>
          <w:szCs w:val="24"/>
          <w:highlight w:val="white"/>
        </w:rPr>
        <w:t>ews-Hanna, 2012)</w:t>
      </w:r>
      <w:r>
        <w:rPr>
          <w:rFonts w:eastAsia="ＭＳ 明朝" w:cs="Century Schoolbook" w:ascii="Century Schoolbook" w:hAnsi="Century Schoolbook"/>
          <w:color w:val="333333"/>
          <w:sz w:val="24"/>
          <w:szCs w:val="24"/>
          <w:highlight w:val="white"/>
        </w:rPr>
      </w:r>
      <w:r>
        <w:fldChar w:fldCharType="end"/>
      </w:r>
      <w:bookmarkEnd w:id="182"/>
      <w:bookmarkEnd w:id="183"/>
      <w:bookmarkEnd w:id="184"/>
      <w:bookmarkEnd w:id="185"/>
      <w:bookmarkEnd w:id="186"/>
      <w:r>
        <w:rPr>
          <w:rFonts w:eastAsia="Century Schoolbook" w:cs="Century Schoolbook" w:ascii="Century Schoolbook" w:hAnsi="Century Schoolbook"/>
          <w:color w:val="333333"/>
          <w:sz w:val="24"/>
          <w:szCs w:val="24"/>
          <w:highlight w:val="white"/>
        </w:rPr>
        <w:t>. The final cluster, which we refer to as the “sensorimotor” network, was located in posterior LFC and showed moderate overlap with Yeo’s “somatosensory-motor” network (d = 0.36) and, to a lesser extent, the “dorsal attention network” (d=0.31).</w:t>
      </w:r>
    </w:p>
    <w:p>
      <w:pPr>
        <w:pStyle w:val="Normal1"/>
        <w:rPr/>
      </w:pPr>
      <w:r>
        <w:rPr>
          <w:rFonts w:eastAsia="Century Schoolbook" w:cs="Century Schoolbook" w:ascii="Century Schoolbook" w:hAnsi="Century Schoolbook"/>
          <w:color w:val="333333"/>
          <w:sz w:val="24"/>
          <w:szCs w:val="24"/>
          <w:highlight w:val="white"/>
        </w:rPr>
        <w:t xml:space="preserve">Having identified large-scale networks in LFC, we sough to identify more functionally specific subregions within each network with potentially dissociable functional profiles. Although the silhouette values indicated that inter-cluster cohesion continuously increases with number of clusters, we chose to focus on a spatial scale that balanced clustering quality with psychological interpretability. Thus, we chose to focus on the 70- cluster solution, as this was the coarsest scale to result in a set of largely spatially contiguous LFC clusters. From these 70 whole brain clusters, we identified 14 clusters within our LFC mask (Figure 2d), hierarchically organized into the coarser large-scale networks (see Supplemental Figure 2 for whole-brain cluster results).  </w:t>
      </w:r>
    </w:p>
    <w:p>
      <w:pPr>
        <w:pStyle w:val="Normal1"/>
        <w:rPr/>
      </w:pPr>
      <w:r>
        <w:rPr>
          <w:rFonts w:eastAsia="Century Schoolbook" w:cs="Century Schoolbook" w:ascii="Century Schoolbook" w:hAnsi="Century Schoolbook"/>
          <w:color w:val="333333"/>
          <w:sz w:val="24"/>
          <w:szCs w:val="24"/>
          <w:highlight w:val="white"/>
        </w:rPr>
        <w:t>T</w:t>
      </w:r>
      <w:r>
        <w:rPr>
          <w:rFonts w:eastAsia="Century Schoolbook" w:cs="Century Schoolbook" w:ascii="Century Schoolbook" w:hAnsi="Century Schoolbook"/>
          <w:sz w:val="24"/>
          <w:szCs w:val="24"/>
        </w:rPr>
        <w:t>o provide direct insight into the functions of the 14 LFC fine-grained clusters</w:t>
      </w:r>
      <w:r>
        <w:rPr>
          <w:rFonts w:eastAsia="Century Schoolbook" w:cs="Century Schoolbook" w:ascii="Century Schoolbook" w:hAnsi="Century Schoolbook"/>
          <w:color w:val="333333"/>
          <w:sz w:val="24"/>
          <w:szCs w:val="24"/>
          <w:highlight w:val="white"/>
        </w:rPr>
        <w:t>,</w:t>
      </w:r>
      <w:r>
        <w:rPr>
          <w:rFonts w:eastAsia="Century Schoolbook" w:cs="Century Schoolbook" w:ascii="Century Schoolbook" w:hAnsi="Century Schoolbook"/>
          <w:color w:val="333333"/>
          <w:sz w:val="24"/>
          <w:szCs w:val="24"/>
        </w:rPr>
        <w:t xml:space="preserve"> </w:t>
      </w:r>
      <w:r>
        <w:rPr>
          <w:rFonts w:eastAsia="Century Schoolbook" w:cs="Century Schoolbook" w:ascii="Century Schoolbook" w:hAnsi="Century Schoolbook"/>
          <w:sz w:val="24"/>
          <w:szCs w:val="24"/>
        </w:rPr>
        <w:t xml:space="preserve">we applied two approaches. First, we determined which voxels across the brain differentially co-activated with each cluster, revealing distinct patterns of whole brain co-activation. Second, we used semantic data from Neurosynth to determine which latent psychological topics predict the activation of each cluster, resulting in a meta-analytic psychological preference profile for each subregion. Next, we step through these results separately for each network. </w:t>
      </w:r>
    </w:p>
    <w:p>
      <w:pPr>
        <w:pStyle w:val="Normal1"/>
        <w:numPr>
          <w:ilvl w:val="0"/>
          <w:numId w:val="0"/>
        </w:numPr>
        <w:ind w:left="0" w:right="0" w:hanging="0"/>
        <w:outlineLvl w:val="0"/>
        <w:rPr>
          <w:rFonts w:ascii="Century Schoolbook" w:hAnsi="Century Schoolbook"/>
          <w:b/>
          <w:b/>
          <w:bCs/>
          <w:sz w:val="24"/>
          <w:szCs w:val="24"/>
        </w:rPr>
      </w:pPr>
      <w:r>
        <w:rPr>
          <w:rFonts w:ascii="Century Schoolbook" w:hAnsi="Century Schoolbook"/>
          <w:b/>
          <w:bCs/>
          <w:sz w:val="24"/>
          <w:szCs w:val="24"/>
        </w:rPr>
        <w:t>Fronto-parietal network</w:t>
      </w:r>
    </w:p>
    <w:p>
      <w:pPr>
        <w:pStyle w:val="Normal1"/>
        <w:ind w:left="0" w:right="0" w:firstLine="720"/>
        <w:rPr/>
      </w:pPr>
      <w:r>
        <w:rPr>
          <w:rFonts w:eastAsia="Century Schoolbook" w:cs="Century Schoolbook" w:ascii="Century Schoolbook" w:hAnsi="Century Schoolbook"/>
          <w:sz w:val="24"/>
          <w:szCs w:val="24"/>
        </w:rPr>
        <w:t xml:space="preserve">The majority of lateral frontal cortex belonged to the frontal extent of the “fronto-parietal” network, which further spanned portions of lateral parietal cortex, anterior insula, pre-SMA, mid-cingulate cortex (MCC), and the precuneus. Within LFC, we identified 10 finer-grained subregions within the “fronto-parietal” network. For purely illustrative purposes, we used the hierarchical clustering dendrogram (Figure 2b) to identify a granularity in which these clusters formed three sets; at k = 24 whole brain clusters, these 10 LFC clusters organized into three groups: dorsal, mid and rostral regions. Across these three groupings, all clusters showed robust associations with executive functions, although we observed subtle variations in psychological preferences. </w:t>
      </w:r>
    </w:p>
    <w:p>
      <w:pPr>
        <w:pStyle w:val="Normal1"/>
        <w:ind w:left="0" w:right="0" w:firstLine="720"/>
        <w:rPr/>
      </w:pPr>
      <w:r>
        <w:rPr>
          <w:rFonts w:eastAsia="Century Schoolbook" w:cs="Century Schoolbook" w:ascii="Century Schoolbook" w:hAnsi="Century Schoolbook"/>
          <w:sz w:val="24"/>
          <w:szCs w:val="24"/>
        </w:rPr>
        <w:t>In dorsal LPFC, we identified two adjacent bilateral clusters (Figure 3a). The most posterior of the two (‘6/8’) was located anterior to the premotor cortex and extended from lateral superior frontal gyrus to the intermediate frontal sulcus of middle frontal gyrus, spanning Brodmann areas 6 and 8 This cluster overlapped with functional descriptions of the frontal eye fields (FEF)– a region important for volitional eye saccades</w:t>
      </w:r>
      <w:r>
        <w:rPr>
          <w:rFonts w:eastAsia="ＭＳ 明朝" w:cs="Century Schoolbook" w:ascii="Century Schoolbook" w:hAnsi="Century Schoolbook"/>
          <w:sz w:val="24"/>
          <w:szCs w:val="24"/>
        </w:rPr>
        <w:t xml:space="preserve"> </w:t>
      </w:r>
      <w:bookmarkStart w:id="187" w:name="__Fieldmark__524_693925293"/>
      <w:r>
        <w:rPr>
          <w:rFonts w:eastAsia="ＭＳ 明朝" w:cs="Century Schoolbook" w:ascii="Century Schoolbook" w:hAnsi="Century Schoolbook"/>
          <w:sz w:val="24"/>
          <w:szCs w:val="24"/>
        </w:rPr>
        <w:t>(P</w:t>
      </w:r>
      <w:r>
        <w:fldChar w:fldCharType="begin"/>
      </w:r>
      <w:r>
        <w:instrText>ADDIN PAPERS2_CITATIONS &lt;citation&gt;&lt;uuid&gt;286E9A6F-5136-451F-92D9-4C89A6E7056D&lt;/uuid&gt;&lt;priority&gt;0&lt;/priority&gt;&lt;publications&gt;&lt;publication&gt;&lt;uuid&gt;2B12F38F-94C4-45C9-AA01-4981950565B8&lt;/uuid&gt;&lt;volume&gt;34&lt;/volume&gt;&lt;doi&gt;10.1016/0028-3932(95)00134-4&lt;/doi&gt;&lt;startpage&gt;475&lt;/startpage&gt;&lt;publication_date&gt;99199606001200000000220000&lt;/publication_date&gt;&lt;url&gt;http://eutils.ncbi.nlm.nih.gov/entrez/eutils/elink.fcgi?dbfrom=pubmed&amp;amp;id=8736560&amp;amp;retmode=ref&amp;amp;cmd=prlinks&lt;/url&gt;&lt;type&gt;400&lt;/type&gt;&lt;title&gt;Location and function of the human frontal eye-field: a selective review.&lt;/title&gt;&lt;institution&gt;Montreal Neurological Institute, McGill University, Quebec, Canada.&lt;/institution&gt;&lt;number&gt;6&lt;/number&gt;&lt;subtype&gt;400&lt;/subtype&gt;&lt;endpage&gt;483&lt;/endpage&gt;&lt;bundle&gt;&lt;publication&gt;&lt;title&gt;Neuropsychologia&lt;/title&gt;&lt;type&gt;-100&lt;/type&gt;&lt;subtype&gt;-100&lt;/subtype&gt;&lt;uuid&gt;CA609851-A30F-4EE4-84C7-E7ADD294156A&lt;/uuid&gt;&lt;/publication&gt;&lt;/bundle&gt;&lt;authors&gt;&lt;author&gt;&lt;firstName&gt;T&lt;/firstName&gt;&lt;lastName&gt;Paus&lt;/lastName&gt;&lt;/author&gt;&lt;/authors&gt;&lt;/publication&gt;&lt;/publications&gt;&lt;cites&gt;&lt;/cites&gt;&lt;/citation&gt;</w:instrText>
      </w:r>
      <w:r>
        <w:fldChar w:fldCharType="separate"/>
      </w:r>
      <w:bookmarkStart w:id="188" w:name="__Fieldmark__838_1524370724"/>
      <w:r>
        <w:rPr>
          <w:rFonts w:eastAsia="ＭＳ 明朝" w:cs="Century Schoolbook" w:ascii="Century Schoolbook" w:hAnsi="Century Schoolbook"/>
          <w:sz w:val="24"/>
          <w:szCs w:val="24"/>
        </w:rPr>
        <w:t>a</w:t>
      </w:r>
      <w:bookmarkStart w:id="189" w:name="__Fieldmark__733_2067692444"/>
      <w:r>
        <w:rPr>
          <w:rFonts w:eastAsia="ＭＳ 明朝" w:cs="Century Schoolbook" w:ascii="Century Schoolbook" w:hAnsi="Century Schoolbook"/>
          <w:sz w:val="24"/>
          <w:szCs w:val="24"/>
        </w:rPr>
        <w:t>u</w:t>
      </w:r>
      <w:bookmarkStart w:id="190" w:name="__Fieldmark__845_1794263510"/>
      <w:r>
        <w:rPr>
          <w:rFonts w:eastAsia="ＭＳ 明朝" w:cs="Century Schoolbook" w:ascii="Century Schoolbook" w:hAnsi="Century Schoolbook"/>
          <w:sz w:val="24"/>
          <w:szCs w:val="24"/>
        </w:rPr>
        <w:t>s</w:t>
      </w:r>
      <w:bookmarkStart w:id="191" w:name="__Fieldmark__1843_1086385164"/>
      <w:r>
        <w:rPr>
          <w:rFonts w:eastAsia="ＭＳ 明朝" w:cs="Century Schoolbook" w:ascii="Century Schoolbook" w:hAnsi="Century Schoolbook"/>
          <w:sz w:val="24"/>
          <w:szCs w:val="24"/>
        </w:rPr>
        <w:t>, 1996)</w:t>
      </w:r>
      <w:r>
        <w:rPr>
          <w:rFonts w:eastAsia="ＭＳ 明朝" w:cs="Century Schoolbook" w:ascii="Century Schoolbook" w:hAnsi="Century Schoolbook"/>
          <w:sz w:val="24"/>
          <w:szCs w:val="24"/>
        </w:rPr>
      </w:r>
      <w:r>
        <w:fldChar w:fldCharType="end"/>
      </w:r>
      <w:bookmarkEnd w:id="187"/>
      <w:bookmarkEnd w:id="188"/>
      <w:bookmarkEnd w:id="189"/>
      <w:bookmarkEnd w:id="190"/>
      <w:bookmarkEnd w:id="191"/>
      <w:r>
        <w:rPr>
          <w:rFonts w:ascii="Century Schoolbook" w:hAnsi="Century Schoolbook"/>
        </w:rPr>
        <w:t>.</w:t>
      </w:r>
      <w:r>
        <w:rPr>
          <w:rFonts w:eastAsia="Century Schoolbook" w:cs="Century Schoolbook" w:ascii="Century Schoolbook" w:hAnsi="Century Schoolbook"/>
          <w:sz w:val="24"/>
          <w:szCs w:val="24"/>
        </w:rPr>
        <w:t xml:space="preserve"> Immediately anterior, we identified a cluster (‘9/46c’) spanning caudal Brodmann area 9/46 from the intermediate frontal sulcus into caudal portions of Brodmann area 9/46v. Notably, although cluster ‘9/46c’ arguably extends well into “mid” LPFC, this cluster did not group with other mid-LPFC clusters until much coarser granularities, suggesting these clusters may exhibit distinct functional signatures despite their spatial proximity.</w:t>
      </w:r>
    </w:p>
    <w:p>
      <w:pPr>
        <w:pStyle w:val="Normal1"/>
        <w:ind w:left="0" w:right="0" w:firstLine="720"/>
        <w:rPr/>
      </w:pPr>
      <w:r>
        <w:rPr>
          <w:rFonts w:eastAsia="Century Schoolbook" w:cs="Century Schoolbook" w:ascii="Century Schoolbook" w:hAnsi="Century Schoolbook"/>
          <w:sz w:val="24"/>
          <w:szCs w:val="24"/>
        </w:rPr>
        <w:t>Anterior and ventral to dorsal LPFC, we identified four clusters spanning common definitions of ‘mid’ lateral prefrontal cortex (Figure 3b). The organization of clusters in this region, however, varied by hemisphere. Most dorsally, we identified a mostly left-lateralized cluster (‘9/46v’), extending from the intermediate frontal sulcus into the fundus of the inferior frontal sulcus, primarily in Brodmann area 9/46v.</w:t>
      </w:r>
      <w:r>
        <w:rPr>
          <w:rFonts w:eastAsia="Century Schoolbook" w:cs="Century Schoolbook" w:ascii="Century Schoolbook" w:hAnsi="Century Schoolbook"/>
          <w:b w:val="false"/>
          <w:bCs w:val="false"/>
          <w:i w:val="false"/>
          <w:iCs w:val="false"/>
          <w:strike w:val="false"/>
          <w:dstrike w:val="false"/>
          <w:color w:val="000000"/>
          <w:sz w:val="24"/>
          <w:szCs w:val="24"/>
          <w:u w:val="none"/>
          <w:effect w:val="none"/>
        </w:rPr>
        <w:t xml:space="preserve"> </w:t>
      </w:r>
      <w:r>
        <w:rPr>
          <w:rFonts w:eastAsia="Century Schoolbook" w:cs="Century Schoolbook" w:ascii="Century Schoolbook" w:hAnsi="Century Schoolbook"/>
          <w:sz w:val="24"/>
          <w:szCs w:val="24"/>
        </w:rPr>
        <w:t>Next, we identified a cluster, which we refer to as right IFG (‘IFG [R]’), spanning the majority of area Brodmann area 45 in the right hemisphere. Notably, only right IFG was part of the fronto-parietal network, consistent with the observation that this region is consistently observed during goal-directed cognition. Posterior to these two clusters, we identified a bilateral cluster consistent with the inferior frontal junction (‘IFJ’) (e.g. MNI coordinates: 48, 4, 33</w:t>
      </w:r>
      <w:del w:id="2" w:author="Unknown Author" w:date="2017-05-31T15:55:00Z">
        <w:r>
          <w:rPr>
            <w:rFonts w:eastAsia="ＭＳ 明朝" w:cs="Century Schoolbook" w:ascii="Century Schoolbook" w:hAnsi="Century Schoolbook"/>
            <w:sz w:val="24"/>
            <w:szCs w:val="24"/>
          </w:rPr>
          <w:delText xml:space="preserve"> </w:delText>
        </w:r>
      </w:del>
      <w:bookmarkStart w:id="192" w:name="__Fieldmark__534_693925293"/>
      <w:r>
        <w:rPr>
          <w:rFonts w:eastAsia="ＭＳ 明朝" w:cs="Century Schoolbook" w:ascii="Century Schoolbook" w:hAnsi="Century Schoolbook"/>
          <w:sz w:val="24"/>
          <w:szCs w:val="24"/>
        </w:rPr>
        <w:t>(M</w:t>
      </w:r>
      <w:r>
        <w:fldChar w:fldCharType="begin"/>
      </w:r>
      <w:r>
        <w:instrText>ADDIN PAPERS2_CITATIONS &lt;citation&gt;&lt;uuid&gt;69F01C65-75AA-469F-91A3-811B88A4968F&lt;/uuid&gt;&lt;priority&gt;30&lt;/priority&gt;&lt;publications&gt;&lt;publication&gt;&lt;volume&gt;26&lt;/volume&gt;&lt;publication_date&gt;99201604131200000000222000&lt;/publication_date&gt;&lt;number&gt;5&lt;/number&gt;&lt;doi&gt;10.1093/cercor/bhv073&lt;/doi&gt;&lt;startpage&gt;2225&lt;/startpage&gt;&lt;title&gt;Co-Activation-Based Parcellation of the Lateral Prefrontal Cortex Delineates the Inferior Frontal Junction Area&lt;/title&gt;&lt;uuid&gt;1702BBAC-DE9E-482B-BD84-854772ABEFCD&lt;/uuid&gt;&lt;subtype&gt;400&lt;/subtype&gt;&lt;endpage&gt;2241&lt;/endpage&gt;&lt;type&gt;400&lt;/type&gt;&lt;url&gt;http://www.cercor.oxfordjournals.org/lookup/doi/10.1093/cercor/bhv073&lt;/url&gt;&lt;bundle&gt;&lt;publication&gt;&lt;title&gt;Cerebral Cortex&lt;/title&gt;&lt;type&gt;-100&lt;/type&gt;&lt;subtype&gt;-100&lt;/subtype&gt;&lt;uuid&gt;77496BB1-9579-49BD-B03C-B44147E85F01&lt;/uuid&gt;&lt;/publication&gt;&lt;/bundle&gt;&lt;authors&gt;&lt;author&gt;&lt;firstName&gt;Paul&lt;/firstName&gt;&lt;middleNames&gt;S&lt;/middleNames&gt;&lt;lastName&gt;Muhle-Karbe&lt;/lastName&gt;&lt;/author&gt;&lt;author&gt;&lt;firstName&gt;Jan&lt;/firstName&gt;&lt;lastName&gt;Derrfuss&lt;/lastName&gt;&lt;/author&gt;&lt;author&gt;&lt;firstName&gt;Margaret&lt;/firstName&gt;&lt;middleNames&gt;T&lt;/middleNames&gt;&lt;lastName&gt;Lynn&lt;/lastName&gt;&lt;/author&gt;&lt;author&gt;&lt;firstName&gt;Franz&lt;/firstName&gt;&lt;middleNames&gt;X&lt;/middleNames&gt;&lt;lastName&gt;Neubert&lt;/lastName&gt;&lt;/author&gt;&lt;author&gt;&lt;firstName&gt;Peter&lt;/firstName&gt;&lt;middleNames&gt;T&lt;/middleNames&gt;&lt;lastName&gt;Fox&lt;/lastName&gt;&lt;/author&gt;&lt;author&gt;&lt;firstName&gt;Marcel&lt;/firstName&gt;&lt;lastName&gt;Brass&lt;/lastName&gt;&lt;/author&gt;&lt;author&gt;&lt;firstName&gt;Simon&lt;/firstName&gt;&lt;middleNames&gt;B&lt;/middleNames&gt;&lt;lastName&gt;Eickhoff&lt;/lastName&gt;&lt;/author&gt;&lt;/authors&gt;&lt;/publication&gt;&lt;/publications&gt;&lt;cites&gt;&lt;/cites&gt;&lt;/citation&gt;</w:instrText>
      </w:r>
      <w:r>
        <w:fldChar w:fldCharType="separate"/>
      </w:r>
      <w:bookmarkStart w:id="193" w:name="__Fieldmark__862_1524370724"/>
      <w:r>
        <w:rPr>
          <w:rFonts w:eastAsia="ＭＳ 明朝" w:cs="Century Schoolbook" w:ascii="Century Schoolbook" w:hAnsi="Century Schoolbook"/>
          <w:sz w:val="24"/>
          <w:szCs w:val="24"/>
        </w:rPr>
        <w:t>u</w:t>
      </w:r>
      <w:bookmarkStart w:id="194" w:name="__Fieldmark__755_2067692444"/>
      <w:r>
        <w:rPr>
          <w:rFonts w:eastAsia="ＭＳ 明朝" w:cs="Century Schoolbook" w:ascii="Century Schoolbook" w:hAnsi="Century Schoolbook"/>
          <w:sz w:val="24"/>
          <w:szCs w:val="24"/>
        </w:rPr>
        <w:t>h</w:t>
      </w:r>
      <w:bookmarkStart w:id="195" w:name="__Fieldmark__882_1794263510"/>
      <w:r>
        <w:rPr>
          <w:rFonts w:eastAsia="ＭＳ 明朝" w:cs="Century Schoolbook" w:ascii="Century Schoolbook" w:hAnsi="Century Schoolbook"/>
          <w:sz w:val="24"/>
          <w:szCs w:val="24"/>
        </w:rPr>
        <w:t>l</w:t>
      </w:r>
      <w:bookmarkStart w:id="196" w:name="__Fieldmark__1933_1086385164"/>
      <w:r>
        <w:rPr>
          <w:rFonts w:eastAsia="ＭＳ 明朝" w:cs="Century Schoolbook" w:ascii="Century Schoolbook" w:hAnsi="Century Schoolbook"/>
          <w:sz w:val="24"/>
          <w:szCs w:val="24"/>
        </w:rPr>
        <w:t>e-Karbe et al., 2016)</w:t>
      </w:r>
      <w:r>
        <w:rPr>
          <w:rFonts w:eastAsia="ＭＳ 明朝" w:cs="Century Schoolbook" w:ascii="Century Schoolbook" w:hAnsi="Century Schoolbook"/>
          <w:sz w:val="24"/>
          <w:szCs w:val="24"/>
        </w:rPr>
      </w:r>
      <w:r>
        <w:fldChar w:fldCharType="end"/>
      </w:r>
      <w:bookmarkEnd w:id="192"/>
      <w:bookmarkEnd w:id="193"/>
      <w:bookmarkEnd w:id="194"/>
      <w:bookmarkEnd w:id="195"/>
      <w:bookmarkEnd w:id="196"/>
      <w:r>
        <w:rPr>
          <w:rFonts w:eastAsia="Century Schoolbook" w:cs="Century Schoolbook" w:ascii="Century Schoolbook" w:hAnsi="Century Schoolbook"/>
          <w:sz w:val="24"/>
          <w:szCs w:val="24"/>
        </w:rPr>
        <w:t>, located in the fundus of caudal inferior frontal sulcus, extending into precentral, inferior frontal and middle frontal gyri. Finally, ventral to this cluster, but only in the right hemisphere, we identified a fourth cluster (‘44 [R]’) located in posterior IFG, spanning Brodmann area 44 and abutting Brodmann area 6.</w:t>
      </w:r>
    </w:p>
    <w:p>
      <w:pPr>
        <w:pStyle w:val="Normal1"/>
        <w:ind w:left="0" w:right="0" w:firstLine="720"/>
        <w:rPr/>
      </w:pPr>
      <w:r>
        <w:rPr>
          <w:rFonts w:eastAsia="Century Schoolbook" w:cs="Century Schoolbook" w:ascii="Century Schoolbook" w:hAnsi="Century Schoolbook"/>
          <w:sz w:val="24"/>
          <w:szCs w:val="24"/>
        </w:rPr>
        <w:t>In ‘rostral’ LPFC, we identified three bilateral clusters spanning Brodmann area 10 (Figure 3c). These three clusters were organized along a ventral-dorsal axis-- consistent with prior D</w:t>
      </w:r>
      <w:r>
        <w:rPr>
          <w:rFonts w:eastAsia="ＭＳ 明朝" w:cs="Century Schoolbook" w:ascii="Century Schoolbook" w:hAnsi="Century Schoolbook"/>
          <w:sz w:val="24"/>
          <w:szCs w:val="24"/>
        </w:rPr>
        <w:t>TI and meta-analytic parcellations (Orr et al., 2015; Ray et al., 2015)</w:t>
      </w:r>
      <w:r>
        <w:rPr>
          <w:rFonts w:eastAsia="Century Schoolbook" w:cs="Century Schoolbook" w:ascii="Century Schoolbook" w:hAnsi="Century Schoolbook"/>
          <w:sz w:val="24"/>
          <w:szCs w:val="24"/>
        </w:rPr>
        <w:t>-- and were exclusively in lateral frontal cortex, consistent with cytoarchitechtonic evidence of a lateral-medial distinction of the frontal pole</w:t>
      </w:r>
      <w:r>
        <w:rPr>
          <w:rFonts w:eastAsia="ＭＳ 明朝" w:cs="Century Schoolbook" w:ascii="Century Schoolbook" w:hAnsi="Century Schoolbook"/>
          <w:sz w:val="24"/>
          <w:szCs w:val="24"/>
        </w:rPr>
        <w:t xml:space="preserve"> </w:t>
      </w:r>
      <w:bookmarkStart w:id="197" w:name="__Fieldmark__550_693925293"/>
      <w:r>
        <w:rPr>
          <w:rFonts w:eastAsia="ＭＳ 明朝" w:cs="Century Schoolbook" w:ascii="Century Schoolbook" w:hAnsi="Century Schoolbook"/>
          <w:sz w:val="24"/>
          <w:szCs w:val="24"/>
        </w:rPr>
        <w:t>(B</w:t>
      </w:r>
      <w:r>
        <w:fldChar w:fldCharType="begin"/>
      </w:r>
      <w:r>
        <w:instrText>ADDIN PAPERS2_CITATIONS &lt;citation&gt;&lt;uuid&gt;CB8D56CC-373C-40D2-877A-2AE6E8D8753A&lt;/uuid&gt;&lt;priority&gt;0&lt;/priority&gt;&lt;publications&gt;&lt;publication&gt;&lt;uuid&gt;40441447-D58D-44F1-B0CC-00BA30077990&lt;/uuid&gt;&lt;volume&gt;93 Pt 2&lt;/volume&gt;&lt;accepted_date&gt;99201305081200000000222000&lt;/accepted_date&gt;&lt;doi&gt;10.1016/j.neuroimage.2013.05.052&lt;/doi&gt;&lt;startpage&gt;260&lt;/startpage&gt;&lt;revision_date&gt;99201304261200000000222000&lt;/revision_date&gt;&lt;publication_date&gt;99201406001200000000220000&lt;/publication_date&gt;&lt;url&gt;http://linkinghub.elsevier.com/retrieve/pii/S1053811913005466&lt;/url&gt;&lt;type&gt;400&lt;/type&gt;&lt;title&gt;Cytoarchitecture, probability maps and functions of the human frontal pole.&lt;/title&gt;&lt;submission_date&gt;99201211191200000000222000&lt;/submission_date&gt;&lt;institution&gt;Research Centre Jülich, Institute of Neuroscience and Medicine (INM-1), 52425 Jülich, Germany. Electronic address: s.bludau@fz-juelich.de.&lt;/institution&gt;&lt;subtype&gt;400&lt;/subtype&gt;&lt;endpage&gt;275&lt;/endpage&gt;&lt;bundle&gt;&lt;publication&gt;&lt;publisher&gt;Elsevier Inc.&lt;/publisher&gt;&lt;title&gt;NeuroImage&lt;/title&gt;&lt;type&gt;-100&lt;/type&gt;&lt;subtype&gt;-100&lt;/subtype&gt;&lt;uuid&gt;6CD5DDF9-C34D-49F1-A9F1-46714B6AB5E1&lt;/uuid&gt;&lt;/publication&gt;&lt;/bundle&gt;&lt;authors&gt;&lt;author&gt;&lt;firstName&gt;S&lt;/firstName&gt;&lt;lastName&gt;Bludau&lt;/lastName&gt;&lt;/author&gt;&lt;author&gt;&lt;firstName&gt;S&lt;/firstName&gt;&lt;middleNames&gt;B&lt;/middleNames&gt;&lt;lastName&gt;Eickhoff&lt;/lastName&gt;&lt;/author&gt;&lt;author&gt;&lt;firstName&gt;H&lt;/firstName&gt;&lt;lastName&gt;Mohlberg&lt;/lastName&gt;&lt;/author&gt;&lt;author&gt;&lt;firstName&gt;S&lt;/firstName&gt;&lt;lastName&gt;Caspers&lt;/lastName&gt;&lt;/author&gt;&lt;author&gt;&lt;firstName&gt;A&lt;/firstName&gt;&lt;middleNames&gt;R&lt;/middleNames&gt;&lt;lastName&gt;Laird&lt;/lastName&gt;&lt;/author&gt;&lt;author&gt;&lt;firstName&gt;P&lt;/firstName&gt;&lt;middleNames&gt;T&lt;/middleNames&gt;&lt;lastName&gt;Fox&lt;/lastName&gt;&lt;/author&gt;&lt;author&gt;&lt;firstName&gt;A&lt;/firstName&gt;&lt;lastName&gt;Schleicher&lt;/lastName&gt;&lt;/author&gt;&lt;author&gt;&lt;firstName&gt;K&lt;/firstName&gt;&lt;lastName&gt;Zilles&lt;/lastName&gt;&lt;/author&gt;&lt;author&gt;&lt;firstName&gt;K&lt;/firstName&gt;&lt;lastName&gt;Amunts&lt;/lastName&gt;&lt;/author&gt;&lt;/authors&gt;&lt;/publication&gt;&lt;/publications&gt;&lt;cites&gt;&lt;/cites&gt;&lt;/citation&gt;</w:instrText>
      </w:r>
      <w:r>
        <w:fldChar w:fldCharType="separate"/>
      </w:r>
      <w:bookmarkStart w:id="198" w:name="__Fieldmark__885_1524370724"/>
      <w:r>
        <w:rPr>
          <w:rFonts w:eastAsia="ＭＳ 明朝" w:cs="Century Schoolbook" w:ascii="Century Schoolbook" w:hAnsi="Century Schoolbook"/>
          <w:sz w:val="24"/>
          <w:szCs w:val="24"/>
        </w:rPr>
        <w:t>l</w:t>
      </w:r>
      <w:bookmarkStart w:id="199" w:name="__Fieldmark__774_2067692444"/>
      <w:r>
        <w:rPr>
          <w:rFonts w:eastAsia="ＭＳ 明朝" w:cs="Century Schoolbook" w:ascii="Century Schoolbook" w:hAnsi="Century Schoolbook"/>
          <w:sz w:val="24"/>
          <w:szCs w:val="24"/>
        </w:rPr>
        <w:t>u</w:t>
      </w:r>
      <w:bookmarkStart w:id="200" w:name="__Fieldmark__929_1794263510"/>
      <w:r>
        <w:rPr>
          <w:rFonts w:eastAsia="ＭＳ 明朝" w:cs="Century Schoolbook" w:ascii="Century Schoolbook" w:hAnsi="Century Schoolbook"/>
          <w:sz w:val="24"/>
          <w:szCs w:val="24"/>
        </w:rPr>
        <w:t>d</w:t>
      </w:r>
      <w:bookmarkStart w:id="201" w:name="__Fieldmark__2031_1086385164"/>
      <w:r>
        <w:rPr>
          <w:rFonts w:eastAsia="ＭＳ 明朝" w:cs="Century Schoolbook" w:ascii="Century Schoolbook" w:hAnsi="Century Schoolbook"/>
          <w:sz w:val="24"/>
          <w:szCs w:val="24"/>
        </w:rPr>
        <w:t>au et al., 2014)</w:t>
      </w:r>
      <w:r>
        <w:rPr>
          <w:rFonts w:eastAsia="ＭＳ 明朝" w:cs="Century Schoolbook" w:ascii="Century Schoolbook" w:hAnsi="Century Schoolbook"/>
          <w:sz w:val="24"/>
          <w:szCs w:val="24"/>
        </w:rPr>
      </w:r>
      <w:r>
        <w:fldChar w:fldCharType="end"/>
      </w:r>
      <w:bookmarkEnd w:id="197"/>
      <w:bookmarkEnd w:id="198"/>
      <w:bookmarkEnd w:id="199"/>
      <w:bookmarkEnd w:id="200"/>
      <w:bookmarkEnd w:id="201"/>
      <w:r>
        <w:rPr>
          <w:rFonts w:eastAsia="Century Schoolbook" w:cs="Century Schoolbook" w:ascii="Century Schoolbook" w:hAnsi="Century Schoolbook"/>
          <w:sz w:val="24"/>
          <w:szCs w:val="24"/>
        </w:rPr>
        <w:t>. Notably, although cluster ‘9/46dr’ extended into Broadman area 9/46, this cytoarchitechtonic area divided into two distinct clusters (clusters ‘9/46dr’ and ‘9/46v’), consistent with an independent meta-analytic co-activation clustering study (</w:t>
      </w:r>
      <w:bookmarkStart w:id="202" w:name="docs-internal-guid-c8fed9f8-604d-309d-90d4-d3935dafe9ad"/>
      <w:bookmarkEnd w:id="202"/>
      <w:r>
        <w:rPr>
          <w:rFonts w:eastAsia="Century Schoolbook" w:cs="Century Schoolbook" w:ascii="Century Schoolbook" w:hAnsi="Century Schoolbook"/>
          <w:b w:val="false"/>
          <w:bCs w:val="false"/>
          <w:i w:val="false"/>
          <w:iCs w:val="false"/>
          <w:strike w:val="false"/>
          <w:dstrike w:val="false"/>
          <w:color w:val="000000"/>
          <w:sz w:val="24"/>
          <w:szCs w:val="24"/>
          <w:u w:val="none"/>
          <w:effect w:val="none"/>
        </w:rPr>
        <w:t xml:space="preserve">Cieslik et al., 2013). Finally, </w:t>
      </w:r>
      <w:r>
        <w:rPr>
          <w:rFonts w:eastAsia="Century Schoolbook" w:cs="Century Schoolbook" w:ascii="Century Schoolbook" w:hAnsi="Century Schoolbook"/>
          <w:sz w:val="24"/>
          <w:szCs w:val="24"/>
        </w:rPr>
        <w:t xml:space="preserve">the most rostral two clusters (‘10v’ and ‘10d’) were exclusively located in  Brodmann area 10, separated along a dorsal/ventral axis. </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To better understand functional differences between these regions, we directly contrasted the co-activation of each cluster with that of LFC as whole in order to identify voxels across the brain that differentially co-activated with each cluster (Figure 3; right panel). We observed that most differential co-activation occurred within other cortical association cortex areas such as lateral parietal cortex (LPC), pre-SMA and MCC, and the insula. Across LPC, each LFC cluster co-activated most strongly with distinct areas across a gradient extending from tempo-parietal junction to the lateral parieto-occipital sulcus. For example, clusters ‘9/46c’ and all fronto-polar clusters showed greater co-activation with parietal cortex ventral to the intraparietal sulcus. In contrast, cluster ‘6/8’ and all four ‘mid’ LPFC clusters showed greater co-activation within and dorsal to the intraparietal sulcus. </w:t>
      </w:r>
    </w:p>
    <w:p>
      <w:pPr>
        <w:pStyle w:val="Normal1"/>
        <w:ind w:left="0" w:right="0" w:firstLine="720"/>
        <w:rPr/>
      </w:pPr>
      <w:r>
        <w:rPr>
          <w:rFonts w:eastAsia="Century Schoolbook" w:cs="Century Schoolbook" w:ascii="Century Schoolbook" w:hAnsi="Century Schoolbook"/>
          <w:sz w:val="24"/>
          <w:szCs w:val="24"/>
        </w:rPr>
        <w:t>Similarly in medial PFC, all clusters except right IFG and ‘9/46dr’ co-activated most strongly with slightly different portions of pre-SMA and MCC. Generally, more anterior clusters co-activated more strongly with more anterior portions of pre-SMA/MCC. For instance, ‘10d’ co-activated most strongly with a anterior mid-cingulate cortex while ‘44 [R]’ co-activated most strongly with the SMA. Finally, in the insula, several LFC subregions exhibited differential co-activation with distinct sub-divisions of the insula. For example, cluster ’44 [R]’ co-activated most strongly with the posterior insula– an important region for pain and sensorimotor processing</w:t>
      </w:r>
      <w:r>
        <w:rPr>
          <w:rFonts w:eastAsia="ＭＳ 明朝" w:cs="Century Schoolbook" w:ascii="Century Schoolbook" w:hAnsi="Century Schoolbook"/>
          <w:sz w:val="24"/>
          <w:szCs w:val="24"/>
        </w:rPr>
        <w:t xml:space="preserve"> </w:t>
      </w:r>
      <w:bookmarkStart w:id="203" w:name="__Fieldmark__561_693925293"/>
      <w:r>
        <w:rPr>
          <w:rFonts w:eastAsia="ＭＳ 明朝" w:cs="Century Schoolbook" w:ascii="Century Schoolbook" w:hAnsi="Century Schoolbook"/>
          <w:sz w:val="24"/>
          <w:szCs w:val="24"/>
        </w:rPr>
        <w:t>(C</w:t>
      </w:r>
      <w:r>
        <w:fldChar w:fldCharType="begin"/>
      </w:r>
      <w:r>
        <w:instrText>ADDIN PAPERS2_CITATIONS &lt;citation&gt;&lt;uuid&gt;9167D052-7439-4152-A446-A323843CC891&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204" w:name="__Fieldmark__913_1524370724"/>
      <w:r>
        <w:rPr>
          <w:rFonts w:eastAsia="ＭＳ 明朝" w:cs="Century Schoolbook" w:ascii="Century Schoolbook" w:hAnsi="Century Schoolbook"/>
          <w:sz w:val="24"/>
          <w:szCs w:val="24"/>
        </w:rPr>
        <w:t>h</w:t>
      </w:r>
      <w:bookmarkStart w:id="205" w:name="__Fieldmark__798_2067692444"/>
      <w:r>
        <w:rPr>
          <w:rFonts w:eastAsia="ＭＳ 明朝" w:cs="Century Schoolbook" w:ascii="Century Schoolbook" w:hAnsi="Century Schoolbook"/>
          <w:sz w:val="24"/>
          <w:szCs w:val="24"/>
        </w:rPr>
        <w:t>a</w:t>
      </w:r>
      <w:bookmarkStart w:id="206" w:name="__Fieldmark__981_1794263510"/>
      <w:r>
        <w:rPr>
          <w:rFonts w:eastAsia="ＭＳ 明朝" w:cs="Century Schoolbook" w:ascii="Century Schoolbook" w:hAnsi="Century Schoolbook"/>
          <w:sz w:val="24"/>
          <w:szCs w:val="24"/>
        </w:rPr>
        <w:t>n</w:t>
      </w:r>
      <w:bookmarkStart w:id="207" w:name="__Fieldmark__2158_1086385164"/>
      <w:r>
        <w:rPr>
          <w:rFonts w:eastAsia="ＭＳ 明朝" w:cs="Century Schoolbook" w:ascii="Century Schoolbook" w:hAnsi="Century Schoolbook"/>
          <w:sz w:val="24"/>
          <w:szCs w:val="24"/>
        </w:rPr>
        <w:t>g et al., 2013)</w:t>
      </w:r>
      <w:r>
        <w:rPr>
          <w:rFonts w:eastAsia="ＭＳ 明朝" w:cs="Century Schoolbook" w:ascii="Century Schoolbook" w:hAnsi="Century Schoolbook"/>
          <w:sz w:val="24"/>
          <w:szCs w:val="24"/>
        </w:rPr>
      </w:r>
      <w:r>
        <w:fldChar w:fldCharType="end"/>
      </w:r>
      <w:bookmarkEnd w:id="203"/>
      <w:bookmarkEnd w:id="204"/>
      <w:bookmarkEnd w:id="205"/>
      <w:bookmarkEnd w:id="206"/>
      <w:bookmarkEnd w:id="207"/>
      <w:r>
        <w:rPr>
          <w:rFonts w:eastAsia="Century Schoolbook" w:cs="Century Schoolbook" w:ascii="Century Schoolbook" w:hAnsi="Century Schoolbook"/>
          <w:sz w:val="24"/>
          <w:szCs w:val="24"/>
        </w:rPr>
        <w:t>– whereas IFJ co-activated most strongly with the dorsal anterior insula, a subregion implicated in goal-directed cognition. In contrast, area 10v showed greater co-activation with ventral anterior insula, an area implicated in affect</w:t>
      </w:r>
      <w:r>
        <w:rPr>
          <w:rFonts w:eastAsia="ＭＳ 明朝" w:cs="Century Schoolbook" w:ascii="Century Schoolbook" w:hAnsi="Century Schoolbook"/>
          <w:sz w:val="24"/>
          <w:szCs w:val="24"/>
        </w:rPr>
        <w:t xml:space="preserve"> </w:t>
      </w:r>
      <w:bookmarkStart w:id="208" w:name="__Fieldmark__568_693925293"/>
      <w:r>
        <w:rPr>
          <w:rFonts w:eastAsia="ＭＳ 明朝" w:cs="Century Schoolbook" w:ascii="Century Schoolbook" w:hAnsi="Century Schoolbook"/>
          <w:sz w:val="24"/>
          <w:szCs w:val="24"/>
        </w:rPr>
        <w:t>(C</w:t>
      </w:r>
      <w:r>
        <w:fldChar w:fldCharType="begin"/>
      </w:r>
      <w:r>
        <w:instrText>ADDIN PAPERS2_CITATIONS &lt;citation&gt;&lt;uuid&gt;B757BD2A-DA44-4F6F-A529-5FDFC132D07F&lt;/uuid&gt;&lt;priority&gt;0&lt;/priority&gt;&lt;publications&gt;&lt;publication&gt;&lt;volume&gt;23&lt;/volume&gt;&lt;publication_date&gt;99201302041200000000222000&lt;/publication_date&gt;&lt;number&gt;3&lt;/number&gt;&lt;doi&gt;10.1093/cercor/bhs065&lt;/doi&gt;&lt;startpage&gt;739&lt;/startpage&gt;&lt;title&gt;Decoding the Role of the Insula in Human Cognition: Functional Parcellation and Large-Scale Reverse Inference&lt;/title&gt;&lt;uuid&gt;9FBCD501-48A6-47EB-9C53-EA32333DC73C&lt;/uuid&gt;&lt;subtype&gt;400&lt;/subtype&gt;&lt;endpage&gt;749&lt;/endpage&gt;&lt;type&gt;400&lt;/type&gt;&lt;url&gt;http://www.cercor.oxfordjournals.org/cgi/doi/10.1093/cercor/bhs065&lt;/url&gt;&lt;bundle&gt;&lt;publication&gt;&lt;title&gt;Cerebral Cortex&lt;/title&gt;&lt;type&gt;-100&lt;/type&gt;&lt;subtype&gt;-100&lt;/subtype&gt;&lt;uuid&gt;77496BB1-9579-49BD-B03C-B44147E85F01&lt;/uuid&gt;&lt;/publication&gt;&lt;/bundle&gt;&lt;authors&gt;&lt;author&gt;&lt;firstName&gt;L&lt;/firstName&gt;&lt;middleNames&gt;J&lt;/middleNames&gt;&lt;lastName&gt;Chang&lt;/lastName&gt;&lt;/author&gt;&lt;author&gt;&lt;firstName&gt;T&lt;/firstName&gt;&lt;lastName&gt;Yarkoni&lt;/lastName&gt;&lt;/author&gt;&lt;author&gt;&lt;firstName&gt;M&lt;/firstName&gt;&lt;middleNames&gt;W&lt;/middleNames&gt;&lt;lastName&gt;Khaw&lt;/lastName&gt;&lt;/author&gt;&lt;author&gt;&lt;firstName&gt;A&lt;/firstName&gt;&lt;middleNames&gt;G&lt;/middleNames&gt;&lt;lastName&gt;Sanfey&lt;/lastName&gt;&lt;/author&gt;&lt;/authors&gt;&lt;/publication&gt;&lt;/publications&gt;&lt;cites&gt;&lt;/cites&gt;&lt;/citation&gt;</w:instrText>
      </w:r>
      <w:r>
        <w:fldChar w:fldCharType="separate"/>
      </w:r>
      <w:bookmarkStart w:id="209" w:name="__Fieldmark__932_1524370724"/>
      <w:r>
        <w:rPr>
          <w:rFonts w:eastAsia="ＭＳ 明朝" w:cs="Century Schoolbook" w:ascii="Century Schoolbook" w:hAnsi="Century Schoolbook"/>
          <w:sz w:val="24"/>
          <w:szCs w:val="24"/>
        </w:rPr>
        <w:t>h</w:t>
      </w:r>
      <w:bookmarkStart w:id="210" w:name="__Fieldmark__813_2067692444"/>
      <w:r>
        <w:rPr>
          <w:rFonts w:eastAsia="ＭＳ 明朝" w:cs="Century Schoolbook" w:ascii="Century Schoolbook" w:hAnsi="Century Schoolbook"/>
          <w:sz w:val="24"/>
          <w:szCs w:val="24"/>
        </w:rPr>
        <w:t>a</w:t>
      </w:r>
      <w:bookmarkStart w:id="211" w:name="__Fieldmark__994_1794263510"/>
      <w:r>
        <w:rPr>
          <w:rFonts w:eastAsia="ＭＳ 明朝" w:cs="Century Schoolbook" w:ascii="Century Schoolbook" w:hAnsi="Century Schoolbook"/>
          <w:sz w:val="24"/>
          <w:szCs w:val="24"/>
        </w:rPr>
        <w:t>n</w:t>
      </w:r>
      <w:bookmarkStart w:id="212" w:name="__Fieldmark__2172_1086385164"/>
      <w:r>
        <w:rPr>
          <w:rFonts w:eastAsia="ＭＳ 明朝" w:cs="Century Schoolbook" w:ascii="Century Schoolbook" w:hAnsi="Century Schoolbook"/>
          <w:sz w:val="24"/>
          <w:szCs w:val="24"/>
        </w:rPr>
        <w:t>g et al., 2013)</w:t>
      </w:r>
      <w:r>
        <w:rPr>
          <w:rFonts w:eastAsia="ＭＳ 明朝" w:cs="Century Schoolbook" w:ascii="Century Schoolbook" w:hAnsi="Century Schoolbook"/>
          <w:sz w:val="24"/>
          <w:szCs w:val="24"/>
        </w:rPr>
      </w:r>
      <w:r>
        <w:fldChar w:fldCharType="end"/>
      </w:r>
      <w:bookmarkEnd w:id="208"/>
      <w:bookmarkEnd w:id="209"/>
      <w:bookmarkEnd w:id="210"/>
      <w:bookmarkEnd w:id="211"/>
      <w:bookmarkEnd w:id="212"/>
      <w:r>
        <w:rPr>
          <w:rFonts w:eastAsia="Century Schoolbook" w:cs="Century Schoolbook" w:ascii="Century Schoolbook" w:hAnsi="Century Schoolbook"/>
          <w:sz w:val="24"/>
          <w:szCs w:val="24"/>
        </w:rPr>
        <w:t xml:space="preserve">. </w:t>
      </w:r>
    </w:p>
    <w:p>
      <w:pPr>
        <w:pStyle w:val="Normal1"/>
        <w:ind w:left="0" w:right="0" w:firstLine="720"/>
        <w:rPr/>
      </w:pPr>
      <w:r>
        <w:rPr>
          <w:rFonts w:eastAsia="Century Schoolbook" w:cs="Century Schoolbook" w:ascii="Century Schoolbook" w:hAnsi="Century Schoolbook"/>
          <w:sz w:val="24"/>
          <w:szCs w:val="24"/>
        </w:rPr>
        <w:t>This observation that the bulk of co-activation differences between LFC subregions of the fronto-parietal network occurred within other cortical association areas is consistent with the hypothesis that association cortex is composed of parallel interdigitated networks</w:t>
      </w:r>
      <w:r>
        <w:rPr>
          <w:rFonts w:eastAsia="ＭＳ 明朝" w:cs="Century Schoolbook" w:ascii="Century Schoolbook" w:hAnsi="Century Schoolbook"/>
          <w:sz w:val="24"/>
          <w:szCs w:val="24"/>
        </w:rPr>
        <w:t xml:space="preserve"> </w:t>
      </w:r>
      <w:bookmarkStart w:id="213" w:name="__Fieldmark__577_693925293"/>
      <w:r>
        <w:rPr>
          <w:rFonts w:eastAsia="ＭＳ 明朝" w:cs="Century Schoolbook" w:ascii="Century Schoolbook" w:hAnsi="Century Schoolbook"/>
          <w:sz w:val="24"/>
          <w:szCs w:val="24"/>
        </w:rPr>
        <w:t>(Y</w:t>
      </w:r>
      <w:r>
        <w:fldChar w:fldCharType="begin"/>
      </w:r>
      <w:r>
        <w:instrText>ADDIN PAPERS2_CITATIONS &lt;citation&gt;&lt;uuid&gt;0B932587-107D-4335-A2B5-0683D5667094&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214" w:name="__Fieldmark__953_1524370724"/>
      <w:r>
        <w:rPr>
          <w:rFonts w:eastAsia="ＭＳ 明朝" w:cs="Century Schoolbook" w:ascii="Century Schoolbook" w:hAnsi="Century Schoolbook"/>
          <w:sz w:val="24"/>
          <w:szCs w:val="24"/>
        </w:rPr>
        <w:t>e</w:t>
      </w:r>
      <w:bookmarkStart w:id="215" w:name="__Fieldmark__830_2067692444"/>
      <w:r>
        <w:rPr>
          <w:rFonts w:eastAsia="ＭＳ 明朝" w:cs="Century Schoolbook" w:ascii="Century Schoolbook" w:hAnsi="Century Schoolbook"/>
          <w:sz w:val="24"/>
          <w:szCs w:val="24"/>
        </w:rPr>
        <w:t>o</w:t>
      </w:r>
      <w:bookmarkStart w:id="216" w:name="__Fieldmark__1011_1794263510"/>
      <w:r>
        <w:rPr>
          <w:rFonts w:eastAsia="ＭＳ 明朝" w:cs="Century Schoolbook" w:ascii="Century Schoolbook" w:hAnsi="Century Schoolbook"/>
          <w:sz w:val="24"/>
          <w:szCs w:val="24"/>
        </w:rPr>
        <w:t xml:space="preserve"> </w:t>
      </w:r>
      <w:bookmarkStart w:id="217" w:name="__Fieldmark__2191_1086385164"/>
      <w:r>
        <w:rPr>
          <w:rFonts w:eastAsia="ＭＳ 明朝" w:cs="Century Schoolbook" w:ascii="Century Schoolbook" w:hAnsi="Century Schoolbook"/>
          <w:sz w:val="24"/>
          <w:szCs w:val="24"/>
        </w:rPr>
        <w:t>et al., 2011)</w:t>
      </w:r>
      <w:r>
        <w:rPr>
          <w:rFonts w:eastAsia="ＭＳ 明朝" w:cs="Century Schoolbook" w:ascii="Century Schoolbook" w:hAnsi="Century Schoolbook"/>
          <w:sz w:val="24"/>
          <w:szCs w:val="24"/>
        </w:rPr>
      </w:r>
      <w:r>
        <w:fldChar w:fldCharType="end"/>
      </w:r>
      <w:bookmarkEnd w:id="213"/>
      <w:bookmarkEnd w:id="214"/>
      <w:bookmarkEnd w:id="215"/>
      <w:bookmarkEnd w:id="216"/>
      <w:bookmarkEnd w:id="217"/>
      <w:r>
        <w:rPr>
          <w:rFonts w:eastAsia="Century Schoolbook" w:cs="Century Schoolbook" w:ascii="Century Schoolbook" w:hAnsi="Century Schoolbook"/>
          <w:sz w:val="24"/>
          <w:szCs w:val="24"/>
        </w:rPr>
        <w:t xml:space="preserve">. That is, these findings suggest subregions of the FPN do not participate with categorically distinct sets of regions across the brain, and instead perform subtly different roles within a distributed network. </w:t>
      </w:r>
    </w:p>
    <w:p>
      <w:pPr>
        <w:pStyle w:val="Normal1"/>
        <w:ind w:left="0" w:right="0" w:firstLine="720"/>
        <w:rPr/>
      </w:pPr>
      <w:r>
        <w:rPr>
          <w:rFonts w:eastAsia="Century Schoolbook" w:cs="Century Schoolbook" w:ascii="Century Schoolbook" w:hAnsi="Century Schoolbook"/>
          <w:b/>
          <w:bCs/>
          <w:sz w:val="24"/>
          <w:szCs w:val="24"/>
        </w:rPr>
        <w:t>Meta-analytic functional preference.</w:t>
      </w:r>
      <w:r>
        <w:rPr>
          <w:rFonts w:eastAsia="Century Schoolbook" w:cs="Century Schoolbook" w:ascii="Century Schoolbook" w:hAnsi="Century Schoolbook"/>
          <w:sz w:val="24"/>
          <w:szCs w:val="24"/>
        </w:rPr>
        <w:t xml:space="preserve"> Next, we used a data-driven approach that surveyed a broad range of fMRI studies to quantify the degree to which distinct psychological states might be preferentially associated with different LFC clusters (Figure 1c). We trained naïve Bayes classifiers to predict the presence or absence of activation in each LFC cluster using a set of 60 psychological topics derived by applying a standard topic modeling approach to the abstracts of articles in the Neurosynth database</w:t>
      </w:r>
      <w:r>
        <w:rPr>
          <w:rFonts w:eastAsia="ＭＳ 明朝" w:cs="Century Schoolbook" w:ascii="Century Schoolbook" w:hAnsi="Century Schoolbook"/>
          <w:sz w:val="24"/>
          <w:szCs w:val="24"/>
        </w:rPr>
        <w:t xml:space="preserve"> </w:t>
      </w:r>
      <w:bookmarkStart w:id="218" w:name="__Fieldmark__587_693925293"/>
      <w:r>
        <w:rPr>
          <w:rFonts w:eastAsia="ＭＳ 明朝" w:cs="Century Schoolbook" w:ascii="Century Schoolbook" w:hAnsi="Century Schoolbook"/>
          <w:sz w:val="24"/>
          <w:szCs w:val="24"/>
        </w:rPr>
        <w:t>(P</w:t>
      </w:r>
      <w:r>
        <w:fldChar w:fldCharType="begin"/>
      </w:r>
      <w:r>
        <w:instrText>ADDIN PAPERS2_CITATIONS &lt;citation&gt;&lt;uuid&gt;DAD19BD0-498E-46EC-92A9-B9277D3DBE9C&lt;/uuid&gt;&lt;priority&gt;0&lt;/priority&gt;&lt;publications&gt;&lt;publication&gt;&lt;volume&gt;8&lt;/volume&gt;&lt;publication_date&gt;99201210111200000000222000&lt;/publication_date&gt;&lt;number&gt;10&lt;/number&gt;&lt;doi&gt;10.1371/journal.pcbi.1002707&lt;/doi&gt;&lt;startpage&gt;e1002707&lt;/startpage&gt;&lt;title&gt;Discovering Relations Between Mind, Brain, and Mental Disorders Using Topic Mapping&lt;/title&gt;&lt;uuid&gt;D7C805F3-0FA6-4040-A9DE-CBD2F7783171&lt;/uuid&gt;&lt;subtype&gt;400&lt;/subtype&gt;&lt;endpage&gt;14&lt;/endpage&gt;&lt;type&gt;400&lt;/type&gt;&lt;url&gt;http://dx.plos.org/10.1371/journal.pcbi.1002707&lt;/url&gt;&lt;bundle&gt;&lt;publication&gt;&lt;publisher&gt;Public Library of Science&lt;/publisher&gt;&lt;title&gt;PLoS computational biology&lt;/title&gt;&lt;citekey&gt;Anonymous:S/hY2jPn&lt;/citekey&gt;&lt;type&gt;-100&lt;/type&gt;&lt;subtype&gt;-100&lt;/subtype&gt;&lt;uuid&gt;5FC795DD-E0AD-400C-97E6-117626AACE93&lt;/uuid&gt;&lt;/publication&gt;&lt;/bundle&gt;&lt;authors&gt;&lt;author&gt;&lt;firstName&gt;Russell&lt;/firstName&gt;&lt;middleNames&gt;A&lt;/middleNames&gt;&lt;lastName&gt;Poldrack&lt;/lastName&gt;&lt;/author&gt;&lt;author&gt;&lt;firstName&gt;Jeanette&lt;/firstName&gt;&lt;middleNames&gt;A&lt;/middleNames&gt;&lt;lastName&gt;Mumford&lt;/lastName&gt;&lt;/author&gt;&lt;author&gt;&lt;firstName&gt;Tom&lt;/firstName&gt;&lt;lastName&gt;Schonberg&lt;/lastName&gt;&lt;/author&gt;&lt;author&gt;&lt;firstName&gt;Donald&lt;/firstName&gt;&lt;lastName&gt;Kalar&lt;/lastName&gt;&lt;/author&gt;&lt;author&gt;&lt;firstName&gt;Bishal&lt;/firstName&gt;&lt;lastName&gt;Barman&lt;/lastName&gt;&lt;/author&gt;&lt;author&gt;&lt;firstName&gt;Tal&lt;/firstName&gt;&lt;lastName&gt;Yarkoni&lt;/lastName&gt;&lt;/author&gt;&lt;/authors&gt;&lt;editors&gt;&lt;author&gt;&lt;firstName&gt;Olaf&lt;/firstName&gt;&lt;lastName&gt;Sporns&lt;/lastName&gt;&lt;/author&gt;&lt;/editors&gt;&lt;/publication&gt;&lt;/publications&gt;&lt;cites&gt;&lt;/cites&gt;&lt;/citation&gt;</w:instrText>
      </w:r>
      <w:r>
        <w:fldChar w:fldCharType="separate"/>
      </w:r>
      <w:bookmarkStart w:id="219" w:name="__Fieldmark__975_1524370724"/>
      <w:r>
        <w:rPr>
          <w:rFonts w:eastAsia="ＭＳ 明朝" w:cs="Century Schoolbook" w:ascii="Century Schoolbook" w:hAnsi="Century Schoolbook"/>
          <w:sz w:val="24"/>
          <w:szCs w:val="24"/>
        </w:rPr>
        <w:t>o</w:t>
      </w:r>
      <w:bookmarkStart w:id="220" w:name="__Fieldmark__848_2067692444"/>
      <w:r>
        <w:rPr>
          <w:rFonts w:eastAsia="ＭＳ 明朝" w:cs="Century Schoolbook" w:ascii="Century Schoolbook" w:hAnsi="Century Schoolbook"/>
          <w:sz w:val="24"/>
          <w:szCs w:val="24"/>
        </w:rPr>
        <w:t>l</w:t>
      </w:r>
      <w:bookmarkStart w:id="221" w:name="__Fieldmark__1029_1794263510"/>
      <w:r>
        <w:rPr>
          <w:rFonts w:eastAsia="ＭＳ 明朝" w:cs="Century Schoolbook" w:ascii="Century Schoolbook" w:hAnsi="Century Schoolbook"/>
          <w:sz w:val="24"/>
          <w:szCs w:val="24"/>
        </w:rPr>
        <w:t>d</w:t>
      </w:r>
      <w:bookmarkStart w:id="222" w:name="__Fieldmark__2211_1086385164"/>
      <w:r>
        <w:rPr>
          <w:rFonts w:eastAsia="ＭＳ 明朝" w:cs="Century Schoolbook" w:ascii="Century Schoolbook" w:hAnsi="Century Schoolbook"/>
          <w:sz w:val="24"/>
          <w:szCs w:val="24"/>
        </w:rPr>
        <w:t>rack et al., 2012)</w:t>
      </w:r>
      <w:r>
        <w:rPr>
          <w:rFonts w:eastAsia="ＭＳ 明朝" w:cs="Century Schoolbook" w:ascii="Century Schoolbook" w:hAnsi="Century Schoolbook"/>
          <w:sz w:val="24"/>
          <w:szCs w:val="24"/>
        </w:rPr>
      </w:r>
      <w:r>
        <w:fldChar w:fldCharType="end"/>
      </w:r>
      <w:bookmarkEnd w:id="218"/>
      <w:bookmarkEnd w:id="219"/>
      <w:bookmarkEnd w:id="220"/>
      <w:bookmarkEnd w:id="221"/>
      <w:bookmarkEnd w:id="222"/>
      <w:r>
        <w:rPr>
          <w:rFonts w:eastAsia="Century Schoolbook" w:cs="Century Schoolbook" w:ascii="Century Schoolbook" w:hAnsi="Century Schoolbook"/>
          <w:sz w:val="24"/>
          <w:szCs w:val="24"/>
        </w:rPr>
        <w:t xml:space="preserve">. We used the fitted model coefficients to quantify the strength of association between each psychological topic and the presence of activation in the corresponding LFC cluster (measured as the log odds-ratio [LOR] of the probability of each topic in studies that activated a given cluster relative to the probability of the same topic in studies that did not activate the cluster). Values greater than 0 indicate that the presence of that topic in a study positively predicts activity in a given region. We report the results of 16 psychological topics that loaded strongly onto LFC regions (Table 1) and restrict interpretation to significant associations using False Discovery Rate (FDR; q &lt; 0.01). In addition, </w:t>
      </w:r>
      <w:r>
        <w:rPr>
          <w:rFonts w:eastAsia="Century Schoolbook" w:cs="Century Schoolbook" w:ascii="Century Schoolbook" w:hAnsi="Century Schoolbook"/>
          <w:color w:val="333333"/>
          <w:sz w:val="24"/>
          <w:szCs w:val="24"/>
        </w:rPr>
        <w:t>whenever we comparatively discuss sets of regions</w:t>
      </w:r>
      <w:r>
        <w:rPr>
          <w:rFonts w:eastAsia="Century Schoolbook" w:cs="Century Schoolbook" w:ascii="Century Schoolbook" w:hAnsi="Century Schoolbook"/>
          <w:sz w:val="24"/>
          <w:szCs w:val="24"/>
        </w:rPr>
        <w:t xml:space="preserve">, we discussed differences if the </w:t>
      </w:r>
      <w:r>
        <w:rPr>
          <w:rFonts w:eastAsia="Century Schoolbook" w:cs="Century Schoolbook" w:ascii="Century Schoolbook" w:hAnsi="Century Schoolbook"/>
          <w:color w:val="333333"/>
          <w:sz w:val="24"/>
          <w:szCs w:val="24"/>
        </w:rPr>
        <w:t xml:space="preserve">95% confidence interval (CI) of a given topic did not overlap between two regions (Supplemental Figure 4). As the latter comparisons are post-hoc and exploratory, caution in interpretation is warranted. </w:t>
      </w:r>
    </w:p>
    <w:p>
      <w:pPr>
        <w:pStyle w:val="Normal1"/>
        <w:ind w:left="0" w:right="0" w:firstLine="720"/>
        <w:rPr/>
      </w:pPr>
      <w:r>
        <w:rPr>
          <w:rFonts w:ascii="Century Schoolbook" w:hAnsi="Century Schoolbook"/>
          <w:sz w:val="24"/>
          <w:szCs w:val="24"/>
        </w:rPr>
        <w:t>Consistent with a distributed role for the fronto-parietal network in goal-directed cognition, all nine clusters were significantly associated with working-memory, all clusters except ‘10d’ and ‘10v’ were associated with conflict, and seven clusters were associated with switching (Figure 4). The present results are inconsistent with focal anatomical locations for high-level executive processes; instead, these results suggest that distributed activation across fronto-parietal network supports goal-directed cognition in the face of interference and conflict</w:t>
      </w:r>
      <w:r>
        <w:rPr>
          <w:rFonts w:eastAsia="ＭＳ 明朝" w:cs="Century Schoolbook" w:ascii="Century Schoolbook" w:hAnsi="Century Schoolbook"/>
          <w:sz w:val="24"/>
          <w:szCs w:val="24"/>
        </w:rPr>
        <w:t xml:space="preserve"> </w:t>
      </w:r>
      <w:bookmarkStart w:id="223" w:name="__Fieldmark__599_693925293"/>
      <w:r>
        <w:rPr>
          <w:rFonts w:eastAsia="ＭＳ 明朝" w:cs="Century Schoolbook" w:ascii="Century Schoolbook" w:hAnsi="Century Schoolbook"/>
          <w:sz w:val="24"/>
          <w:szCs w:val="24"/>
        </w:rPr>
        <w:t>(N</w:t>
      </w:r>
      <w:r>
        <w:fldChar w:fldCharType="begin"/>
      </w:r>
      <w:r>
        <w:instrText>ADDIN PAPERS2_CITATIONS &lt;citation&gt;&lt;uuid&gt;BD6283E2-C968-41C6-8D42-601C78981A3A&lt;/uuid&gt;&lt;priority&gt;0&lt;/priority&gt;&lt;publications&gt;&lt;publication&gt;&lt;uuid&gt;920D9F26-0A5E-4A21-8239-39791CD43EDB&lt;/uuid&gt;&lt;volume&gt;63&lt;/volume&gt;&lt;doi&gt;10.1016/j.neuroimage.2012.08.034&lt;/doi&gt;&lt;startpage&gt;1285&lt;/startpage&gt;&lt;publication_date&gt;99201211151200000000222000&lt;/publication_date&gt;&lt;url&gt;http://dx.doi.org/10.1016/j.neuroimage.2012.08.034&lt;/url&gt;&lt;type&gt;400&lt;/type&gt;&lt;title&gt;Rostral–caudal gradients of abstraction revealed by multi-variate pattern analysis of working memory&lt;/title&gt;&lt;publisher&gt;Elsevier Inc.&lt;/publisher&gt;&lt;number&gt;3&lt;/number&gt;&lt;subtype&gt;400&lt;/subtype&gt;&lt;endpage&gt;1294&lt;/endpage&gt;&lt;bundle&gt;&lt;publication&gt;&lt;publisher&gt;Elsevier Inc.&lt;/publisher&gt;&lt;title&gt;NeuroImage&lt;/title&gt;&lt;type&gt;-100&lt;/type&gt;&lt;subtype&gt;-100&lt;/subtype&gt;&lt;uuid&gt;6CD5DDF9-C34D-49F1-A9F1-46714B6AB5E1&lt;/uuid&gt;&lt;/publication&gt;&lt;/bundle&gt;&lt;authors&gt;&lt;author&gt;&lt;firstName&gt;Derek&lt;/firstName&gt;&lt;middleNames&gt;Evan&lt;/middleNames&gt;&lt;lastName&gt;Nee&lt;/lastName&gt;&lt;/author&gt;&lt;author&gt;&lt;firstName&gt;Joshua&lt;/firstName&gt;&lt;middleNames&gt;W&lt;/middleNames&gt;&lt;lastName&gt;Brown&lt;/lastName&gt;&lt;/author&gt;&lt;/authors&gt;&lt;/publication&gt;&lt;/publications&gt;&lt;cites&gt;&lt;/cites&gt;&lt;/citation&gt;</w:instrText>
      </w:r>
      <w:r>
        <w:fldChar w:fldCharType="separate"/>
      </w:r>
      <w:bookmarkStart w:id="224" w:name="__Fieldmark__999_1524370724"/>
      <w:r>
        <w:rPr>
          <w:rFonts w:eastAsia="ＭＳ 明朝" w:cs="Century Schoolbook" w:ascii="Century Schoolbook" w:hAnsi="Century Schoolbook"/>
          <w:sz w:val="24"/>
          <w:szCs w:val="24"/>
        </w:rPr>
        <w:t>e</w:t>
      </w:r>
      <w:bookmarkStart w:id="225" w:name="__Fieldmark__868_2067692444"/>
      <w:r>
        <w:rPr>
          <w:rFonts w:eastAsia="ＭＳ 明朝" w:cs="Century Schoolbook" w:ascii="Century Schoolbook" w:hAnsi="Century Schoolbook"/>
          <w:sz w:val="24"/>
          <w:szCs w:val="24"/>
        </w:rPr>
        <w:t>e</w:t>
      </w:r>
      <w:bookmarkStart w:id="226" w:name="__Fieldmark__1060_1794263510"/>
      <w:r>
        <w:rPr>
          <w:rFonts w:eastAsia="ＭＳ 明朝" w:cs="Century Schoolbook" w:ascii="Century Schoolbook" w:hAnsi="Century Schoolbook"/>
          <w:sz w:val="24"/>
          <w:szCs w:val="24"/>
        </w:rPr>
        <w:t xml:space="preserve"> </w:t>
      </w:r>
      <w:bookmarkStart w:id="227" w:name="__Fieldmark__2282_1086385164"/>
      <w:r>
        <w:rPr>
          <w:rFonts w:eastAsia="ＭＳ 明朝" w:cs="Century Schoolbook" w:ascii="Century Schoolbook" w:hAnsi="Century Schoolbook"/>
          <w:sz w:val="24"/>
          <w:szCs w:val="24"/>
        </w:rPr>
        <w:t>and Brown, 2012)</w:t>
      </w:r>
      <w:r>
        <w:rPr>
          <w:rFonts w:eastAsia="ＭＳ 明朝" w:cs="Century Schoolbook" w:ascii="Century Schoolbook" w:hAnsi="Century Schoolbook"/>
          <w:sz w:val="24"/>
          <w:szCs w:val="24"/>
        </w:rPr>
      </w:r>
      <w:r>
        <w:fldChar w:fldCharType="end"/>
      </w:r>
      <w:bookmarkEnd w:id="223"/>
      <w:bookmarkEnd w:id="224"/>
      <w:bookmarkEnd w:id="225"/>
      <w:bookmarkEnd w:id="226"/>
      <w:bookmarkEnd w:id="227"/>
      <w:r>
        <w:rPr>
          <w:rFonts w:ascii="Century Schoolbook" w:hAnsi="Century Schoolbook"/>
          <w:sz w:val="24"/>
          <w:szCs w:val="24"/>
        </w:rPr>
        <w:t xml:space="preserve">. Despite the relatively low modularity we observed across the fronto-parietal network, multivariate associations between individual subregions and psychological states suggest preferential functional correlates can be identified for each cluster. </w:t>
      </w:r>
    </w:p>
    <w:p>
      <w:pPr>
        <w:pStyle w:val="Normal"/>
        <w:spacing w:lineRule="auto" w:line="480"/>
        <w:ind w:left="0" w:right="0" w:firstLine="720"/>
        <w:rPr/>
      </w:pPr>
      <w:r>
        <w:rPr>
          <w:b/>
          <w:bCs/>
          <w:i w:val="false"/>
          <w:iCs w:val="false"/>
          <w:sz w:val="24"/>
          <w:szCs w:val="24"/>
        </w:rPr>
        <w:t>Dorsal fronto-parietal LFC.</w:t>
      </w:r>
      <w:r>
        <w:rPr>
          <w:i w:val="false"/>
          <w:iCs w:val="false"/>
          <w:sz w:val="24"/>
          <w:szCs w:val="24"/>
        </w:rPr>
        <w:t xml:space="preserve"> Consistent with its co-location with the frontal eye fields, ‘6/8’ was the only cluster significantly associated with saccadic eye movements (i.e. ‘gaze’) in the fronto-parietal network, and was also associated with ‘attention’. This pattern suggests that Brodmann area ‘6/8’ may be important for directing attention to relevant external stimuli to support downstream information processing. However, cluster ‘6/8’ was also significantly associated with a ‘working-memory’ topic, consistent with a recent lesion study implicating the FEF in a causal role in working memory</w:t>
      </w:r>
      <w:r>
        <w:rPr>
          <w:rFonts w:eastAsia="ＭＳ 明朝" w:cs="Century Schoolbook"/>
          <w:i w:val="false"/>
          <w:iCs w:val="false"/>
          <w:sz w:val="24"/>
          <w:szCs w:val="24"/>
        </w:rPr>
        <w:t xml:space="preserve"> </w:t>
      </w:r>
      <w:bookmarkStart w:id="228" w:name="__Fieldmark__609_693925293"/>
      <w:r>
        <w:rPr>
          <w:rFonts w:eastAsia="ＭＳ 明朝" w:cs="Century Schoolbook"/>
          <w:i w:val="false"/>
          <w:iCs w:val="false"/>
          <w:sz w:val="24"/>
          <w:szCs w:val="24"/>
        </w:rPr>
        <w:t>(M</w:t>
      </w:r>
      <w:r>
        <w:fldChar w:fldCharType="begin"/>
      </w:r>
      <w:r>
        <w:instrText>ADDIN PAPERS2_CITATIONS &lt;citation&gt;&lt;uuid&gt;348C4A2E-D9FD-4A77-8554-F0C972040890&lt;/uuid&gt;&lt;priority&gt;0&lt;/priority&gt;&lt;publications&gt;&lt;publication&gt;&lt;volume&gt;36&lt;/volume&gt;&lt;publication_date&gt;99201603091200000000222000&lt;/publication_date&gt;&lt;number&gt;10&lt;/number&gt;&lt;doi&gt;10.1523/JNEUROSCI.3618-15.2016&lt;/doi&gt;&lt;startpage&gt;2847&lt;/startpage&gt;&lt;title&gt;Human Dorsolateral Prefrontal Cortex Is Not Necessary for Spatial Working Memory&lt;/title&gt;&lt;uuid&gt;6A1605D0-4CD3-492A-AD1C-1EBABA05BEBB&lt;/uuid&gt;&lt;subtype&gt;400&lt;/subtype&gt;&lt;endpage&gt;2856&lt;/endpage&gt;&lt;type&gt;400&lt;/type&gt;&lt;url&gt;http://www.jneurosci.org/cgi/doi/10.1523/JNEUROSCI.3618-15.2016&lt;/url&gt;&lt;bundle&gt;&lt;publication&gt;&lt;title&gt;Journal of Neuroscience&lt;/title&gt;&lt;type&gt;-100&lt;/type&gt;&lt;subtype&gt;-100&lt;/subtype&gt;&lt;uuid&gt;06D138AD-CBF7-4C83-9202-AD7D2A916BA2&lt;/uuid&gt;&lt;/publication&gt;&lt;/bundle&gt;&lt;authors&gt;&lt;author&gt;&lt;firstName&gt;W&lt;/firstName&gt;&lt;middleNames&gt;E&lt;/middleNames&gt;&lt;lastName&gt;Mackey&lt;/lastName&gt;&lt;/author&gt;&lt;author&gt;&lt;firstName&gt;O&lt;/firstName&gt;&lt;lastName&gt;Devinsky&lt;/lastName&gt;&lt;/author&gt;&lt;author&gt;&lt;firstName&gt;W&lt;/firstName&gt;&lt;middleNames&gt;K&lt;/middleNames&gt;&lt;lastName&gt;Doyle&lt;/lastName&gt;&lt;/author&gt;&lt;author&gt;&lt;firstName&gt;M&lt;/firstName&gt;&lt;middleNames&gt;R&lt;/middleNames&gt;&lt;lastName&gt;Meager&lt;/lastName&gt;&lt;/author&gt;&lt;author&gt;&lt;firstName&gt;C&lt;/firstName&gt;&lt;middleNames&gt;E&lt;/middleNames&gt;&lt;lastName&gt;Curtis&lt;/lastName&gt;&lt;/author&gt;&lt;/authors&gt;&lt;/publication&gt;&lt;/publications&gt;&lt;cites&gt;&lt;/cites&gt;&lt;/citation&gt;</w:instrText>
      </w:r>
      <w:r>
        <w:fldChar w:fldCharType="separate"/>
      </w:r>
      <w:bookmarkStart w:id="229" w:name="__Fieldmark__1021_1524370724"/>
      <w:r>
        <w:rPr>
          <w:rFonts w:eastAsia="ＭＳ 明朝" w:cs="Century Schoolbook"/>
          <w:i w:val="false"/>
          <w:iCs w:val="false"/>
          <w:sz w:val="24"/>
          <w:szCs w:val="24"/>
        </w:rPr>
        <w:t>a</w:t>
      </w:r>
      <w:bookmarkStart w:id="230" w:name="__Fieldmark__887_2067692444"/>
      <w:r>
        <w:rPr>
          <w:rFonts w:eastAsia="ＭＳ 明朝" w:cs="Century Schoolbook"/>
          <w:i w:val="false"/>
          <w:iCs w:val="false"/>
          <w:sz w:val="24"/>
          <w:szCs w:val="24"/>
        </w:rPr>
        <w:t>c</w:t>
      </w:r>
      <w:bookmarkStart w:id="231" w:name="__Fieldmark__1091_1794263510"/>
      <w:r>
        <w:rPr>
          <w:rFonts w:eastAsia="ＭＳ 明朝" w:cs="Century Schoolbook"/>
          <w:i w:val="false"/>
          <w:iCs w:val="false"/>
          <w:sz w:val="24"/>
          <w:szCs w:val="24"/>
        </w:rPr>
        <w:t>k</w:t>
      </w:r>
      <w:bookmarkStart w:id="232" w:name="__Fieldmark__2334_1086385164"/>
      <w:r>
        <w:rPr>
          <w:rFonts w:eastAsia="ＭＳ 明朝" w:cs="Century Schoolbook"/>
          <w:i w:val="false"/>
          <w:iCs w:val="false"/>
          <w:sz w:val="24"/>
          <w:szCs w:val="24"/>
        </w:rPr>
        <w:t>ey et al., 2016)</w:t>
      </w:r>
      <w:r>
        <w:rPr>
          <w:rFonts w:eastAsia="ＭＳ 明朝" w:cs="Century Schoolbook"/>
          <w:i w:val="false"/>
          <w:iCs w:val="false"/>
          <w:sz w:val="24"/>
          <w:szCs w:val="24"/>
        </w:rPr>
      </w:r>
      <w:r>
        <w:fldChar w:fldCharType="end"/>
      </w:r>
      <w:bookmarkEnd w:id="228"/>
      <w:bookmarkEnd w:id="229"/>
      <w:bookmarkEnd w:id="230"/>
      <w:bookmarkEnd w:id="231"/>
      <w:bookmarkEnd w:id="232"/>
      <w:r>
        <w:rPr>
          <w:i w:val="false"/>
          <w:iCs w:val="false"/>
          <w:sz w:val="24"/>
          <w:szCs w:val="24"/>
        </w:rPr>
        <w:t>. These results suggest this area is not merely involved in low-level saccadic eye movements, but plays an important role in higher-level cognition.</w:t>
      </w:r>
    </w:p>
    <w:p>
      <w:pPr>
        <w:pStyle w:val="Normal1"/>
        <w:ind w:left="0" w:right="0" w:firstLine="720"/>
        <w:rPr/>
      </w:pPr>
      <w:r>
        <w:rPr>
          <w:rFonts w:eastAsia="Century Schoolbook" w:cs="Century Schoolbook" w:ascii="Century Schoolbook" w:hAnsi="Century Schoolbook"/>
          <w:sz w:val="24"/>
          <w:szCs w:val="24"/>
        </w:rPr>
        <w:t xml:space="preserve">In contrast, cluster ‘9/46c’ showed a much less distinctive functional signature, with relatively weak associations to other psychological processes outside of core EF processes and ‘memory’. This relatively diffuse pattern suggests Brodmann area ‘9/46c’ may be involved in domain-general processes that span across distinct psychological states in our topic model. </w:t>
      </w:r>
    </w:p>
    <w:p>
      <w:pPr>
        <w:pStyle w:val="Normal1"/>
        <w:ind w:left="0" w:right="0" w:firstLine="720"/>
        <w:rPr/>
      </w:pPr>
      <w:r>
        <w:rPr>
          <w:rFonts w:eastAsia="Century Schoolbook" w:cs="Century Schoolbook" w:ascii="Century Schoolbook" w:hAnsi="Century Schoolbook"/>
          <w:b/>
          <w:bCs/>
          <w:sz w:val="24"/>
          <w:szCs w:val="24"/>
        </w:rPr>
        <w:t>Mid fronto-parietal LFC.</w:t>
      </w:r>
      <w:r>
        <w:rPr>
          <w:rFonts w:eastAsia="Century Schoolbook" w:cs="Century Schoolbook" w:ascii="Century Schoolbook" w:hAnsi="Century Schoolbook"/>
          <w:sz w:val="24"/>
          <w:szCs w:val="24"/>
        </w:rPr>
        <w:t xml:space="preserve"> Clusters ‘9/46v’ and </w:t>
      </w:r>
      <w:ins w:id="3" w:author="Unknown Author" w:date="2017-05-31T14:37:00Z">
        <w:r>
          <w:rPr>
            <w:rFonts w:eastAsia="Century Schoolbook" w:cs="Century Schoolbook" w:ascii="Century Schoolbook" w:hAnsi="Century Schoolbook"/>
            <w:sz w:val="24"/>
            <w:szCs w:val="24"/>
          </w:rPr>
          <w:t>‘</w:t>
        </w:r>
      </w:ins>
      <w:r>
        <w:rPr>
          <w:rFonts w:eastAsia="Century Schoolbook" w:cs="Century Schoolbook" w:ascii="Century Schoolbook" w:hAnsi="Century Schoolbook"/>
          <w:sz w:val="24"/>
          <w:szCs w:val="24"/>
        </w:rPr>
        <w:t>IFJ</w:t>
      </w:r>
      <w:ins w:id="4" w:author="Unknown Author" w:date="2017-05-31T14:37:00Z">
        <w:r>
          <w:rPr>
            <w:rFonts w:eastAsia="Century Schoolbook" w:cs="Century Schoolbook" w:ascii="Century Schoolbook" w:hAnsi="Century Schoolbook"/>
            <w:sz w:val="24"/>
            <w:szCs w:val="24"/>
          </w:rPr>
          <w:t>’</w:t>
        </w:r>
      </w:ins>
      <w:r>
        <w:rPr>
          <w:rFonts w:eastAsia="Century Schoolbook" w:cs="Century Schoolbook" w:ascii="Century Schoolbook" w:hAnsi="Century Schoolbook"/>
          <w:sz w:val="24"/>
          <w:szCs w:val="24"/>
        </w:rPr>
        <w:t xml:space="preserve"> showed similar functional profiles, exhibiting robust associations with several executive functions (e.g. ‘working memory, ‘conflict’, ‘switching’) in addition to ‘semantics’. Cluster ‘9/46v’ showed a particularly strong association with executive functions– exhibiting the strongest relationship across LFC with ‘conflict’; these results are consistent with a hypothesized role for mid-DLPFC as a seat of high-level executive processes</w:t>
      </w:r>
      <w:r>
        <w:rPr>
          <w:rFonts w:eastAsia="ＭＳ 明朝" w:cs="Century Schoolbook" w:ascii="Century Schoolbook" w:hAnsi="Century Schoolbook"/>
          <w:sz w:val="24"/>
          <w:szCs w:val="24"/>
        </w:rPr>
        <w:t xml:space="preserve"> </w:t>
      </w:r>
      <w:bookmarkStart w:id="233" w:name="__Fieldmark__620_693925293"/>
      <w:r>
        <w:rPr>
          <w:rFonts w:eastAsia="ＭＳ 明朝" w:cs="Century Schoolbook" w:ascii="Century Schoolbook" w:hAnsi="Century Schoolbook"/>
          <w:sz w:val="24"/>
          <w:szCs w:val="24"/>
        </w:rPr>
        <w:t>(P</w:t>
      </w:r>
      <w:r>
        <w:fldChar w:fldCharType="begin"/>
      </w:r>
      <w:r>
        <w:instrText>ADDIN PAPERS2_CITATIONS &lt;citation&gt;&lt;uuid&gt;011D9774-B3C6-4F21-886B-54F84F132937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234" w:name="__Fieldmark__1048_1524370724"/>
      <w:r>
        <w:rPr>
          <w:rFonts w:eastAsia="ＭＳ 明朝" w:cs="Century Schoolbook" w:ascii="Century Schoolbook" w:hAnsi="Century Schoolbook"/>
          <w:sz w:val="24"/>
          <w:szCs w:val="24"/>
        </w:rPr>
        <w:t>e</w:t>
      </w:r>
      <w:bookmarkStart w:id="235" w:name="__Fieldmark__910_2067692444"/>
      <w:r>
        <w:rPr>
          <w:rFonts w:eastAsia="ＭＳ 明朝" w:cs="Century Schoolbook" w:ascii="Century Schoolbook" w:hAnsi="Century Schoolbook"/>
          <w:sz w:val="24"/>
          <w:szCs w:val="24"/>
        </w:rPr>
        <w:t>t</w:t>
      </w:r>
      <w:bookmarkStart w:id="236" w:name="__Fieldmark__1121_1794263510"/>
      <w:r>
        <w:rPr>
          <w:rFonts w:eastAsia="ＭＳ 明朝" w:cs="Century Schoolbook" w:ascii="Century Schoolbook" w:hAnsi="Century Schoolbook"/>
          <w:sz w:val="24"/>
          <w:szCs w:val="24"/>
        </w:rPr>
        <w:t>r</w:t>
      </w:r>
      <w:bookmarkStart w:id="237" w:name="__Fieldmark__2404_1086385164"/>
      <w:r>
        <w:rPr>
          <w:rFonts w:eastAsia="ＭＳ 明朝" w:cs="Century Schoolbook" w:ascii="Century Schoolbook" w:hAnsi="Century Schoolbook"/>
          <w:sz w:val="24"/>
          <w:szCs w:val="24"/>
        </w:rPr>
        <w:t>ides, 2005)</w:t>
      </w:r>
      <w:r>
        <w:rPr>
          <w:rFonts w:eastAsia="ＭＳ 明朝" w:cs="Century Schoolbook" w:ascii="Century Schoolbook" w:hAnsi="Century Schoolbook"/>
          <w:sz w:val="24"/>
          <w:szCs w:val="24"/>
        </w:rPr>
      </w:r>
      <w:r>
        <w:fldChar w:fldCharType="end"/>
      </w:r>
      <w:bookmarkEnd w:id="233"/>
      <w:bookmarkEnd w:id="234"/>
      <w:bookmarkEnd w:id="235"/>
      <w:bookmarkEnd w:id="236"/>
      <w:bookmarkEnd w:id="237"/>
      <w:r>
        <w:rPr>
          <w:rFonts w:eastAsia="Century Schoolbook" w:cs="Century Schoolbook" w:ascii="Century Schoolbook" w:hAnsi="Century Schoolbook"/>
          <w:sz w:val="24"/>
          <w:szCs w:val="24"/>
        </w:rPr>
        <w:t>.</w:t>
      </w:r>
    </w:p>
    <w:p>
      <w:pPr>
        <w:pStyle w:val="Normal1"/>
        <w:ind w:left="0" w:right="0" w:firstLine="720"/>
        <w:rPr/>
      </w:pPr>
      <w:r>
        <w:rPr>
          <w:rFonts w:ascii="Century Schoolbook" w:hAnsi="Century Schoolbook"/>
          <w:sz w:val="24"/>
          <w:szCs w:val="24"/>
        </w:rPr>
        <w:t xml:space="preserve">These results are also consistent with the hypothesis that IFJ is involved in task-set switching; </w:t>
      </w:r>
      <w:r>
        <w:rPr>
          <w:rFonts w:eastAsia="ＭＳ 明朝" w:cs="Century Schoolbook" w:ascii="Century Schoolbook" w:hAnsi="Century Schoolbook"/>
          <w:sz w:val="24"/>
          <w:szCs w:val="24"/>
        </w:rPr>
        <w:t>(</w:t>
      </w:r>
      <w:bookmarkStart w:id="238" w:name="__Fieldmark__629_693925293"/>
      <w:r>
        <w:rPr>
          <w:rFonts w:eastAsia="ＭＳ 明朝" w:cs="Century Schoolbook" w:ascii="Century Schoolbook" w:hAnsi="Century Schoolbook"/>
          <w:sz w:val="24"/>
          <w:szCs w:val="24"/>
        </w:rPr>
        <w:t>De</w:t>
      </w:r>
      <w:r>
        <w:fldChar w:fldCharType="begin"/>
      </w:r>
      <w:r>
        <w:instrText>ADDIN PAPERS2_CITATIONS &lt;citation&gt;&lt;uuid&gt;C4FEB570-A56D-41CF-A93A-24A9C67D5DC1&lt;/uuid&gt;&lt;priority&gt;0&lt;/priority&gt;&lt;publications&gt;&lt;publication&gt;&lt;volume&gt;25&lt;/volume&gt;&lt;publication_date&gt;99200500001200000000200000&lt;/publication_date&gt;&lt;number&gt;1&lt;/number&gt;&lt;doi&gt;10.1002/hbm.20127&lt;/doi&gt;&lt;startpage&gt;22&lt;/startpage&gt;&lt;title&gt;Involvement of the inferior frontal junction in cognitive control: Meta-analyses of switching and Stroop studies&lt;/title&gt;&lt;uuid&gt;33C32139-8860-40DC-B3ED-AA06FFF098CD&lt;/uuid&gt;&lt;subtype&gt;400&lt;/subtype&gt;&lt;endpage&gt;34&lt;/endpage&gt;&lt;type&gt;400&lt;/type&gt;&lt;url&gt;http://doi.wiley.com/10.1002/hbm.20127&lt;/url&gt;&lt;bundle&gt;&lt;publication&gt;&lt;publisher&gt;Wiley Subscription Services, Inc., A Wiley Company&lt;/publisher&gt;&lt;title&gt;Human Brain Mapping&lt;/title&gt;&lt;type&gt;-100&lt;/type&gt;&lt;subtype&gt;-100&lt;/subtype&gt;&lt;uuid&gt;51D1075C-96BF-4254-8628-E29CD052311E&lt;/uuid&gt;&lt;/publication&gt;&lt;/bundle&gt;&lt;authors&gt;&lt;author&gt;&lt;firstName&gt;Jan&lt;/firstName&gt;&lt;lastName&gt;Derrfuss&lt;/lastName&gt;&lt;/author&gt;&lt;author&gt;&lt;firstName&gt;Marcel&lt;/firstName&gt;&lt;lastName&gt;Brass&lt;/lastName&gt;&lt;/author&gt;&lt;author&gt;&lt;firstName&gt;Jane&lt;/firstName&gt;&lt;lastName&gt;Neumann&lt;/lastName&gt;&lt;/author&gt;&lt;author&gt;&lt;lastName&gt;Cramon&lt;/lastName&gt;&lt;firstName&gt;D&lt;/firstName&gt;&lt;middleNames&gt;Yves&lt;/middleNames&gt;&lt;droppingParticle&gt;von&lt;/droppingParticle&gt;&lt;/author&gt;&lt;/authors&gt;&lt;/publication&gt;&lt;/publications&gt;&lt;cites&gt;&lt;/cites&gt;&lt;/citation&gt;</w:instrText>
      </w:r>
      <w:r>
        <w:fldChar w:fldCharType="separate"/>
      </w:r>
      <w:bookmarkStart w:id="239" w:name="__Fieldmark__1069_1524370724"/>
      <w:r>
        <w:rPr>
          <w:rFonts w:eastAsia="ＭＳ 明朝" w:cs="Century Schoolbook" w:ascii="Century Schoolbook" w:hAnsi="Century Schoolbook"/>
          <w:sz w:val="24"/>
          <w:szCs w:val="24"/>
        </w:rPr>
        <w:t>r</w:t>
      </w:r>
      <w:bookmarkStart w:id="240" w:name="__Fieldmark__927_2067692444"/>
      <w:r>
        <w:rPr>
          <w:rFonts w:eastAsia="ＭＳ 明朝" w:cs="Century Schoolbook" w:ascii="Century Schoolbook" w:hAnsi="Century Schoolbook"/>
          <w:sz w:val="24"/>
          <w:szCs w:val="24"/>
        </w:rPr>
        <w:t>r</w:t>
      </w:r>
      <w:bookmarkStart w:id="241" w:name="__Fieldmark__1134_1794263510"/>
      <w:r>
        <w:rPr>
          <w:rFonts w:eastAsia="ＭＳ 明朝" w:cs="Century Schoolbook" w:ascii="Century Schoolbook" w:hAnsi="Century Schoolbook"/>
          <w:sz w:val="24"/>
          <w:szCs w:val="24"/>
        </w:rPr>
        <w:t>f</w:t>
      </w:r>
      <w:bookmarkStart w:id="242" w:name="__Fieldmark__2423_1086385164"/>
      <w:r>
        <w:rPr>
          <w:rFonts w:eastAsia="ＭＳ 明朝" w:cs="Century Schoolbook" w:ascii="Century Schoolbook" w:hAnsi="Century Schoolbook"/>
          <w:sz w:val="24"/>
          <w:szCs w:val="24"/>
        </w:rPr>
        <w:t>uss et al., 2005)</w:t>
      </w:r>
      <w:r>
        <w:rPr>
          <w:rFonts w:eastAsia="ＭＳ 明朝" w:cs="Century Schoolbook" w:ascii="Century Schoolbook" w:hAnsi="Century Schoolbook"/>
          <w:sz w:val="24"/>
          <w:szCs w:val="24"/>
        </w:rPr>
      </w:r>
      <w:r>
        <w:fldChar w:fldCharType="end"/>
      </w:r>
      <w:bookmarkEnd w:id="238"/>
      <w:bookmarkEnd w:id="239"/>
      <w:bookmarkEnd w:id="240"/>
      <w:bookmarkEnd w:id="241"/>
      <w:bookmarkEnd w:id="242"/>
      <w:r>
        <w:rPr>
          <w:rFonts w:ascii="Century Schoolbook" w:hAnsi="Century Schoolbook"/>
          <w:sz w:val="24"/>
          <w:szCs w:val="24"/>
        </w:rPr>
        <w:t xml:space="preserve"> however, given that several other LFC clusters were similarly associated with switching, it is unlikely IFJ is focally responsible for this phenomenon. Yet, IFJ showed a stronger association with low and high level motor function (i.e. ‘motor’, ‘action’) than other fronto-parietal LFC clusters, suggesting that IFJ is important for motoric aspects of cognitive control</w:t>
      </w:r>
      <w:r>
        <w:rPr>
          <w:rFonts w:eastAsia="ＭＳ 明朝" w:cs="Century Schoolbook" w:ascii="Century Schoolbook" w:hAnsi="Century Schoolbook"/>
          <w:sz w:val="24"/>
          <w:szCs w:val="24"/>
        </w:rPr>
        <w:t xml:space="preserve"> </w:t>
      </w:r>
      <w:bookmarkStart w:id="243" w:name="__Fieldmark__636_693925293"/>
      <w:r>
        <w:rPr>
          <w:rFonts w:eastAsia="ＭＳ 明朝" w:cs="Century Schoolbook" w:ascii="Century Schoolbook" w:hAnsi="Century Schoolbook"/>
          <w:sz w:val="24"/>
          <w:szCs w:val="24"/>
        </w:rPr>
        <w:t>(D</w:t>
      </w:r>
      <w:r>
        <w:fldChar w:fldCharType="begin"/>
      </w:r>
      <w:r>
        <w:instrText>ADDIN PAPERS2_CITATIONS &lt;citation&gt;&lt;uuid&gt;42B4D436-7D9C-4FB6-85E2-DFB5E175DD1D&lt;/uuid&gt;&lt;priority&gt;0&lt;/priority&gt;&lt;publications&gt;&lt;publication&gt;&lt;uuid&gt;83BFE229-0904-4909-A6D2-26952E1BF1C6&lt;/uuid&gt;&lt;volume&gt;63&lt;/volume&gt;&lt;doi&gt;10.1016/j.neuroimage.2012.06.050&lt;/doi&gt;&lt;startpage&gt;203&lt;/startpage&gt;&lt;publication_date&gt;99201210151200000000222000&lt;/publication_date&gt;&lt;url&gt;http://dx.doi.org/10.1016/j.neuroimage.2012.06.050&lt;/url&gt;&lt;type&gt;400&lt;/type&gt;&lt;title&gt;The what and how components of cognitive control&lt;/title&gt;&lt;publisher&gt;Elsevier Inc.&lt;/publisher&gt;&lt;number&gt;1&lt;/number&gt;&lt;subtype&gt;400&lt;/subtype&gt;&lt;endpage&gt;211&lt;/endpage&gt;&lt;bundle&gt;&lt;publication&gt;&lt;publisher&gt;Elsevier Inc.&lt;/publisher&gt;&lt;title&gt;NeuroImage&lt;/title&gt;&lt;type&gt;-100&lt;/type&gt;&lt;subtype&gt;-100&lt;/subtype&gt;&lt;uuid&gt;6CD5DDF9-C34D-49F1-A9F1-46714B6AB5E1&lt;/uuid&gt;&lt;/publication&gt;&lt;/bundle&gt;&lt;authors&gt;&lt;author&gt;&lt;nonDroppingParticle&gt;De&lt;/nonDroppingParticle&gt;&lt;firstName&gt;Wouter&lt;/firstName&gt;&lt;lastName&gt;Baene&lt;/lastName&gt;&lt;/author&gt;&lt;author&gt;&lt;firstName&gt;Anke&lt;/firstName&gt;&lt;middleNames&gt;Marit&lt;/middleNames&gt;&lt;lastName&gt;Albers&lt;/lastName&gt;&lt;/author&gt;&lt;author&gt;&lt;firstName&gt;Marcel&lt;/firstName&gt;&lt;lastName&gt;Brass&lt;/lastName&gt;&lt;/author&gt;&lt;/authors&gt;&lt;/publication&gt;&lt;/publications&gt;&lt;cites&gt;&lt;/cites&gt;&lt;/citation&gt;</w:instrText>
      </w:r>
      <w:r>
        <w:fldChar w:fldCharType="separate"/>
      </w:r>
      <w:bookmarkStart w:id="244" w:name="__Fieldmark__1088_1524370724"/>
      <w:r>
        <w:rPr>
          <w:rFonts w:eastAsia="ＭＳ 明朝" w:cs="Century Schoolbook" w:ascii="Century Schoolbook" w:hAnsi="Century Schoolbook"/>
          <w:sz w:val="24"/>
          <w:szCs w:val="24"/>
        </w:rPr>
        <w:t>e</w:t>
      </w:r>
      <w:bookmarkStart w:id="245" w:name="__Fieldmark__942_2067692444"/>
      <w:r>
        <w:rPr>
          <w:rFonts w:eastAsia="ＭＳ 明朝" w:cs="Century Schoolbook" w:ascii="Century Schoolbook" w:hAnsi="Century Schoolbook"/>
          <w:sz w:val="24"/>
          <w:szCs w:val="24"/>
        </w:rPr>
        <w:t xml:space="preserve"> </w:t>
      </w:r>
      <w:bookmarkStart w:id="246" w:name="__Fieldmark__1147_1794263510"/>
      <w:r>
        <w:rPr>
          <w:rFonts w:eastAsia="ＭＳ 明朝" w:cs="Century Schoolbook" w:ascii="Century Schoolbook" w:hAnsi="Century Schoolbook"/>
          <w:sz w:val="24"/>
          <w:szCs w:val="24"/>
        </w:rPr>
        <w:t>B</w:t>
      </w:r>
      <w:bookmarkStart w:id="247" w:name="__Fieldmark__2437_1086385164"/>
      <w:r>
        <w:rPr>
          <w:rFonts w:eastAsia="ＭＳ 明朝" w:cs="Century Schoolbook" w:ascii="Century Schoolbook" w:hAnsi="Century Schoolbook"/>
          <w:sz w:val="24"/>
          <w:szCs w:val="24"/>
        </w:rPr>
        <w:t>aene et al., 2012)</w:t>
      </w:r>
      <w:r>
        <w:rPr>
          <w:rFonts w:eastAsia="ＭＳ 明朝" w:cs="Century Schoolbook" w:ascii="Century Schoolbook" w:hAnsi="Century Schoolbook"/>
          <w:sz w:val="24"/>
          <w:szCs w:val="24"/>
        </w:rPr>
      </w:r>
      <w:r>
        <w:fldChar w:fldCharType="end"/>
      </w:r>
      <w:bookmarkEnd w:id="243"/>
      <w:bookmarkEnd w:id="244"/>
      <w:bookmarkEnd w:id="245"/>
      <w:bookmarkEnd w:id="246"/>
      <w:bookmarkEnd w:id="247"/>
      <w:r>
        <w:rPr>
          <w:rFonts w:ascii="Century Schoolbook" w:hAnsi="Century Schoolbook"/>
          <w:sz w:val="24"/>
          <w:szCs w:val="24"/>
        </w:rPr>
        <w:t xml:space="preserve">. In contrast, cluster ‘44 [R]’ exhibited weaker associations with executive functions and robust associations with motor function and ‘pain’, suggesting area this area is more involved in sensori-motor processing than high-level cognitive control. </w:t>
      </w:r>
    </w:p>
    <w:p>
      <w:pPr>
        <w:pStyle w:val="Normal1"/>
        <w:ind w:left="0" w:right="0" w:firstLine="720"/>
        <w:rPr/>
      </w:pPr>
      <w:r>
        <w:rPr>
          <w:rFonts w:eastAsia="Century Schoolbook" w:cs="Century Schoolbook" w:ascii="Century Schoolbook" w:hAnsi="Century Schoolbook"/>
          <w:sz w:val="24"/>
          <w:szCs w:val="24"/>
        </w:rPr>
        <w:t>Finally, ‘IFG [R]’ showed a functional signature distinct to other mid LPFC clusters, with much weaker associations with conflict, working memory and switching; instead, ‘IFG [R]’ was associated with ‘inhibition’– consistent with extensive studies linking this region to inhibitory processes</w:t>
      </w:r>
      <w:r>
        <w:rPr>
          <w:rFonts w:eastAsia="ＭＳ 明朝" w:cs="Century Schoolbook" w:ascii="Century Schoolbook" w:hAnsi="Century Schoolbook"/>
          <w:sz w:val="24"/>
          <w:szCs w:val="24"/>
        </w:rPr>
        <w:t xml:space="preserve"> </w:t>
      </w:r>
      <w:bookmarkStart w:id="248" w:name="__Fieldmark__645_693925293"/>
      <w:r>
        <w:rPr>
          <w:rFonts w:eastAsia="ＭＳ 明朝" w:cs="Century Schoolbook" w:ascii="Century Schoolbook" w:hAnsi="Century Schoolbook"/>
          <w:sz w:val="24"/>
          <w:szCs w:val="24"/>
        </w:rPr>
        <w:t>(N</w:t>
      </w:r>
      <w:r>
        <w:fldChar w:fldCharType="begin"/>
      </w:r>
      <w:r>
        <w:instrText>ADDIN PAPERS2_CITATIONS &lt;citation&gt;&lt;uuid&gt;1FD62194-A86A-46CC-A72A-5AE2E035B199&lt;/uuid&gt;&lt;priority&gt;0&lt;/priority&gt;&lt;publications&gt;&lt;publication&gt;&lt;volume&gt;23&lt;/volume&gt;&lt;publication_date&gt;99201301081200000000222000&lt;/publication_date&gt;&lt;number&gt;2&lt;/number&gt;&lt;doi&gt;10.1093/cercor/bhs007&lt;/doi&gt;&lt;startpage&gt;264&lt;/startpage&gt;&lt;title&gt;A Meta-analysis of Executive Components of Working Memory&lt;/title&gt;&lt;uuid&gt;C3916890-7661-4395-BDBA-49319B3D61FB&lt;/uuid&gt;&lt;subtype&gt;400&lt;/subtype&gt;&lt;endpage&gt;282&lt;/endpage&gt;&lt;type&gt;400&lt;/type&gt;&lt;url&gt;http://www.cercor.oxfordjournals.org/cgi/doi/10.1093/cercor/bhs007&lt;/url&gt;&lt;bundle&gt;&lt;publication&gt;&lt;title&gt;Cerebral Cortex&lt;/title&gt;&lt;type&gt;-100&lt;/type&gt;&lt;subtype&gt;-100&lt;/subtype&gt;&lt;uuid&gt;77496BB1-9579-49BD-B03C-B44147E85F01&lt;/uuid&gt;&lt;/publication&gt;&lt;/bundle&gt;&lt;authors&gt;&lt;author&gt;&lt;firstName&gt;D&lt;/firstName&gt;&lt;middleNames&gt;E&lt;/middleNames&gt;&lt;lastName&gt;Nee&lt;/lastName&gt;&lt;/author&gt;&lt;author&gt;&lt;firstName&gt;J&lt;/firstName&gt;&lt;middleNames&gt;W&lt;/middleNames&gt;&lt;lastName&gt;Brown&lt;/lastName&gt;&lt;/author&gt;&lt;author&gt;&lt;firstName&gt;M&lt;/firstName&gt;&lt;middleNames&gt;K&lt;/middleNames&gt;&lt;lastName&gt;Askren&lt;/lastName&gt;&lt;/author&gt;&lt;author&gt;&lt;firstName&gt;M&lt;/firstName&gt;&lt;middleNames&gt;G&lt;/middleNames&gt;&lt;lastName&gt;Berman&lt;/lastName&gt;&lt;/author&gt;&lt;author&gt;&lt;firstName&gt;E&lt;/firstName&gt;&lt;lastName&gt;Demiralp&lt;/lastName&gt;&lt;/author&gt;&lt;author&gt;&lt;firstName&gt;A&lt;/firstName&gt;&lt;lastName&gt;Krawitz&lt;/lastName&gt;&lt;/author&gt;&lt;author&gt;&lt;firstName&gt;J&lt;/firstName&gt;&lt;lastName&gt;Jonides&lt;/lastName&gt;&lt;/author&gt;&lt;/authors&gt;&lt;/publication&gt;&lt;/publications&gt;&lt;cites&gt;&lt;/cites&gt;&lt;/citation&gt;</w:instrText>
      </w:r>
      <w:r>
        <w:fldChar w:fldCharType="separate"/>
      </w:r>
      <w:bookmarkStart w:id="249" w:name="__Fieldmark__1109_1524370724"/>
      <w:r>
        <w:rPr>
          <w:rFonts w:eastAsia="ＭＳ 明朝" w:cs="Century Schoolbook" w:ascii="Century Schoolbook" w:hAnsi="Century Schoolbook"/>
          <w:sz w:val="24"/>
          <w:szCs w:val="24"/>
        </w:rPr>
        <w:t>e</w:t>
      </w:r>
      <w:bookmarkStart w:id="250" w:name="__Fieldmark__959_2067692444"/>
      <w:r>
        <w:rPr>
          <w:rFonts w:eastAsia="ＭＳ 明朝" w:cs="Century Schoolbook" w:ascii="Century Schoolbook" w:hAnsi="Century Schoolbook"/>
          <w:sz w:val="24"/>
          <w:szCs w:val="24"/>
        </w:rPr>
        <w:t>e</w:t>
      </w:r>
      <w:bookmarkStart w:id="251" w:name="__Fieldmark__1162_1794263510"/>
      <w:r>
        <w:rPr>
          <w:rFonts w:eastAsia="ＭＳ 明朝" w:cs="Century Schoolbook" w:ascii="Century Schoolbook" w:hAnsi="Century Schoolbook"/>
          <w:sz w:val="24"/>
          <w:szCs w:val="24"/>
        </w:rPr>
        <w:t xml:space="preserve"> </w:t>
      </w:r>
      <w:bookmarkStart w:id="252" w:name="__Fieldmark__2455_1086385164"/>
      <w:r>
        <w:rPr>
          <w:rFonts w:eastAsia="ＭＳ 明朝" w:cs="Century Schoolbook" w:ascii="Century Schoolbook" w:hAnsi="Century Schoolbook"/>
          <w:sz w:val="24"/>
          <w:szCs w:val="24"/>
        </w:rPr>
        <w:t>et al., 2013)</w:t>
      </w:r>
      <w:r>
        <w:rPr>
          <w:rFonts w:eastAsia="ＭＳ 明朝" w:cs="Century Schoolbook" w:ascii="Century Schoolbook" w:hAnsi="Century Schoolbook"/>
          <w:sz w:val="24"/>
          <w:szCs w:val="24"/>
        </w:rPr>
      </w:r>
      <w:r>
        <w:fldChar w:fldCharType="end"/>
      </w:r>
      <w:bookmarkEnd w:id="248"/>
      <w:bookmarkEnd w:id="249"/>
      <w:bookmarkEnd w:id="250"/>
      <w:bookmarkEnd w:id="251"/>
      <w:bookmarkEnd w:id="252"/>
      <w:r>
        <w:rPr>
          <w:rFonts w:eastAsia="Century Schoolbook" w:cs="Century Schoolbook" w:ascii="Century Schoolbook" w:hAnsi="Century Schoolbook"/>
          <w:sz w:val="24"/>
          <w:szCs w:val="24"/>
        </w:rPr>
        <w:t>. ‘IFG [R]’ was also associated with ‘emotion’, consistent with the hypothesis that this region is crucial for effective emotion regulation and reappraisal</w:t>
      </w:r>
      <w:r>
        <w:rPr>
          <w:rFonts w:eastAsia="ＭＳ 明朝" w:cs="Century Schoolbook" w:ascii="Century Schoolbook" w:hAnsi="Century Schoolbook"/>
          <w:sz w:val="24"/>
          <w:szCs w:val="24"/>
        </w:rPr>
        <w:t xml:space="preserve"> </w:t>
      </w:r>
      <w:bookmarkStart w:id="253" w:name="__Fieldmark__652_693925293"/>
      <w:r>
        <w:rPr>
          <w:rFonts w:eastAsia="ＭＳ 明朝" w:cs="Century Schoolbook" w:ascii="Century Schoolbook" w:hAnsi="Century Schoolbook"/>
          <w:sz w:val="24"/>
          <w:szCs w:val="24"/>
        </w:rPr>
        <w:t>(W</w:t>
      </w:r>
      <w:r>
        <w:fldChar w:fldCharType="begin"/>
      </w:r>
      <w:r>
        <w:instrText>ADDIN PAPERS2_CITATIONS &lt;citation&gt;&lt;uuid&gt;FF0C3125-A627-4EC1-B1FE-241232A4BA4D&lt;/uuid&gt;&lt;priority&gt;0&lt;/priority&gt;&lt;publications&gt;&lt;publication&gt;&lt;uuid&gt;676BB798-8B12-4768-83B9-531B099EF619&lt;/uuid&gt;&lt;volume&gt;59&lt;/volume&gt;&lt;accepted_date&gt;99200809081200000000222000&lt;/accepted_date&gt;&lt;doi&gt;10.1016/j.neuron.2008.09.006&lt;/doi&gt;&lt;startpage&gt;1037&lt;/startpage&gt;&lt;revision_date&gt;99200807231200000000222000&lt;/revision_date&gt;&lt;publication_date&gt;99200809251200000000222000&lt;/publication_date&gt;&lt;url&gt;http://eutils.ncbi.nlm.nih.gov/entrez/eutils/elink.fcgi?dbfrom=pubmed&amp;amp;id=18817740&amp;amp;retmode=ref&amp;amp;cmd=prlinks&lt;/url&gt;&lt;type&gt;400&lt;/type&gt;&lt;title&gt;Prefrontal-subcortical pathways mediating successful emotion regulation.&lt;/title&gt;&lt;submission_date&gt;99200805021200000000222000&lt;/submission_date&gt;&lt;number&gt;6&lt;/number&gt;&lt;institution&gt;Department of Psychology, Columbia University, New York, NY 10027, USA. tor@psych.columbia.edu&lt;/institution&gt;&lt;subtype&gt;400&lt;/subtype&gt;&lt;endpage&gt;1050&lt;/endpage&gt;&lt;bundle&gt;&lt;publication&gt;&lt;publisher&gt;Elsevier Inc.&lt;/publisher&gt;&lt;title&gt;Neuron&lt;/title&gt;&lt;type&gt;-100&lt;/type&gt;&lt;subtype&gt;-100&lt;/subtype&gt;&lt;uuid&gt;6C804F8C-6661-4380-9F66-FEF7A8C9B049&lt;/uuid&gt;&lt;/publication&gt;&lt;/bundle&gt;&lt;authors&gt;&lt;author&gt;&lt;firstName&gt;Tor&lt;/firstName&gt;&lt;middleNames&gt;D&lt;/middleNames&gt;&lt;lastName&gt;Wager&lt;/lastName&gt;&lt;/author&gt;&lt;author&gt;&lt;firstName&gt;Matthew&lt;/firstName&gt;&lt;middleNames&gt;L&lt;/middleNames&gt;&lt;lastName&gt;Davidson&lt;/lastName&gt;&lt;/author&gt;&lt;author&gt;&lt;firstName&gt;Brent&lt;/firstName&gt;&lt;middleNames&gt;L&lt;/middleNames&gt;&lt;lastName&gt;Hughes&lt;/lastName&gt;&lt;/author&gt;&lt;author&gt;&lt;firstName&gt;Martin&lt;/firstName&gt;&lt;middleNames&gt;A&lt;/middleNames&gt;&lt;lastName&gt;Lindquist&lt;/lastName&gt;&lt;/author&gt;&lt;author&gt;&lt;firstName&gt;Kevin&lt;/firstName&gt;&lt;middleNames&gt;N&lt;/middleNames&gt;&lt;lastName&gt;Ochsner&lt;/lastName&gt;&lt;/author&gt;&lt;/authors&gt;&lt;/publication&gt;&lt;publication&gt;&lt;uuid&gt;A6CEDF73-52AD-4FCF-9510-0EBA9CBDEB80&lt;/uuid&gt;&lt;volume&gt;5&lt;/volume&gt;&lt;accepted_date&gt;99201409251200000000222000&lt;/accepted_date&gt;&lt;doi&gt;10.1038/ncomms6380&lt;/doi&gt;&lt;startpage&gt;5380&lt;/startpage&gt;&lt;publication_date&gt;99201400001200000000200000&lt;/publication_date&gt;&lt;url&gt;http://eutils.ncbi.nlm.nih.gov/entrez/eutils/elink.fcgi?dbfrom=pubmed&amp;amp;id=25400102&amp;amp;retmode=ref&amp;amp;cmd=prlinks&lt;/url&gt;&lt;type&gt;400&lt;/type&gt;&lt;title&gt;Separate neural representations for physical pain and social rejection.&lt;/title&gt;&lt;submission_date&gt;99201405081200000000222000&lt;/submission_date&gt;&lt;institution&gt;1] Department of Psychology and Neuroscience, University of Colorado, Boulder, Colorado 80309, USA [2] Institute of Cognitive Science, University of Colorado, Boulder, Colorado 80309, USA.&lt;/institution&gt;&lt;subtype&gt;400&lt;/subtype&gt;&lt;bundle&gt;&lt;publication&gt;&lt;publisher&gt;Nature Publishing Group&lt;/publisher&gt;&lt;title&gt;Nature Communications&lt;/title&gt;&lt;type&gt;-100&lt;/type&gt;&lt;subtype&gt;-100&lt;/subtype&gt;&lt;uuid&gt;F5534B0F-C9F2-4DEC-8A67-48764C3061FA&lt;/uuid&gt;&lt;/publication&gt;&lt;/bundle&gt;&lt;authors&gt;&lt;author&gt;&lt;firstName&gt;Choong-Wan&lt;/firstName&gt;&lt;lastName&gt;Woo&lt;/lastName&gt;&lt;/author&gt;&lt;author&gt;&lt;firstName&gt;Leonie&lt;/firstName&gt;&lt;lastName&gt;Koban&lt;/lastName&gt;&lt;/author&gt;&lt;author&gt;&lt;firstName&gt;Ethan&lt;/firstName&gt;&lt;lastName&gt;Kross&lt;/lastName&gt;&lt;/author&gt;&lt;author&gt;&lt;firstName&gt;Martin&lt;/firstName&gt;&lt;middleNames&gt;A&lt;/middleNames&gt;&lt;lastName&gt;Lindquist&lt;/lastName&gt;&lt;/author&gt;&lt;author&gt;&lt;firstName&gt;Marie&lt;/firstName&gt;&lt;middleNames&gt;T&lt;/middleNames&gt;&lt;lastName&gt;Banich&lt;/lastName&gt;&lt;/author&gt;&lt;author&gt;&lt;firstName&gt;Luka&lt;/firstName&gt;&lt;lastName&gt;Ruzic&lt;/lastName&gt;&lt;/author&gt;&lt;author&gt;&lt;firstName&gt;Jessica&lt;/firstName&gt;&lt;middleNames&gt;R&lt;/middleNames&gt;&lt;lastName&gt;Andrews-Hanna&lt;/lastName&gt;&lt;/author&gt;&lt;author&gt;&lt;firstName&gt;Tor&lt;/firstName&gt;&lt;middleNames&gt;D&lt;/middleNames&gt;&lt;lastName&gt;Wager&lt;/lastName&gt;&lt;/author&gt;&lt;/authors&gt;&lt;/publication&gt;&lt;/publications&gt;&lt;cites&gt;&lt;/cites&gt;&lt;/citation&gt;</w:instrText>
      </w:r>
      <w:r>
        <w:fldChar w:fldCharType="separate"/>
      </w:r>
      <w:bookmarkStart w:id="254" w:name="__Fieldmark__1128_1524370724"/>
      <w:r>
        <w:rPr>
          <w:rFonts w:eastAsia="ＭＳ 明朝" w:cs="Century Schoolbook" w:ascii="Century Schoolbook" w:hAnsi="Century Schoolbook"/>
          <w:sz w:val="24"/>
          <w:szCs w:val="24"/>
        </w:rPr>
        <w:t>a</w:t>
      </w:r>
      <w:bookmarkStart w:id="255" w:name="__Fieldmark__974_2067692444"/>
      <w:r>
        <w:rPr>
          <w:rFonts w:eastAsia="ＭＳ 明朝" w:cs="Century Schoolbook" w:ascii="Century Schoolbook" w:hAnsi="Century Schoolbook"/>
          <w:sz w:val="24"/>
          <w:szCs w:val="24"/>
        </w:rPr>
        <w:t>g</w:t>
      </w:r>
      <w:bookmarkStart w:id="256" w:name="__Fieldmark__1173_1794263510"/>
      <w:r>
        <w:rPr>
          <w:rFonts w:eastAsia="ＭＳ 明朝" w:cs="Century Schoolbook" w:ascii="Century Schoolbook" w:hAnsi="Century Schoolbook"/>
          <w:sz w:val="24"/>
          <w:szCs w:val="24"/>
        </w:rPr>
        <w:t>e</w:t>
      </w:r>
      <w:bookmarkStart w:id="257" w:name="__Fieldmark__2469_1086385164"/>
      <w:r>
        <w:rPr>
          <w:rFonts w:eastAsia="ＭＳ 明朝" w:cs="Century Schoolbook" w:ascii="Century Schoolbook" w:hAnsi="Century Schoolbook"/>
          <w:sz w:val="24"/>
          <w:szCs w:val="24"/>
        </w:rPr>
        <w:t>r et al., 2008; Woo et al., 2014)</w:t>
      </w:r>
      <w:r>
        <w:rPr>
          <w:rFonts w:eastAsia="ＭＳ 明朝" w:cs="Century Schoolbook" w:ascii="Century Schoolbook" w:hAnsi="Century Schoolbook"/>
          <w:sz w:val="24"/>
          <w:szCs w:val="24"/>
        </w:rPr>
      </w:r>
      <w:r>
        <w:fldChar w:fldCharType="end"/>
      </w:r>
      <w:bookmarkEnd w:id="253"/>
      <w:bookmarkEnd w:id="254"/>
      <w:bookmarkEnd w:id="255"/>
      <w:bookmarkEnd w:id="256"/>
      <w:bookmarkEnd w:id="257"/>
      <w:r>
        <w:rPr>
          <w:rFonts w:eastAsia="Century Schoolbook" w:cs="Century Schoolbook" w:ascii="Century Schoolbook" w:hAnsi="Century Schoolbook"/>
          <w:sz w:val="24"/>
          <w:szCs w:val="24"/>
        </w:rPr>
        <w:t>. However, the relationship between ‘inhibition’ and ‘IFG [R]’ was not particularly strong or significantly greater than other fronto-parietal regions, suggesting ‘IFG [R]’ may play a more domain general role such as context monitoring</w:t>
      </w:r>
      <w:r>
        <w:rPr>
          <w:rFonts w:eastAsia="ＭＳ 明朝" w:cs="Century Schoolbook" w:ascii="Century Schoolbook" w:hAnsi="Century Schoolbook"/>
          <w:sz w:val="24"/>
          <w:szCs w:val="24"/>
        </w:rPr>
        <w:t xml:space="preserve"> </w:t>
      </w:r>
      <w:bookmarkStart w:id="258" w:name="__Fieldmark__659_693925293"/>
      <w:r>
        <w:rPr>
          <w:rFonts w:eastAsia="ＭＳ 明朝" w:cs="Century Schoolbook" w:ascii="Century Schoolbook" w:hAnsi="Century Schoolbook"/>
          <w:sz w:val="24"/>
          <w:szCs w:val="24"/>
        </w:rPr>
        <w:t>(C</w:t>
      </w:r>
      <w:r>
        <w:fldChar w:fldCharType="begin"/>
      </w:r>
      <w:r>
        <w:instrText>ADDIN PAPERS2_CITATIONS &lt;citation&gt;&lt;uuid&gt;C7295FA4-C355-4D82-8ABD-8DB42FCADCE3&lt;/uuid&gt;&lt;priority&gt;0&lt;/priority&gt;&lt;publications&gt;&lt;publication&gt;&lt;uuid&gt;C9E1D17F-0908-4B00-8096-D1FDBBA0CF79&lt;/uuid&gt;&lt;volume&gt;7&lt;/volume&gt;&lt;accepted_date&gt;99201201131200000000222000&lt;/accepted_date&gt;&lt;doi&gt;10.1371/journal.pone.0031546&lt;/doi&gt;&lt;startpage&gt;e31546&lt;/startpage&gt;&lt;publication_date&gt;99201200001200000000200000&lt;/publication_date&gt;&lt;url&gt;http://dx.plos.org/10.1371/journal.pone.0031546&lt;/url&gt;&lt;type&gt;400&lt;/type&gt;&lt;title&gt;Cognitive control reflects context monitoring, not motoric stopping, in response inhibition.&lt;/title&gt;&lt;publisher&gt;Public Library of Science&lt;/publisher&gt;&lt;submission_date&gt;99201104121200000000222000&lt;/submission_date&gt;&lt;number&gt;2&lt;/number&gt;&lt;institution&gt;Department of Cognitive, Linguistic and Psychological Sciences, Brown University, Providence, Rhode Island, United States of America. chathach@gmail.com&lt;/institution&gt;&lt;subtype&gt;400&lt;/subtype&gt;&lt;bundle&gt;&lt;publication&gt;&lt;publisher&gt;Public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Christopher&lt;/firstName&gt;&lt;middleNames&gt;H&lt;/middleNames&gt;&lt;lastName&gt;Chatham&lt;/lastName&gt;&lt;/author&gt;&lt;author&gt;&lt;firstName&gt;Eric&lt;/firstName&gt;&lt;middleNames&gt;D&lt;/middleNames&gt;&lt;lastName&gt;Claus&lt;/lastName&gt;&lt;/author&gt;&lt;author&gt;&lt;firstName&gt;Albert&lt;/firstName&gt;&lt;lastName&gt;Kim&lt;/lastName&gt;&lt;/author&gt;&lt;author&gt;&lt;firstName&gt;Tim&lt;/firstName&gt;&lt;lastName&gt;Curran&lt;/lastName&gt;&lt;/author&gt;&lt;author&gt;&lt;firstName&gt;Marie&lt;/firstName&gt;&lt;middleNames&gt;T&lt;/middleNames&gt;&lt;lastName&gt;Banich&lt;/lastName&gt;&lt;/author&gt;&lt;author&gt;&lt;firstName&gt;Yuko&lt;/firstName&gt;&lt;lastName&gt;Munakata&lt;/lastName&gt;&lt;/author&gt;&lt;/authors&gt;&lt;editors&gt;&lt;author&gt;&lt;firstName&gt;Sam&lt;/firstName&gt;&lt;lastName&gt;Gilbert&lt;/lastName&gt;&lt;/author&gt;&lt;/editors&gt;&lt;/publication&gt;&lt;/publications&gt;&lt;cites&gt;&lt;/cites&gt;&lt;/citation&gt;</w:instrText>
      </w:r>
      <w:r>
        <w:fldChar w:fldCharType="separate"/>
      </w:r>
      <w:bookmarkStart w:id="259" w:name="__Fieldmark__1147_1524370724"/>
      <w:r>
        <w:rPr>
          <w:rFonts w:eastAsia="ＭＳ 明朝" w:cs="Century Schoolbook" w:ascii="Century Schoolbook" w:hAnsi="Century Schoolbook"/>
          <w:sz w:val="24"/>
          <w:szCs w:val="24"/>
        </w:rPr>
        <w:t>h</w:t>
      </w:r>
      <w:bookmarkStart w:id="260" w:name="__Fieldmark__989_2067692444"/>
      <w:r>
        <w:rPr>
          <w:rFonts w:eastAsia="ＭＳ 明朝" w:cs="Century Schoolbook" w:ascii="Century Schoolbook" w:hAnsi="Century Schoolbook"/>
          <w:sz w:val="24"/>
          <w:szCs w:val="24"/>
        </w:rPr>
        <w:t>a</w:t>
      </w:r>
      <w:bookmarkStart w:id="261" w:name="__Fieldmark__1186_1794263510"/>
      <w:r>
        <w:rPr>
          <w:rFonts w:eastAsia="ＭＳ 明朝" w:cs="Century Schoolbook" w:ascii="Century Schoolbook" w:hAnsi="Century Schoolbook"/>
          <w:sz w:val="24"/>
          <w:szCs w:val="24"/>
        </w:rPr>
        <w:t>t</w:t>
      </w:r>
      <w:bookmarkStart w:id="262" w:name="__Fieldmark__2483_1086385164"/>
      <w:r>
        <w:rPr>
          <w:rFonts w:eastAsia="ＭＳ 明朝" w:cs="Century Schoolbook" w:ascii="Century Schoolbook" w:hAnsi="Century Schoolbook"/>
          <w:sz w:val="24"/>
          <w:szCs w:val="24"/>
        </w:rPr>
        <w:t>ham et al., 2012)</w:t>
      </w:r>
      <w:r>
        <w:rPr>
          <w:rFonts w:eastAsia="ＭＳ 明朝" w:cs="Century Schoolbook" w:ascii="Century Schoolbook" w:hAnsi="Century Schoolbook"/>
          <w:sz w:val="24"/>
          <w:szCs w:val="24"/>
        </w:rPr>
      </w:r>
      <w:r>
        <w:fldChar w:fldCharType="end"/>
      </w:r>
      <w:bookmarkEnd w:id="258"/>
      <w:bookmarkEnd w:id="259"/>
      <w:bookmarkEnd w:id="260"/>
      <w:bookmarkEnd w:id="261"/>
      <w:bookmarkEnd w:id="262"/>
      <w:r>
        <w:rPr>
          <w:rFonts w:eastAsia="Century Schoolbook" w:cs="Century Schoolbook" w:ascii="Century Schoolbook" w:hAnsi="Century Schoolbook"/>
          <w:sz w:val="24"/>
          <w:szCs w:val="24"/>
        </w:rPr>
        <w:t xml:space="preserve">. </w:t>
      </w:r>
      <w:r>
        <w:fldChar w:fldCharType="begin"/>
      </w:r>
      <w:r/>
      <w:r>
        <w:fldChar w:fldCharType="separate"/>
      </w:r>
      <w:bookmarkStart w:id="263" w:name="__Fieldmark__1163_1524370724"/>
      <w:r>
        <w:rPr>
          <w:rFonts w:eastAsia="Century Schoolbook" w:cs="Century Schoolbook" w:ascii="Century Schoolbook" w:hAnsi="Century Schoolbook"/>
          <w:sz w:val="24"/>
          <w:szCs w:val="24"/>
        </w:rPr>
      </w:r>
      <w:bookmarkEnd w:id="263"/>
      <w:r>
        <w:rPr>
          <w:rFonts w:eastAsia="Century Schoolbook" w:cs="Century Schoolbook" w:ascii="Century Schoolbook" w:hAnsi="Century Schoolbook"/>
          <w:sz w:val="24"/>
          <w:szCs w:val="24"/>
        </w:rPr>
      </w:r>
      <w:r>
        <w:fldChar w:fldCharType="end"/>
      </w:r>
    </w:p>
    <w:p>
      <w:pPr>
        <w:pStyle w:val="Normal1"/>
        <w:ind w:left="0" w:right="0" w:firstLine="720"/>
        <w:rPr/>
      </w:pPr>
      <w:r>
        <w:rPr>
          <w:rFonts w:ascii="Century Schoolbook" w:hAnsi="Century Schoolbook"/>
          <w:b/>
          <w:bCs/>
          <w:sz w:val="24"/>
          <w:szCs w:val="24"/>
        </w:rPr>
        <w:t>Rostral fronto-parietal LFC.</w:t>
      </w:r>
      <w:r>
        <w:rPr>
          <w:rFonts w:ascii="Century Schoolbook" w:hAnsi="Century Schoolbook"/>
          <w:sz w:val="24"/>
          <w:szCs w:val="24"/>
        </w:rPr>
        <w:t xml:space="preserve"> Although ‘rostral’ fronto-parietal clusters exhibited significant associations with various executive processes, these three clusters were characterized by weaker associations with motor function (‘action’), language and ‘conflict’. Rather, clusters ‘9/46dr’ and ‘10d’ were robustly associated with ‘inhibition’ and cluster ‘10d’ with ‘novelty’. This pattern of results suggests fronto-polar LFC regions may be important for high-level monitoring and guiding of cognitive control, removed from low-level motor implementations.</w:t>
      </w:r>
    </w:p>
    <w:p>
      <w:pPr>
        <w:pStyle w:val="Normal1"/>
        <w:ind w:left="0" w:right="0" w:firstLine="720"/>
        <w:rPr/>
      </w:pPr>
      <w:r>
        <w:rPr>
          <w:rFonts w:eastAsia="Century Schoolbook" w:cs="Century Schoolbook" w:ascii="Century Schoolbook" w:hAnsi="Century Schoolbook"/>
          <w:sz w:val="24"/>
          <w:szCs w:val="24"/>
        </w:rPr>
        <w:t>Finally, the most ventral fronto-polar region, cluster ‘10v’, showed a more distinct pattern, exhibiting weaker associations with all executive processes but a significant association with ‘reward’ (at a lower threshold, q&lt;0.05). This pattern is consistent with its location near orbitofrontal cluster, and provides support for hypotheses that suggest that the ventral frontal pole may be important for representing the value of appetitive stimuli in order to effectively guide goal-directed behavior</w:t>
      </w:r>
      <w:r>
        <w:rPr>
          <w:rFonts w:eastAsia="ＭＳ 明朝" w:cs="Century Schoolbook" w:ascii="Century Schoolbook" w:hAnsi="Century Schoolbook"/>
          <w:sz w:val="24"/>
          <w:szCs w:val="24"/>
        </w:rPr>
        <w:t xml:space="preserve"> </w:t>
      </w:r>
      <w:bookmarkStart w:id="264" w:name="__Fieldmark__677_693925293"/>
      <w:r>
        <w:rPr>
          <w:rFonts w:eastAsia="ＭＳ 明朝" w:cs="Century Schoolbook" w:ascii="Century Schoolbook" w:hAnsi="Century Schoolbook"/>
          <w:sz w:val="24"/>
          <w:szCs w:val="24"/>
        </w:rPr>
        <w:t>(O</w:t>
      </w:r>
      <w:r>
        <w:fldChar w:fldCharType="begin"/>
      </w:r>
      <w:r>
        <w:instrText>ADDIN PAPERS2_CITATIONS &lt;citation&gt;&lt;uuid&gt;A57E072B-BAED-41DE-8196-2BAE80639415&lt;/uuid&gt;&lt;priority&gt;0&lt;/priority&gt;&lt;publications&gt;&lt;publication&gt;&lt;uuid&gt;61E9A1AD-CE9D-4641-AD49-CE6E1AED34ED&lt;/uuid&gt;&lt;volume&gt;10&lt;/volume&gt;&lt;accepted_date&gt;99201503061200000000222000&lt;/accepted_date&gt;&lt;doi&gt;10.1371/journal.pone.0124797&lt;/doi&gt;&lt;startpage&gt;e0124797&lt;/startpage&gt;&lt;publication_date&gt;99201500001200000000200000&lt;/publication_date&gt;&lt;url&gt;http://eutils.ncbi.nlm.nih.gov/entrez/eutils/elink.fcgi?dbfrom=pubmed&amp;amp;id=25945925&amp;amp;retmode=ref&amp;amp;cmd=prlinks&lt;/url&gt;&lt;type&gt;400&lt;/type&gt;&lt;title&gt;Organization of the Human Frontal Pole Revealed by Large-Scale DTI-Based Connectivity: Implications for Control of Behavior.&lt;/title&gt;&lt;submission_date&gt;99201409061200000000222000&lt;/submission_date&gt;&lt;number&gt;5&lt;/number&gt;&lt;institution&gt;Institute of Cognitive Science, University of Colorado Boulder, Boulder, Colorado, United States of America.&lt;/institution&gt;&lt;subtype&gt;400&lt;/subtype&gt;&lt;bundle&gt;&lt;publication&gt;&lt;publisher&gt;Public Library of Science&lt;/publisher&gt;&lt;title&gt;PLOS ONE&lt;/title&gt;&lt;type&gt;-100&lt;/type&gt;&lt;subtype&gt;-100&lt;/subtype&gt;&lt;uuid&gt;14298E0F-690A-4D11-BE29-14EEC4B85622&lt;/uuid&gt;&lt;/publication&gt;&lt;/bundle&gt;&lt;authors&gt;&lt;author&gt;&lt;firstName&gt;Joseph&lt;/firstName&gt;&lt;middleNames&gt;M&lt;/middleNames&gt;&lt;lastName&gt;Orr&lt;/lastName&gt;&lt;/author&gt;&lt;author&gt;&lt;firstName&gt;Harry&lt;/firstName&gt;&lt;middleNames&gt;R&lt;/middleNames&gt;&lt;lastName&gt;Smolker&lt;/lastName&gt;&lt;/author&gt;&lt;author&gt;&lt;firstName&gt;Marie&lt;/firstName&gt;&lt;middleNames&gt;T&lt;/middleNames&gt;&lt;lastName&gt;Banich&lt;/lastName&gt;&lt;/author&gt;&lt;/authors&gt;&lt;/publication&gt;&lt;/publications&gt;&lt;cites&gt;&lt;/cites&gt;&lt;/citation&gt;</w:instrText>
      </w:r>
      <w:r>
        <w:fldChar w:fldCharType="separate"/>
      </w:r>
      <w:bookmarkStart w:id="265" w:name="__Fieldmark__1175_1524370724"/>
      <w:r>
        <w:rPr>
          <w:rFonts w:eastAsia="ＭＳ 明朝" w:cs="Century Schoolbook" w:ascii="Century Schoolbook" w:hAnsi="Century Schoolbook"/>
          <w:sz w:val="24"/>
          <w:szCs w:val="24"/>
        </w:rPr>
        <w:t>r</w:t>
      </w:r>
      <w:bookmarkStart w:id="266" w:name="__Fieldmark__1013_2067692444"/>
      <w:r>
        <w:rPr>
          <w:rFonts w:eastAsia="ＭＳ 明朝" w:cs="Century Schoolbook" w:ascii="Century Schoolbook" w:hAnsi="Century Schoolbook"/>
          <w:sz w:val="24"/>
          <w:szCs w:val="24"/>
        </w:rPr>
        <w:t>r</w:t>
      </w:r>
      <w:bookmarkStart w:id="267" w:name="__Fieldmark__1217_1794263510"/>
      <w:r>
        <w:rPr>
          <w:rFonts w:eastAsia="ＭＳ 明朝" w:cs="Century Schoolbook" w:ascii="Century Schoolbook" w:hAnsi="Century Schoolbook"/>
          <w:sz w:val="24"/>
          <w:szCs w:val="24"/>
        </w:rPr>
        <w:t xml:space="preserve"> </w:t>
      </w:r>
      <w:bookmarkStart w:id="268" w:name="__Fieldmark__2514_1086385164"/>
      <w:r>
        <w:rPr>
          <w:rFonts w:eastAsia="ＭＳ 明朝" w:cs="Century Schoolbook" w:ascii="Century Schoolbook" w:hAnsi="Century Schoolbook"/>
          <w:sz w:val="24"/>
          <w:szCs w:val="24"/>
        </w:rPr>
        <w:t>et al., 2015)</w:t>
      </w:r>
      <w:r>
        <w:rPr>
          <w:rFonts w:eastAsia="ＭＳ 明朝" w:cs="Century Schoolbook" w:ascii="Century Schoolbook" w:hAnsi="Century Schoolbook"/>
          <w:sz w:val="24"/>
          <w:szCs w:val="24"/>
        </w:rPr>
      </w:r>
      <w:r>
        <w:fldChar w:fldCharType="end"/>
      </w:r>
      <w:bookmarkEnd w:id="264"/>
      <w:bookmarkEnd w:id="265"/>
      <w:bookmarkEnd w:id="266"/>
      <w:bookmarkEnd w:id="267"/>
      <w:bookmarkEnd w:id="268"/>
      <w:r>
        <w:rPr>
          <w:rFonts w:eastAsia="Century Schoolbook" w:cs="Century Schoolbook" w:ascii="Century Schoolbook" w:hAnsi="Century Schoolbook"/>
          <w:sz w:val="24"/>
          <w:szCs w:val="24"/>
        </w:rPr>
        <w:t xml:space="preserve">. </w:t>
      </w:r>
    </w:p>
    <w:p>
      <w:pPr>
        <w:pStyle w:val="Normal1"/>
        <w:numPr>
          <w:ilvl w:val="0"/>
          <w:numId w:val="0"/>
        </w:numPr>
        <w:ind w:left="0" w:right="0" w:hanging="0"/>
        <w:outlineLvl w:val="0"/>
        <w:rPr>
          <w:rFonts w:ascii="Century Schoolbook" w:hAnsi="Century Schoolbook"/>
          <w:b/>
          <w:b/>
          <w:bCs/>
          <w:sz w:val="24"/>
          <w:szCs w:val="24"/>
        </w:rPr>
      </w:pPr>
      <w:r>
        <w:rPr>
          <w:rFonts w:ascii="Century Schoolbook" w:hAnsi="Century Schoolbook"/>
          <w:b/>
          <w:bCs/>
          <w:sz w:val="24"/>
          <w:szCs w:val="24"/>
        </w:rPr>
        <w:t>Default network</w:t>
      </w:r>
    </w:p>
    <w:p>
      <w:pPr>
        <w:pStyle w:val="Normal1"/>
        <w:ind w:left="0" w:right="0" w:firstLine="720"/>
        <w:rPr/>
      </w:pPr>
      <w:r>
        <w:rPr>
          <w:rFonts w:eastAsia="Century Schoolbook" w:cs="Century Schoolbook" w:ascii="Century Schoolbook" w:hAnsi="Century Schoolbook"/>
          <w:b/>
          <w:bCs/>
          <w:sz w:val="24"/>
          <w:szCs w:val="24"/>
        </w:rPr>
        <w:t>Anatomical correspondence.</w:t>
      </w:r>
      <w:r>
        <w:rPr>
          <w:rFonts w:eastAsia="Century Schoolbook" w:cs="Century Schoolbook" w:ascii="Century Schoolbook" w:hAnsi="Century Schoolbook"/>
          <w:sz w:val="24"/>
          <w:szCs w:val="24"/>
        </w:rPr>
        <w:t xml:space="preserve"> We identified three distinct default network clusters in LFC, consistent with previous descriptions of the default network and large-scale </w:t>
      </w:r>
      <w:r>
        <w:rPr>
          <w:rFonts w:ascii="Century Schoolbook" w:hAnsi="Century Schoolbook"/>
        </w:rPr>
        <w:t>rs</w:t>
      </w:r>
      <w:r>
        <w:rPr>
          <w:rFonts w:eastAsia="Century Schoolbook" w:cs="Century Schoolbook" w:ascii="Century Schoolbook" w:hAnsi="Century Schoolbook"/>
          <w:sz w:val="24"/>
          <w:szCs w:val="24"/>
        </w:rPr>
        <w:t>-fMRI parcellations (Figure 5a)</w:t>
      </w:r>
      <w:r>
        <w:rPr>
          <w:rFonts w:eastAsia="ＭＳ 明朝" w:cs="Century Schoolbook" w:ascii="Century Schoolbook" w:hAnsi="Century Schoolbook"/>
          <w:sz w:val="24"/>
          <w:szCs w:val="24"/>
        </w:rPr>
        <w:t xml:space="preserve"> </w:t>
      </w:r>
      <w:bookmarkStart w:id="269" w:name="__Fieldmark__690_693925293"/>
      <w:r>
        <w:rPr>
          <w:rFonts w:eastAsia="ＭＳ 明朝" w:cs="Century Schoolbook" w:ascii="Century Schoolbook" w:hAnsi="Century Schoolbook"/>
          <w:sz w:val="24"/>
          <w:szCs w:val="24"/>
        </w:rPr>
        <w:t>(Y</w:t>
      </w:r>
      <w:r>
        <w:fldChar w:fldCharType="begin"/>
      </w:r>
      <w:r>
        <w:instrText>ADDIN PAPERS2_CITATIONS &lt;citation&gt;&lt;uuid&gt;80FB1236-A853-4DE0-BC20-EB3A1C05FA06&lt;/uuid&gt;&lt;priority&gt;0&lt;/priority&gt;&lt;publications&gt;&lt;publication&gt;&lt;volume&gt;106&lt;/volume&gt;&lt;publication_date&gt;99201109081200000000222000&lt;/publication_date&gt;&lt;number&gt;3&lt;/number&gt;&lt;doi&gt;10.1152/jn.00338.2011&lt;/doi&gt;&lt;startpage&gt;1125&lt;/startpage&gt;&lt;title&gt;The organization of the human cerebral cortex estimated by intrinsic functional connectivity&lt;/title&gt;&lt;uuid&gt;2EC07B68-42B2-4156-934A-EFFF463BDB5C&lt;/uuid&gt;&lt;subtype&gt;400&lt;/subtype&gt;&lt;endpage&gt;1165&lt;/endpage&gt;&lt;type&gt;400&lt;/type&gt;&lt;url&gt;http://jn.physiology.org/cgi/doi/10.1152/jn.00338.2011&lt;/url&gt;&lt;bundle&gt;&lt;publication&gt;&lt;title&gt;Journal of Neurophysiology&lt;/title&gt;&lt;type&gt;-100&lt;/type&gt;&lt;subtype&gt;-100&lt;/subtype&gt;&lt;uuid&gt;C2AE4B06-88D7-43F5-B938-5A0B77962168&lt;/uuid&gt;&lt;/publication&gt;&lt;/bundle&gt;&lt;authors&gt;&lt;author&gt;&lt;firstName&gt;B&lt;/firstName&gt;&lt;middleNames&gt;T&lt;/middleNames&gt;&lt;lastName&gt;Yeo&lt;/lastName&gt;&lt;/author&gt;&lt;author&gt;&lt;firstName&gt;F&lt;/firstName&gt;&lt;middleNames&gt;M&lt;/middleNames&gt;&lt;lastName&gt;Krienen&lt;/lastName&gt;&lt;/author&gt;&lt;author&gt;&lt;firstName&gt;J&lt;/firstName&gt;&lt;lastName&gt;Sepulcre&lt;/lastName&gt;&lt;/author&gt;&lt;author&gt;&lt;firstName&gt;M&lt;/firstName&gt;&lt;middleNames&gt;R&lt;/middleNames&gt;&lt;lastName&gt;Sabuncu&lt;/lastName&gt;&lt;/author&gt;&lt;author&gt;&lt;firstName&gt;D&lt;/firstName&gt;&lt;lastName&gt;Lashkari&lt;/lastName&gt;&lt;/author&gt;&lt;author&gt;&lt;firstName&gt;M&lt;/firstName&gt;&lt;lastName&gt;Hollinshead&lt;/lastName&gt;&lt;/author&gt;&lt;author&gt;&lt;firstName&gt;J&lt;/firstName&gt;&lt;middleNames&gt;L&lt;/middleNames&gt;&lt;lastName&gt;Roffman&lt;/lastName&gt;&lt;/author&gt;&lt;author&gt;&lt;firstName&gt;J&lt;/firstName&gt;&lt;middleNames&gt;W&lt;/middleNames&gt;&lt;lastName&gt;Smoller&lt;/lastName&gt;&lt;/author&gt;&lt;author&gt;&lt;firstName&gt;L&lt;/firstName&gt;&lt;lastName&gt;Zollei&lt;/lastName&gt;&lt;/author&gt;&lt;author&gt;&lt;firstName&gt;J&lt;/firstName&gt;&lt;middleNames&gt;R&lt;/middleNames&gt;&lt;lastName&gt;Polimeni&lt;/lastName&gt;&lt;/author&gt;&lt;author&gt;&lt;firstName&gt;B&lt;/firstName&gt;&lt;lastName&gt;Fischl&lt;/lastName&gt;&lt;/author&gt;&lt;author&gt;&lt;firstName&gt;H&lt;/firstName&gt;&lt;lastName&gt;Liu&lt;/lastName&gt;&lt;/author&gt;&lt;author&gt;&lt;firstName&gt;R&lt;/firstName&gt;&lt;middleNames&gt;L&lt;/middleNames&gt;&lt;lastName&gt;Buckner&lt;/lastName&gt;&lt;/author&gt;&lt;/authors&gt;&lt;/publication&gt;&lt;/publications&gt;&lt;cites&gt;&lt;/cites&gt;&lt;/citation&gt;</w:instrText>
      </w:r>
      <w:r>
        <w:fldChar w:fldCharType="separate"/>
      </w:r>
      <w:bookmarkStart w:id="270" w:name="__Fieldmark__1200_1524370724"/>
      <w:r>
        <w:rPr>
          <w:rFonts w:eastAsia="ＭＳ 明朝" w:cs="Century Schoolbook" w:ascii="Century Schoolbook" w:hAnsi="Century Schoolbook"/>
          <w:sz w:val="24"/>
          <w:szCs w:val="24"/>
        </w:rPr>
        <w:t>e</w:t>
      </w:r>
      <w:bookmarkStart w:id="271" w:name="__Fieldmark__1034_2067692444"/>
      <w:r>
        <w:rPr>
          <w:rFonts w:eastAsia="ＭＳ 明朝" w:cs="Century Schoolbook" w:ascii="Century Schoolbook" w:hAnsi="Century Schoolbook"/>
          <w:sz w:val="24"/>
          <w:szCs w:val="24"/>
        </w:rPr>
        <w:t>o</w:t>
      </w:r>
      <w:bookmarkStart w:id="272" w:name="__Fieldmark__1234_1794263510"/>
      <w:r>
        <w:rPr>
          <w:rFonts w:eastAsia="ＭＳ 明朝" w:cs="Century Schoolbook" w:ascii="Century Schoolbook" w:hAnsi="Century Schoolbook"/>
          <w:sz w:val="24"/>
          <w:szCs w:val="24"/>
        </w:rPr>
        <w:t xml:space="preserve"> </w:t>
      </w:r>
      <w:bookmarkStart w:id="273" w:name="__Fieldmark__2540_1086385164"/>
      <w:r>
        <w:rPr>
          <w:rFonts w:eastAsia="ＭＳ 明朝" w:cs="Century Schoolbook" w:ascii="Century Schoolbook" w:hAnsi="Century Schoolbook"/>
          <w:sz w:val="24"/>
          <w:szCs w:val="24"/>
        </w:rPr>
        <w:t>et al., 2011)</w:t>
      </w:r>
      <w:r>
        <w:rPr>
          <w:rFonts w:eastAsia="ＭＳ 明朝" w:cs="Century Schoolbook" w:ascii="Century Schoolbook" w:hAnsi="Century Schoolbook"/>
          <w:sz w:val="24"/>
          <w:szCs w:val="24"/>
        </w:rPr>
      </w:r>
      <w:r>
        <w:fldChar w:fldCharType="end"/>
      </w:r>
      <w:bookmarkEnd w:id="269"/>
      <w:bookmarkEnd w:id="270"/>
      <w:bookmarkEnd w:id="271"/>
      <w:bookmarkEnd w:id="272"/>
      <w:bookmarkEnd w:id="273"/>
      <w:r>
        <w:rPr>
          <w:rFonts w:eastAsia="Century Schoolbook" w:cs="Century Schoolbook" w:ascii="Century Schoolbook" w:hAnsi="Century Schoolbook"/>
          <w:sz w:val="24"/>
          <w:szCs w:val="24"/>
        </w:rPr>
        <w:t>. The first two clusters were positioned adjacent to each other in ventrolateral prefrontal cortex. The more anterior of the two (‘47/12’) spanned lateral orbitofrontal cortex and IFG orbitalis bilaterally, while a more posterior and dorsal cluster spanned inferior frontal gyrus exclusively in the left hemisphere (‘IFG [L]’). Finally, we identified a third cluster in dorsal LPFC consistent with Brodmann area 9</w:t>
      </w:r>
      <w:r>
        <w:rPr>
          <w:rFonts w:eastAsia="ＭＳ 明朝" w:cs="Century Schoolbook" w:ascii="Century Schoolbook" w:hAnsi="Century Schoolbook"/>
          <w:sz w:val="24"/>
          <w:szCs w:val="24"/>
        </w:rPr>
        <w:t xml:space="preserve"> </w:t>
      </w:r>
      <w:bookmarkStart w:id="274" w:name="__Fieldmark__697_693925293"/>
      <w:r>
        <w:rPr>
          <w:rFonts w:eastAsia="ＭＳ 明朝" w:cs="Century Schoolbook" w:ascii="Century Schoolbook" w:hAnsi="Century Schoolbook"/>
          <w:sz w:val="24"/>
          <w:szCs w:val="24"/>
        </w:rPr>
        <w:t>(P</w:t>
      </w:r>
      <w:r>
        <w:fldChar w:fldCharType="begin"/>
      </w:r>
      <w:r>
        <w:instrText>ADDIN PAPERS2_CITATIONS &lt;citation&gt;&lt;uuid&gt;6FA7A619-982E-44AA-9DDB-3CF902E4A62A&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275" w:name="__Fieldmark__1219_1524370724"/>
      <w:r>
        <w:rPr>
          <w:rFonts w:eastAsia="ＭＳ 明朝" w:cs="Century Schoolbook" w:ascii="Century Schoolbook" w:hAnsi="Century Schoolbook"/>
          <w:sz w:val="24"/>
          <w:szCs w:val="24"/>
        </w:rPr>
        <w:t>e</w:t>
      </w:r>
      <w:bookmarkStart w:id="276" w:name="__Fieldmark__1049_2067692444"/>
      <w:r>
        <w:rPr>
          <w:rFonts w:eastAsia="ＭＳ 明朝" w:cs="Century Schoolbook" w:ascii="Century Schoolbook" w:hAnsi="Century Schoolbook"/>
          <w:sz w:val="24"/>
          <w:szCs w:val="24"/>
        </w:rPr>
        <w:t>t</w:t>
      </w:r>
      <w:bookmarkStart w:id="277" w:name="__Fieldmark__1249_1794263510"/>
      <w:r>
        <w:rPr>
          <w:rFonts w:eastAsia="ＭＳ 明朝" w:cs="Century Schoolbook" w:ascii="Century Schoolbook" w:hAnsi="Century Schoolbook"/>
          <w:sz w:val="24"/>
          <w:szCs w:val="24"/>
        </w:rPr>
        <w:t>r</w:t>
      </w:r>
      <w:bookmarkStart w:id="278" w:name="__Fieldmark__2569_1086385164"/>
      <w:r>
        <w:rPr>
          <w:rFonts w:eastAsia="ＭＳ 明朝" w:cs="Century Schoolbook" w:ascii="Century Schoolbook" w:hAnsi="Century Schoolbook"/>
          <w:sz w:val="24"/>
          <w:szCs w:val="24"/>
        </w:rPr>
        <w:t>ides, 2005)</w:t>
      </w:r>
      <w:r>
        <w:rPr>
          <w:rFonts w:eastAsia="ＭＳ 明朝" w:cs="Century Schoolbook" w:ascii="Century Schoolbook" w:hAnsi="Century Schoolbook"/>
          <w:sz w:val="24"/>
          <w:szCs w:val="24"/>
        </w:rPr>
      </w:r>
      <w:r>
        <w:fldChar w:fldCharType="end"/>
      </w:r>
      <w:bookmarkEnd w:id="274"/>
      <w:bookmarkEnd w:id="275"/>
      <w:bookmarkEnd w:id="276"/>
      <w:bookmarkEnd w:id="277"/>
      <w:bookmarkEnd w:id="278"/>
      <w:r>
        <w:rPr>
          <w:rFonts w:ascii="Century Schoolbook" w:hAnsi="Century Schoolbook"/>
        </w:rPr>
        <w:t>,</w:t>
      </w:r>
      <w:r>
        <w:rPr>
          <w:rFonts w:eastAsia="Century Schoolbook" w:cs="Century Schoolbook" w:ascii="Century Schoolbook" w:hAnsi="Century Schoolbook"/>
          <w:sz w:val="24"/>
          <w:szCs w:val="24"/>
        </w:rPr>
        <w:t xml:space="preserve"> extending from superior frontal gyrus to dorsal middle frontal gyrus across the superior frontal sulcus. This cluster has long been noted for its lack of anatomical input from lateral and medial parietal cortex</w:t>
      </w:r>
      <w:r>
        <w:rPr>
          <w:rFonts w:eastAsia="ＭＳ 明朝" w:cs="Century Schoolbook" w:ascii="Century Schoolbook" w:hAnsi="Century Schoolbook"/>
          <w:sz w:val="24"/>
          <w:szCs w:val="24"/>
        </w:rPr>
        <w:t xml:space="preserve"> </w:t>
      </w:r>
      <w:bookmarkStart w:id="279" w:name="__Fieldmark__705_693925293"/>
      <w:r>
        <w:rPr>
          <w:rFonts w:eastAsia="ＭＳ 明朝" w:cs="Century Schoolbook" w:ascii="Century Schoolbook" w:hAnsi="Century Schoolbook"/>
          <w:sz w:val="24"/>
          <w:szCs w:val="24"/>
        </w:rPr>
        <w:t>(P</w:t>
      </w:r>
      <w:r>
        <w:fldChar w:fldCharType="begin"/>
      </w:r>
      <w:r>
        <w:instrText>ADDIN PAPERS2_CITATIONS &lt;citation&gt;&lt;uuid&gt;BE24D736-B250-4003-8B5D-E052256E7B97&lt;/uuid&gt;&lt;priority&gt;0&lt;/priority&gt;&lt;publications&gt;&lt;publication&gt;&lt;uuid&gt;5ED9FF70-AA30-47EB-90F5-D1655F380270&lt;/uuid&gt;&lt;volume&gt;228&lt;/volume&gt;&lt;doi&gt;10.1002/cne.902280110&lt;/doi&gt;&lt;startpage&gt;105&lt;/startpage&gt;&lt;publication_date&gt;99198409011200000000222000&lt;/publication_date&gt;&lt;url&gt;http://doi.wiley.com/10.1002/cne.902280110&lt;/url&gt;&lt;type&gt;400&lt;/type&gt;&lt;title&gt;Projections to the frontal cortex from the posterior parietal region in the rhesus monkey.&lt;/title&gt;&lt;publisher&gt;Alan R. Liss, Inc.&lt;/publisher&gt;&lt;number&gt;1&lt;/number&gt;&lt;subtype&gt;400&lt;/subtype&gt;&lt;endpage&gt;116&lt;/endpage&gt;&lt;bundle&gt;&lt;publication&gt;&lt;title&gt;The Journal of Comparative Neurology&lt;/title&gt;&lt;type&gt;-100&lt;/type&gt;&lt;subtype&gt;-100&lt;/subtype&gt;&lt;uuid&gt;791CE7A3-8494-45D9-B7F8-5528F6C7EC4F&lt;/uuid&gt;&lt;/publication&gt;&lt;/bundle&gt;&lt;authors&gt;&lt;author&gt;&lt;firstName&gt;M&lt;/firstName&gt;&lt;lastName&gt;Petrides&lt;/lastName&gt;&lt;/author&gt;&lt;author&gt;&lt;firstName&gt;D&lt;/firstName&gt;&lt;middleNames&gt;N&lt;/middleNames&gt;&lt;lastName&gt;Pandya&lt;/lastName&gt;&lt;/author&gt;&lt;/authors&gt;&lt;/publication&gt;&lt;publication&gt;&lt;uuid&gt;16CF5DF7-253A-49C4-AC93-358170AC13D9&lt;/uuid&gt;&lt;volume&gt;287&lt;/volume&gt;&lt;doi&gt;10.1002/cne.902870402&lt;/doi&gt;&lt;startpage&gt;393&lt;/startpage&gt;&lt;publication_date&gt;99198909221200000000222000&lt;/publication_date&gt;&lt;url&gt;http://doi.wiley.com/10.1002/cne.902870402&lt;/url&gt;&lt;type&gt;400&lt;/type&gt;&lt;title&gt;Posterior parietal cortex in rhesus monkey: I. Parcellation of areas based on distinctive limbic and sensory corticocortical connections.&lt;/title&gt;&lt;publisher&gt;Wiley Subscription Services, Inc., A Wiley Company&lt;/publisher&gt;&lt;institution&gt;Section of Neuroanatomy, Yale University School of Medicine, New Haven, Connecticut 06510.&lt;/institution&gt;&lt;number&gt;4&lt;/number&gt;&lt;subtype&gt;400&lt;/subtype&gt;&lt;endpage&gt;421&lt;/endpage&gt;&lt;bundle&gt;&lt;publication&gt;&lt;title&gt;The Journal of Comparative Neurology&lt;/title&gt;&lt;type&gt;-100&lt;/type&gt;&lt;subtype&gt;-100&lt;/subtype&gt;&lt;uuid&gt;791CE7A3-8494-45D9-B7F8-5528F6C7EC4F&lt;/uuid&gt;&lt;/publication&gt;&lt;/bundle&gt;&lt;authors&gt;&lt;author&gt;&lt;firstName&gt;C&lt;/firstName&gt;&lt;lastName&gt;Cavada&lt;/lastName&gt;&lt;/author&gt;&lt;author&gt;&lt;firstName&gt;P&lt;/firstName&gt;&lt;middleNames&gt;S&lt;/middleNames&gt;&lt;lastName&gt;Goldman-Rakic&lt;/lastName&gt;&lt;/author&gt;&lt;/authors&gt;&lt;/publication&gt;&lt;/publications&gt;&lt;cites&gt;&lt;/cites&gt;&lt;/citation&gt;</w:instrText>
      </w:r>
      <w:r>
        <w:fldChar w:fldCharType="separate"/>
      </w:r>
      <w:bookmarkStart w:id="280" w:name="__Fieldmark__1239_1524370724"/>
      <w:r>
        <w:rPr>
          <w:rFonts w:eastAsia="ＭＳ 明朝" w:cs="Century Schoolbook" w:ascii="Century Schoolbook" w:hAnsi="Century Schoolbook"/>
          <w:sz w:val="24"/>
          <w:szCs w:val="24"/>
        </w:rPr>
        <w:t>e</w:t>
      </w:r>
      <w:bookmarkStart w:id="281" w:name="__Fieldmark__1065_2067692444"/>
      <w:r>
        <w:rPr>
          <w:rFonts w:eastAsia="ＭＳ 明朝" w:cs="Century Schoolbook" w:ascii="Century Schoolbook" w:hAnsi="Century Schoolbook"/>
          <w:sz w:val="24"/>
          <w:szCs w:val="24"/>
        </w:rPr>
        <w:t>t</w:t>
      </w:r>
      <w:bookmarkStart w:id="282" w:name="__Fieldmark__1261_1794263510"/>
      <w:r>
        <w:rPr>
          <w:rFonts w:eastAsia="ＭＳ 明朝" w:cs="Century Schoolbook" w:ascii="Century Schoolbook" w:hAnsi="Century Schoolbook"/>
          <w:sz w:val="24"/>
          <w:szCs w:val="24"/>
        </w:rPr>
        <w:t>r</w:t>
      </w:r>
      <w:bookmarkStart w:id="283" w:name="__Fieldmark__2585_1086385164"/>
      <w:r>
        <w:rPr>
          <w:rFonts w:eastAsia="ＭＳ 明朝" w:cs="Century Schoolbook" w:ascii="Century Schoolbook" w:hAnsi="Century Schoolbook"/>
          <w:sz w:val="24"/>
          <w:szCs w:val="24"/>
        </w:rPr>
        <w:t>ides and Pandya, 1984; Cavada and Goldman-Rakic, 1989)</w:t>
      </w:r>
      <w:r>
        <w:rPr>
          <w:rFonts w:eastAsia="ＭＳ 明朝" w:cs="Century Schoolbook" w:ascii="Century Schoolbook" w:hAnsi="Century Schoolbook"/>
          <w:sz w:val="24"/>
          <w:szCs w:val="24"/>
        </w:rPr>
      </w:r>
      <w:r>
        <w:fldChar w:fldCharType="end"/>
      </w:r>
      <w:bookmarkEnd w:id="279"/>
      <w:bookmarkEnd w:id="280"/>
      <w:bookmarkEnd w:id="281"/>
      <w:bookmarkEnd w:id="282"/>
      <w:bookmarkEnd w:id="283"/>
      <w:r>
        <w:rPr>
          <w:rFonts w:eastAsia="Century Schoolbook" w:cs="Century Schoolbook" w:ascii="Century Schoolbook" w:hAnsi="Century Schoolbook"/>
          <w:sz w:val="24"/>
          <w:szCs w:val="24"/>
        </w:rPr>
        <w:t>. Thus, despite these cluster’s close proximity to fronto-parietal clusters, we expected them to exhibit very distinct functional profiles.</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Consistent with the grouping of these clusters with the default network, clusters ‘47/12’ and ‘9’ co-activated much more strongly than the rest of LFC with other default network regions, such as dorsal medial PFC (mPFC), middle temporal gyrus and angular gyrus (Figure 5b). Cluster ‘9’ showed particularly robust co-activation with key hubs of the default network, such as anterior mPFC and posterior cingulate cortex (PCC), firmly placing this region in the default network despite its proximity to mid-DLPFC. In contrast, ‘IFG [L]’ showed a relatively distinct pattern, showing co-activation with portions of the fronto-parietal network– such as mid-DLPFC and pre-SMA. This pattern is consistent with the fact that left IFG’s contralateral homologue clustered with the fronto-parietal network and suggests this region may not be entirely dissociable from fronto-parietal clusters. Moreover, left IFG also showed stronger co-activation with posterior superior temporal sulcus– a key region implicated in semantic processing</w:t>
      </w:r>
      <w:r>
        <w:rPr>
          <w:rFonts w:eastAsia="ＭＳ 明朝" w:cs="Century Schoolbook" w:ascii="Century Schoolbook" w:hAnsi="Century Schoolbook"/>
          <w:sz w:val="24"/>
          <w:szCs w:val="24"/>
        </w:rPr>
        <w:t xml:space="preserve"> </w:t>
      </w:r>
      <w:bookmarkStart w:id="284" w:name="__Fieldmark__715_693925293"/>
      <w:r>
        <w:rPr>
          <w:rFonts w:eastAsia="ＭＳ 明朝" w:cs="Century Schoolbook" w:ascii="Century Schoolbook" w:hAnsi="Century Schoolbook"/>
          <w:sz w:val="24"/>
          <w:szCs w:val="24"/>
        </w:rPr>
        <w:t>(B</w:t>
      </w:r>
      <w:r>
        <w:fldChar w:fldCharType="begin"/>
      </w:r>
      <w:r>
        <w:instrText>ADDIN PAPERS2_CITATIONS &lt;citation&gt;&lt;uuid&gt;DA26E9FE-FE11-4E10-BB59-CD49B47EE0A3&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285" w:name="__Fieldmark__1261_1524370724"/>
      <w:r>
        <w:rPr>
          <w:rFonts w:eastAsia="ＭＳ 明朝" w:cs="Century Schoolbook" w:ascii="Century Schoolbook" w:hAnsi="Century Schoolbook"/>
          <w:sz w:val="24"/>
          <w:szCs w:val="24"/>
        </w:rPr>
        <w:t>i</w:t>
      </w:r>
      <w:bookmarkStart w:id="286" w:name="__Fieldmark__1083_2067692444"/>
      <w:r>
        <w:rPr>
          <w:rFonts w:eastAsia="ＭＳ 明朝" w:cs="Century Schoolbook" w:ascii="Century Schoolbook" w:hAnsi="Century Schoolbook"/>
          <w:sz w:val="24"/>
          <w:szCs w:val="24"/>
        </w:rPr>
        <w:t>n</w:t>
      </w:r>
      <w:bookmarkStart w:id="287" w:name="__Fieldmark__1290_1794263510"/>
      <w:r>
        <w:rPr>
          <w:rFonts w:eastAsia="ＭＳ 明朝" w:cs="Century Schoolbook" w:ascii="Century Schoolbook" w:hAnsi="Century Schoolbook"/>
          <w:sz w:val="24"/>
          <w:szCs w:val="24"/>
        </w:rPr>
        <w:t>d</w:t>
      </w:r>
      <w:bookmarkStart w:id="288" w:name="__Fieldmark__2620_1086385164"/>
      <w:r>
        <w:rPr>
          <w:rFonts w:eastAsia="ＭＳ 明朝" w:cs="Century Schoolbook" w:ascii="Century Schoolbook" w:hAnsi="Century Schoolbook"/>
          <w:sz w:val="24"/>
          <w:szCs w:val="24"/>
        </w:rPr>
        <w:t>er et al., 2009)</w:t>
      </w:r>
      <w:r>
        <w:rPr>
          <w:rFonts w:eastAsia="ＭＳ 明朝" w:cs="Century Schoolbook" w:ascii="Century Schoolbook" w:hAnsi="Century Schoolbook"/>
          <w:sz w:val="24"/>
          <w:szCs w:val="24"/>
        </w:rPr>
      </w:r>
      <w:r>
        <w:fldChar w:fldCharType="end"/>
      </w:r>
      <w:bookmarkEnd w:id="284"/>
      <w:bookmarkEnd w:id="285"/>
      <w:bookmarkEnd w:id="286"/>
      <w:bookmarkEnd w:id="287"/>
      <w:bookmarkEnd w:id="288"/>
      <w:r>
        <w:rPr>
          <w:rFonts w:eastAsia="Century Schoolbook" w:cs="Century Schoolbook" w:ascii="Century Schoolbook" w:hAnsi="Century Schoolbook"/>
          <w:sz w:val="24"/>
          <w:szCs w:val="24"/>
        </w:rPr>
        <w:t xml:space="preserve"> suggesting left IFG may also show a preference towards language topics. </w:t>
      </w:r>
    </w:p>
    <w:p>
      <w:pPr>
        <w:pStyle w:val="Normal1"/>
        <w:ind w:left="0" w:right="0" w:firstLine="720"/>
        <w:rPr/>
      </w:pPr>
      <w:r>
        <w:rPr>
          <w:rFonts w:ascii="Century Schoolbook" w:hAnsi="Century Schoolbook"/>
          <w:b/>
          <w:bCs/>
          <w:sz w:val="24"/>
          <w:szCs w:val="24"/>
        </w:rPr>
        <w:t xml:space="preserve">Meta-analytic functional preference. </w:t>
      </w:r>
      <w:r>
        <w:rPr>
          <w:rFonts w:ascii="Century Schoolbook" w:hAnsi="Century Schoolbook"/>
          <w:sz w:val="24"/>
          <w:szCs w:val="24"/>
        </w:rPr>
        <w:t>In contrast to clusters in the frontal-parietal network, clusters ‘47/12’ and ‘9’ showed no association with any executive processes– particularly notable for cluster ‘9’ due to its spatial proximity to mid fronto-parietal clusters (Figure 5c). Instead, clusters ‘47/12’ and ‘9’ were significantly associated with ‘mentalizing’, consistent with the hypothesis that these regions, as part of the dorsal medial subsystem of the default network, play an important role in conceptual processing and mentalizing</w:t>
      </w:r>
      <w:r>
        <w:rPr>
          <w:rFonts w:eastAsia="ＭＳ 明朝" w:cs="Century Schoolbook" w:ascii="Century Schoolbook" w:hAnsi="Century Schoolbook"/>
          <w:sz w:val="24"/>
          <w:szCs w:val="24"/>
        </w:rPr>
        <w:t xml:space="preserve"> </w:t>
      </w:r>
      <w:bookmarkStart w:id="289" w:name="__Fieldmark__725_693925293"/>
      <w:r>
        <w:rPr>
          <w:rFonts w:eastAsia="ＭＳ 明朝" w:cs="Century Schoolbook" w:ascii="Century Schoolbook" w:hAnsi="Century Schoolbook"/>
          <w:sz w:val="24"/>
          <w:szCs w:val="24"/>
        </w:rPr>
        <w:t>(A</w:t>
      </w:r>
      <w:r>
        <w:fldChar w:fldCharType="begin"/>
      </w:r>
      <w:r>
        <w:instrText>ADDIN PAPERS2_CITATIONS &lt;citation&gt;&lt;uuid&gt;4A8DC1B6-6BA8-42FF-AC7B-78CE100D6141&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290" w:name="__Fieldmark__1283_1524370724"/>
      <w:r>
        <w:rPr>
          <w:rFonts w:eastAsia="ＭＳ 明朝" w:cs="Century Schoolbook" w:ascii="Century Schoolbook" w:hAnsi="Century Schoolbook"/>
          <w:sz w:val="24"/>
          <w:szCs w:val="24"/>
        </w:rPr>
        <w:t>n</w:t>
      </w:r>
      <w:bookmarkStart w:id="291" w:name="__Fieldmark__1101_2067692444"/>
      <w:r>
        <w:rPr>
          <w:rFonts w:eastAsia="ＭＳ 明朝" w:cs="Century Schoolbook" w:ascii="Century Schoolbook" w:hAnsi="Century Schoolbook"/>
          <w:sz w:val="24"/>
          <w:szCs w:val="24"/>
        </w:rPr>
        <w:t>d</w:t>
      </w:r>
      <w:bookmarkStart w:id="292" w:name="__Fieldmark__1306_1794263510"/>
      <w:r>
        <w:rPr>
          <w:rFonts w:eastAsia="ＭＳ 明朝" w:cs="Century Schoolbook" w:ascii="Century Schoolbook" w:hAnsi="Century Schoolbook"/>
          <w:sz w:val="24"/>
          <w:szCs w:val="24"/>
        </w:rPr>
        <w:t>r</w:t>
      </w:r>
      <w:bookmarkStart w:id="293" w:name="__Fieldmark__2640_1086385164"/>
      <w:r>
        <w:rPr>
          <w:rFonts w:eastAsia="ＭＳ 明朝" w:cs="Century Schoolbook" w:ascii="Century Schoolbook" w:hAnsi="Century Schoolbook"/>
          <w:sz w:val="24"/>
          <w:szCs w:val="24"/>
        </w:rPr>
        <w:t>ews-Hanna et al., 2014)</w:t>
      </w:r>
      <w:r>
        <w:rPr>
          <w:rFonts w:eastAsia="ＭＳ 明朝" w:cs="Century Schoolbook" w:ascii="Century Schoolbook" w:hAnsi="Century Schoolbook"/>
          <w:sz w:val="24"/>
          <w:szCs w:val="24"/>
        </w:rPr>
      </w:r>
      <w:r>
        <w:fldChar w:fldCharType="end"/>
      </w:r>
      <w:bookmarkEnd w:id="289"/>
      <w:bookmarkEnd w:id="290"/>
      <w:bookmarkEnd w:id="291"/>
      <w:bookmarkEnd w:id="292"/>
      <w:bookmarkEnd w:id="293"/>
      <w:r>
        <w:rPr>
          <w:rFonts w:ascii="Century Schoolbook" w:hAnsi="Century Schoolbook"/>
          <w:sz w:val="24"/>
          <w:szCs w:val="24"/>
        </w:rPr>
        <w:t>.</w:t>
      </w:r>
    </w:p>
    <w:p>
      <w:pPr>
        <w:pStyle w:val="Normal1"/>
        <w:ind w:left="0" w:right="0" w:firstLine="720"/>
        <w:rPr/>
      </w:pPr>
      <w:r>
        <w:rPr>
          <w:rFonts w:ascii="Century Schoolbook" w:hAnsi="Century Schoolbook"/>
          <w:sz w:val="24"/>
          <w:szCs w:val="24"/>
        </w:rPr>
        <w:t>Distinct from other default network clusters, ‘45 [L]’ showed a significant association with various executive functions– further highlighting the distributed nature of executive processes across frontal regions. However, area ‘45 [L]’ was not associated with inhibition, suggesting inhibition is right-lateralized to some degree</w:t>
      </w:r>
      <w:r>
        <w:rPr>
          <w:rFonts w:eastAsia="ＭＳ 明朝" w:cs="Century Schoolbook" w:ascii="Century Schoolbook" w:hAnsi="Century Schoolbook"/>
          <w:sz w:val="24"/>
          <w:szCs w:val="24"/>
        </w:rPr>
        <w:t xml:space="preserve"> </w:t>
      </w:r>
      <w:bookmarkStart w:id="294" w:name="__Fieldmark__734_693925293"/>
      <w:r>
        <w:rPr>
          <w:rFonts w:eastAsia="ＭＳ 明朝" w:cs="Century Schoolbook" w:ascii="Century Schoolbook" w:hAnsi="Century Schoolbook"/>
          <w:sz w:val="24"/>
          <w:szCs w:val="24"/>
        </w:rPr>
        <w:t>(A</w:t>
      </w:r>
      <w:r>
        <w:fldChar w:fldCharType="begin"/>
      </w:r>
      <w:r>
        <w:instrText>ADDIN PAPERS2_CITATIONS &lt;citation&gt;&lt;uuid&gt;EA44EA91-54F0-4E47-9620-B6B6F9DC8A58&lt;/uuid&gt;&lt;priority&gt;0&lt;/priority&gt;&lt;publications&gt;&lt;publication&gt;&lt;volume&gt;18&lt;/volume&gt;&lt;publication_date&gt;99201404001200000000220000&lt;/publication_date&gt;&lt;number&gt;4&lt;/number&gt;&lt;doi&gt;10.1016/j.tics.2013.12.003&lt;/doi&gt;&lt;startpage&gt;177&lt;/startpage&gt;&lt;title&gt;Inhibition and the right inferior frontal cortex: one decade on&lt;/title&gt;&lt;uuid&gt;93EF7854-4417-49FC-B335-B95C3C1A511C&lt;/uuid&gt;&lt;subtype&gt;400&lt;/subtype&gt;&lt;endpage&gt;185&lt;/endpage&gt;&lt;type&gt;400&lt;/type&gt;&lt;url&gt;http://linkinghub.elsevier.com/retrieve/pii/S136466131300274X&lt;/url&gt;&lt;bundle&gt;&lt;publication&gt;&lt;publisher&gt;Elsevier Ltd&lt;/publisher&gt;&lt;title&gt;Trends in Cognitive Sciences&lt;/title&gt;&lt;type&gt;-100&lt;/type&gt;&lt;subtype&gt;-100&lt;/subtype&gt;&lt;uuid&gt;5BD0FF0C-2649-4D8B-979F-ED87896BC93C&lt;/uuid&gt;&lt;/publication&gt;&lt;/bundle&gt;&lt;authors&gt;&lt;author&gt;&lt;firstName&gt;Adam&lt;/firstName&gt;&lt;middleNames&gt;R&lt;/middleNames&gt;&lt;lastName&gt;Aron&lt;/lastName&gt;&lt;/author&gt;&lt;author&gt;&lt;firstName&gt;Trevor&lt;/firstName&gt;&lt;middleNames&gt;W&lt;/middleNames&gt;&lt;lastName&gt;Robbins&lt;/lastName&gt;&lt;/author&gt;&lt;author&gt;&lt;firstName&gt;Russell&lt;/firstName&gt;&lt;middleNames&gt;A&lt;/middleNames&gt;&lt;lastName&gt;Poldrack&lt;/lastName&gt;&lt;/author&gt;&lt;/authors&gt;&lt;/publication&gt;&lt;/publications&gt;&lt;cites&gt;&lt;/cites&gt;&lt;/citation&gt;</w:instrText>
      </w:r>
      <w:r>
        <w:fldChar w:fldCharType="separate"/>
      </w:r>
      <w:bookmarkStart w:id="295" w:name="__Fieldmark__1304_1524370724"/>
      <w:r>
        <w:rPr>
          <w:rFonts w:eastAsia="ＭＳ 明朝" w:cs="Century Schoolbook" w:ascii="Century Schoolbook" w:hAnsi="Century Schoolbook"/>
          <w:sz w:val="24"/>
          <w:szCs w:val="24"/>
        </w:rPr>
        <w:t>r</w:t>
      </w:r>
      <w:bookmarkStart w:id="296" w:name="__Fieldmark__1118_2067692444"/>
      <w:r>
        <w:rPr>
          <w:rFonts w:eastAsia="ＭＳ 明朝" w:cs="Century Schoolbook" w:ascii="Century Schoolbook" w:hAnsi="Century Schoolbook"/>
          <w:sz w:val="24"/>
          <w:szCs w:val="24"/>
        </w:rPr>
        <w:t>o</w:t>
      </w:r>
      <w:bookmarkStart w:id="297" w:name="__Fieldmark__1319_1794263510"/>
      <w:r>
        <w:rPr>
          <w:rFonts w:eastAsia="ＭＳ 明朝" w:cs="Century Schoolbook" w:ascii="Century Schoolbook" w:hAnsi="Century Schoolbook"/>
          <w:sz w:val="24"/>
          <w:szCs w:val="24"/>
        </w:rPr>
        <w:t>n</w:t>
      </w:r>
      <w:bookmarkStart w:id="298" w:name="__Fieldmark__2658_1086385164"/>
      <w:r>
        <w:rPr>
          <w:rFonts w:eastAsia="ＭＳ 明朝" w:cs="Century Schoolbook" w:ascii="Century Schoolbook" w:hAnsi="Century Schoolbook"/>
          <w:sz w:val="24"/>
          <w:szCs w:val="24"/>
        </w:rPr>
        <w:t xml:space="preserve"> et al., 2014)</w:t>
      </w:r>
      <w:r>
        <w:rPr>
          <w:rFonts w:eastAsia="ＭＳ 明朝" w:cs="Century Schoolbook" w:ascii="Century Schoolbook" w:hAnsi="Century Schoolbook"/>
          <w:sz w:val="24"/>
          <w:szCs w:val="24"/>
        </w:rPr>
      </w:r>
      <w:r>
        <w:fldChar w:fldCharType="end"/>
      </w:r>
      <w:bookmarkEnd w:id="294"/>
      <w:bookmarkEnd w:id="295"/>
      <w:bookmarkEnd w:id="296"/>
      <w:bookmarkEnd w:id="297"/>
      <w:bookmarkEnd w:id="298"/>
      <w:r>
        <w:rPr>
          <w:rFonts w:ascii="Century Schoolbook" w:hAnsi="Century Schoolbook"/>
          <w:sz w:val="24"/>
          <w:szCs w:val="24"/>
        </w:rPr>
        <w:t>. Furthermore, consistent with this region’s co-location with Broca’s area and co-activation with the superior temporal sulcus, cluster ‘45 [L]’ was significantly associated with ‘semantics’ and ‘speech’. Importantly, although it well-known Broca’s area is important for motor function in language, we did not find any association between cluster ‘45 [L]’ and motor topics; these results suggest Broca’s area is involved in the generation of speech motor plans, but not motor function more generally</w:t>
      </w:r>
      <w:r>
        <w:rPr>
          <w:rFonts w:eastAsia="ＭＳ 明朝" w:cs="Century Schoolbook" w:ascii="Century Schoolbook" w:hAnsi="Century Schoolbook"/>
          <w:sz w:val="24"/>
          <w:szCs w:val="24"/>
        </w:rPr>
        <w:t xml:space="preserve"> </w:t>
      </w:r>
      <w:bookmarkStart w:id="299" w:name="__Fieldmark__741_693925293"/>
      <w:r>
        <w:rPr>
          <w:rFonts w:eastAsia="ＭＳ 明朝" w:cs="Century Schoolbook" w:ascii="Century Schoolbook" w:hAnsi="Century Schoolbook"/>
          <w:sz w:val="24"/>
          <w:szCs w:val="24"/>
        </w:rPr>
        <w:t>(F</w:t>
      </w:r>
      <w:r>
        <w:fldChar w:fldCharType="begin"/>
      </w:r>
      <w:r>
        <w:instrText>ADDIN PAPERS2_CITATIONS &lt;citation&gt;&lt;uuid&gt;C36E2541-E844-4E9C-A8A6-492188A82CF3&lt;/uuid&gt;&lt;priority&gt;0&lt;/priority&gt;&lt;publications&gt;&lt;publication&gt;&lt;uuid&gt;2AD18C0D-7573-4041-9F86-8731AF3BCA03&lt;/uuid&gt;&lt;volume&gt;112&lt;/volume&gt;&lt;doi&gt;10.1073/pnas.1414491112&lt;/doi&gt;&lt;startpage&gt;2871&lt;/startpage&gt;&lt;publication_date&gt;99201503031200000000222000&lt;/publication_date&gt;&lt;url&gt;http://eutils.ncbi.nlm.nih.gov/entrez/eutils/elink.fcgi?dbfrom=pubmed&amp;amp;id=25730850&amp;amp;retmode=ref&amp;amp;cmd=prlinks&lt;/url&gt;&lt;type&gt;400&lt;/type&gt;&lt;title&gt;Redefining the role of Broca's area in speech.&lt;/title&gt;&lt;institution&gt;Helen Wills Neuroscience Institute, University of California, Berkeley, CA 94720; adeen.f@gmail.com.&lt;/institution&gt;&lt;number&gt;9&lt;/number&gt;&lt;subtype&gt;400&lt;/subtype&gt;&lt;endpage&gt;2875&lt;/endpage&gt;&lt;bundle&gt;&lt;publication&gt;&lt;title&gt;Proceedings of the National Academy of Sciences of the United States of America&lt;/title&gt;&lt;type&gt;-100&lt;/type&gt;&lt;subtype&gt;-100&lt;/subtype&gt;&lt;uuid&gt;FA9FAAF3-2E86-4404-94B1-9A6F67C243A4&lt;/uuid&gt;&lt;/publication&gt;&lt;/bundle&gt;&lt;authors&gt;&lt;author&gt;&lt;firstName&gt;Adeen&lt;/firstName&gt;&lt;lastName&gt;Flinker&lt;/lastName&gt;&lt;/author&gt;&lt;author&gt;&lt;firstName&gt;Anna&lt;/firstName&gt;&lt;lastName&gt;Korzeniewska&lt;/lastName&gt;&lt;/author&gt;&lt;author&gt;&lt;firstName&gt;Avgusta&lt;/firstName&gt;&lt;middleNames&gt;Y&lt;/middleNames&gt;&lt;lastName&gt;Shestyuk&lt;/lastName&gt;&lt;/author&gt;&lt;author&gt;&lt;firstName&gt;Piotr&lt;/firstName&gt;&lt;middleNames&gt;J&lt;/middleNames&gt;&lt;lastName&gt;Franaszczuk&lt;/lastName&gt;&lt;/author&gt;&lt;author&gt;&lt;firstName&gt;Nina&lt;/firstName&gt;&lt;middleNames&gt;F&lt;/middleNames&gt;&lt;lastName&gt;Dronkers&lt;/lastName&gt;&lt;/author&gt;&lt;author&gt;&lt;firstName&gt;Robert&lt;/firstName&gt;&lt;middleNames&gt;T&lt;/middleNames&gt;&lt;lastName&gt;Knight&lt;/lastName&gt;&lt;/author&gt;&lt;author&gt;&lt;firstName&gt;Nathan&lt;/firstName&gt;&lt;middleNames&gt;E&lt;/middleNames&gt;&lt;lastName&gt;Crone&lt;/lastName&gt;&lt;/author&gt;&lt;/authors&gt;&lt;/publication&gt;&lt;/publications&gt;&lt;cites&gt;&lt;/cites&gt;&lt;/citation&gt;</w:instrText>
      </w:r>
      <w:r>
        <w:fldChar w:fldCharType="separate"/>
      </w:r>
      <w:bookmarkStart w:id="300" w:name="__Fieldmark__1323_1524370724"/>
      <w:r>
        <w:rPr>
          <w:rFonts w:eastAsia="ＭＳ 明朝" w:cs="Century Schoolbook" w:ascii="Century Schoolbook" w:hAnsi="Century Schoolbook"/>
          <w:sz w:val="24"/>
          <w:szCs w:val="24"/>
        </w:rPr>
        <w:t>l</w:t>
      </w:r>
      <w:bookmarkStart w:id="301" w:name="__Fieldmark__1133_2067692444"/>
      <w:r>
        <w:rPr>
          <w:rFonts w:eastAsia="ＭＳ 明朝" w:cs="Century Schoolbook" w:ascii="Century Schoolbook" w:hAnsi="Century Schoolbook"/>
          <w:sz w:val="24"/>
          <w:szCs w:val="24"/>
        </w:rPr>
        <w:t>i</w:t>
      </w:r>
      <w:bookmarkStart w:id="302" w:name="__Fieldmark__1342_1794263510"/>
      <w:r>
        <w:rPr>
          <w:rFonts w:eastAsia="ＭＳ 明朝" w:cs="Century Schoolbook" w:ascii="Century Schoolbook" w:hAnsi="Century Schoolbook"/>
          <w:sz w:val="24"/>
          <w:szCs w:val="24"/>
        </w:rPr>
        <w:t>n</w:t>
      </w:r>
      <w:bookmarkStart w:id="303" w:name="__Fieldmark__2699_1086385164"/>
      <w:r>
        <w:rPr>
          <w:rFonts w:eastAsia="ＭＳ 明朝" w:cs="Century Schoolbook" w:ascii="Century Schoolbook" w:hAnsi="Century Schoolbook"/>
          <w:sz w:val="24"/>
          <w:szCs w:val="24"/>
        </w:rPr>
        <w:t>ker et al., 2015)</w:t>
      </w:r>
      <w:r>
        <w:rPr>
          <w:rFonts w:eastAsia="ＭＳ 明朝" w:cs="Century Schoolbook" w:ascii="Century Schoolbook" w:hAnsi="Century Schoolbook"/>
          <w:sz w:val="24"/>
          <w:szCs w:val="24"/>
        </w:rPr>
      </w:r>
      <w:r>
        <w:fldChar w:fldCharType="end"/>
      </w:r>
      <w:bookmarkEnd w:id="299"/>
      <w:bookmarkEnd w:id="300"/>
      <w:bookmarkEnd w:id="301"/>
      <w:bookmarkEnd w:id="302"/>
      <w:bookmarkEnd w:id="303"/>
      <w:r>
        <w:rPr>
          <w:rFonts w:ascii="Century Schoolbook" w:hAnsi="Century Schoolbook"/>
          <w:sz w:val="24"/>
          <w:szCs w:val="24"/>
        </w:rPr>
        <w:t>. Moreover, ‘45 [L]’ was notable for its robust association with ‘semantic’ function– more so than any other region– consistent with the hypothesis that left IFG is a part of the brain’s ‘semantic’ system</w:t>
      </w:r>
      <w:r>
        <w:rPr>
          <w:rFonts w:eastAsia="ＭＳ 明朝" w:cs="Century Schoolbook" w:ascii="Century Schoolbook" w:hAnsi="Century Schoolbook"/>
          <w:sz w:val="24"/>
          <w:szCs w:val="24"/>
        </w:rPr>
        <w:t xml:space="preserve"> </w:t>
      </w:r>
      <w:bookmarkStart w:id="304" w:name="__Fieldmark__748_693925293"/>
      <w:r>
        <w:rPr>
          <w:rFonts w:eastAsia="ＭＳ 明朝" w:cs="Century Schoolbook" w:ascii="Century Schoolbook" w:hAnsi="Century Schoolbook"/>
          <w:sz w:val="24"/>
          <w:szCs w:val="24"/>
        </w:rPr>
        <w:t>(B</w:t>
      </w:r>
      <w:r>
        <w:fldChar w:fldCharType="begin"/>
      </w:r>
      <w:r>
        <w:instrText>ADDIN PAPERS2_CITATIONS &lt;citation&gt;&lt;uuid&gt;E77C1EC6-B263-4FB6-8198-C2E607AFCD52&lt;/uuid&gt;&lt;priority&gt;0&lt;/priority&gt;&lt;publications&gt;&lt;publication&gt;&lt;volume&gt;19&lt;/volume&gt;&lt;publication_date&gt;99200911061200000000222000&lt;/publication_date&gt;&lt;number&gt;12&lt;/number&gt;&lt;doi&gt;10.1093/cercor/bhp055&lt;/doi&gt;&lt;startpage&gt;2767&lt;/startpage&gt;&lt;title&gt;Where Is the Semantic System? A Critical Review and Meta-Analysis of 120 Functional Neuroimaging Studies&lt;/title&gt;&lt;uuid&gt;89F82948-15C3-4873-812C-2503A7C023DE&lt;/uuid&gt;&lt;subtype&gt;400&lt;/subtype&gt;&lt;endpage&gt;2796&lt;/endpage&gt;&lt;type&gt;400&lt;/type&gt;&lt;url&gt;http://www.cercor.oxfordjournals.org/cgi/doi/10.1093/cercor/bhp055&lt;/url&gt;&lt;bundle&gt;&lt;publication&gt;&lt;title&gt;Cerebral Cortex&lt;/title&gt;&lt;type&gt;-100&lt;/type&gt;&lt;subtype&gt;-100&lt;/subtype&gt;&lt;uuid&gt;77496BB1-9579-49BD-B03C-B44147E85F01&lt;/uuid&gt;&lt;/publication&gt;&lt;/bundle&gt;&lt;authors&gt;&lt;author&gt;&lt;firstName&gt;J&lt;/firstName&gt;&lt;middleNames&gt;R&lt;/middleNames&gt;&lt;lastName&gt;Binder&lt;/lastName&gt;&lt;/author&gt;&lt;author&gt;&lt;firstName&gt;R&lt;/firstName&gt;&lt;middleNames&gt;H&lt;/middleNames&gt;&lt;lastName&gt;Desai&lt;/lastName&gt;&lt;/author&gt;&lt;author&gt;&lt;firstName&gt;W&lt;/firstName&gt;&lt;middleNames&gt;W&lt;/middleNames&gt;&lt;lastName&gt;Graves&lt;/lastName&gt;&lt;/author&gt;&lt;author&gt;&lt;firstName&gt;L&lt;/firstName&gt;&lt;middleNames&gt;L&lt;/middleNames&gt;&lt;lastName&gt;Conant&lt;/lastName&gt;&lt;/author&gt;&lt;/authors&gt;&lt;/publication&gt;&lt;/publications&gt;&lt;cites&gt;&lt;/cites&gt;&lt;/citation&gt;</w:instrText>
      </w:r>
      <w:r>
        <w:fldChar w:fldCharType="separate"/>
      </w:r>
      <w:bookmarkStart w:id="305" w:name="__Fieldmark__1342_1524370724"/>
      <w:r>
        <w:rPr>
          <w:rFonts w:eastAsia="ＭＳ 明朝" w:cs="Century Schoolbook" w:ascii="Century Schoolbook" w:hAnsi="Century Schoolbook"/>
          <w:sz w:val="24"/>
          <w:szCs w:val="24"/>
        </w:rPr>
        <w:t>i</w:t>
      </w:r>
      <w:bookmarkStart w:id="306" w:name="__Fieldmark__1148_2067692444"/>
      <w:r>
        <w:rPr>
          <w:rFonts w:eastAsia="ＭＳ 明朝" w:cs="Century Schoolbook" w:ascii="Century Schoolbook" w:hAnsi="Century Schoolbook"/>
          <w:sz w:val="24"/>
          <w:szCs w:val="24"/>
        </w:rPr>
        <w:t>n</w:t>
      </w:r>
      <w:bookmarkStart w:id="307" w:name="__Fieldmark__1353_1794263510"/>
      <w:r>
        <w:rPr>
          <w:rFonts w:eastAsia="ＭＳ 明朝" w:cs="Century Schoolbook" w:ascii="Century Schoolbook" w:hAnsi="Century Schoolbook"/>
          <w:sz w:val="24"/>
          <w:szCs w:val="24"/>
        </w:rPr>
        <w:t>d</w:t>
      </w:r>
      <w:bookmarkStart w:id="308" w:name="__Fieldmark__2713_1086385164"/>
      <w:r>
        <w:rPr>
          <w:rFonts w:eastAsia="ＭＳ 明朝" w:cs="Century Schoolbook" w:ascii="Century Schoolbook" w:hAnsi="Century Schoolbook"/>
          <w:sz w:val="24"/>
          <w:szCs w:val="24"/>
        </w:rPr>
        <w:t>er et al., 2009)</w:t>
      </w:r>
      <w:r>
        <w:rPr>
          <w:rFonts w:eastAsia="ＭＳ 明朝" w:cs="Century Schoolbook" w:ascii="Century Schoolbook" w:hAnsi="Century Schoolbook"/>
          <w:sz w:val="24"/>
          <w:szCs w:val="24"/>
        </w:rPr>
      </w:r>
      <w:r>
        <w:fldChar w:fldCharType="end"/>
      </w:r>
      <w:bookmarkEnd w:id="304"/>
      <w:bookmarkEnd w:id="305"/>
      <w:bookmarkEnd w:id="306"/>
      <w:bookmarkEnd w:id="307"/>
      <w:bookmarkEnd w:id="308"/>
      <w:r>
        <w:rPr>
          <w:rFonts w:ascii="Century Schoolbook" w:hAnsi="Century Schoolbook"/>
          <w:sz w:val="24"/>
          <w:szCs w:val="24"/>
        </w:rPr>
        <w:t>.</w:t>
      </w:r>
    </w:p>
    <w:p>
      <w:pPr>
        <w:pStyle w:val="Normal1"/>
        <w:ind w:left="0" w:right="0" w:firstLine="720"/>
        <w:rPr/>
      </w:pPr>
      <w:r>
        <w:rPr>
          <w:rFonts w:eastAsia="Century Schoolbook" w:cs="Century Schoolbook" w:ascii="Century Schoolbook" w:hAnsi="Century Schoolbook"/>
          <w:sz w:val="24"/>
          <w:szCs w:val="24"/>
        </w:rPr>
        <w:t>Finally, consistent with the default network’s well-characterized involvement in memory</w:t>
      </w:r>
      <w:r>
        <w:rPr>
          <w:rFonts w:eastAsia="ＭＳ 明朝" w:cs="Century Schoolbook" w:ascii="Century Schoolbook" w:hAnsi="Century Schoolbook"/>
          <w:sz w:val="24"/>
          <w:szCs w:val="24"/>
        </w:rPr>
        <w:t xml:space="preserve"> </w:t>
      </w:r>
      <w:bookmarkStart w:id="309" w:name="__Fieldmark__757_693925293"/>
      <w:r>
        <w:rPr>
          <w:rFonts w:eastAsia="ＭＳ 明朝" w:cs="Century Schoolbook" w:ascii="Century Schoolbook" w:hAnsi="Century Schoolbook"/>
          <w:sz w:val="24"/>
          <w:szCs w:val="24"/>
        </w:rPr>
        <w:t>(A</w:t>
      </w:r>
      <w:r>
        <w:fldChar w:fldCharType="begin"/>
      </w:r>
      <w:r>
        <w:instrText>ADDIN PAPERS2_CITATIONS &lt;citation&gt;&lt;uuid&gt;84989536-04EB-4655-9D65-EA0A6C6A17D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310" w:name="__Fieldmark__1363_1524370724"/>
      <w:r>
        <w:rPr>
          <w:rFonts w:eastAsia="ＭＳ 明朝" w:cs="Century Schoolbook" w:ascii="Century Schoolbook" w:hAnsi="Century Schoolbook"/>
          <w:sz w:val="24"/>
          <w:szCs w:val="24"/>
        </w:rPr>
        <w:t>n</w:t>
      </w:r>
      <w:bookmarkStart w:id="311" w:name="__Fieldmark__1165_2067692444"/>
      <w:r>
        <w:rPr>
          <w:rFonts w:eastAsia="ＭＳ 明朝" w:cs="Century Schoolbook" w:ascii="Century Schoolbook" w:hAnsi="Century Schoolbook"/>
          <w:sz w:val="24"/>
          <w:szCs w:val="24"/>
        </w:rPr>
        <w:t>d</w:t>
      </w:r>
      <w:bookmarkStart w:id="312" w:name="__Fieldmark__1366_1794263510"/>
      <w:r>
        <w:rPr>
          <w:rFonts w:eastAsia="ＭＳ 明朝" w:cs="Century Schoolbook" w:ascii="Century Schoolbook" w:hAnsi="Century Schoolbook"/>
          <w:sz w:val="24"/>
          <w:szCs w:val="24"/>
        </w:rPr>
        <w:t>r</w:t>
      </w:r>
      <w:bookmarkStart w:id="313" w:name="__Fieldmark__2731_1086385164"/>
      <w:r>
        <w:rPr>
          <w:rFonts w:eastAsia="ＭＳ 明朝" w:cs="Century Schoolbook" w:ascii="Century Schoolbook" w:hAnsi="Century Schoolbook"/>
          <w:sz w:val="24"/>
          <w:szCs w:val="24"/>
        </w:rPr>
        <w:t>ews-Hanna et al., 2014)</w:t>
      </w:r>
      <w:r>
        <w:rPr>
          <w:rFonts w:eastAsia="ＭＳ 明朝" w:cs="Century Schoolbook" w:ascii="Century Schoolbook" w:hAnsi="Century Schoolbook"/>
          <w:sz w:val="24"/>
          <w:szCs w:val="24"/>
        </w:rPr>
      </w:r>
      <w:r>
        <w:fldChar w:fldCharType="end"/>
      </w:r>
      <w:bookmarkEnd w:id="309"/>
      <w:bookmarkEnd w:id="310"/>
      <w:bookmarkEnd w:id="311"/>
      <w:bookmarkEnd w:id="312"/>
      <w:bookmarkEnd w:id="313"/>
      <w:r>
        <w:rPr>
          <w:rFonts w:eastAsia="Century Schoolbook" w:cs="Century Schoolbook" w:ascii="Century Schoolbook" w:hAnsi="Century Schoolbook"/>
          <w:sz w:val="24"/>
          <w:szCs w:val="24"/>
        </w:rPr>
        <w:t>, all three LFC default clusters were robustly associated with ‘memory’ and ‘emotion’. This is consistent with a long line of evidence supporting the role of these regions in autobiographical, internally oriented cognition. Moreover, the left IFG is purported to play a key role in controlled memory retrieval</w:t>
      </w:r>
      <w:r>
        <w:rPr>
          <w:rFonts w:eastAsia="ＭＳ 明朝" w:cs="Century Schoolbook" w:ascii="Century Schoolbook" w:hAnsi="Century Schoolbook"/>
          <w:sz w:val="24"/>
          <w:szCs w:val="24"/>
        </w:rPr>
        <w:t xml:space="preserve"> </w:t>
      </w:r>
      <w:bookmarkStart w:id="314" w:name="__Fieldmark__764_693925293"/>
      <w:r>
        <w:rPr>
          <w:rFonts w:eastAsia="ＭＳ 明朝" w:cs="Century Schoolbook" w:ascii="Century Schoolbook" w:hAnsi="Century Schoolbook"/>
          <w:sz w:val="24"/>
          <w:szCs w:val="24"/>
        </w:rPr>
        <w:t>(B</w:t>
      </w:r>
      <w:r>
        <w:fldChar w:fldCharType="begin"/>
      </w:r>
      <w:r>
        <w:instrText>ADDIN PAPERS2_CITATIONS &lt;citation&gt;&lt;uuid&gt;C3C300D1-89CD-44F5-894E-63A57B548E4B&lt;/uuid&gt;&lt;priority&gt;0&lt;/priority&gt;&lt;publications&gt;&lt;publication&gt;&lt;uuid&gt;6B14C2C4-A0AF-47C0-875F-21EECDF14210&lt;/uuid&gt;&lt;volume&gt;45&lt;/volume&gt;&lt;accepted_date&gt;99200706131200000000222000&lt;/accepted_date&gt;&lt;doi&gt;10.1016/j.neuropsychologia.2007.06.015&lt;/doi&gt;&lt;startpage&gt;2883&lt;/startpage&gt;&lt;revision_date&gt;99200704061200000000222000&lt;/revision_date&gt;&lt;publication_date&gt;99200710011200000000222000&lt;/publication_date&gt;&lt;url&gt;http://eutils.ncbi.nlm.nih.gov/entrez/eutils/elink.fcgi?dbfrom=pubmed&amp;amp;id=17675110&amp;amp;retmode=ref&amp;amp;cmd=prlinks&lt;/url&gt;&lt;type&gt;400&lt;/type&gt;&lt;title&gt;Left ventrolateral prefrontal cortex and the cognitive control of memory.&lt;/title&gt;&lt;submission_date&gt;99200701131200000000222000&lt;/submission_date&gt;&lt;number&gt;13&lt;/number&gt;&lt;institution&gt;Helen Wills Neuroscience Institute, 132 Barker Hall, MC3190, UC Berkeley, CA 94720-3190, USA. dbadre@berkeley.edu&lt;/institution&gt;&lt;subtype&gt;400&lt;/subtype&gt;&lt;endpage&gt;2901&lt;/endpage&gt;&lt;bundle&gt;&lt;publication&gt;&lt;title&gt;Neuropsychologia&lt;/title&gt;&lt;type&gt;-100&lt;/type&gt;&lt;subtype&gt;-100&lt;/subtype&gt;&lt;uuid&gt;CA609851-A30F-4EE4-84C7-E7ADD294156A&lt;/uuid&gt;&lt;/publication&gt;&lt;/bundle&gt;&lt;authors&gt;&lt;author&gt;&lt;firstName&gt;David&lt;/firstName&gt;&lt;lastName&gt;Badre&lt;/lastName&gt;&lt;/author&gt;&lt;author&gt;&lt;firstName&gt;Anthony&lt;/firstName&gt;&lt;middleNames&gt;D&lt;/middleNames&gt;&lt;lastName&gt;Wagner&lt;/lastName&gt;&lt;/author&gt;&lt;/authors&gt;&lt;/publication&gt;&lt;publication&gt;&lt;uuid&gt;63CA6392-55C3-458C-AEF6-C28DE99164F3&lt;/uuid&gt;&lt;volume&gt;23&lt;/volume&gt;&lt;doi&gt;10.1162/jocn_a_00023&lt;/doi&gt;&lt;startpage&gt;3470&lt;/startpage&gt;&lt;publication_date&gt;99201111001200000000220000&lt;/publication_date&gt;&lt;url&gt;http://www.mitpressjournals.org/doi/abs/10.1162/jocn_a_00023&lt;/url&gt;&lt;type&gt;400&lt;/type&gt;&lt;title&gt;Choosing our words: retrieval and selection processes recruit shared neural substrates in left ventrolateral prefrontal cortex.&lt;/title&gt;&lt;publisher&gt;MIT Press55 Hayward Street, Cambridge, MA 02142-1315USAjournals-info@mit.edu&lt;/publisher&gt;&lt;institution&gt;University of Colorado at Boulder, Boulder, CO 80309-0345, USA. hannah.snyder@colorado.edu&lt;/institution&gt;&lt;number&gt;11&lt;/number&gt;&lt;subtype&gt;400&lt;/subtype&gt;&lt;endpage&gt;3482&lt;/endpage&gt;&lt;bundle&gt;&lt;publication&gt;&lt;title&gt;Journal of Cognitive Neuroscience&lt;/title&gt;&lt;type&gt;-100&lt;/type&gt;&lt;subtype&gt;-100&lt;/subtype&gt;&lt;uuid&gt;4973B93A-6BC5-4BAE-956C-9CFCEE0694BB&lt;/uuid&gt;&lt;/publication&gt;&lt;/bundle&gt;&lt;authors&gt;&lt;author&gt;&lt;firstName&gt;Hannah&lt;/firstName&gt;&lt;middleNames&gt;R&lt;/middleNames&gt;&lt;lastName&gt;Snyder&lt;/lastName&gt;&lt;/author&gt;&lt;author&gt;&lt;firstName&gt;Marie&lt;/firstName&gt;&lt;middleNames&gt;T&lt;/middleNames&gt;&lt;lastName&gt;Banich&lt;/lastName&gt;&lt;/author&gt;&lt;author&gt;&lt;firstName&gt;Yuko&lt;/firstName&gt;&lt;lastName&gt;Munakata&lt;/lastName&gt;&lt;/author&gt;&lt;/authors&gt;&lt;/publication&gt;&lt;/publications&gt;&lt;cites&gt;&lt;/cites&gt;&lt;/citation&gt;</w:instrText>
      </w:r>
      <w:r>
        <w:fldChar w:fldCharType="separate"/>
      </w:r>
      <w:bookmarkStart w:id="315" w:name="__Fieldmark__1382_1524370724"/>
      <w:r>
        <w:rPr>
          <w:rFonts w:eastAsia="ＭＳ 明朝" w:cs="Century Schoolbook" w:ascii="Century Schoolbook" w:hAnsi="Century Schoolbook"/>
          <w:sz w:val="24"/>
          <w:szCs w:val="24"/>
        </w:rPr>
        <w:t>a</w:t>
      </w:r>
      <w:bookmarkStart w:id="316" w:name="__Fieldmark__1180_2067692444"/>
      <w:r>
        <w:rPr>
          <w:rFonts w:eastAsia="ＭＳ 明朝" w:cs="Century Schoolbook" w:ascii="Century Schoolbook" w:hAnsi="Century Schoolbook"/>
          <w:sz w:val="24"/>
          <w:szCs w:val="24"/>
        </w:rPr>
        <w:t>d</w:t>
      </w:r>
      <w:bookmarkStart w:id="317" w:name="__Fieldmark__1377_1794263510"/>
      <w:r>
        <w:rPr>
          <w:rFonts w:eastAsia="ＭＳ 明朝" w:cs="Century Schoolbook" w:ascii="Century Schoolbook" w:hAnsi="Century Schoolbook"/>
          <w:sz w:val="24"/>
          <w:szCs w:val="24"/>
        </w:rPr>
        <w:t>r</w:t>
      </w:r>
      <w:bookmarkStart w:id="318" w:name="__Fieldmark__2745_1086385164"/>
      <w:r>
        <w:rPr>
          <w:rFonts w:eastAsia="ＭＳ 明朝" w:cs="Century Schoolbook" w:ascii="Century Schoolbook" w:hAnsi="Century Schoolbook"/>
          <w:sz w:val="24"/>
          <w:szCs w:val="24"/>
        </w:rPr>
        <w:t>e and Wagner, 2007; Snyder et al., 2011)</w:t>
      </w:r>
      <w:r>
        <w:rPr>
          <w:rFonts w:eastAsia="ＭＳ 明朝" w:cs="Century Schoolbook" w:ascii="Century Schoolbook" w:hAnsi="Century Schoolbook"/>
          <w:sz w:val="24"/>
          <w:szCs w:val="24"/>
        </w:rPr>
      </w:r>
      <w:r>
        <w:fldChar w:fldCharType="end"/>
      </w:r>
      <w:bookmarkEnd w:id="314"/>
      <w:bookmarkEnd w:id="315"/>
      <w:bookmarkEnd w:id="316"/>
      <w:bookmarkEnd w:id="317"/>
      <w:bookmarkEnd w:id="318"/>
      <w:r>
        <w:rPr>
          <w:rFonts w:eastAsia="Century Schoolbook" w:cs="Century Schoolbook" w:ascii="Century Schoolbook" w:hAnsi="Century Schoolbook"/>
          <w:sz w:val="24"/>
          <w:szCs w:val="24"/>
        </w:rPr>
        <w:t xml:space="preserve">– a hypothesis supported by the joint association between executive processes and memory in this region. However, it is also notable that ‘memory’ was associated with many other clusters in the fronto-parietal network, suggesting memory processes are widely distributed across lateral frontal cortex.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Somatosensory-motor network</w:t>
      </w:r>
    </w:p>
    <w:p>
      <w:pPr>
        <w:pStyle w:val="Normal1"/>
        <w:ind w:left="0" w:right="0" w:firstLine="720"/>
        <w:rPr/>
      </w:pPr>
      <w:r>
        <w:rPr>
          <w:rFonts w:ascii="Century Schoolbook" w:hAnsi="Century Schoolbook"/>
          <w:sz w:val="24"/>
          <w:szCs w:val="24"/>
        </w:rPr>
        <w:t>We identified two LFC clusters in the somatosensory-motor network: dorsal and ventral lateral premotor cortex– ‘PMd’ and ‘PMv’, respectively (Figure 6a). Both clusters were located in dorsal Brodmann area 6</w:t>
      </w:r>
      <w:r>
        <w:rPr>
          <w:rFonts w:eastAsia="ＭＳ 明朝" w:cs="Century Schoolbook" w:ascii="Century Schoolbook" w:hAnsi="Century Schoolbook"/>
          <w:sz w:val="24"/>
          <w:szCs w:val="24"/>
        </w:rPr>
        <w:t xml:space="preserve"> </w:t>
      </w:r>
      <w:bookmarkStart w:id="319" w:name="__Fieldmark__774_693925293"/>
      <w:r>
        <w:rPr>
          <w:rFonts w:eastAsia="ＭＳ 明朝" w:cs="Century Schoolbook" w:ascii="Century Schoolbook" w:hAnsi="Century Schoolbook"/>
          <w:sz w:val="24"/>
          <w:szCs w:val="24"/>
        </w:rPr>
        <w:t>(E</w:t>
      </w:r>
      <w:r>
        <w:fldChar w:fldCharType="begin"/>
      </w:r>
      <w:r>
        <w:instrText>ADDIN PAPERS2_CITATIONS &lt;citation&gt;&lt;uuid&gt;14975AED-CC32-43F4-A21A-27C75C4B3930&lt;/uuid&gt;&lt;priority&gt;0&lt;/priority&gt;&lt;publications&gt;&lt;publication&gt;&lt;uuid&gt;0B8193CB-A7B0-4CA3-A5C3-4554EECF8E80&lt;/uuid&gt;&lt;volume&gt;36&lt;/volume&gt;&lt;doi&gt;10.1016/j.neuroimage.2007.03.060&lt;/doi&gt;&lt;startpage&gt;511&lt;/startpage&gt;&lt;publication_date&gt;99200707011200000000222000&lt;/publication_date&gt;&lt;url&gt;http://dx.doi.org/10.1016/j.neuroimage.2007.03.060&lt;/url&gt;&lt;citekey&gt;Eickhoff:2007bq&lt;/citekey&gt;&lt;type&gt;400&lt;/type&gt;&lt;title&gt;Assignment of functional activations to probabilistic cytoarchitectonic areas revisited&lt;/title&gt;&lt;number&gt;3&lt;/number&gt;&lt;subtype&gt;400&lt;/subtype&gt;&lt;endpage&gt;521&lt;/endpage&gt;&lt;authors&gt;&lt;author&gt;&lt;firstName&gt;Simon&lt;/firstName&gt;&lt;middleNames&gt;B&lt;/middleNames&gt;&lt;lastName&gt;Eickhoff&lt;/lastName&gt;&lt;/author&gt;&lt;author&gt;&lt;firstName&gt;Tomas&lt;/firstName&gt;&lt;lastName&gt;Paus&lt;/lastName&gt;&lt;/author&gt;&lt;author&gt;&lt;firstName&gt;Svenja&lt;/firstName&gt;&lt;lastName&gt;Caspers&lt;/lastName&gt;&lt;/author&gt;&lt;author&gt;&lt;firstName&gt;Marie-Helene&lt;/firstName&gt;&lt;lastName&gt;Grosbras&lt;/lastName&gt;&lt;/author&gt;&lt;author&gt;&lt;firstName&gt;Alan&lt;/firstName&gt;&lt;middleNames&gt;C&lt;/middleNames&gt;&lt;lastName&gt;Evans&lt;/lastName&gt;&lt;/author&gt;&lt;author&gt;&lt;firstName&gt;Karl&lt;/firstName&gt;&lt;lastName&gt;Zilles&lt;/lastName&gt;&lt;/author&gt;&lt;author&gt;&lt;firstName&gt;Katrin&lt;/firstName&gt;&lt;lastName&gt;Amunts&lt;/lastName&gt;&lt;/author&gt;&lt;/authors&gt;&lt;/publication&gt;&lt;/publications&gt;&lt;cites&gt;&lt;/cites&gt;&lt;/citation&gt;</w:instrText>
      </w:r>
      <w:r>
        <w:fldChar w:fldCharType="separate"/>
      </w:r>
      <w:bookmarkStart w:id="320" w:name="__Fieldmark__1404_1524370724"/>
      <w:r>
        <w:rPr>
          <w:rFonts w:eastAsia="ＭＳ 明朝" w:cs="Century Schoolbook" w:ascii="Century Schoolbook" w:hAnsi="Century Schoolbook"/>
          <w:sz w:val="24"/>
          <w:szCs w:val="24"/>
        </w:rPr>
        <w:t>i</w:t>
      </w:r>
      <w:bookmarkStart w:id="321" w:name="__Fieldmark__1198_2067692444"/>
      <w:r>
        <w:rPr>
          <w:rFonts w:eastAsia="ＭＳ 明朝" w:cs="Century Schoolbook" w:ascii="Century Schoolbook" w:hAnsi="Century Schoolbook"/>
          <w:sz w:val="24"/>
          <w:szCs w:val="24"/>
        </w:rPr>
        <w:t>c</w:t>
      </w:r>
      <w:bookmarkStart w:id="322" w:name="__Fieldmark__1401_1794263510"/>
      <w:r>
        <w:rPr>
          <w:rFonts w:eastAsia="ＭＳ 明朝" w:cs="Century Schoolbook" w:ascii="Century Schoolbook" w:hAnsi="Century Schoolbook"/>
          <w:sz w:val="24"/>
          <w:szCs w:val="24"/>
        </w:rPr>
        <w:t>k</w:t>
      </w:r>
      <w:bookmarkStart w:id="323" w:name="__Fieldmark__2777_1086385164"/>
      <w:r>
        <w:rPr>
          <w:rFonts w:eastAsia="ＭＳ 明朝" w:cs="Century Schoolbook" w:ascii="Century Schoolbook" w:hAnsi="Century Schoolbook"/>
          <w:sz w:val="24"/>
          <w:szCs w:val="24"/>
        </w:rPr>
        <w:t>hoff et al., 2007)</w:t>
      </w:r>
      <w:r>
        <w:rPr>
          <w:rFonts w:eastAsia="ＭＳ 明朝" w:cs="Century Schoolbook" w:ascii="Century Schoolbook" w:hAnsi="Century Schoolbook"/>
          <w:sz w:val="24"/>
          <w:szCs w:val="24"/>
        </w:rPr>
      </w:r>
      <w:r>
        <w:fldChar w:fldCharType="end"/>
      </w:r>
      <w:bookmarkEnd w:id="319"/>
      <w:bookmarkEnd w:id="320"/>
      <w:bookmarkEnd w:id="321"/>
      <w:bookmarkEnd w:id="322"/>
      <w:bookmarkEnd w:id="323"/>
      <w:r>
        <w:rPr>
          <w:rFonts w:ascii="Century Schoolbook" w:hAnsi="Century Schoolbook"/>
          <w:sz w:val="24"/>
          <w:szCs w:val="24"/>
        </w:rPr>
        <w:t>, although ‘PMd’ was slightly more anterior. As a result of its more posterior location, ‘PMv’ included several voxels in primary motor cortex, although the cluster was primarily located in pre-motor cortex.</w:t>
      </w:r>
    </w:p>
    <w:p>
      <w:pPr>
        <w:pStyle w:val="Normal1"/>
        <w:ind w:left="0" w:right="0" w:firstLine="720"/>
        <w:rPr/>
      </w:pPr>
      <w:r>
        <w:rPr>
          <w:rFonts w:eastAsia="Century Schoolbook" w:cs="Century Schoolbook" w:ascii="Century Schoolbook" w:hAnsi="Century Schoolbook"/>
          <w:b/>
          <w:bCs/>
          <w:sz w:val="24"/>
          <w:szCs w:val="24"/>
        </w:rPr>
        <w:t>Meta-analytic co-activation.</w:t>
      </w:r>
      <w:r>
        <w:rPr>
          <w:rFonts w:eastAsia="Century Schoolbook" w:cs="Century Schoolbook" w:ascii="Century Schoolbook" w:hAnsi="Century Schoolbook"/>
          <w:sz w:val="24"/>
          <w:szCs w:val="24"/>
        </w:rPr>
        <w:t xml:space="preserve"> Both PMd and PMv showed greater co-activation with nearby voxels in the primary motor and somatosensory cortices, as well as SMA– regions important for the control of movement (Figure 6b). PMd, however, additionally showed greater co-activation with various regions implicated in executive function, such as lateral parietal cortex and the anterior insula– suggesting dorsal pre-motor cortex may engage a broader functional network in support of the cognitive control of motor actions.</w:t>
      </w:r>
    </w:p>
    <w:p>
      <w:pPr>
        <w:pStyle w:val="Normal1"/>
        <w:ind w:left="0" w:right="0" w:firstLine="720"/>
        <w:rPr/>
      </w:pPr>
      <w:r>
        <w:rPr>
          <w:rFonts w:ascii="Century Schoolbook" w:hAnsi="Century Schoolbook"/>
          <w:b/>
          <w:bCs/>
          <w:sz w:val="24"/>
          <w:szCs w:val="24"/>
        </w:rPr>
        <w:t xml:space="preserve">Meta-analytic functional preference. </w:t>
      </w:r>
      <w:r>
        <w:rPr>
          <w:rFonts w:ascii="Century Schoolbook" w:hAnsi="Century Schoolbook"/>
          <w:color w:val="333333"/>
          <w:sz w:val="24"/>
          <w:szCs w:val="24"/>
        </w:rPr>
        <w:t xml:space="preserve">The functional preference profiles of both premotor clusters suggest their primary functional role is in core aspects of motor function (Figure 6c). However, </w:t>
      </w:r>
      <w:r>
        <w:rPr>
          <w:rFonts w:ascii="Century Schoolbook" w:hAnsi="Century Schoolbook"/>
          <w:sz w:val="24"/>
          <w:szCs w:val="24"/>
        </w:rPr>
        <w:t xml:space="preserve">both of these the two clusters were also associated with higher-level motor planning (i.e. ‘action’) and working-memory, suggesting these regions are important for higher-level motoric control. Moreover, consistent with PMd’s stronger co-activation with regions previously associated with executive function, PMd was significantly associated with ‘conflict’ and ‘attention’ (although not significantly more so than PMv). Thus, although these two premotor clusters were most strongly associated with motor function, their function is not exclusively limited to low-level processes, and may require the recruitment of higher-level psychological processes for the execution of motor plans. </w:t>
      </w:r>
    </w:p>
    <w:p>
      <w:pPr>
        <w:pStyle w:val="Normal1"/>
        <w:numPr>
          <w:ilvl w:val="0"/>
          <w:numId w:val="0"/>
        </w:numPr>
        <w:spacing w:lineRule="auto" w:line="240"/>
        <w:ind w:left="0" w:right="0" w:hanging="0"/>
        <w:outlineLvl w:val="0"/>
        <w:rPr>
          <w:rFonts w:ascii="Century Schoolbook" w:hAnsi="Century Schoolbook"/>
          <w:b/>
          <w:b/>
          <w:bCs/>
          <w:sz w:val="24"/>
          <w:szCs w:val="24"/>
        </w:rPr>
      </w:pPr>
      <w:r>
        <w:rPr>
          <w:rFonts w:ascii="Century Schoolbook" w:hAnsi="Century Schoolbook"/>
          <w:b/>
          <w:bCs/>
          <w:sz w:val="24"/>
          <w:szCs w:val="24"/>
        </w:rPr>
        <w:t>Functional distance between clusters</w:t>
      </w:r>
    </w:p>
    <w:p>
      <w:pPr>
        <w:pStyle w:val="Normal1"/>
        <w:numPr>
          <w:ilvl w:val="0"/>
          <w:numId w:val="0"/>
        </w:numPr>
        <w:spacing w:lineRule="auto" w:line="420"/>
        <w:ind w:left="0" w:right="0" w:firstLine="720"/>
        <w:outlineLvl w:val="0"/>
        <w:rPr/>
      </w:pPr>
      <w:r>
        <w:rPr>
          <w:rFonts w:eastAsia="Century Schoolbook" w:cs="Century Schoolbook" w:ascii="Century Schoolbook" w:hAnsi="Century Schoolbook"/>
          <w:sz w:val="24"/>
          <w:szCs w:val="24"/>
        </w:rPr>
        <w:t xml:space="preserve">Finally, to examine the overall difference between regions, we computed the mean correlation distance between clusters on the basis meta-analytic co-activation (Figure 7a) and functional preference profiles (Figure 7b). Supporting the network organization of these clusters, the distance between clusters in the same network was much shorter (co-activation: r=0.58, functional profiles, r=0.5) than the distance between clusters in different networks (co-activation: r=0.7, functional profiles, r=0.7) across both modalities. However, the distance between clusters in the same network was in certain cases relatively high. For example, clusters ‘45 [L]’ and ‘9’ in the default network (r = 0.77) and ’44 [R]’ and ‘10v’ in the fronto-parietal network (r= 0.93) exhibited large functional distances, despite belonging to the same network. Thus, although large-scale networks likely represent a fundamental organizational structure in the brain– and distinct networks tend to support categorically different types psychological processes– our results suggest these networks are relatively heterogeneous. Finally, we also observed that the differences between regions based on meta-analytic co-activation were highly similar to those based on functional preference profiles (Pearson’s correlation r = 0.86), suggesting that clusters that show distinct meta-analytic co-activation generally exhibit distinct functional preference profiles. </w:t>
      </w:r>
    </w:p>
    <w:p>
      <w:pPr>
        <w:pStyle w:val="Normal1"/>
        <w:numPr>
          <w:ilvl w:val="0"/>
          <w:numId w:val="0"/>
        </w:numPr>
        <w:spacing w:lineRule="auto" w:line="420"/>
        <w:ind w:left="0" w:right="0" w:hanging="0"/>
        <w:outlineLvl w:val="0"/>
        <w:rPr>
          <w:rFonts w:ascii="Century Schoolbook" w:hAnsi="Century Schoolbook"/>
          <w:b/>
          <w:b/>
          <w:bCs/>
          <w:sz w:val="24"/>
          <w:szCs w:val="24"/>
        </w:rPr>
      </w:pPr>
      <w:r>
        <w:rPr>
          <w:rFonts w:ascii="Century Schoolbook" w:hAnsi="Century Schoolbook"/>
          <w:b/>
          <w:bCs/>
          <w:sz w:val="24"/>
          <w:szCs w:val="24"/>
        </w:rPr>
        <w:t>Discussion</w:t>
      </w:r>
    </w:p>
    <w:p>
      <w:pPr>
        <w:pStyle w:val="Normal1"/>
        <w:ind w:left="0" w:right="0" w:hanging="0"/>
        <w:rPr/>
      </w:pPr>
      <w:r>
        <w:rPr>
          <w:rFonts w:ascii="Century Schoolbook" w:hAnsi="Century Schoolbook"/>
          <w:b/>
          <w:sz w:val="24"/>
          <w:szCs w:val="24"/>
        </w:rPr>
        <w:tab/>
      </w:r>
      <w:r>
        <w:rPr>
          <w:rFonts w:ascii="Century Schoolbook" w:hAnsi="Century Schoolbook"/>
          <w:b w:val="false"/>
          <w:bCs w:val="false"/>
          <w:sz w:val="24"/>
          <w:szCs w:val="24"/>
        </w:rPr>
        <w:t xml:space="preserve">In the present study, we applied data-driven methods to the largest meta-analytic database available to systematically map psychological states discrete clusters in lateral frontal cortex. </w:t>
      </w:r>
      <w:r>
        <w:rPr>
          <w:rFonts w:eastAsia="Century Schoolbook" w:cs="Century Schoolbook" w:ascii="Century Schoolbook" w:hAnsi="Century Schoolbook"/>
          <w:b w:val="false"/>
          <w:bCs w:val="false"/>
          <w:sz w:val="24"/>
          <w:szCs w:val="24"/>
        </w:rPr>
        <w:t xml:space="preserve">Using co-activation-based hierarchical clustering, we identified 14 spatially distinct LFC clusters and used multivariate classification to generate dissociable psychological profiles for each. </w:t>
      </w:r>
      <w:r>
        <w:rPr>
          <w:rFonts w:ascii="Century Schoolbook" w:hAnsi="Century Schoolbook"/>
          <w:b w:val="false"/>
          <w:bCs w:val="false"/>
          <w:sz w:val="24"/>
          <w:szCs w:val="24"/>
        </w:rPr>
        <w:t>Importantly, we conducted our analyses broadly both with respect to anatomy– by focusing on the entirety of LFC– and function– by surveying a wide, representative range of psychological states</w:t>
        <w:softHyphen/>
        <w:t>– resulting in a relatively unbiased and comprehensive functional-anatomical mapping of lateral frontal cortex at various spatial scales.</w:t>
      </w:r>
    </w:p>
    <w:p>
      <w:pPr>
        <w:pStyle w:val="Normal1"/>
        <w:ind w:left="0" w:right="0" w:hanging="0"/>
        <w:rPr/>
      </w:pPr>
      <w:r>
        <w:rPr>
          <w:rFonts w:eastAsia="Century Schoolbook" w:cs="Century Schoolbook" w:ascii="Century Schoolbook" w:hAnsi="Century Schoolbook"/>
          <w:b w:val="false"/>
          <w:bCs w:val="false"/>
          <w:sz w:val="24"/>
          <w:szCs w:val="24"/>
        </w:rPr>
        <w:tab/>
        <w:t xml:space="preserve">At a coarse spatial scales, we observed that sub-regions of LFC organized into three functionally distinct whole-brain networks (fronto-parietal, default and sensorimotor), consistent with the view that the brain is organized into distributed networks (Power et al., 2011; Yeo et al., 2011; Petersen and Sporns, 2015). Functional differences between networks were robust even between regions in close spatial proximity. For example, although all regions in the fronto-parietal network exhibited strong associations with executive functions such as ‘conflict’ and ‘working memory’, cluster ‘9’ of the default network showed no associations with any executive functions despite being positioned immediately adjacent to cluster ‘9/46’ of the fronto-parietal network.  In contrast, despite being relatively distant, clusters ‘9’ and ‘47/12’ of the default network were preferentially recruited by internally oriented processes such as ‘mentalizing’, ‘emotion’ and all three default clusters were associated with ‘memory’– a pattern consistent with a hypothesized role of the default network in self-generated conceptual processing </w:t>
      </w:r>
      <w:bookmarkStart w:id="324" w:name="__Fieldmark__815_693925293"/>
      <w:r>
        <w:rPr>
          <w:rFonts w:eastAsia="Century Schoolbook" w:cs="Century Schoolbook" w:ascii="Century Schoolbook" w:hAnsi="Century Schoolbook"/>
          <w:b w:val="false"/>
          <w:bCs w:val="false"/>
          <w:sz w:val="24"/>
          <w:szCs w:val="24"/>
        </w:rPr>
        <w:t>(</w:t>
      </w:r>
      <w:r>
        <w:rPr>
          <w:rFonts w:eastAsia="ＭＳ 明朝" w:cs="Century Schoolbook" w:ascii="Century Schoolbook" w:hAnsi="Century Schoolbook"/>
          <w:b w:val="false"/>
          <w:bCs w:val="false"/>
          <w:sz w:val="24"/>
          <w:szCs w:val="24"/>
        </w:rPr>
        <w:t>A</w:t>
      </w:r>
      <w:r>
        <w:fldChar w:fldCharType="begin"/>
      </w:r>
      <w:r>
        <w:instrText>ADDIN PAPERS2_CITATIONS &lt;citation&gt;&lt;uuid&gt;A55D5C73-CBC6-4515-BE48-E543D13D8589&lt;/uuid&gt;&lt;priority&gt;0&lt;/priority&gt;&lt;publications&gt;&lt;publication&gt;&lt;uuid&gt;414B46F4-0D12-43D5-9BBF-F2994E896057&lt;/uuid&gt;&lt;volume&gt;1316&lt;/volume&gt;&lt;doi&gt;10.1111/nyas.12360&lt;/doi&gt;&lt;subtitle&gt;The brain's default network&lt;/subtitle&gt;&lt;startpage&gt;29&lt;/startpage&gt;&lt;publication_date&gt;99201402061200000000222000&lt;/publication_date&gt;&lt;url&gt;http://doi.wiley.com/10.1111/nyas.12360&lt;/url&gt;&lt;type&gt;400&lt;/type&gt;&lt;title&gt;The default network and self-generated thought: component processes, dynamic control, and clinical relevance&lt;/title&gt;&lt;number&gt;1&lt;/number&gt;&lt;subtype&gt;400&lt;/subtype&gt;&lt;endpage&gt;52&lt;/endpage&gt;&lt;bundle&gt;&lt;publication&gt;&lt;title&gt;Annals of the New York Academy of Sciences&lt;/title&gt;&lt;type&gt;-100&lt;/type&gt;&lt;subtype&gt;-100&lt;/subtype&gt;&lt;uuid&gt;0776132F-10CC-46E9-B4FA-7112E1BB70EF&lt;/uuid&gt;&lt;/publication&gt;&lt;/bundle&gt;&lt;authors&gt;&lt;author&gt;&lt;firstName&gt;Jessica&lt;/firstName&gt;&lt;middleNames&gt;R&lt;/middleNames&gt;&lt;lastName&gt;Andrews-Hanna&lt;/lastName&gt;&lt;/author&gt;&lt;author&gt;&lt;firstName&gt;Jonathan&lt;/firstName&gt;&lt;lastName&gt;Smallwood&lt;/lastName&gt;&lt;/author&gt;&lt;author&gt;&lt;firstName&gt;R&lt;/firstName&gt;&lt;middleNames&gt;Nathan&lt;/middleNames&gt;&lt;lastName&gt;Spreng&lt;/lastName&gt;&lt;/author&gt;&lt;/authors&gt;&lt;editors&gt;&lt;author&gt;&lt;firstName&gt;Alan&lt;/firstName&gt;&lt;lastName&gt;Kingstone&lt;/lastName&gt;&lt;/author&gt;&lt;author&gt;&lt;firstName&gt;Michael&lt;/firstName&gt;&lt;middleNames&gt;B&lt;/middleNames&gt;&lt;lastName&gt;Miller&lt;/lastName&gt;&lt;/author&gt;&lt;/editors&gt;&lt;/publication&gt;&lt;/publications&gt;&lt;cites&gt;&lt;/cites&gt;&lt;/citation&gt;</w:instrText>
      </w:r>
      <w:r>
        <w:fldChar w:fldCharType="separate"/>
      </w:r>
      <w:bookmarkStart w:id="325" w:name="__Fieldmark__1440_1524370724"/>
      <w:r>
        <w:rPr>
          <w:rFonts w:eastAsia="ＭＳ 明朝" w:cs="Century Schoolbook" w:ascii="Century Schoolbook" w:hAnsi="Century Schoolbook"/>
          <w:b w:val="false"/>
          <w:bCs w:val="false"/>
          <w:sz w:val="24"/>
          <w:szCs w:val="24"/>
        </w:rPr>
        <w:t>n</w:t>
      </w:r>
      <w:bookmarkStart w:id="326" w:name="__Fieldmark__1230_2067692444"/>
      <w:r>
        <w:rPr>
          <w:rFonts w:eastAsia="ＭＳ 明朝" w:cs="Century Schoolbook" w:ascii="Century Schoolbook" w:hAnsi="Century Schoolbook"/>
          <w:b w:val="false"/>
          <w:bCs w:val="false"/>
          <w:sz w:val="24"/>
          <w:szCs w:val="24"/>
        </w:rPr>
        <w:t>d</w:t>
      </w:r>
      <w:bookmarkStart w:id="327" w:name="__Fieldmark__1512_1794263510"/>
      <w:r>
        <w:rPr>
          <w:rFonts w:eastAsia="ＭＳ 明朝" w:cs="Century Schoolbook" w:ascii="Century Schoolbook" w:hAnsi="Century Schoolbook"/>
          <w:b w:val="false"/>
          <w:bCs w:val="false"/>
          <w:sz w:val="24"/>
          <w:szCs w:val="24"/>
        </w:rPr>
        <w:t>r</w:t>
      </w:r>
      <w:bookmarkStart w:id="328" w:name="__Fieldmark__2956_1086385164"/>
      <w:r>
        <w:rPr>
          <w:rFonts w:eastAsia="ＭＳ 明朝" w:cs="Century Schoolbook" w:ascii="Century Schoolbook" w:hAnsi="Century Schoolbook"/>
          <w:b w:val="false"/>
          <w:bCs w:val="false"/>
          <w:sz w:val="24"/>
          <w:szCs w:val="24"/>
        </w:rPr>
        <w:t>ews-Hanna et al., 2014)</w:t>
      </w:r>
      <w:r>
        <w:rPr>
          <w:rFonts w:eastAsia="ＭＳ 明朝" w:cs="Century Schoolbook" w:ascii="Century Schoolbook" w:hAnsi="Century Schoolbook"/>
          <w:b w:val="false"/>
          <w:bCs w:val="false"/>
          <w:sz w:val="24"/>
          <w:szCs w:val="24"/>
        </w:rPr>
      </w:r>
      <w:r>
        <w:fldChar w:fldCharType="end"/>
      </w:r>
      <w:bookmarkEnd w:id="324"/>
      <w:bookmarkEnd w:id="325"/>
      <w:bookmarkEnd w:id="326"/>
      <w:bookmarkEnd w:id="327"/>
      <w:bookmarkEnd w:id="328"/>
      <w:r>
        <w:rPr>
          <w:rFonts w:eastAsia="ＭＳ 明朝" w:cs="Century Schoolbook" w:ascii="Century Schoolbook" w:hAnsi="Century Schoolbook"/>
          <w:b w:val="false"/>
          <w:bCs w:val="false"/>
          <w:sz w:val="24"/>
          <w:szCs w:val="24"/>
        </w:rPr>
        <w:t>.</w:t>
      </w:r>
      <w:r>
        <w:rPr>
          <w:rFonts w:eastAsia="Century Schoolbook" w:cs="Century Schoolbook" w:ascii="Century Schoolbook" w:hAnsi="Century Schoolbook"/>
          <w:b w:val="false"/>
          <w:bCs w:val="false"/>
          <w:sz w:val="24"/>
          <w:szCs w:val="24"/>
        </w:rPr>
        <w:t xml:space="preserve"> Similarly, clusters in the sensori-motor network were strongly associated with motor function topics (e.g. ‘gaze’, ‘motor’, ‘action’) and much more weakly associated with other types of cognitive processes.</w:t>
      </w:r>
    </w:p>
    <w:p>
      <w:pPr>
        <w:pStyle w:val="Normal1"/>
        <w:ind w:left="0" w:right="0" w:hanging="0"/>
        <w:rPr/>
      </w:pPr>
      <w:r>
        <w:rPr>
          <w:rFonts w:eastAsia="Century Schoolbook" w:cs="Century Schoolbook" w:ascii="Century Schoolbook" w:hAnsi="Century Schoolbook"/>
          <w:b w:val="false"/>
          <w:bCs w:val="false"/>
          <w:sz w:val="24"/>
          <w:szCs w:val="24"/>
        </w:rPr>
        <w:tab/>
        <w:t xml:space="preserve">Within each network, we observed a complex many-to-many mapping between individual regions and discrete psychological states, in contrast to more modular models of brain organization (Fodor, 1983; Bertolero et al., 2015). </w:t>
      </w:r>
      <w:r>
        <w:rPr>
          <w:rFonts w:eastAsia="Century Schoolbook" w:cs="Century Schoolbook" w:ascii="Century Schoolbook" w:hAnsi="Century Schoolbook"/>
          <w:sz w:val="24"/>
          <w:szCs w:val="24"/>
        </w:rPr>
        <w:t xml:space="preserve">For example, we observed that ‘working memory’ was associated with a wide range of regions extending from posterior LFC to the lateral frontal pole. This finding is consistent with the hypothesis that working memory is supported by distributed reactivation of representations (Miller and Cohen, 2001; Postle, 2016), rather than active maintenance in domain-specific buffers in DLPFC (Baddeley, 2003). Similarly, although task set switching has been hypothesized to preferentially recruit the inferior frontal junction (Derrfuss et al., 2005; Muhle-Karbe et al., 2016), we observed that ‘switching’ was associated with various fronto-parietal regions extending as far anterior as the frontal pole. Collectively, this pattern of results suggests complex cognitive processes may be supported by the coordinated activity of regions across distributed networks (Medaglia, Lynall, Bassett, 2015), rather than within isolated, spatially disjoint brain regions. Indeed, recent research suggests large-scale networks may support a wide range of distinct processes via the reconfiguration of underlying brain network units (Bzdok, Varoquaux, Grisel, Eickenberg, Poupon, Thirion, 2016). </w:t>
      </w:r>
    </w:p>
    <w:p>
      <w:pPr>
        <w:pStyle w:val="Normal1"/>
        <w:tabs>
          <w:tab w:val="left" w:pos="360" w:leader="none"/>
        </w:tabs>
        <w:ind w:left="0" w:right="0" w:firstLine="720"/>
        <w:rPr/>
      </w:pPr>
      <w:r>
        <w:rPr>
          <w:rFonts w:ascii="Century Schoolbook" w:hAnsi="Century Schoolbook"/>
          <w:sz w:val="24"/>
          <w:szCs w:val="24"/>
        </w:rPr>
        <w:t>Importantly, although we observed relatively low functional specialization within individual regions, the present findings do not negate the idea that local neuron populations may be functionally specific. On the contrary, extensive neurophysiological data suggests association cortex contains overlapping neuron populations with distinct—and often highly specific—functional profiles</w:t>
      </w:r>
      <w:r>
        <w:fldChar w:fldCharType="begin"/>
      </w:r>
      <w:r>
        <w:instrText>ADDIN PAPERS2_CITATIONS &lt;citation&gt;&lt;uuid&gt;70B98BCA-AD82-47A0-9708-E56CB5B7D866&lt;/uuid&gt;&lt;priority&gt;0&lt;/priority&gt;&lt;publications&gt;&lt;publication&gt;&lt;uuid&gt;658CB7F5-5C35-4182-B18D-8AA06D8F4541&lt;/uuid&gt;&lt;volume&gt;498&lt;/volume&gt;&lt;accepted_date&gt;99201304101200000000222000&lt;/accepted_date&gt;&lt;doi&gt;10.1038/nature12176&lt;/doi&gt;&lt;startpage&gt;363&lt;/startpage&gt;&lt;publication_date&gt;99201306201200000000222000&lt;/publication_date&gt;&lt;url&gt;http://www.nature.com/doifinder/10.1038/nature12176&lt;/url&gt;&lt;type&gt;400&lt;/type&gt;&lt;title&gt;Distinct behavioural and network correlates of two interneuron types in prefrontal cortex.&lt;/title&gt;&lt;publisher&gt;Nature Research&lt;/publisher&gt;&lt;submission_date&gt;99201208271200000000222000&lt;/submission_date&gt;&lt;number&gt;7454&lt;/number&gt;&lt;institution&gt;Cold Spring Harbor Laboratory, 1 Bungtown Road, Cold Spring Harbor, New York 11724, USA.&lt;/institution&gt;&lt;subtype&gt;400&lt;/subtype&gt;&lt;endpage&gt;366&lt;/endpage&gt;&lt;bundle&gt;&lt;publication&gt;&lt;title&gt;Nature&lt;/title&gt;&lt;type&gt;-100&lt;/type&gt;&lt;subtype&gt;-100&lt;/subtype&gt;&lt;uuid&gt;D853899E-5230-4DC4-B195-626045983FAA&lt;/uuid&gt;&lt;/publication&gt;&lt;/bundle&gt;&lt;authors&gt;&lt;author&gt;&lt;firstName&gt;D&lt;/firstName&gt;&lt;lastName&gt;Kvitsiani&lt;/lastName&gt;&lt;/author&gt;&lt;author&gt;&lt;firstName&gt;S&lt;/firstName&gt;&lt;lastName&gt;Ranade&lt;/lastName&gt;&lt;/author&gt;&lt;author&gt;&lt;firstName&gt;B&lt;/firstName&gt;&lt;lastName&gt;Hangya&lt;/lastName&gt;&lt;/author&gt;&lt;author&gt;&lt;firstName&gt;H&lt;/firstName&gt;&lt;lastName&gt;Taniguchi&lt;/lastName&gt;&lt;/author&gt;&lt;author&gt;&lt;firstName&gt;J&lt;/firstName&gt;&lt;middleNames&gt;Z&lt;/middleNames&gt;&lt;lastName&gt;Huang&lt;/lastName&gt;&lt;/author&gt;&lt;author&gt;&lt;firstName&gt;A&lt;/firstName&gt;&lt;lastName&gt;Kepecs&lt;/lastName&gt;&lt;/author&gt;&lt;/authors&gt;&lt;/publication&gt;&lt;publication&gt;&lt;uuid&gt;7E9417BB-23DB-4CAA-BB6B-4C1528F6ACD5&lt;/uuid&gt;&lt;volume&gt;13&lt;/volume&gt;&lt;doi&gt;10.1038/nrn3171&lt;/doi&gt;&lt;startpage&gt;251&lt;/startpage&gt;&lt;publication_date&gt;99201204001200000000220000&lt;/publication_date&gt;&lt;url&gt;http://www.nature.com/doifinder/10.1038/nrn3171&lt;/url&gt;&lt;type&gt;400&lt;/type&gt;&lt;title&gt;Optogenetic investigation of neural circuits underlying brain disease in animal models.&lt;/title&gt;&lt;institution&gt;Department of Bioengineering, Stanford University, 318 Campus Drive, Clark Center, Stanford, California 94305-5444, USA. kaytye@mit.edu&lt;/institution&gt;&lt;number&gt;4&lt;/number&gt;&lt;subtype&gt;400&lt;/subtype&gt;&lt;endpage&gt;266&lt;/endpage&gt;&lt;bundle&gt;&lt;publication&gt;&lt;title&gt;Nature Reviews Neuroscience&lt;/title&gt;&lt;type&gt;-100&lt;/type&gt;&lt;subtype&gt;-100&lt;/subtype&gt;&lt;uuid&gt;0745228F-86D0-406A-8F87-10E4D596B544&lt;/uuid&gt;&lt;/publication&gt;&lt;/bundle&gt;&lt;authors&gt;&lt;author&gt;&lt;firstName&gt;Kay&lt;/firstName&gt;&lt;middleNames&gt;M&lt;/middleNames&gt;&lt;lastName&gt;Tye&lt;/lastName&gt;&lt;/author&gt;&lt;author&gt;&lt;firstName&gt;Karl&lt;/firstName&gt;&lt;lastName&gt;Deisseroth&lt;/lastName&gt;&lt;/author&gt;&lt;/authors&gt;&lt;/publication&gt;&lt;publication&gt;&lt;volume&gt;17&lt;/volume&gt;&lt;publication_date&gt;99201409211200000000222000&lt;/publication_date&gt;&lt;number&gt;11&lt;/number&gt;&lt;doi&gt;10.1038/nn.3813&lt;/doi&gt;&lt;startpage&gt;1552&lt;/startpage&gt;&lt;title&gt;Visualizing an emotional valence map in the limbic forebrain by TAI-FISH&lt;/title&gt;&lt;uuid&gt;E9DB26E0-83E6-43C7-8240-4797D2BA1428&lt;/uuid&gt;&lt;subtype&gt;400&lt;/subtype&gt;&lt;endpage&gt;1559&lt;/endpage&gt;&lt;type&gt;400&lt;/type&gt;&lt;url&gt;http://www.nature.com/doifinder/10.1038/nn.3813&lt;/url&gt;&lt;bundle&gt;&lt;publication&gt;&lt;title&gt;Nature Neuroscience&lt;/title&gt;&lt;type&gt;-100&lt;/type&gt;&lt;subtype&gt;-100&lt;/subtype&gt;&lt;uuid&gt;791E2918-2F29-4EC8-B60D-EC5690A3E80A&lt;/uuid&gt;&lt;/publication&gt;&lt;/bundle&gt;&lt;authors&gt;&lt;author&gt;&lt;firstName&gt;Jianbo&lt;/firstName&gt;&lt;lastName&gt;Xiu&lt;/lastName&gt;&lt;/author&gt;&lt;author&gt;&lt;firstName&gt;Qi&lt;/firstName&gt;&lt;lastName&gt;Zhang&lt;/lastName&gt;&lt;/author&gt;&lt;author&gt;&lt;firstName&gt;Tao&lt;/firstName&gt;&lt;lastName&gt;Zhou&lt;/lastName&gt;&lt;/author&gt;&lt;author&gt;&lt;firstName&gt;Ting-ting&lt;/firstName&gt;&lt;lastName&gt;Zhou&lt;/lastName&gt;&lt;/author&gt;&lt;author&gt;&lt;firstName&gt;T&lt;/firstName&gt;&lt;lastName&gt;Zhou&lt;/lastName&gt;&lt;/author&gt;&lt;author&gt;&lt;firstName&gt;Yang&lt;/firstName&gt;&lt;lastName&gt;Chen&lt;/lastName&gt;&lt;/author&gt;&lt;author&gt;&lt;firstName&gt;Hailan&lt;/firstName&gt;&lt;lastName&gt;Hu&lt;/lastName&gt;&lt;/author&gt;&lt;/authors&gt;&lt;/publication&gt;&lt;/publications&gt;&lt;cites&gt;&lt;/cites&gt;&lt;/citation&gt;</w:instrText>
      </w:r>
      <w:r>
        <w:fldChar w:fldCharType="separate"/>
      </w:r>
      <w:bookmarkStart w:id="329" w:name="__Fieldmark__1462_1524370724"/>
      <w:r>
        <w:rPr>
          <w:rFonts w:ascii="Century Schoolbook" w:hAnsi="Century Schoolbook"/>
          <w:sz w:val="24"/>
          <w:szCs w:val="24"/>
        </w:rPr>
      </w:r>
      <w:r>
        <w:rPr>
          <w:rFonts w:eastAsia="ＭＳ 明朝" w:cs="Century Schoolbook" w:ascii="Century Schoolbook" w:hAnsi="Century Schoolbook"/>
          <w:sz w:val="24"/>
          <w:szCs w:val="24"/>
        </w:rPr>
        <w:t xml:space="preserve"> </w:t>
      </w:r>
      <w:bookmarkStart w:id="330" w:name="__Fieldmark__1248_2067692444"/>
      <w:r>
        <w:rPr>
          <w:rFonts w:eastAsia="ＭＳ 明朝" w:cs="Century Schoolbook" w:ascii="Century Schoolbook" w:hAnsi="Century Schoolbook"/>
          <w:sz w:val="24"/>
          <w:szCs w:val="24"/>
        </w:rPr>
        <w:t>(</w:t>
      </w:r>
      <w:bookmarkStart w:id="331" w:name="__Fieldmark__1623_1794263510"/>
      <w:r>
        <w:rPr>
          <w:rFonts w:eastAsia="ＭＳ 明朝" w:cs="Century Schoolbook" w:ascii="Century Schoolbook" w:hAnsi="Century Schoolbook"/>
          <w:sz w:val="24"/>
          <w:szCs w:val="24"/>
        </w:rPr>
        <w:t>T</w:t>
      </w:r>
      <w:bookmarkStart w:id="332" w:name="__Fieldmark__3125_1086385164"/>
      <w:r>
        <w:rPr>
          <w:rFonts w:eastAsia="ＭＳ 明朝" w:cs="Century Schoolbook" w:ascii="Century Schoolbook" w:hAnsi="Century Schoolbook"/>
          <w:sz w:val="24"/>
          <w:szCs w:val="24"/>
        </w:rPr>
        <w:t>ye and Deisseroth, 2012; Kvitsiani et al., 2013; Xiu et al., 2014)</w:t>
      </w:r>
      <w:r>
        <w:rPr>
          <w:rFonts w:ascii="Century Schoolbook" w:hAnsi="Century Schoolbook"/>
          <w:sz w:val="24"/>
          <w:szCs w:val="24"/>
        </w:rPr>
      </w:r>
      <w:r>
        <w:fldChar w:fldCharType="end"/>
      </w:r>
      <w:bookmarkStart w:id="333" w:name="__Fieldmark__1933_922872596"/>
      <w:bookmarkStart w:id="334" w:name="__Fieldmark__859_693925293"/>
      <w:bookmarkStart w:id="335" w:name="__Fieldmark__2605_1099291284"/>
      <w:bookmarkEnd w:id="329"/>
      <w:bookmarkEnd w:id="330"/>
      <w:bookmarkEnd w:id="331"/>
      <w:bookmarkEnd w:id="332"/>
      <w:bookmarkEnd w:id="333"/>
      <w:bookmarkEnd w:id="334"/>
      <w:bookmarkEnd w:id="335"/>
      <w:r>
        <w:rPr>
          <w:rStyle w:val="Annotationreference"/>
          <w:rFonts w:ascii="Century Schoolbook" w:hAnsi="Century Schoolbook"/>
          <w:sz w:val="24"/>
          <w:szCs w:val="24"/>
        </w:rPr>
        <w:t>.</w:t>
      </w:r>
      <w:r>
        <w:rPr>
          <w:rFonts w:ascii="Century Schoolbook" w:hAnsi="Century Schoolbook"/>
          <w:sz w:val="24"/>
          <w:szCs w:val="24"/>
        </w:rPr>
        <w:t xml:space="preserve"> However, due the relatively coarse spatial scale of fMRI measurements (which is further reduced by meta-analytic aggregation) the relatively low modularity of these clusters should not be surprising; rather, the present results are consistent with the view that regions of the scale identified here likely span various distinct neuron populations. </w:t>
      </w:r>
      <w:bookmarkStart w:id="336" w:name="docs-internal-guid-c8fed9f8-65b4-bd26-bd36-6ded0a340cf7"/>
      <w:bookmarkEnd w:id="336"/>
      <w:r>
        <w:rPr>
          <w:rFonts w:ascii="Century Schoolbook" w:hAnsi="Century Schoolbook"/>
          <w:b w:val="false"/>
          <w:bCs w:val="false"/>
          <w:i w:val="false"/>
          <w:iCs w:val="false"/>
          <w:strike w:val="false"/>
          <w:dstrike w:val="false"/>
          <w:color w:val="000000"/>
          <w:sz w:val="24"/>
          <w:szCs w:val="24"/>
          <w:u w:val="none"/>
          <w:effect w:val="none"/>
        </w:rPr>
        <w:t>Moreover, it is possible subtle shifts in function between nearby regions in the same network arise from gradual spatial variation in the distribution of neuron populations, rather than abrupt categorical shifts in function between regions.</w:t>
      </w:r>
    </w:p>
    <w:p>
      <w:pPr>
        <w:pStyle w:val="Normal1"/>
        <w:tabs>
          <w:tab w:val="left" w:pos="360" w:leader="none"/>
        </w:tabs>
        <w:ind w:left="0" w:right="0" w:hanging="0"/>
        <w:rPr/>
      </w:pPr>
      <w:r>
        <w:rPr>
          <w:rFonts w:ascii="Century Schoolbook" w:hAnsi="Century Schoolbook"/>
          <w:sz w:val="24"/>
          <w:szCs w:val="24"/>
        </w:rPr>
        <w:tab/>
        <w:t xml:space="preserve">Indeed, in the present study we observed substantial functional heterogeneity within each network and dissociable psychological profiles for regions within the same network. That is, although psychological states are not modularized into individual regions, the multivariate psychological profiles we generated for each region can be used to ascribe dissociable roles for each region within the broader network. For instance, although all fronto-parietal regions were associated with various core executive functions, only IFJ showed additionally robust associations with high and low level motor function. Thus, it is plausible that IFJ may play an important role in biasing motoric representations in support of high-level goals represented in a distributed fashion throughout the network. In contrast, area 9/46v in mid-DLPFC was the region most strongly recruited by core executive processes, but showed no associations with ‘lower-level’ processes such as attention and motor function, suggesting this region may be more important for the maintenance of abstract representations in low-level domain-specific regions regions (Badre, 2008). </w:t>
      </w:r>
    </w:p>
    <w:p>
      <w:pPr>
        <w:pStyle w:val="Normal1"/>
        <w:tabs>
          <w:tab w:val="left" w:pos="360" w:leader="none"/>
        </w:tabs>
        <w:ind w:left="0" w:right="0" w:firstLine="720"/>
        <w:rPr/>
      </w:pPr>
      <w:r>
        <w:rPr>
          <w:rFonts w:ascii="Century Schoolbook" w:hAnsi="Century Schoolbook"/>
          <w:b w:val="false"/>
          <w:bCs w:val="false"/>
          <w:i w:val="false"/>
          <w:iCs w:val="false"/>
          <w:strike w:val="false"/>
          <w:dstrike w:val="false"/>
          <w:color w:val="000000"/>
          <w:sz w:val="24"/>
          <w:szCs w:val="24"/>
          <w:u w:val="none"/>
          <w:effect w:val="none"/>
        </w:rPr>
        <w:t>Although the present results provide a comprehensive view into the functional organiza</w:t>
      </w:r>
      <w:r>
        <w:rPr>
          <w:rFonts w:ascii="Century Schoolbook" w:hAnsi="Century Schoolbook"/>
          <w:sz w:val="24"/>
          <w:szCs w:val="24"/>
        </w:rPr>
        <w:t xml:space="preserve">tion of LFC, several challenges remain. As with any attempt to model the mapping between functional and brain structure, several simplifying assumptions were made in order to generate a parsimonious solution. First, the hierarchical clustering algorithm we used forces voxels to be grouped into discrete non-overlapping regions– an assumption that ignores the vast diversity overlapping neuronal populations within each region (Tye and Deisseroth, 2012; Kvitsiani et al., 2013; Xiu et al., 2014) and does not explicitly model network dynamics (see Bzdok, et al.,, 2016). Second, similarly to many multivariate models in this domain, we modeled the relationship between psychological topics and activity in regions using linear correlations– an assumption that ignores possible non-linear relationships. </w:t>
      </w:r>
    </w:p>
    <w:p>
      <w:pPr>
        <w:pStyle w:val="Normal1"/>
        <w:ind w:left="0" w:right="0" w:firstLine="720"/>
        <w:rPr/>
      </w:pPr>
      <w:r>
        <w:rPr>
          <w:rFonts w:ascii="Century Schoolbook" w:hAnsi="Century Schoolbook"/>
          <w:sz w:val="24"/>
          <w:szCs w:val="24"/>
        </w:rPr>
        <w:t>More broadly, a difficult challenge in cognitive neuroscience is developing the appropriate psychological constructs that distinguish activity in related brain regions. Appropriately modeling the differences between nuanced psychological concepts is particularly difficult for large-scale meta-analyses, as there is no established ontology of psychological constructs, unlike in fields such as genetics</w:t>
      </w:r>
      <w:r>
        <w:rPr>
          <w:rFonts w:eastAsia="ＭＳ 明朝" w:cs="Century Schoolbook" w:ascii="Century Schoolbook" w:hAnsi="Century Schoolbook"/>
          <w:sz w:val="24"/>
          <w:szCs w:val="24"/>
        </w:rPr>
        <w:t xml:space="preserve"> </w:t>
      </w:r>
      <w:bookmarkStart w:id="337" w:name="__Fieldmark__890_693925293"/>
      <w:r>
        <w:rPr>
          <w:rFonts w:eastAsia="ＭＳ 明朝" w:cs="Century Schoolbook" w:ascii="Century Schoolbook" w:hAnsi="Century Schoolbook"/>
          <w:sz w:val="24"/>
          <w:szCs w:val="24"/>
        </w:rPr>
        <w:t>(A</w:t>
      </w:r>
      <w:r>
        <w:fldChar w:fldCharType="begin"/>
      </w:r>
      <w:r>
        <w:instrText>ADDIN PAPERS2_CITATIONS &lt;citation&gt;&lt;uuid&gt;D75B7B0A-5F07-4365-9AEF-C46453A4999D&lt;/uuid&gt;&lt;priority&gt;0&lt;/priority&gt;&lt;publications&gt;&lt;publication&gt;&lt;uuid&gt;A19E0A39-5F5B-4FAD-ADB9-509A266C1E21&lt;/uuid&gt;&lt;volume&gt;25&lt;/volume&gt;&lt;doi&gt;10.1038/75556&lt;/doi&gt;&lt;startpage&gt;25&lt;/startpage&gt;&lt;publication_date&gt;99200005001200000000220000&lt;/publication_date&gt;&lt;url&gt;http://www.nature.com/doifinder/10.1038/75556&lt;/url&gt;&lt;type&gt;400&lt;/type&gt;&lt;title&gt;Gene ontology: tool for the unification of biology. The Gene Ontology Consortium.&lt;/title&gt;&lt;institution&gt;Department of Genetics, Stanford University School of Medicine, California, USA. cherry@stanford.edu&lt;/institution&gt;&lt;number&gt;1&lt;/number&gt;&lt;subtype&gt;400&lt;/subtype&gt;&lt;endpage&gt;29&lt;/endpage&gt;&lt;bundle&gt;&lt;publication&gt;&lt;title&gt;Nature genetics&lt;/title&gt;&lt;type&gt;-100&lt;/type&gt;&lt;subtype&gt;-100&lt;/subtype&gt;&lt;uuid&gt;1BE77392-77BF-4C99-88A3-7576295E7709&lt;/uuid&gt;&lt;/publication&gt;&lt;/bundle&gt;&lt;authors&gt;&lt;author&gt;&lt;firstName&gt;M&lt;/firstName&gt;&lt;lastName&gt;Ashburner&lt;/lastName&gt;&lt;/author&gt;&lt;author&gt;&lt;firstName&gt;C&lt;/firstName&gt;&lt;middleNames&gt;A&lt;/middleNames&gt;&lt;lastName&gt;Ball&lt;/lastName&gt;&lt;/author&gt;&lt;author&gt;&lt;firstName&gt;J&lt;/firstName&gt;&lt;middleNames&gt;A&lt;/middleNames&gt;&lt;lastName&gt;Blake&lt;/lastName&gt;&lt;/author&gt;&lt;author&gt;&lt;firstName&gt;D&lt;/firstName&gt;&lt;lastName&gt;Botstein&lt;/lastName&gt;&lt;/author&gt;&lt;author&gt;&lt;firstName&gt;H&lt;/firstName&gt;&lt;lastName&gt;Butler&lt;/lastName&gt;&lt;/author&gt;&lt;author&gt;&lt;firstName&gt;J&lt;/firstName&gt;&lt;middleNames&gt;M&lt;/middleNames&gt;&lt;lastName&gt;Cherry&lt;/lastName&gt;&lt;/author&gt;&lt;author&gt;&lt;firstName&gt;A&lt;/firstName&gt;&lt;middleNames&gt;P&lt;/middleNames&gt;&lt;lastName&gt;Davis&lt;/lastName&gt;&lt;/author&gt;&lt;author&gt;&lt;firstName&gt;K&lt;/firstName&gt;&lt;lastName&gt;Dolinski&lt;/lastName&gt;&lt;/author&gt;&lt;author&gt;&lt;firstName&gt;S&lt;/firstName&gt;&lt;middleNames&gt;S&lt;/middleNames&gt;&lt;lastName&gt;Dwight&lt;/lastName&gt;&lt;/author&gt;&lt;author&gt;&lt;firstName&gt;J&lt;/firstName&gt;&lt;middleNames&gt;T&lt;/middleNames&gt;&lt;lastName&gt;Eppig&lt;/lastName&gt;&lt;/author&gt;&lt;author&gt;&lt;firstName&gt;M&lt;/firstName&gt;&lt;middleNames&gt;A&lt;/middleNames&gt;&lt;lastName&gt;Harris&lt;/lastName&gt;&lt;/author&gt;&lt;author&gt;&lt;firstName&gt;D&lt;/firstName&gt;&lt;middleNames&gt;P&lt;/middleNames&gt;&lt;lastName&gt;Hill&lt;/lastName&gt;&lt;/author&gt;&lt;author&gt;&lt;firstName&gt;L&lt;/firstName&gt;&lt;lastName&gt;Issel-Tarver&lt;/lastName&gt;&lt;/author&gt;&lt;author&gt;&lt;firstName&gt;A&lt;/firstName&gt;&lt;lastName&gt;Kasarskis&lt;/lastName&gt;&lt;/author&gt;&lt;author&gt;&lt;firstName&gt;S&lt;/firstName&gt;&lt;lastName&gt;Lewis&lt;/lastName&gt;&lt;/author&gt;&lt;author&gt;&lt;firstName&gt;J&lt;/firstName&gt;&lt;middleNames&gt;C&lt;/middleNames&gt;&lt;lastName&gt;Matese&lt;/lastName&gt;&lt;/author&gt;&lt;author&gt;&lt;firstName&gt;J&lt;/firstName&gt;&lt;middleNames&gt;E&lt;/middleNames&gt;&lt;lastName&gt;Richardson&lt;/lastName&gt;&lt;/author&gt;&lt;author&gt;&lt;firstName&gt;M&lt;/firstName&gt;&lt;lastName&gt;Ringwald&lt;/lastName&gt;&lt;/author&gt;&lt;author&gt;&lt;firstName&gt;G&lt;/firstName&gt;&lt;middleNames&gt;M&lt;/middleNames&gt;&lt;lastName&gt;Rubin&lt;/lastName&gt;&lt;/author&gt;&lt;author&gt;&lt;firstName&gt;G&lt;/firstName&gt;&lt;lastName&gt;Sherlock&lt;/lastName&gt;&lt;/author&gt;&lt;/authors&gt;&lt;/publication&gt;&lt;/publications&gt;&lt;cites&gt;&lt;/cites&gt;&lt;/citation&gt;</w:instrText>
      </w:r>
      <w:r>
        <w:fldChar w:fldCharType="separate"/>
      </w:r>
      <w:bookmarkStart w:id="338" w:name="__Fieldmark__1500_1524370724"/>
      <w:r>
        <w:rPr>
          <w:rFonts w:eastAsia="ＭＳ 明朝" w:cs="Century Schoolbook" w:ascii="Century Schoolbook" w:hAnsi="Century Schoolbook"/>
          <w:sz w:val="24"/>
          <w:szCs w:val="24"/>
        </w:rPr>
        <w:t>s</w:t>
      </w:r>
      <w:bookmarkStart w:id="339" w:name="__Fieldmark__1282_2067692444"/>
      <w:r>
        <w:rPr>
          <w:rFonts w:eastAsia="ＭＳ 明朝" w:cs="Century Schoolbook" w:ascii="Century Schoolbook" w:hAnsi="Century Schoolbook"/>
          <w:sz w:val="24"/>
          <w:szCs w:val="24"/>
        </w:rPr>
        <w:t>h</w:t>
      </w:r>
      <w:bookmarkStart w:id="340" w:name="__Fieldmark__1684_1794263510"/>
      <w:r>
        <w:rPr>
          <w:rFonts w:eastAsia="ＭＳ 明朝" w:cs="Century Schoolbook" w:ascii="Century Schoolbook" w:hAnsi="Century Schoolbook"/>
          <w:sz w:val="24"/>
          <w:szCs w:val="24"/>
        </w:rPr>
        <w:t>b</w:t>
      </w:r>
      <w:bookmarkStart w:id="341" w:name="__Fieldmark__3199_1086385164"/>
      <w:r>
        <w:rPr>
          <w:rFonts w:eastAsia="ＭＳ 明朝" w:cs="Century Schoolbook" w:ascii="Century Schoolbook" w:hAnsi="Century Schoolbook"/>
          <w:sz w:val="24"/>
          <w:szCs w:val="24"/>
        </w:rPr>
        <w:t>urner et al., 2000)</w:t>
      </w:r>
      <w:r>
        <w:rPr>
          <w:rFonts w:eastAsia="ＭＳ 明朝" w:cs="Century Schoolbook" w:ascii="Century Schoolbook" w:hAnsi="Century Schoolbook"/>
          <w:sz w:val="24"/>
          <w:szCs w:val="24"/>
        </w:rPr>
      </w:r>
      <w:r>
        <w:fldChar w:fldCharType="end"/>
      </w:r>
      <w:bookmarkEnd w:id="337"/>
      <w:bookmarkEnd w:id="338"/>
      <w:bookmarkEnd w:id="339"/>
      <w:bookmarkEnd w:id="340"/>
      <w:bookmarkEnd w:id="341"/>
      <w:r>
        <w:rPr>
          <w:rFonts w:ascii="Century Schoolbook" w:hAnsi="Century Schoolbook"/>
          <w:sz w:val="24"/>
          <w:szCs w:val="24"/>
        </w:rPr>
        <w:t>. In the present study, we used a data-driven set of topics derived from the abstracts of fMRI papers to represent major psychological phenomena. Although these topics are a major improvement on more simple term-based features, due to their data-driven nature they are likely to imperfectly capture psychological dimensions that are hypothesized to be important for differentiating regions. For example, in our set of 60 topics, only a single topic represented long-term memory function, and likely combined memory retrieval and autobiographical memory processes. Although the Neurosynth framework allows researchers to develop custom meta-analyses that can be used to test a priori predictions, the myriad of combinations in which studies can be combined is not conducive to determining the psychological dimensions that best differentiate brain activity.</w:t>
      </w:r>
    </w:p>
    <w:p>
      <w:pPr>
        <w:pStyle w:val="Normal1"/>
        <w:ind w:left="0" w:right="0" w:firstLine="720"/>
        <w:rPr/>
      </w:pPr>
      <w:r>
        <w:rPr>
          <w:rFonts w:ascii="Century Schoolbook" w:hAnsi="Century Schoolbook"/>
          <w:sz w:val="24"/>
          <w:szCs w:val="24"/>
        </w:rPr>
        <w:t>The classification-based approach we employed is a step in the direction of quantifying the extent to which a given set of psychological features explains variability in brain activity. A promising future direction is to use classification based approaches and feature engineering to find the psychological dimensions that best differentiate patterns in activity between related regions, such as regions within a network. In combination with the adoption of standardized cognitive ontologies, such as the Cognitive Atlas</w:t>
      </w:r>
      <w:r>
        <w:rPr>
          <w:rFonts w:eastAsia="ＭＳ 明朝" w:cs="Century Schoolbook" w:ascii="Century Schoolbook" w:hAnsi="Century Schoolbook"/>
          <w:sz w:val="24"/>
          <w:szCs w:val="24"/>
        </w:rPr>
        <w:t xml:space="preserve"> </w:t>
      </w:r>
      <w:bookmarkStart w:id="342" w:name="__Fieldmark__899_693925293"/>
      <w:r>
        <w:rPr>
          <w:rFonts w:eastAsia="ＭＳ 明朝" w:cs="Century Schoolbook" w:ascii="Century Schoolbook" w:hAnsi="Century Schoolbook"/>
          <w:sz w:val="24"/>
          <w:szCs w:val="24"/>
        </w:rPr>
        <w:t>(P</w:t>
      </w:r>
      <w:r>
        <w:fldChar w:fldCharType="begin"/>
      </w:r>
      <w:r>
        <w:instrText>ADDIN PAPERS2_CITATIONS &lt;citation&gt;&lt;uuid&gt;9A1FFE6E-C3A3-4685-962F-600FE5B6BF64&lt;/uuid&gt;&lt;priority&gt;0&lt;/priority&gt;&lt;publications&gt;&lt;publication&gt;&lt;uuid&gt;13B3F2DA-1340-4DF6-8E2B-565D28EF2691&lt;/uuid&gt;&lt;volume&gt;5&lt;/volume&gt;&lt;accepted_date&gt;99201108171200000000222000&lt;/accepted_date&gt;&lt;doi&gt;10.3389/fninf.2011.00017&lt;/doi&gt;&lt;startpage&gt;17&lt;/startpage&gt;&lt;publication_date&gt;99201100001200000000200000&lt;/publication_date&gt;&lt;url&gt;http://journal.frontiersin.org/article/10.3389/fninf.2011.00017/abstract&lt;/url&gt;&lt;type&gt;400&lt;/type&gt;&lt;title&gt;The cognitive atlas: toward a knowledge foundation for cognitive neuroscience.&lt;/title&gt;&lt;publisher&gt;Frontiers&lt;/publisher&gt;&lt;submission_date&gt;99201103311200000000222000&lt;/submission_date&gt;&lt;institution&gt;Imaging Research Center and Departments of Psychology and Neurobiology, University of Texas Austin, TX, USA.&lt;/institution&gt;&lt;subtype&gt;400&lt;/subtype&gt;&lt;bundle&gt;&lt;publication&gt;&lt;title&gt;Frontiers in neuroinformatics&lt;/title&gt;&lt;type&gt;-100&lt;/type&gt;&lt;subtype&gt;-100&lt;/subtype&gt;&lt;uuid&gt;A2FED1E9-6F27-48D3-977D-83B8224E078A&lt;/uuid&gt;&lt;/publication&gt;&lt;/bundle&gt;&lt;authors&gt;&lt;author&gt;&lt;firstName&gt;Russell&lt;/firstName&gt;&lt;middleNames&gt;A&lt;/middleNames&gt;&lt;lastName&gt;Poldrack&lt;/lastName&gt;&lt;/author&gt;&lt;author&gt;&lt;firstName&gt;Aniket&lt;/firstName&gt;&lt;lastName&gt;Kittur&lt;/lastName&gt;&lt;/author&gt;&lt;author&gt;&lt;firstName&gt;Donald&lt;/firstName&gt;&lt;lastName&gt;Kalar&lt;/lastName&gt;&lt;/author&gt;&lt;author&gt;&lt;firstName&gt;Eric&lt;/firstName&gt;&lt;lastName&gt;Miller&lt;/lastName&gt;&lt;/author&gt;&lt;author&gt;&lt;firstName&gt;Christian&lt;/firstName&gt;&lt;lastName&gt;Seppa&lt;/lastName&gt;&lt;/author&gt;&lt;author&gt;&lt;firstName&gt;Yolanda&lt;/firstName&gt;&lt;lastName&gt;Gil&lt;/lastName&gt;&lt;/author&gt;&lt;author&gt;&lt;firstName&gt;D&lt;/firstName&gt;&lt;middleNames&gt;Stott&lt;/middleNames&gt;&lt;lastName&gt;Parker&lt;/lastName&gt;&lt;/author&gt;&lt;author&gt;&lt;firstName&gt;Fred&lt;/firstName&gt;&lt;middleNames&gt;W&lt;/middleNames&gt;&lt;lastName&gt;Sabb&lt;/lastName&gt;&lt;/author&gt;&lt;author&gt;&lt;firstName&gt;Robert&lt;/firstName&gt;&lt;middleNames&gt;M&lt;/middleNames&gt;&lt;lastName&gt;Bilder&lt;/lastName&gt;&lt;/author&gt;&lt;/authors&gt;&lt;/publication&gt;&lt;/publications&gt;&lt;cites&gt;&lt;/cites&gt;&lt;/citation&gt;</w:instrText>
      </w:r>
      <w:r>
        <w:fldChar w:fldCharType="separate"/>
      </w:r>
      <w:bookmarkStart w:id="343" w:name="__Fieldmark__1521_1524370724"/>
      <w:r>
        <w:rPr>
          <w:rFonts w:eastAsia="ＭＳ 明朝" w:cs="Century Schoolbook" w:ascii="Century Schoolbook" w:hAnsi="Century Schoolbook"/>
          <w:sz w:val="24"/>
          <w:szCs w:val="24"/>
        </w:rPr>
        <w:t>o</w:t>
      </w:r>
      <w:bookmarkStart w:id="344" w:name="__Fieldmark__1299_2067692444"/>
      <w:r>
        <w:rPr>
          <w:rFonts w:eastAsia="ＭＳ 明朝" w:cs="Century Schoolbook" w:ascii="Century Schoolbook" w:hAnsi="Century Schoolbook"/>
          <w:sz w:val="24"/>
          <w:szCs w:val="24"/>
        </w:rPr>
        <w:t>l</w:t>
      </w:r>
      <w:bookmarkStart w:id="345" w:name="__Fieldmark__1701_1794263510"/>
      <w:r>
        <w:rPr>
          <w:rFonts w:eastAsia="ＭＳ 明朝" w:cs="Century Schoolbook" w:ascii="Century Schoolbook" w:hAnsi="Century Schoolbook"/>
          <w:sz w:val="24"/>
          <w:szCs w:val="24"/>
        </w:rPr>
        <w:t>d</w:t>
      </w:r>
      <w:bookmarkStart w:id="346" w:name="__Fieldmark__3225_1086385164"/>
      <w:r>
        <w:rPr>
          <w:rFonts w:eastAsia="ＭＳ 明朝" w:cs="Century Schoolbook" w:ascii="Century Schoolbook" w:hAnsi="Century Schoolbook"/>
          <w:sz w:val="24"/>
          <w:szCs w:val="24"/>
        </w:rPr>
        <w:t>rack et al., 2011)</w:t>
      </w:r>
      <w:r>
        <w:rPr>
          <w:rFonts w:eastAsia="ＭＳ 明朝" w:cs="Century Schoolbook" w:ascii="Century Schoolbook" w:hAnsi="Century Schoolbook"/>
          <w:sz w:val="24"/>
          <w:szCs w:val="24"/>
        </w:rPr>
      </w:r>
      <w:r>
        <w:fldChar w:fldCharType="end"/>
      </w:r>
      <w:bookmarkEnd w:id="342"/>
      <w:bookmarkEnd w:id="343"/>
      <w:bookmarkEnd w:id="344"/>
      <w:bookmarkEnd w:id="345"/>
      <w:bookmarkEnd w:id="346"/>
      <w:r>
        <w:rPr>
          <w:rFonts w:ascii="Century Schoolbook" w:hAnsi="Century Schoolbook"/>
          <w:sz w:val="24"/>
          <w:szCs w:val="24"/>
        </w:rPr>
        <w:t>, such large-scale approaches should help the development of novel theories of functional brain organization. Moreover, given the limited quality of the summarized coordinate based data in Neurosynth</w:t>
      </w:r>
      <w:r>
        <w:rPr>
          <w:rFonts w:eastAsia="ＭＳ 明朝" w:cs="Century Schoolbook" w:ascii="Century Schoolbook" w:hAnsi="Century Schoolbook"/>
          <w:sz w:val="24"/>
          <w:szCs w:val="24"/>
        </w:rPr>
        <w:t xml:space="preserve"> </w:t>
      </w:r>
      <w:bookmarkStart w:id="347" w:name="__Fieldmark__906_693925293"/>
      <w:r>
        <w:rPr>
          <w:rFonts w:eastAsia="ＭＳ 明朝" w:cs="Century Schoolbook" w:ascii="Century Schoolbook" w:hAnsi="Century Schoolbook"/>
          <w:sz w:val="24"/>
          <w:szCs w:val="24"/>
        </w:rPr>
        <w:t>(S</w:t>
      </w:r>
      <w:r>
        <w:fldChar w:fldCharType="begin"/>
      </w:r>
      <w:r>
        <w:instrText>ADDIN PAPERS2_CITATIONS &lt;citation&gt;&lt;uuid&gt;768CC1A5-7CFD-46C6-A519-C0EFB51A8D90&lt;/uuid&gt;&lt;priority&gt;0&lt;/priority&gt;&lt;publications&gt;&lt;publication&gt;&lt;uuid&gt;DA114232-ABBA-4D81-A5A1-C2EDC5AC9011&lt;/uuid&gt;&lt;volume&gt;45&lt;/volume&gt;&lt;accepted_date&gt;99200812131200000000222000&lt;/accepted_date&gt;&lt;doi&gt;10.1016/j.neuroimage.2008.12.039&lt;/doi&gt;&lt;startpage&gt;810&lt;/startpage&gt;&lt;revision_date&gt;99200811281200000000222000&lt;/revision_date&gt;&lt;publication_date&gt;99200904151200000000222000&lt;/publication_date&gt;&lt;url&gt;http://linkinghub.elsevier.com/retrieve/pii/S1053811908012901&lt;/url&gt;&lt;type&gt;400&lt;/type&gt;&lt;title&gt;Meta-analysis of neuroimaging data: a comparison of image-based and coordinate-based pooling of studies.&lt;/title&gt;&lt;submission_date&gt;99200806261200000000222000&lt;/submission_date&gt;&lt;number&gt;3&lt;/number&gt;&lt;institution&gt;Centre for Functional MRI of the Brain (FMRIB), University of Oxford, Oxford, UK. reza@fmrib.ox.ac.uk&lt;/institution&gt;&lt;subtype&gt;400&lt;/subtype&gt;&lt;endpage&gt;823&lt;/endpage&gt;&lt;bundle&gt;&lt;publication&gt;&lt;publisher&gt;Elsevier Inc.&lt;/publisher&gt;&lt;title&gt;NeuroImage&lt;/title&gt;&lt;type&gt;-100&lt;/type&gt;&lt;subtype&gt;-100&lt;/subtype&gt;&lt;uuid&gt;6CD5DDF9-C34D-49F1-A9F1-46714B6AB5E1&lt;/uuid&gt;&lt;/publication&gt;&lt;/bundle&gt;&lt;authors&gt;&lt;author&gt;&lt;firstName&gt;Gholamreza&lt;/firstName&gt;&lt;lastName&gt;Salimi-Khorshidi&lt;/lastName&gt;&lt;/author&gt;&lt;author&gt;&lt;firstName&gt;Stephen&lt;/firstName&gt;&lt;middleNames&gt;M&lt;/middleNames&gt;&lt;lastName&gt;Smith&lt;/lastName&gt;&lt;/author&gt;&lt;author&gt;&lt;firstName&gt;John&lt;/firstName&gt;&lt;middleNames&gt;R&lt;/middleNames&gt;&lt;lastName&gt;Keltner&lt;/lastName&gt;&lt;/author&gt;&lt;author&gt;&lt;firstName&gt;Tor&lt;/firstName&gt;&lt;middleNames&gt;D&lt;/middleNames&gt;&lt;lastName&gt;Wager&lt;/lastName&gt;&lt;/author&gt;&lt;author&gt;&lt;firstName&gt;Thomas&lt;/firstName&gt;&lt;middleNames&gt;E&lt;/middleNames&gt;&lt;lastName&gt;Nichols&lt;/lastName&gt;&lt;/author&gt;&lt;/authors&gt;&lt;/publication&gt;&lt;/publications&gt;&lt;cites&gt;&lt;/cites&gt;&lt;/citation&gt;</w:instrText>
      </w:r>
      <w:r>
        <w:fldChar w:fldCharType="separate"/>
      </w:r>
      <w:bookmarkStart w:id="348" w:name="__Fieldmark__1540_1524370724"/>
      <w:r>
        <w:rPr>
          <w:rFonts w:eastAsia="ＭＳ 明朝" w:cs="Century Schoolbook" w:ascii="Century Schoolbook" w:hAnsi="Century Schoolbook"/>
          <w:sz w:val="24"/>
          <w:szCs w:val="24"/>
        </w:rPr>
        <w:t>a</w:t>
      </w:r>
      <w:bookmarkStart w:id="349" w:name="__Fieldmark__1314_2067692444"/>
      <w:r>
        <w:rPr>
          <w:rFonts w:eastAsia="ＭＳ 明朝" w:cs="Century Schoolbook" w:ascii="Century Schoolbook" w:hAnsi="Century Schoolbook"/>
          <w:sz w:val="24"/>
          <w:szCs w:val="24"/>
        </w:rPr>
        <w:t>l</w:t>
      </w:r>
      <w:bookmarkStart w:id="350" w:name="__Fieldmark__1713_1794263510"/>
      <w:r>
        <w:rPr>
          <w:rFonts w:eastAsia="ＭＳ 明朝" w:cs="Century Schoolbook" w:ascii="Century Schoolbook" w:hAnsi="Century Schoolbook"/>
          <w:sz w:val="24"/>
          <w:szCs w:val="24"/>
        </w:rPr>
        <w:t>i</w:t>
      </w:r>
      <w:bookmarkStart w:id="351" w:name="__Fieldmark__3242_1086385164"/>
      <w:r>
        <w:rPr>
          <w:rFonts w:eastAsia="ＭＳ 明朝" w:cs="Century Schoolbook" w:ascii="Century Schoolbook" w:hAnsi="Century Schoolbook"/>
          <w:sz w:val="24"/>
          <w:szCs w:val="24"/>
        </w:rPr>
        <w:t>mi-Khorshidi et al., 2009)</w:t>
      </w:r>
      <w:r>
        <w:rPr>
          <w:rFonts w:eastAsia="ＭＳ 明朝" w:cs="Century Schoolbook" w:ascii="Century Schoolbook" w:hAnsi="Century Schoolbook"/>
          <w:sz w:val="24"/>
          <w:szCs w:val="24"/>
        </w:rPr>
      </w:r>
      <w:r>
        <w:fldChar w:fldCharType="end"/>
      </w:r>
      <w:bookmarkEnd w:id="347"/>
      <w:bookmarkEnd w:id="348"/>
      <w:bookmarkEnd w:id="349"/>
      <w:bookmarkEnd w:id="350"/>
      <w:bookmarkEnd w:id="351"/>
      <w:r>
        <w:rPr>
          <w:rFonts w:ascii="Century Schoolbook" w:hAnsi="Century Schoolbook"/>
          <w:sz w:val="24"/>
          <w:szCs w:val="24"/>
        </w:rPr>
        <w:t xml:space="preserve"> the widespread sharing of richer statistical images in databases such as NeuroVault</w:t>
      </w:r>
      <w:r>
        <w:rPr>
          <w:rFonts w:eastAsia="ＭＳ 明朝" w:cs="Century Schoolbook" w:ascii="Century Schoolbook" w:hAnsi="Century Schoolbook"/>
          <w:sz w:val="24"/>
          <w:szCs w:val="24"/>
        </w:rPr>
        <w:t xml:space="preserve"> </w:t>
      </w:r>
      <w:bookmarkStart w:id="352" w:name="__Fieldmark__913_693925293"/>
      <w:r>
        <w:rPr>
          <w:rFonts w:eastAsia="ＭＳ 明朝" w:cs="Century Schoolbook" w:ascii="Century Schoolbook" w:hAnsi="Century Schoolbook"/>
          <w:sz w:val="24"/>
          <w:szCs w:val="24"/>
        </w:rPr>
        <w:t>(G</w:t>
      </w:r>
      <w:r>
        <w:fldChar w:fldCharType="begin"/>
      </w:r>
      <w:r>
        <w:instrText>ADDIN PAPERS2_CITATIONS &lt;citation&gt;&lt;uuid&gt;6F190736-0C50-47E1-BE32-6EDF5C34DC24&lt;/uuid&gt;&lt;priority&gt;0&lt;/priority&gt;&lt;publications&gt;&lt;publication&gt;&lt;uuid&gt;605BB50C-0B75-43FF-B606-025B11E6277E&lt;/uuid&gt;&lt;volume&gt;9&lt;/volume&gt;&lt;accepted_date&gt;99201503211200000000222000&lt;/accepted_date&gt;&lt;doi&gt;10.3389/fninf.2015.00008&lt;/doi&gt;&lt;startpage&gt;8&lt;/startpage&gt;&lt;publication_date&gt;99201500001200000000200000&lt;/publication_date&gt;&lt;url&gt;http://journal.frontiersin.org/article/10.3389/fninf.2015.00008/abstract&lt;/url&gt;&lt;type&gt;400&lt;/type&gt;&lt;title&gt;NeuroVault.org: a web-based repository for collecting and sharing unthresholded statistical maps of the human brain.&lt;/title&gt;&lt;publisher&gt;Frontiers&lt;/publisher&gt;&lt;submission_date&gt;99201410131200000000222000&lt;/submission_date&gt;&lt;number&gt;17&lt;/number&gt;&lt;institution&gt;Max Planck Research Group for Neuroanatomy and Connectivity, Max Planck Institute for Human Cognitive and Brain Sciences Leipzig, Germany ; Department of Psychology, Stanford University Stanford, CA, USA.&lt;/institution&gt;&lt;subtype&gt;400&lt;/subtype&gt;&lt;bundle&gt;&lt;publication&gt;&lt;title&gt;Frontiers in neuroinformatics&lt;/title&gt;&lt;type&gt;-100&lt;/type&gt;&lt;subtype&gt;-100&lt;/subtype&gt;&lt;uuid&gt;A2FED1E9-6F27-48D3-977D-83B8224E078A&lt;/uuid&gt;&lt;/publication&gt;&lt;/bundle&gt;&lt;authors&gt;&lt;author&gt;&lt;firstName&gt;Krzysztof&lt;/firstName&gt;&lt;middleNames&gt;J&lt;/middleNames&gt;&lt;lastName&gt;Gorgolewski&lt;/lastName&gt;&lt;/author&gt;&lt;author&gt;&lt;firstName&gt;Gaël&lt;/firstName&gt;&lt;lastName&gt;Varoquaux&lt;/lastName&gt;&lt;/author&gt;&lt;author&gt;&lt;firstName&gt;Gabriel&lt;/firstName&gt;&lt;lastName&gt;Rivera&lt;/lastName&gt;&lt;/author&gt;&lt;author&gt;&lt;firstName&gt;Yannick&lt;/firstName&gt;&lt;lastName&gt;Schwarz&lt;/lastName&gt;&lt;/author&gt;&lt;author&gt;&lt;firstName&gt;Satrajit&lt;/firstName&gt;&lt;middleNames&gt;S&lt;/middleNames&gt;&lt;lastName&gt;Ghosh&lt;/lastName&gt;&lt;/author&gt;&lt;author&gt;&lt;firstName&gt;Camille&lt;/firstName&gt;&lt;lastName&gt;Maumet&lt;/lastName&gt;&lt;/author&gt;&lt;author&gt;&lt;firstName&gt;Vanessa&lt;/firstName&gt;&lt;middleNames&gt;V&lt;/middleNames&gt;&lt;lastName&gt;Sochat&lt;/lastName&gt;&lt;/author&gt;&lt;author&gt;&lt;firstName&gt;Thomas&lt;/firstName&gt;&lt;middleNames&gt;E&lt;/middleNames&gt;&lt;lastName&gt;Nichols&lt;/lastName&gt;&lt;/author&gt;&lt;author&gt;&lt;firstName&gt;Russell&lt;/firstName&gt;&lt;middleNames&gt;A&lt;/middleNames&gt;&lt;lastName&gt;Poldrack&lt;/lastName&gt;&lt;/author&gt;&lt;author&gt;&lt;firstName&gt;Jean-Baptiste&lt;/firstName&gt;&lt;lastName&gt;Poline&lt;/lastName&gt;&lt;/author&gt;&lt;author&gt;&lt;firstName&gt;Tal&lt;/firstName&gt;&lt;lastName&gt;Yarkoni&lt;/lastName&gt;&lt;/author&gt;&lt;author&gt;&lt;firstName&gt;Daniel&lt;/firstName&gt;&lt;middleNames&gt;S&lt;/middleNames&gt;&lt;lastName&gt;Margulies&lt;/lastName&gt;&lt;/author&gt;&lt;/authors&gt;&lt;/publication&gt;&lt;/publications&gt;&lt;cites&gt;&lt;/cites&gt;&lt;/citation&gt;</w:instrText>
      </w:r>
      <w:r>
        <w:fldChar w:fldCharType="separate"/>
      </w:r>
      <w:bookmarkStart w:id="353" w:name="__Fieldmark__1559_1524370724"/>
      <w:r>
        <w:rPr>
          <w:rFonts w:eastAsia="ＭＳ 明朝" w:cs="Century Schoolbook" w:ascii="Century Schoolbook" w:hAnsi="Century Schoolbook"/>
          <w:sz w:val="24"/>
          <w:szCs w:val="24"/>
        </w:rPr>
        <w:t>o</w:t>
      </w:r>
      <w:bookmarkStart w:id="354" w:name="__Fieldmark__1329_2067692444"/>
      <w:r>
        <w:rPr>
          <w:rFonts w:eastAsia="ＭＳ 明朝" w:cs="Century Schoolbook" w:ascii="Century Schoolbook" w:hAnsi="Century Schoolbook"/>
          <w:sz w:val="24"/>
          <w:szCs w:val="24"/>
        </w:rPr>
        <w:t>r</w:t>
      </w:r>
      <w:bookmarkStart w:id="355" w:name="__Fieldmark__1725_1794263510"/>
      <w:r>
        <w:rPr>
          <w:rFonts w:eastAsia="ＭＳ 明朝" w:cs="Century Schoolbook" w:ascii="Century Schoolbook" w:hAnsi="Century Schoolbook"/>
          <w:sz w:val="24"/>
          <w:szCs w:val="24"/>
        </w:rPr>
        <w:t>g</w:t>
      </w:r>
      <w:bookmarkStart w:id="356" w:name="__Fieldmark__3256_1086385164"/>
      <w:r>
        <w:rPr>
          <w:rFonts w:eastAsia="ＭＳ 明朝" w:cs="Century Schoolbook" w:ascii="Century Schoolbook" w:hAnsi="Century Schoolbook"/>
          <w:sz w:val="24"/>
          <w:szCs w:val="24"/>
        </w:rPr>
        <w:t>olewski et al., 2015)</w:t>
      </w:r>
      <w:r>
        <w:rPr>
          <w:rFonts w:eastAsia="ＭＳ 明朝" w:cs="Century Schoolbook" w:ascii="Century Schoolbook" w:hAnsi="Century Schoolbook"/>
          <w:sz w:val="24"/>
          <w:szCs w:val="24"/>
        </w:rPr>
      </w:r>
      <w:r>
        <w:fldChar w:fldCharType="end"/>
      </w:r>
      <w:bookmarkEnd w:id="352"/>
      <w:bookmarkEnd w:id="353"/>
      <w:bookmarkEnd w:id="354"/>
      <w:bookmarkEnd w:id="355"/>
      <w:bookmarkEnd w:id="356"/>
      <w:r>
        <w:rPr>
          <w:rFonts w:ascii="Century Schoolbook" w:hAnsi="Century Schoolbook"/>
          <w:sz w:val="24"/>
          <w:szCs w:val="24"/>
        </w:rPr>
        <w:t xml:space="preserve"> will greatly improve the fidelity of future meta-analyses.</w:t>
      </w:r>
    </w:p>
    <w:p>
      <w:pPr>
        <w:pStyle w:val="Normal"/>
        <w:overflowPunct w:val="false"/>
        <w:spacing w:lineRule="auto" w:line="480" w:before="0" w:after="240"/>
        <w:rPr/>
      </w:pPr>
      <w:r>
        <w:rPr>
          <w:i w:val="false"/>
          <w:sz w:val="24"/>
        </w:rPr>
        <w:tab/>
      </w:r>
      <w:r>
        <w:rPr>
          <w:i w:val="false"/>
          <w:iCs w:val="false"/>
          <w:sz w:val="24"/>
          <w:szCs w:val="24"/>
        </w:rPr>
        <w:t xml:space="preserve">In the present study, we used relatively unbiased data-driven methods to comprehensively map psychological states to individual regions in lateral frontal cortex. These regions were organized within large-scale whole-brain networks and shared functional properties with other regions in the same network. Moreover, we found that various specific psychological processes that have been previously hypothesized to map onto individual brain regions were widely distributed throughout lateral frontal cortex. Yet, we identified dissociable functional profiles for each subregion, suggesting that lateral frontal cortex supports a wide variety of psychological states through a mixture of network-level dynamics and moderate degree of functional specialization. Collectively, our results represent a comprehensive synthesis of a large body of fMRI studies that can serve as a launching point for generating novel theories or identifying clinically relevant topographical distinctions in lateral frontal cortex (Bludau et al., 2016). </w:t>
      </w:r>
    </w:p>
    <w:p>
      <w:pPr>
        <w:pStyle w:val="Normal"/>
        <w:tabs>
          <w:tab w:val="left" w:pos="900" w:leader="none"/>
        </w:tabs>
        <w:spacing w:lineRule="auto" w:line="480"/>
        <w:rPr/>
      </w:pPr>
      <w:r>
        <w:rPr>
          <w:rFonts w:eastAsia="ＭＳ 明朝"/>
          <w:b/>
          <w:bCs/>
          <w:i w:val="false"/>
          <w:iCs w:val="false"/>
          <w:sz w:val="24"/>
          <w:szCs w:val="24"/>
        </w:rPr>
        <w:t>Acknowledgments</w:t>
      </w:r>
      <w:r>
        <w:rPr>
          <w:rFonts w:eastAsia="ＭＳ 明朝"/>
          <w:i w:val="false"/>
          <w:iCs w:val="false"/>
          <w:sz w:val="24"/>
          <w:szCs w:val="24"/>
        </w:rPr>
        <w:t xml:space="preserve">: This work was supported by the </w:t>
      </w:r>
      <w:r>
        <w:rPr>
          <w:i w:val="false"/>
          <w:iCs w:val="false"/>
          <w:sz w:val="24"/>
          <w:szCs w:val="24"/>
        </w:rPr>
        <w:t>National Institutes of Health. Grant number: R01MH096906.</w:t>
      </w:r>
      <w:r>
        <w:br w:type="page"/>
      </w:r>
    </w:p>
    <w:p>
      <w:pPr>
        <w:pStyle w:val="Normal"/>
        <w:tabs>
          <w:tab w:val="left" w:pos="900" w:leader="none"/>
        </w:tabs>
        <w:spacing w:lineRule="auto" w:line="480"/>
        <w:rPr>
          <w:b/>
          <w:b/>
          <w:bCs/>
          <w:i w:val="false"/>
          <w:i w:val="false"/>
          <w:iCs w:val="false"/>
          <w:sz w:val="24"/>
          <w:szCs w:val="24"/>
        </w:rPr>
      </w:pPr>
      <w:r>
        <w:rPr>
          <w:b/>
          <w:bCs/>
          <w:i w:val="false"/>
          <w:iCs w:val="false"/>
          <w:sz w:val="24"/>
          <w:szCs w:val="24"/>
        </w:rPr>
        <w:t>References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A</w:t>
      </w:r>
      <w:bookmarkStart w:id="357" w:name="__Fieldmark__928_693925293"/>
      <w:r>
        <w:rPr>
          <w:rFonts w:eastAsia="ＭＳ 明朝" w:cs="Century Schoolbook"/>
          <w:i w:val="false"/>
          <w:iCs w:val="false"/>
          <w:sz w:val="24"/>
          <w:szCs w:val="24"/>
        </w:rPr>
        <w:t>nd</w:t>
      </w:r>
      <w:r>
        <w:fldChar w:fldCharType="begin"/>
      </w:r>
      <w:r>
        <w:instrText>ADDIN PAPERS2_CITATIONS &lt;papers2_bibliography/&gt;</w:instrText>
      </w:r>
      <w:r>
        <w:fldChar w:fldCharType="separate"/>
      </w:r>
      <w:bookmarkStart w:id="358" w:name="__Fieldmark__1585_1524370724"/>
      <w:r>
        <w:rPr>
          <w:rFonts w:eastAsia="ＭＳ 明朝" w:cs="Century Schoolbook"/>
          <w:i w:val="false"/>
          <w:iCs w:val="false"/>
          <w:sz w:val="24"/>
          <w:szCs w:val="24"/>
        </w:rPr>
        <w:t>r</w:t>
      </w:r>
      <w:bookmarkStart w:id="359" w:name="__Fieldmark__1352_2067692444"/>
      <w:r>
        <w:rPr>
          <w:rFonts w:eastAsia="ＭＳ 明朝" w:cs="Century Schoolbook"/>
          <w:i w:val="false"/>
          <w:iCs w:val="false"/>
          <w:sz w:val="24"/>
          <w:szCs w:val="24"/>
        </w:rPr>
        <w:t>e</w:t>
      </w:r>
      <w:bookmarkStart w:id="360" w:name="__Fieldmark__1760_1794263510"/>
      <w:r>
        <w:rPr>
          <w:rFonts w:eastAsia="ＭＳ 明朝" w:cs="Century Schoolbook"/>
          <w:i w:val="false"/>
          <w:iCs w:val="false"/>
          <w:sz w:val="24"/>
          <w:szCs w:val="24"/>
        </w:rPr>
        <w:t>w</w:t>
      </w:r>
      <w:bookmarkStart w:id="361" w:name="__Fieldmark__3350_1086385164"/>
      <w:r>
        <w:rPr>
          <w:rFonts w:eastAsia="ＭＳ 明朝" w:cs="Century Schoolbook"/>
          <w:i w:val="false"/>
          <w:iCs w:val="false"/>
          <w:sz w:val="24"/>
          <w:szCs w:val="24"/>
        </w:rPr>
        <w:t>s-Hanna JR. 2012. The Brain's Default Network and Its Adaptive Role in Internal Mentation. Neuroscientist</w:t>
      </w:r>
      <w:ins w:id="5" w:author="Unknown Author" w:date="2017-07-17T23:07:00Z">
        <w:r>
          <w:rPr>
            <w:rFonts w:eastAsia="ＭＳ 明朝" w:cs="Century Schoolbook"/>
            <w:i w:val="false"/>
            <w:iCs w:val="false"/>
            <w:sz w:val="24"/>
            <w:szCs w:val="24"/>
          </w:rPr>
          <w:t>.</w:t>
        </w:r>
      </w:ins>
      <w:r>
        <w:rPr>
          <w:rFonts w:eastAsia="ＭＳ 明朝" w:cs="Century Schoolbook"/>
          <w:i w:val="false"/>
          <w:iCs w:val="false"/>
          <w:sz w:val="24"/>
          <w:szCs w:val="24"/>
        </w:rPr>
        <w:t xml:space="preserve"> 18:251–270.</w:t>
      </w:r>
      <w:bookmarkEnd w:id="357"/>
      <w:bookmarkEnd w:id="358"/>
      <w:bookmarkEnd w:id="359"/>
      <w:bookmarkEnd w:id="360"/>
      <w:bookmarkEnd w:id="361"/>
      <w:r>
        <w:rPr>
          <w:rFonts w:eastAsia="ＭＳ 明朝" w:cs="Century Schoolbook"/>
          <w:i w:val="false"/>
          <w:iCs w:val="false"/>
          <w:sz w:val="24"/>
          <w:szCs w:val="24"/>
        </w:rPr>
      </w:r>
      <w:r>
        <w:fldChar w:fldCharType="end"/>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Andrews-Hanna JR, Smallwood J, Spreng RN. 2014. The default network and self-generated thought: component processes, dynamic control, and clinical relevance Kingstone A, Miller MB, eds. Ann NY Acad Sci</w:t>
      </w:r>
      <w:ins w:id="6" w:author="Unknown Author" w:date="2017-07-17T23:07:00Z">
        <w:r>
          <w:rPr>
            <w:rFonts w:eastAsia="ＭＳ 明朝" w:cs="Century Schoolbook"/>
            <w:i w:val="false"/>
            <w:iCs w:val="false"/>
            <w:sz w:val="24"/>
            <w:szCs w:val="24"/>
          </w:rPr>
          <w:t>.</w:t>
        </w:r>
      </w:ins>
      <w:r>
        <w:rPr>
          <w:rFonts w:eastAsia="ＭＳ 明朝" w:cs="Century Schoolbook"/>
          <w:i w:val="false"/>
          <w:iCs w:val="false"/>
          <w:sz w:val="24"/>
          <w:szCs w:val="24"/>
        </w:rPr>
        <w:t xml:space="preserve"> 1316:29–52.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Aron AR, Robbins TW, Poldrack RA. 2014. Inhibition and the right inferior frontal cortex: one decade on. </w:t>
      </w:r>
      <w:r>
        <w:rPr>
          <w:rFonts w:eastAsia="ＭＳ 明朝" w:cs="Century Schoolbook"/>
          <w:i w:val="false"/>
          <w:iCs w:val="false"/>
          <w:sz w:val="24"/>
          <w:szCs w:val="24"/>
        </w:rPr>
        <w:t>Trends Cogn Sci.</w:t>
      </w:r>
      <w:r>
        <w:rPr>
          <w:rFonts w:eastAsia="ＭＳ 明朝" w:cs="Century Schoolbook"/>
          <w:i w:val="false"/>
          <w:iCs w:val="false"/>
          <w:sz w:val="24"/>
          <w:szCs w:val="24"/>
        </w:rPr>
        <w:t xml:space="preserve"> 18:177–185.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Ashburner M et al. 2000. Gene ontology: tool for the unification of biology. The Gene Ontology Consortium. Nat Genet</w:t>
      </w:r>
      <w:ins w:id="7" w:author="Unknown Author" w:date="2017-07-17T23:08:00Z">
        <w:r>
          <w:rPr>
            <w:rFonts w:eastAsia="ＭＳ 明朝" w:cs="Century Schoolbook"/>
            <w:i w:val="false"/>
            <w:iCs w:val="false"/>
            <w:sz w:val="24"/>
            <w:szCs w:val="24"/>
          </w:rPr>
          <w:t>.</w:t>
        </w:r>
      </w:ins>
      <w:r>
        <w:rPr>
          <w:rFonts w:eastAsia="ＭＳ 明朝" w:cs="Century Schoolbook"/>
          <w:i w:val="false"/>
          <w:iCs w:val="false"/>
          <w:sz w:val="24"/>
          <w:szCs w:val="24"/>
        </w:rPr>
        <w:t xml:space="preserve"> 25:25–29.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Baddeley A. 2003. Working memory: looking back and looking forward. Nat Rev Neurosci</w:t>
      </w:r>
      <w:ins w:id="8" w:author="Unknown Author" w:date="2017-07-17T23:09:00Z">
        <w:r>
          <w:rPr>
            <w:rFonts w:eastAsia="ＭＳ 明朝" w:cs="Century Schoolbook"/>
            <w:i w:val="false"/>
            <w:iCs w:val="false"/>
            <w:sz w:val="24"/>
            <w:szCs w:val="24"/>
          </w:rPr>
          <w:t>.</w:t>
        </w:r>
      </w:ins>
      <w:r>
        <w:rPr>
          <w:rFonts w:eastAsia="ＭＳ 明朝" w:cs="Century Schoolbook"/>
          <w:i w:val="false"/>
          <w:iCs w:val="false"/>
          <w:sz w:val="24"/>
          <w:szCs w:val="24"/>
        </w:rPr>
        <w:t xml:space="preserve"> 4:829–839.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Badre D. 2008. Cognitive control, hierarchy, and the rostro–caudal organization of the frontal lobes. </w:t>
      </w:r>
      <w:r>
        <w:rPr>
          <w:rFonts w:eastAsia="ＭＳ 明朝" w:cs="Century Schoolbook"/>
          <w:i w:val="false"/>
          <w:iCs w:val="false"/>
          <w:sz w:val="24"/>
          <w:szCs w:val="24"/>
        </w:rPr>
        <w:t>Trends Cogn Sci.</w:t>
      </w:r>
      <w:r>
        <w:rPr>
          <w:rFonts w:eastAsia="ＭＳ 明朝" w:cs="Century Schoolbook"/>
          <w:i w:val="false"/>
          <w:iCs w:val="false"/>
          <w:sz w:val="24"/>
          <w:szCs w:val="24"/>
        </w:rPr>
        <w:t xml:space="preserve"> 12:193–200.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Badre D, Wagner AD. 2007. Left ventrolateral prefrontal cortex and the cognitive control of memory. Neuropsychologia</w:t>
      </w:r>
      <w:ins w:id="9" w:author="Unknown Author" w:date="2017-07-17T23:09:00Z">
        <w:r>
          <w:rPr>
            <w:rFonts w:eastAsia="ＭＳ 明朝" w:cs="Century Schoolbook"/>
            <w:i w:val="false"/>
            <w:iCs w:val="false"/>
            <w:sz w:val="24"/>
            <w:szCs w:val="24"/>
          </w:rPr>
          <w:t>.</w:t>
        </w:r>
      </w:ins>
      <w:r>
        <w:rPr>
          <w:rFonts w:eastAsia="ＭＳ 明朝" w:cs="Century Schoolbook"/>
          <w:i w:val="false"/>
          <w:iCs w:val="false"/>
          <w:sz w:val="24"/>
          <w:szCs w:val="24"/>
        </w:rPr>
        <w:t xml:space="preserve"> 45:2883–2901.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Bertolero MA, Yeo BTT, D’Esposito M. 2015. The modular and integrative functional architecture of the human brain. Proc Natl Acad Sci USA</w:t>
      </w:r>
      <w:ins w:id="10" w:author="Unknown Author" w:date="2017-07-17T23:09:00Z">
        <w:r>
          <w:rPr>
            <w:rFonts w:eastAsia="ＭＳ 明朝" w:cs="Century Schoolbook"/>
            <w:i w:val="false"/>
            <w:iCs w:val="false"/>
            <w:sz w:val="24"/>
            <w:szCs w:val="24"/>
          </w:rPr>
          <w:t>.</w:t>
        </w:r>
      </w:ins>
      <w:r>
        <w:rPr>
          <w:rFonts w:eastAsia="ＭＳ 明朝" w:cs="Century Schoolbook"/>
          <w:i w:val="false"/>
          <w:iCs w:val="false"/>
          <w:sz w:val="24"/>
          <w:szCs w:val="24"/>
        </w:rPr>
        <w:t xml:space="preserve"> 112:E6798–E6807.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Binder JR, Desai RH, Graves WW, Conant LL. 2009. Where Is the Semantic System? A Critical Review and Meta-Analysis of 120 Functional Neuroimaging Studies. Cereb Cortex</w:t>
      </w:r>
      <w:ins w:id="11" w:author="Unknown Author" w:date="2017-07-17T22:59:00Z">
        <w:r>
          <w:rPr>
            <w:rFonts w:eastAsia="ＭＳ 明朝" w:cs="Century Schoolbook"/>
            <w:i w:val="false"/>
            <w:iCs w:val="false"/>
            <w:sz w:val="24"/>
            <w:szCs w:val="24"/>
          </w:rPr>
          <w:t>.</w:t>
        </w:r>
      </w:ins>
      <w:r>
        <w:rPr>
          <w:rFonts w:eastAsia="ＭＳ 明朝" w:cs="Century Schoolbook"/>
          <w:i w:val="false"/>
          <w:iCs w:val="false"/>
          <w:sz w:val="24"/>
          <w:szCs w:val="24"/>
        </w:rPr>
        <w:t xml:space="preserve"> 19:2767–2796.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Blei DM, Ng AY, Jordan MI. 2003. Latent Dirichlet Allocation. </w:t>
      </w:r>
      <w:r>
        <w:rPr>
          <w:rFonts w:eastAsia="ＭＳ 明朝" w:cs="Century Schoolbook"/>
          <w:i w:val="false"/>
          <w:iCs w:val="false"/>
          <w:sz w:val="24"/>
          <w:szCs w:val="24"/>
        </w:rPr>
        <w:t xml:space="preserve">J. Mach. Learn. Res. </w:t>
      </w:r>
      <w:r>
        <w:rPr>
          <w:rFonts w:eastAsia="ＭＳ 明朝" w:cs="Century Schoolbook"/>
          <w:i w:val="false"/>
          <w:iCs w:val="false"/>
          <w:sz w:val="24"/>
          <w:szCs w:val="24"/>
        </w:rPr>
        <w:t xml:space="preserve"> 3:993–1022.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Bludau S, Eickhoff SB, Mohlberg H, Caspers S, Laird AR, Fox PT, Schleicher A, Zilles K, Amunts K. 2014. Cytoarchitecture, probability maps and functions of the human frontal pole. NeuroImage. 2:260–275.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highlight w:val="yellow"/>
        </w:rPr>
      </w:pPr>
      <w:r>
        <w:rPr>
          <w:rFonts w:eastAsia="ＭＳ 明朝" w:cs="Century Schoolbook"/>
          <w:i w:val="false"/>
          <w:iCs w:val="false"/>
          <w:sz w:val="24"/>
          <w:szCs w:val="24"/>
          <w:highlight w:val="yellow"/>
        </w:rPr>
        <w:t xml:space="preserve">Bludau S, Bzdok D, Gruber O, Kohn N, Riedl V, Sorg C, Palomero-Gallagher N, Müller VI, Hoffstaedter F, Amunts K. 2015. Medial Prefrontal Aberrations in Major Depressive Disorder Revealed by Cytoarchitectonically Informed Voxel-Based Morphometry. </w:t>
      </w:r>
      <w:r>
        <w:rPr>
          <w:rFonts w:eastAsia="ＭＳ 明朝" w:cs="Century Schoolbook"/>
          <w:i w:val="false"/>
          <w:iCs w:val="false"/>
          <w:sz w:val="24"/>
          <w:szCs w:val="24"/>
          <w:highlight w:val="yellow"/>
        </w:rPr>
        <w:t>Am J Psychiatry</w:t>
      </w:r>
      <w:r>
        <w:rPr>
          <w:rFonts w:eastAsia="ＭＳ 明朝" w:cs="Century Schoolbook"/>
          <w:i w:val="false"/>
          <w:iCs w:val="false"/>
          <w:sz w:val="24"/>
          <w:szCs w:val="24"/>
          <w:highlight w:val="yellow"/>
        </w:rPr>
        <w:t xml:space="preserve">. 173(3):291-8. </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ins w:id="12" w:author="Unknown Author" w:date="2017-07-17T23:05:00Z">
        <w:r>
          <w:rPr>
            <w:rFonts w:eastAsia="ＭＳ 明朝" w:cs="Century Schoolbook"/>
            <w:i w:val="false"/>
            <w:iCs w:val="false"/>
            <w:sz w:val="24"/>
            <w:szCs w:val="24"/>
            <w:highlight w:val="yellow"/>
          </w:rPr>
          <w:t>Bzdok D, Varoquaux G, Grisel O, Eickenberg M, Poupon C, Thirion B, 2016. Formal models of the network co-occurrence underlying mental operations. PLoS Comput Biol</w:t>
        </w:r>
      </w:ins>
      <w:ins w:id="13" w:author="Unknown Author" w:date="2017-07-17T23:06:00Z">
        <w:r>
          <w:rPr>
            <w:rFonts w:eastAsia="ＭＳ 明朝" w:cs="Century Schoolbook"/>
            <w:i w:val="false"/>
            <w:iCs w:val="false"/>
            <w:sz w:val="24"/>
            <w:szCs w:val="24"/>
            <w:highlight w:val="yellow"/>
          </w:rPr>
          <w:t>. 12(6):e1004994</w:t>
        </w:r>
      </w:ins>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Cavada C, Goldman-Rakic PS. 1989. Posterior parietal cortex in rhesus monkey: I. Parcellation of areas based on distinctive limbic and sensory corticocortical connections. J Comp Neurol. 287:393–421.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Chang LJ, Yarkoni T, Khaw MW, Sanfey AG. 2013. Decoding the Role of the Insula in Human Cognition: Functional Parcellation and Large-Scale Reverse Inference. Cereb Cortex. 23:739–749.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Chatham CH, Claus ED, Kim A, Curran T, Banich MT, Munakata Y. 2012. Cognitive control reflects context monitoring, not motoric stopping, in response inhibition. Gilbert S, ed. PLoS ONE. 7:e31546.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highlight w:val="yellow"/>
        </w:rPr>
      </w:pPr>
      <w:ins w:id="14" w:author="Unknown Author" w:date="2017-07-17T23:00:00Z">
        <w:r>
          <w:rPr>
            <w:rFonts w:eastAsia="ＭＳ 明朝" w:cs="Century Schoolbook"/>
            <w:i w:val="false"/>
            <w:iCs w:val="false"/>
            <w:sz w:val="24"/>
            <w:szCs w:val="24"/>
            <w:highlight w:val="yellow"/>
          </w:rPr>
          <w:t>Cieslik EC, Zilles K, Caspers S, Roski C, Kellermann TS, Jakobs O, Langner R, Laird AR, Fox PT, Eickhoff SB</w:t>
        </w:r>
      </w:ins>
      <w:r>
        <w:rPr>
          <w:rFonts w:eastAsia="ＭＳ 明朝" w:cs="Century Schoolbook"/>
          <w:i w:val="false"/>
          <w:iCs w:val="false"/>
          <w:sz w:val="24"/>
          <w:szCs w:val="24"/>
          <w:highlight w:val="yellow"/>
        </w:rPr>
        <w:t>.</w:t>
      </w:r>
      <w:ins w:id="15" w:author="Unknown Author" w:date="2017-07-17T23:00:00Z">
        <w:r>
          <w:rPr>
            <w:rFonts w:eastAsia="ＭＳ 明朝" w:cs="Century Schoolbook"/>
            <w:i w:val="false"/>
            <w:iCs w:val="false"/>
            <w:sz w:val="24"/>
            <w:szCs w:val="24"/>
            <w:highlight w:val="yellow"/>
          </w:rPr>
          <w:t xml:space="preserve"> 2013. Is there "one" DLPFC in cognitive action control? Evidence for heterogeneity from co-activation-based parcellation. Cerebral Cortex. 23(11):2677-2689. </w:t>
        </w:r>
      </w:ins>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Curtis CE, Lee D. 2010. Beyond working memory: the role of persistent activity in decision making. </w:t>
      </w:r>
      <w:r>
        <w:rPr>
          <w:rFonts w:eastAsia="ＭＳ 明朝" w:cs="Century Schoolbook"/>
          <w:i w:val="false"/>
          <w:iCs w:val="false"/>
          <w:sz w:val="24"/>
          <w:szCs w:val="24"/>
        </w:rPr>
        <w:t>Trends Cogn Sci</w:t>
      </w:r>
      <w:r>
        <w:rPr>
          <w:rFonts w:eastAsia="ＭＳ 明朝" w:cs="Century Schoolbook"/>
          <w:i w:val="false"/>
          <w:iCs w:val="false"/>
          <w:sz w:val="24"/>
          <w:szCs w:val="24"/>
        </w:rPr>
        <w:t>. 14:216–222.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 Baene W, Albers AM, Brass M. 2012. The what and how components of cognitive control. NeuroImage. 63:203–211.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Denny BT, Kober H, Wager TD, Ochsner KN. 2012. A meta-analysis of functional neuroimaging studies of self- and other judgments reveals a spatial gradient for mentalizing in medial prefrontal cortex. J Cognitive Neurosci. 24:1742–1752.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Derrfuss J, Brass M, Neumann J, Cramon von DY. 2005. Involvement of the inferior frontal junction in cognitive control: Meta-analyses of switching and Stroop studies. Hum Brain Mapp. 25:22–34.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Dosenbach NUF, Visscher KM, Palmer ED, Miezin FM, Wenger KK, Kang HC, Burgund ED, Grimes AL, Schlaggar BL, Petersen SE. 2006. A core system for the implementation of task sets. Neuron. 50:799–812.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Duncan J. 2010. The multiple-demand (MD) system of the primate brain: mental programs for intelligent behaviour. </w:t>
      </w:r>
      <w:r>
        <w:rPr>
          <w:rFonts w:eastAsia="ＭＳ 明朝" w:cs="Century Schoolbook"/>
          <w:i w:val="false"/>
          <w:iCs w:val="false"/>
          <w:sz w:val="24"/>
          <w:szCs w:val="24"/>
        </w:rPr>
        <w:t>Trends Cogn Sci.</w:t>
      </w:r>
      <w:r>
        <w:rPr>
          <w:rFonts w:eastAsia="ＭＳ 明朝" w:cs="Century Schoolbook"/>
          <w:i w:val="false"/>
          <w:iCs w:val="false"/>
          <w:sz w:val="24"/>
          <w:szCs w:val="24"/>
        </w:rPr>
        <w:t xml:space="preserve"> 14:172–179.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Eickhoff SB, Paus T, Caspers S, Grosbras M-H, Evans AC, Zilles K, Amunts K. 2007. Assignment of functional activations to probabilistic cytoarchitectonic areas revisited. </w:t>
      </w:r>
      <w:r>
        <w:rPr>
          <w:rFonts w:eastAsia="ＭＳ 明朝" w:cs="Century Schoolbook"/>
          <w:i w:val="false"/>
          <w:iCs w:val="false"/>
          <w:sz w:val="24"/>
          <w:szCs w:val="24"/>
        </w:rPr>
        <w:t xml:space="preserve">Neuroimage. </w:t>
      </w:r>
      <w:r>
        <w:rPr>
          <w:rFonts w:eastAsia="ＭＳ 明朝" w:cs="Century Schoolbook"/>
          <w:i w:val="false"/>
          <w:iCs w:val="false"/>
          <w:sz w:val="24"/>
          <w:szCs w:val="24"/>
        </w:rPr>
        <w:t>36:511–521.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Eickhoff SB, Thirion B, Varoquaux G, Bzdok D. 2015. Connectivity-based parcellation: Critique and implications. Hum Brain Mapp. 36:4771–4792.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highlight w:val="yellow"/>
        </w:rPr>
      </w:pPr>
      <w:ins w:id="16" w:author="Unknown Author" w:date="2017-07-17T23:03:00Z">
        <w:r>
          <w:rPr>
            <w:rFonts w:eastAsia="ＭＳ 明朝" w:cs="Century Schoolbook"/>
            <w:i w:val="false"/>
            <w:iCs w:val="false"/>
            <w:sz w:val="24"/>
            <w:szCs w:val="24"/>
            <w:highlight w:val="yellow"/>
          </w:rPr>
          <w:t>Eickhoff SB, Laird AR, Fox PT, Bzdok D, Hensel L</w:t>
        </w:r>
      </w:ins>
      <w:r>
        <w:rPr>
          <w:rFonts w:eastAsia="ＭＳ 明朝" w:cs="Century Schoolbook"/>
          <w:i w:val="false"/>
          <w:iCs w:val="false"/>
          <w:sz w:val="24"/>
          <w:szCs w:val="24"/>
          <w:highlight w:val="yellow"/>
        </w:rPr>
        <w:t>.</w:t>
      </w:r>
      <w:ins w:id="17" w:author="Unknown Author" w:date="2017-07-17T23:03:00Z">
        <w:r>
          <w:rPr>
            <w:rFonts w:eastAsia="ＭＳ 明朝" w:cs="Century Schoolbook"/>
            <w:i w:val="false"/>
            <w:iCs w:val="false"/>
            <w:sz w:val="24"/>
            <w:szCs w:val="24"/>
            <w:highlight w:val="yellow"/>
          </w:rPr>
          <w:t xml:space="preserve"> 2016. Functional Segregation of the Human Dorsomedial Prefrontal Cortex. Cereb Cortex. 26(1):304-321. </w:t>
        </w:r>
      </w:ins>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Flinker A, Korzeniewska A, Shestyuk AY, Franaszczuk PJ, Dronkers NF, Knight RT, Crone NE. 2015. Redefining the role of Broca's area in speech. Proc Natl Acad Sci USA. 112:2871–2875.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Fodor JA. 1983. The modularity of mind: An essay on faculty psycholgy. Bradford Bks.</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Gilbert SJ, Spengler S, Simons JS, Steele JD, Lawrie SM, Frith CD, Burgess PW. 2006. Functional specialization within rostral prefrontal cortex (area 10): a meta-analysis. </w:t>
      </w:r>
      <w:r>
        <w:rPr>
          <w:rFonts w:eastAsia="ＭＳ 明朝" w:cs="Century Schoolbook"/>
          <w:i w:val="false"/>
          <w:iCs w:val="false"/>
          <w:sz w:val="24"/>
          <w:szCs w:val="24"/>
        </w:rPr>
        <w:t>J</w:t>
      </w:r>
      <w:r>
        <w:rPr>
          <w:rFonts w:eastAsia="ＭＳ 明朝" w:cs="Century Schoolbook"/>
          <w:i w:val="false"/>
          <w:iCs w:val="false"/>
          <w:sz w:val="24"/>
          <w:szCs w:val="24"/>
        </w:rPr>
        <w:t xml:space="preserve"> Cognitive </w:t>
      </w:r>
      <w:r>
        <w:rPr>
          <w:rFonts w:eastAsia="ＭＳ 明朝" w:cs="Century Schoolbook"/>
          <w:i w:val="false"/>
          <w:iCs w:val="false"/>
          <w:sz w:val="24"/>
          <w:szCs w:val="24"/>
        </w:rPr>
        <w:t>Neurosci</w:t>
      </w:r>
      <w:r>
        <w:rPr>
          <w:rFonts w:eastAsia="ＭＳ 明朝" w:cs="Century Schoolbook"/>
          <w:i w:val="false"/>
          <w:iCs w:val="false"/>
          <w:sz w:val="24"/>
          <w:szCs w:val="24"/>
        </w:rPr>
        <w:t>. 18:932–948.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Gorgolewski KJ, Varoquaux G, Rivera G, Schwarz Y, Ghosh SS, Maumet C, Sochat VV, Nichols TE, Poldrack RA, Poline J-B, Yarkoni T, Margulies DS. 2015. NeuroVault.org: a web-based repository for collecting and sharing unthresholded statistical maps of the human brain. Front Neuroinform. 9:8.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Goulas A, Uylings HBM, Stiers P. 2012. Unravelling the Intrinsic Functional Organization of the Human Lateral Frontal Cortex: A Parcellation Scheme Based on Resting State fMRI. </w:t>
      </w:r>
      <w:r>
        <w:rPr>
          <w:rFonts w:eastAsia="ＭＳ 明朝" w:cs="Century Schoolbook"/>
          <w:i w:val="false"/>
          <w:iCs w:val="false"/>
          <w:sz w:val="24"/>
          <w:szCs w:val="24"/>
        </w:rPr>
        <w:t>J</w:t>
      </w:r>
      <w:r>
        <w:rPr>
          <w:rFonts w:eastAsia="ＭＳ 明朝" w:cs="Century Schoolbook"/>
          <w:i w:val="false"/>
          <w:iCs w:val="false"/>
          <w:sz w:val="24"/>
          <w:szCs w:val="24"/>
        </w:rPr>
        <w:t xml:space="preserve"> </w:t>
      </w:r>
      <w:r>
        <w:rPr>
          <w:rFonts w:eastAsia="ＭＳ 明朝" w:cs="Century Schoolbook"/>
          <w:i w:val="false"/>
          <w:iCs w:val="false"/>
          <w:sz w:val="24"/>
          <w:szCs w:val="24"/>
        </w:rPr>
        <w:t xml:space="preserve">Neurosci. </w:t>
      </w:r>
      <w:r>
        <w:rPr>
          <w:rFonts w:eastAsia="ＭＳ 明朝" w:cs="Century Schoolbook"/>
          <w:i w:val="false"/>
          <w:iCs w:val="false"/>
          <w:sz w:val="24"/>
          <w:szCs w:val="24"/>
        </w:rPr>
        <w:t>32:10238–10252.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Jeni LA, Cohn JF, La Torre De F. 2013. Facing Imbalanced Data--Recommendations for the Use of Performance Metrics. </w:t>
      </w:r>
      <w:r>
        <w:rPr>
          <w:rFonts w:eastAsia="ＭＳ 明朝" w:cs="Century Schoolbook"/>
          <w:i w:val="false"/>
          <w:iCs w:val="false"/>
          <w:sz w:val="24"/>
          <w:szCs w:val="24"/>
        </w:rPr>
        <w:t>2013.</w:t>
      </w:r>
      <w:r>
        <w:rPr>
          <w:rFonts w:eastAsia="ＭＳ 明朝" w:cs="Century Schoolbook"/>
          <w:i w:val="false"/>
          <w:iCs w:val="false"/>
          <w:sz w:val="24"/>
          <w:szCs w:val="24"/>
        </w:rPr>
        <w:t xml:space="preserve"> </w:t>
      </w:r>
      <w:r>
        <w:rPr>
          <w:rFonts w:eastAsia="ＭＳ 明朝" w:cs="Century Schoolbook"/>
          <w:i w:val="false"/>
          <w:iCs w:val="false"/>
          <w:sz w:val="24"/>
          <w:szCs w:val="24"/>
        </w:rPr>
        <w:t>Int Conf Affect Comput Intell Interact Workshops. 2013: 245–251.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Kim J-H, Lee J-M, Jo HJ, Kim SH, Lee JH, Kim ST, Seo SW, Cox RW, Na DL, Kim SI, Saad ZS. 2010. Defining functional SMA and pre-SMA subregions in human MFC using resting state fMRI: Functional connectivity-based parcellation method. NeuroImage. 49:2375–2386.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Kober H, Barrett LF, Joseph J, Bliss-Moreau E, Lindquist K, Wager TD. 2008. Functional grouping and cortical-subcortical interactions in emotion: a meta-analysis of neuroimaging studies. NeuroImage 42:998–1031.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Kober H, Wager TD. 2010. Meta</w:t>
      </w:r>
      <w:r>
        <w:rPr>
          <w:rFonts w:eastAsia="ＭＳ 明朝" w:cs="American Typewriter Light" w:ascii="American Typewriter Light" w:hAnsi="American Typewriter Light"/>
          <w:i w:val="false"/>
          <w:iCs w:val="false"/>
          <w:sz w:val="24"/>
          <w:szCs w:val="24"/>
        </w:rPr>
        <w:t>‐</w:t>
      </w:r>
      <w:r>
        <w:rPr>
          <w:rFonts w:eastAsia="ＭＳ 明朝" w:cs="Century Schoolbook"/>
          <w:i w:val="false"/>
          <w:iCs w:val="false"/>
          <w:sz w:val="24"/>
          <w:szCs w:val="24"/>
        </w:rPr>
        <w:t xml:space="preserve">analysis of neuroimaging data. </w:t>
      </w:r>
      <w:r>
        <w:rPr>
          <w:rFonts w:eastAsia="ＭＳ 明朝" w:cs="Century Schoolbook"/>
          <w:i w:val="false"/>
          <w:iCs w:val="false"/>
          <w:sz w:val="24"/>
          <w:szCs w:val="24"/>
        </w:rPr>
        <w:t>Wiley Interdiscip. Rev. Cogn. Sci</w:t>
      </w:r>
      <w:r>
        <w:rPr>
          <w:rFonts w:eastAsia="ＭＳ 明朝" w:cs="Century Schoolbook"/>
          <w:i w:val="false"/>
          <w:iCs w:val="false"/>
          <w:sz w:val="24"/>
          <w:szCs w:val="24"/>
        </w:rPr>
        <w:t>. 1:293–300.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Kvitsiani D, Ranade S, Hangya B, Taniguchi H, Huang JZ, Kepecs A. 2013. Distinct behavioural and network correlates of two interneuron types in prefrontal cortex. Nature. 498:363–366.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De La Vega A, Chang LJ, Banich MT, Wager TD, Yarkoni T. 2016. Large-Scale Meta-Analysis of Human Medial Frontal Cortex Reveals Tripartite Functional Organization. J Neurosci. 36:6553–6562.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Mackey WE, Devinsky O, Doyle WK, Meager MR, Curtis CE. 2016. Human Dorsolateral Prefrontal Cortex Is Not Necessary for Spatial Working Memory. J </w:t>
      </w:r>
      <w:r>
        <w:rPr>
          <w:rFonts w:eastAsia="ＭＳ 明朝" w:cs="Century Schoolbook"/>
          <w:i w:val="false"/>
          <w:iCs w:val="false"/>
          <w:sz w:val="24"/>
          <w:szCs w:val="24"/>
        </w:rPr>
        <w:t>Neurosci.</w:t>
      </w:r>
      <w:r>
        <w:rPr>
          <w:rFonts w:eastAsia="ＭＳ 明朝" w:cs="Century Schoolbook"/>
          <w:i w:val="false"/>
          <w:iCs w:val="false"/>
          <w:sz w:val="24"/>
          <w:szCs w:val="24"/>
        </w:rPr>
        <w:t xml:space="preserve"> 36:2847–2856.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Miller EK, Cohen JD. 2001. An integrative theory of prefrontal cortex function. Annu Rev Neurosci. 24:167–202.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Miyake A, Friedman NP, Emerson MJ, Witzki AH, Howerter A, Wager TD. 2000. The unity and diversity of executive functions and their contributions to complex “Frontal Lobe” tasks: a latent variable analysis. Cogn Psychol. 41:49–100.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Muhle-Karbe PS, Derrfuss J, Lynn MT, Neubert FX, Fox PT, Brass M, Eickhoff SB. 2016. Co-Activation-Based Parcellation of the Lateral Prefrontal Cortex Delineates the Inferior Frontal Junction Area. Cereb Cortex. 26:2225–2241.</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Müllner D. 2013. fastcluster: Fast hierarchical, agglomerative clustering routines for R and Python. </w:t>
      </w:r>
      <w:r>
        <w:rPr>
          <w:rFonts w:eastAsia="ＭＳ 明朝" w:cs="Century Schoolbook"/>
          <w:i w:val="false"/>
          <w:iCs w:val="false"/>
          <w:sz w:val="24"/>
          <w:szCs w:val="24"/>
        </w:rPr>
        <w:t>J Stat Softw. 53.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Nee DE, Brown JW. 2012. Rostral–caudal gradients of abstraction revealed by multi-variate pattern analysis of working memory. NeuroImage. 63:1285–1294.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Nee DE, Brown JW, Askren MK, Berman MG, Demiralp E, Krawitz A, Jonides J. 2013. A Meta-analysis of Executive Components of Working Memory. Cereb Cortex. 23:264–282.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Nee DE, Wager TD, Jonides J. 2007. Interference resolution: insights from a meta-analysis of neuroimaging tasks. Cogn Affect Behav Neurosci. 7:1–17.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Nelson SM, Dosenbach NUF, Cohen AL, Wheeler ME, Schlaggar BL, Petersen SE. 2010. Role of the anterior insula in task-level control and focal attention. Brain Struct Funct. 214:669–680.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Neubert F-X, Mars RB, Sallet J, Rushworth MFS. 2015. Connectivity reveals relationship of brain areas for reward-guided learning and decision making in human and monkey frontal cortex. </w:t>
      </w:r>
      <w:r>
        <w:rPr>
          <w:rFonts w:eastAsia="ＭＳ 明朝" w:cs="Century Schoolbook"/>
          <w:i w:val="false"/>
          <w:iCs w:val="false"/>
          <w:sz w:val="24"/>
          <w:szCs w:val="24"/>
        </w:rPr>
        <w:t>Proc. Natl. Acad. Sci. U.S.A.</w:t>
      </w:r>
      <w:r>
        <w:rPr>
          <w:rFonts w:eastAsia="ＭＳ 明朝" w:cs="Century Schoolbook"/>
          <w:i w:val="false"/>
          <w:iCs w:val="false"/>
          <w:sz w:val="24"/>
          <w:szCs w:val="24"/>
        </w:rPr>
        <w:t xml:space="preserve"> 112:E2695–E2704.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Orr JM, Smolker HR, Banich MT. 2015. Organization of the Human Frontal Pole Revealed by Large-Scale DTI-Based Connectivity: Implications for Control of Behavior. PLoS ONE. 10:e0124797.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Pauli WM, O’Reilly RC, Yarkoni T, Wager TD. 2016. Regional specialization within the human striatum for diverse psychological functions. Proc Natl Acad Sci USA. 113:1907–1912.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Paus T. 1996. Location and function of the human frontal eye-field: a selective review. Neuropsychologia. 34:475–483.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Pedregosa F, Varoquaux G, Gramfort A, Michel V, Thirion B, Grisel O, Blondel M, Prettenhofer P, Weiss R, Dubourg V, Vanderplas J, Passos A, Cournapeau D, Brucher M, Perrot M, Duchesnay É. 2011. Scikit-learn: Machine Learning in Python. </w:t>
      </w:r>
      <w:r>
        <w:rPr>
          <w:rFonts w:eastAsia="ＭＳ 明朝" w:cs="Century Schoolbook"/>
          <w:i w:val="false"/>
          <w:iCs w:val="false"/>
          <w:sz w:val="24"/>
          <w:szCs w:val="24"/>
        </w:rPr>
        <w:t xml:space="preserve">J. Mach. Learn. Res. </w:t>
      </w:r>
      <w:r>
        <w:rPr>
          <w:rFonts w:eastAsia="ＭＳ 明朝" w:cs="Century Schoolbook"/>
          <w:i w:val="false"/>
          <w:iCs w:val="false"/>
          <w:sz w:val="24"/>
          <w:szCs w:val="24"/>
        </w:rPr>
        <w:t>12:2825–2830.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Petersen SE, Sporns O. 2015. Brain Networks and Cognitive Architectures. Neuron. 88:207–219.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Petrides M. 2005. Lateral prefrontal cortex: architectonic and functional organization. </w:t>
      </w:r>
      <w:r>
        <w:rPr>
          <w:rFonts w:eastAsia="ＭＳ 明朝" w:cs="Century Schoolbook"/>
          <w:i w:val="false"/>
          <w:iCs w:val="false"/>
          <w:sz w:val="24"/>
          <w:szCs w:val="24"/>
        </w:rPr>
        <w:t>Philos Trans R Soc Lond B Biol Sci.</w:t>
      </w:r>
      <w:r>
        <w:rPr>
          <w:rFonts w:eastAsia="ＭＳ 明朝" w:cs="Century Schoolbook"/>
          <w:i w:val="false"/>
          <w:iCs w:val="false"/>
          <w:sz w:val="24"/>
          <w:szCs w:val="24"/>
        </w:rPr>
        <w:t xml:space="preserve"> 360:781–795.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Petrides M, Pandya DN. 1984. Projections to the frontal cortex from the posterior parietal region in the rhesus monkey. J Comp Neurol. 228:105–116.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Poldrack RA. 2006. Can cognitive processes be inferred from neuroimaging data? </w:t>
      </w:r>
      <w:r>
        <w:rPr>
          <w:rFonts w:eastAsia="ＭＳ 明朝" w:cs="Century Schoolbook"/>
          <w:i w:val="false"/>
          <w:iCs w:val="false"/>
          <w:sz w:val="24"/>
          <w:szCs w:val="24"/>
        </w:rPr>
        <w:t>Trends Cogn Sci.</w:t>
      </w:r>
      <w:r>
        <w:rPr>
          <w:rFonts w:eastAsia="ＭＳ 明朝" w:cs="Century Schoolbook"/>
          <w:i w:val="false"/>
          <w:iCs w:val="false"/>
          <w:sz w:val="24"/>
          <w:szCs w:val="24"/>
        </w:rPr>
        <w:t xml:space="preserve"> 10:59–63.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Poldrack RA, Kittur A, Kalar D, Miller E, Seppa C, Gil Y, Parker DS, Sabb FW, Bilder RM. 2011. The cognitive atlas: toward a knowledge foundation for cognitive neuroscience. Front Neuroinform. 5:17.</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Poldrack RA, Mumford JA, Schonberg T, Kalar D, Barman B, Yarkoni T. 2012. Discovering Relations Between Mind, Brain, and Mental Disorders Using Topic Mapping Sporns O, ed. PLoS Comput Bio</w:t>
      </w:r>
      <w:r>
        <w:rPr>
          <w:rFonts w:eastAsia="ＭＳ 明朝" w:cs="Century Schoolbook"/>
          <w:i w:val="false"/>
          <w:iCs w:val="false"/>
          <w:sz w:val="24"/>
          <w:szCs w:val="24"/>
        </w:rPr>
        <w:t>l.</w:t>
      </w:r>
      <w:r>
        <w:rPr>
          <w:rFonts w:eastAsia="ＭＳ 明朝" w:cs="Century Schoolbook"/>
          <w:i w:val="false"/>
          <w:iCs w:val="false"/>
          <w:sz w:val="24"/>
          <w:szCs w:val="24"/>
        </w:rPr>
        <w:t xml:space="preserve"> 8:e1002707–e1002714.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Postle BR. 2016. Working memory functions of the prefrontal cortex. In, pp 1–14.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Power JD, Cohen AL, Nelson SM, Wig GS, Barnes KA, Church JA, Vogel AC, Laumann TO, Miezin FM, Schlaggar BL, Petersen SE. 2011. Functional network organization of the human brain. Neuron. 72:665–678.</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highlight w:val="yellow"/>
        </w:rPr>
      </w:pPr>
      <w:ins w:id="18" w:author="Unknown Author" w:date="2017-07-17T23:02:00Z">
        <w:r>
          <w:rPr>
            <w:rFonts w:eastAsia="ＭＳ 明朝" w:cs="Century Schoolbook"/>
            <w:i w:val="false"/>
            <w:iCs w:val="false"/>
            <w:sz w:val="24"/>
            <w:szCs w:val="24"/>
            <w:highlight w:val="yellow"/>
          </w:rPr>
          <w:t>Ray</w:t>
        </w:r>
      </w:ins>
      <w:ins w:id="19" w:author="Unknown Author" w:date="2017-07-17T23:02:00Z">
        <w:r>
          <w:rPr>
            <w:rFonts w:eastAsia="ＭＳ 明朝" w:cs="Century Schoolbook"/>
            <w:i w:val="false"/>
            <w:iCs w:val="false"/>
            <w:sz w:val="24"/>
            <w:szCs w:val="24"/>
            <w:highlight w:val="yellow"/>
          </w:rPr>
          <w:t xml:space="preserve"> K</w:t>
        </w:r>
      </w:ins>
      <w:ins w:id="20" w:author="Unknown Author" w:date="2017-07-17T23:02:00Z">
        <w:r>
          <w:rPr>
            <w:rFonts w:eastAsia="ＭＳ 明朝" w:cs="Century Schoolbook"/>
            <w:i w:val="false"/>
            <w:iCs w:val="false"/>
            <w:sz w:val="24"/>
            <w:szCs w:val="24"/>
            <w:highlight w:val="yellow"/>
          </w:rPr>
          <w:t>L</w:t>
        </w:r>
      </w:ins>
      <w:ins w:id="21" w:author="Unknown Author" w:date="2017-07-17T23:02:00Z">
        <w:r>
          <w:rPr>
            <w:rFonts w:eastAsia="ＭＳ 明朝" w:cs="Century Schoolbook"/>
            <w:i w:val="false"/>
            <w:iCs w:val="false"/>
            <w:sz w:val="24"/>
            <w:szCs w:val="24"/>
            <w:highlight w:val="yellow"/>
          </w:rPr>
          <w:t>, Zald</w:t>
        </w:r>
      </w:ins>
      <w:ins w:id="22" w:author="Unknown Author" w:date="2017-07-17T23:02:00Z">
        <w:r>
          <w:rPr>
            <w:rFonts w:eastAsia="ＭＳ 明朝" w:cs="Century Schoolbook"/>
            <w:i w:val="false"/>
            <w:iCs w:val="false"/>
            <w:sz w:val="24"/>
            <w:szCs w:val="24"/>
            <w:highlight w:val="yellow"/>
          </w:rPr>
          <w:t xml:space="preserve"> D</w:t>
        </w:r>
      </w:ins>
      <w:ins w:id="23" w:author="Unknown Author" w:date="2017-07-17T23:02:00Z">
        <w:r>
          <w:rPr>
            <w:rFonts w:eastAsia="ＭＳ 明朝" w:cs="Century Schoolbook"/>
            <w:i w:val="false"/>
            <w:iCs w:val="false"/>
            <w:sz w:val="24"/>
            <w:szCs w:val="24"/>
            <w:highlight w:val="yellow"/>
          </w:rPr>
          <w:t>H</w:t>
        </w:r>
      </w:ins>
      <w:ins w:id="24" w:author="Unknown Author" w:date="2017-07-17T23:02:00Z">
        <w:r>
          <w:rPr>
            <w:rFonts w:eastAsia="ＭＳ 明朝" w:cs="Century Schoolbook"/>
            <w:i w:val="false"/>
            <w:iCs w:val="false"/>
            <w:sz w:val="24"/>
            <w:szCs w:val="24"/>
            <w:highlight w:val="yellow"/>
          </w:rPr>
          <w:t>, Bludau</w:t>
        </w:r>
      </w:ins>
      <w:ins w:id="25" w:author="Unknown Author" w:date="2017-07-17T23:02:00Z">
        <w:r>
          <w:rPr>
            <w:rFonts w:eastAsia="ＭＳ 明朝" w:cs="Century Schoolbook"/>
            <w:i w:val="false"/>
            <w:iCs w:val="false"/>
            <w:sz w:val="24"/>
            <w:szCs w:val="24"/>
            <w:highlight w:val="yellow"/>
          </w:rPr>
          <w:t xml:space="preserve"> S</w:t>
        </w:r>
      </w:ins>
      <w:ins w:id="26" w:author="Unknown Author" w:date="2017-07-17T23:02:00Z">
        <w:r>
          <w:rPr>
            <w:rFonts w:eastAsia="ＭＳ 明朝" w:cs="Century Schoolbook"/>
            <w:i w:val="false"/>
            <w:iCs w:val="false"/>
            <w:sz w:val="24"/>
            <w:szCs w:val="24"/>
            <w:highlight w:val="yellow"/>
          </w:rPr>
          <w:t>, Riedel</w:t>
        </w:r>
      </w:ins>
      <w:r>
        <w:rPr>
          <w:rFonts w:eastAsia="ＭＳ 明朝" w:cs="Century Schoolbook"/>
          <w:i w:val="false"/>
          <w:iCs w:val="false"/>
          <w:sz w:val="24"/>
          <w:szCs w:val="24"/>
          <w:highlight w:val="yellow"/>
        </w:rPr>
        <w:t xml:space="preserve"> </w:t>
      </w:r>
      <w:ins w:id="27" w:author="Unknown Author" w:date="2017-07-17T23:02:00Z">
        <w:r>
          <w:rPr>
            <w:rFonts w:eastAsia="ＭＳ 明朝" w:cs="Century Schoolbook"/>
            <w:i w:val="false"/>
            <w:iCs w:val="false"/>
            <w:sz w:val="24"/>
            <w:szCs w:val="24"/>
            <w:highlight w:val="yellow"/>
          </w:rPr>
          <w:t>M</w:t>
        </w:r>
      </w:ins>
      <w:ins w:id="28" w:author="Unknown Author" w:date="2017-07-17T23:02:00Z">
        <w:r>
          <w:rPr>
            <w:rFonts w:eastAsia="ＭＳ 明朝" w:cs="Century Schoolbook"/>
            <w:i w:val="false"/>
            <w:iCs w:val="false"/>
            <w:sz w:val="24"/>
            <w:szCs w:val="24"/>
            <w:highlight w:val="yellow"/>
          </w:rPr>
          <w:t>C</w:t>
        </w:r>
      </w:ins>
      <w:ins w:id="29" w:author="Unknown Author" w:date="2017-07-17T23:02:00Z">
        <w:r>
          <w:rPr>
            <w:rFonts w:eastAsia="ＭＳ 明朝" w:cs="Century Schoolbook"/>
            <w:i w:val="false"/>
            <w:iCs w:val="false"/>
            <w:sz w:val="24"/>
            <w:szCs w:val="24"/>
            <w:highlight w:val="yellow"/>
          </w:rPr>
          <w:t>, Bzdok</w:t>
        </w:r>
      </w:ins>
      <w:ins w:id="30" w:author="Unknown Author" w:date="2017-07-17T23:02:00Z">
        <w:r>
          <w:rPr>
            <w:rFonts w:eastAsia="ＭＳ 明朝" w:cs="Century Schoolbook"/>
            <w:i w:val="false"/>
            <w:iCs w:val="false"/>
            <w:sz w:val="24"/>
            <w:szCs w:val="24"/>
            <w:highlight w:val="yellow"/>
          </w:rPr>
          <w:t xml:space="preserve"> D</w:t>
        </w:r>
      </w:ins>
      <w:ins w:id="31" w:author="Unknown Author" w:date="2017-07-17T23:02:00Z">
        <w:r>
          <w:rPr>
            <w:rFonts w:eastAsia="ＭＳ 明朝" w:cs="Century Schoolbook"/>
            <w:i w:val="false"/>
            <w:iCs w:val="false"/>
            <w:sz w:val="24"/>
            <w:szCs w:val="24"/>
            <w:highlight w:val="yellow"/>
          </w:rPr>
          <w:t>, Yanes</w:t>
        </w:r>
      </w:ins>
      <w:ins w:id="32" w:author="Unknown Author" w:date="2017-07-17T23:02:00Z">
        <w:r>
          <w:rPr>
            <w:rFonts w:eastAsia="ＭＳ 明朝" w:cs="Century Schoolbook"/>
            <w:i w:val="false"/>
            <w:iCs w:val="false"/>
            <w:sz w:val="24"/>
            <w:szCs w:val="24"/>
            <w:highlight w:val="yellow"/>
          </w:rPr>
          <w:t xml:space="preserve"> J</w:t>
        </w:r>
      </w:ins>
      <w:ins w:id="33" w:author="Unknown Author" w:date="2017-07-17T23:02:00Z">
        <w:r>
          <w:rPr>
            <w:rFonts w:eastAsia="ＭＳ 明朝" w:cs="Century Schoolbook"/>
            <w:i w:val="false"/>
            <w:iCs w:val="false"/>
            <w:sz w:val="24"/>
            <w:szCs w:val="24"/>
            <w:highlight w:val="yellow"/>
          </w:rPr>
          <w:t>, Falcone</w:t>
        </w:r>
      </w:ins>
      <w:ins w:id="34" w:author="Unknown Author" w:date="2017-07-17T23:02:00Z">
        <w:r>
          <w:rPr>
            <w:rFonts w:eastAsia="ＭＳ 明朝" w:cs="Century Schoolbook"/>
            <w:i w:val="false"/>
            <w:iCs w:val="false"/>
            <w:sz w:val="24"/>
            <w:szCs w:val="24"/>
            <w:highlight w:val="yellow"/>
          </w:rPr>
          <w:t xml:space="preserve"> K</w:t>
        </w:r>
      </w:ins>
      <w:ins w:id="35" w:author="Unknown Author" w:date="2017-07-17T23:02:00Z">
        <w:r>
          <w:rPr>
            <w:rFonts w:eastAsia="ＭＳ 明朝" w:cs="Century Schoolbook"/>
            <w:i w:val="false"/>
            <w:iCs w:val="false"/>
            <w:sz w:val="24"/>
            <w:szCs w:val="24"/>
            <w:highlight w:val="yellow"/>
          </w:rPr>
          <w:t>E</w:t>
        </w:r>
      </w:ins>
      <w:ins w:id="36" w:author="Unknown Author" w:date="2017-07-17T23:02:00Z">
        <w:r>
          <w:rPr>
            <w:rFonts w:eastAsia="ＭＳ 明朝" w:cs="Century Schoolbook"/>
            <w:i w:val="false"/>
            <w:iCs w:val="false"/>
            <w:sz w:val="24"/>
            <w:szCs w:val="24"/>
            <w:highlight w:val="yellow"/>
          </w:rPr>
          <w:t>, Amunts</w:t>
        </w:r>
      </w:ins>
      <w:ins w:id="37" w:author="Unknown Author" w:date="2017-07-17T23:02:00Z">
        <w:r>
          <w:rPr>
            <w:rFonts w:eastAsia="ＭＳ 明朝" w:cs="Century Schoolbook"/>
            <w:i w:val="false"/>
            <w:iCs w:val="false"/>
            <w:sz w:val="24"/>
            <w:szCs w:val="24"/>
            <w:highlight w:val="yellow"/>
          </w:rPr>
          <w:t xml:space="preserve"> K</w:t>
        </w:r>
      </w:ins>
      <w:ins w:id="38" w:author="Unknown Author" w:date="2017-07-17T23:02:00Z">
        <w:r>
          <w:rPr>
            <w:rFonts w:eastAsia="ＭＳ 明朝" w:cs="Century Schoolbook"/>
            <w:i w:val="false"/>
            <w:iCs w:val="false"/>
            <w:sz w:val="24"/>
            <w:szCs w:val="24"/>
            <w:highlight w:val="yellow"/>
          </w:rPr>
          <w:t>, Fox</w:t>
        </w:r>
      </w:ins>
      <w:ins w:id="39" w:author="Unknown Author" w:date="2017-07-17T23:02:00Z">
        <w:r>
          <w:rPr>
            <w:rFonts w:eastAsia="ＭＳ 明朝" w:cs="Century Schoolbook"/>
            <w:i w:val="false"/>
            <w:iCs w:val="false"/>
            <w:sz w:val="24"/>
            <w:szCs w:val="24"/>
            <w:highlight w:val="yellow"/>
          </w:rPr>
          <w:t xml:space="preserve"> P</w:t>
        </w:r>
      </w:ins>
      <w:ins w:id="40" w:author="Unknown Author" w:date="2017-07-17T23:02:00Z">
        <w:r>
          <w:rPr>
            <w:rFonts w:eastAsia="ＭＳ 明朝" w:cs="Century Schoolbook"/>
            <w:i w:val="false"/>
            <w:iCs w:val="false"/>
            <w:sz w:val="24"/>
            <w:szCs w:val="24"/>
            <w:highlight w:val="yellow"/>
          </w:rPr>
          <w:t>T</w:t>
        </w:r>
      </w:ins>
      <w:ins w:id="41" w:author="Unknown Author" w:date="2017-07-17T23:02:00Z">
        <w:r>
          <w:rPr>
            <w:rFonts w:eastAsia="ＭＳ 明朝" w:cs="Century Schoolbook"/>
            <w:i w:val="false"/>
            <w:iCs w:val="false"/>
            <w:sz w:val="24"/>
            <w:szCs w:val="24"/>
            <w:highlight w:val="yellow"/>
          </w:rPr>
          <w:t>, Eickhoff</w:t>
        </w:r>
      </w:ins>
      <w:ins w:id="42" w:author="Unknown Author" w:date="2017-07-17T23:02:00Z">
        <w:r>
          <w:rPr>
            <w:rFonts w:eastAsia="ＭＳ 明朝" w:cs="Century Schoolbook"/>
            <w:i w:val="false"/>
            <w:iCs w:val="false"/>
            <w:sz w:val="24"/>
            <w:szCs w:val="24"/>
            <w:highlight w:val="yellow"/>
          </w:rPr>
          <w:t xml:space="preserve"> S</w:t>
        </w:r>
      </w:ins>
      <w:ins w:id="43" w:author="Unknown Author" w:date="2017-07-17T23:02:00Z">
        <w:r>
          <w:rPr>
            <w:rFonts w:eastAsia="ＭＳ 明朝" w:cs="Century Schoolbook"/>
            <w:i w:val="false"/>
            <w:iCs w:val="false"/>
            <w:sz w:val="24"/>
            <w:szCs w:val="24"/>
            <w:highlight w:val="yellow"/>
          </w:rPr>
          <w:t>B.</w:t>
        </w:r>
      </w:ins>
      <w:ins w:id="44" w:author="Unknown Author" w:date="2017-07-17T23:02:00Z">
        <w:r>
          <w:rPr>
            <w:rFonts w:eastAsia="ＭＳ 明朝" w:cs="Century Schoolbook"/>
            <w:i w:val="false"/>
            <w:iCs w:val="false"/>
            <w:sz w:val="24"/>
            <w:szCs w:val="24"/>
            <w:highlight w:val="yellow"/>
          </w:rPr>
          <w:t xml:space="preserve"> 2015. Co-activation based parcellation of the human frontal pole. Neuroimage. 123: 200-211. </w:t>
        </w:r>
      </w:ins>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Salimi-Khorshidi G, Smith SM, Keltner JR, Wager TD, Nichols TE. 2009. Meta-analysis of neuroimaging data: a comparison of image-based and coordinate-based pooling of studies. NeuroImage. 45:810–823.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Sallet J, Mars RB, Noonan MP, Neubert F-X, Jbabdi S, O'Reilly JX, Filippini N, Thomas AG, Rushworth MF. 2013. The organization of dorsal frontal cortex in humans and macaques. J Neurosci. 33:12255–12274.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Snyder HR, Banich MT, Munakata Y. 2011. Choosing our words: retrieval and selection processes recruit shared neural substrates in left ventrolateral prefrontal cortex. </w:t>
      </w:r>
      <w:r>
        <w:rPr>
          <w:rFonts w:eastAsia="ＭＳ 明朝" w:cs="Century Schoolbook"/>
          <w:i w:val="false"/>
          <w:iCs w:val="false"/>
          <w:sz w:val="24"/>
          <w:szCs w:val="24"/>
        </w:rPr>
        <w:t>‎J. Cognitive Neurosci.</w:t>
      </w:r>
      <w:r>
        <w:rPr>
          <w:rFonts w:eastAsia="ＭＳ 明朝" w:cs="Century Schoolbook"/>
          <w:i w:val="false"/>
          <w:iCs w:val="false"/>
          <w:sz w:val="24"/>
          <w:szCs w:val="24"/>
        </w:rPr>
        <w:t xml:space="preserve"> 23:3470–3482.</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Thirion B, Varoquaux G, Dohmatob E, Poline J-B. 2014. Which fMRI clustering gives good brain parcellations? Front Neurosci. 8:169.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Toro R, Fox PT, Paus T. 2008. Functional coactivation map of the human brain. Cereb Cortex. 18:2553–2559.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Tye KM, Deisseroth K. 2012. Optogenetic investigation of neural circuits underlying brain disease in animal models. Nat Rev Neurosci. 13:251–266.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Wager TD, Davidson ML, Hughes BL, Lindquist MA, Ochsner KN. 2008. Prefrontal-subcortical pathways mediating successful emotion regulation. Neuron. 59:1037–1050.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Jonides J, Reading S. 2004. Neuroimaging studies of shifting attention: a meta-analysis. NeuroImage. 22:1679–1693.</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Kang J, Johnson TD, Nichols TE, Satpute AB, Barrett LF. 2015. A Bayesian model of category-specific emotional brain responses. PLoS Comput Biol. 11:e1004066.</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Wager TD, Smith EE. 2003. Neuroimaging studies of working memory: a meta-analysis. Cogn Affect Behav Neurosci. 3:255–274.</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pPr>
      <w:r>
        <w:rPr>
          <w:rFonts w:eastAsia="ＭＳ 明朝" w:cs="Century Schoolbook"/>
          <w:i w:val="false"/>
          <w:iCs w:val="false"/>
          <w:sz w:val="24"/>
          <w:szCs w:val="24"/>
        </w:rPr>
        <w:t xml:space="preserve">Woo C-W, Koban L, Kross E, Lindquist MA, Banich MT, Ruzic L, Andrews-Hanna JR, Wager TD. 2014. Separate neural representations for physical pain and social rejection. </w:t>
      </w:r>
      <w:r>
        <w:rPr>
          <w:rFonts w:eastAsia="ＭＳ 明朝" w:cs="Century Schoolbook"/>
          <w:i w:val="false"/>
          <w:iCs w:val="false"/>
          <w:sz w:val="24"/>
          <w:szCs w:val="24"/>
        </w:rPr>
        <w:t>Nat. Commun.</w:t>
      </w:r>
      <w:r>
        <w:rPr>
          <w:rFonts w:eastAsia="ＭＳ 明朝" w:cs="Century Schoolbook"/>
          <w:i w:val="false"/>
          <w:iCs w:val="false"/>
          <w:sz w:val="24"/>
          <w:szCs w:val="24"/>
        </w:rPr>
        <w:t xml:space="preserve"> 5:5380.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Xiu J, Zhang Q, Zhou T, Zhou T-T, Zhou T, Chen Y, Hu H. 2014. Visualizing an emotional valence map in the limbic forebrain by TAI-FISH. Nat Neurosci. 17:1552–1559.</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Yarkoni T, Poldrack RA, Nichols TE, Van Essen DC, Wager TD. 2011. Large-scale automated synthesis of human functional neuroimaging data. Nat Methods. 8:665–670.</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rFonts w:eastAsia="ＭＳ 明朝" w:cs="Century Schoolbook"/>
          <w:i w:val="false"/>
          <w:i w:val="false"/>
          <w:iCs w:val="false"/>
          <w:sz w:val="24"/>
          <w:szCs w:val="24"/>
        </w:rPr>
      </w:pPr>
      <w:r>
        <w:rPr>
          <w:rFonts w:eastAsia="ＭＳ 明朝" w:cs="Century Schoolbook"/>
          <w:i w:val="false"/>
          <w:iCs w:val="false"/>
          <w:sz w:val="24"/>
          <w:szCs w:val="24"/>
        </w:rPr>
        <w:t>Yeo BT, Krienen FM, Sepulcre J, Sabuncu MR, Lashkari D, Hollinshead M, Roffman JL, Smoller JW, Zollei L, Polimeni JR, Fischl B, Liu H, Buckner RL. 2011. The organization of the human cerebral cortex estimated by intrinsic functional connectivity. Journal of Neurophysiology. 106:1125–1165.</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overflowPunct w:val="false"/>
        <w:spacing w:lineRule="auto" w:line="480" w:before="0" w:after="240"/>
        <w:ind w:left="400" w:right="0" w:hanging="400"/>
        <w:rPr>
          <w:i w:val="false"/>
          <w:i w:val="false"/>
          <w:sz w:val="24"/>
        </w:rPr>
      </w:pPr>
      <w:r>
        <w:rPr>
          <w:i w:val="false"/>
          <w:sz w:val="24"/>
        </w:rPr>
      </w:r>
      <w:r>
        <w:br w:type="page"/>
      </w:r>
    </w:p>
    <w:p>
      <w:pPr>
        <w:pStyle w:val="Heading3"/>
        <w:spacing w:lineRule="auto" w:line="480" w:before="0" w:after="160"/>
        <w:ind w:left="0" w:right="0" w:firstLine="720"/>
        <w:rPr>
          <w:rFonts w:ascii="Century Schoolbook" w:hAnsi="Century Schoolbook"/>
          <w:b w:val="false"/>
          <w:b w:val="false"/>
          <w:i w:val="false"/>
          <w:i w:val="false"/>
          <w:sz w:val="24"/>
          <w:szCs w:val="24"/>
        </w:rPr>
      </w:pPr>
      <w:r>
        <w:rPr>
          <w:rFonts w:ascii="Century Schoolbook" w:hAnsi="Century Schoolbook"/>
          <w:b w:val="false"/>
          <w:i w:val="false"/>
          <w:sz w:val="24"/>
          <w:szCs w:val="24"/>
        </w:rPr>
      </w:r>
    </w:p>
    <w:tbl>
      <w:tblPr>
        <w:tblW w:w="8670" w:type="dxa"/>
        <w:jc w:val="left"/>
        <w:tblInd w:w="93" w:type="dxa"/>
        <w:tblBorders/>
        <w:tblCellMar>
          <w:top w:w="0" w:type="dxa"/>
          <w:left w:w="108" w:type="dxa"/>
          <w:bottom w:w="0" w:type="dxa"/>
          <w:right w:w="108" w:type="dxa"/>
        </w:tblCellMar>
      </w:tblPr>
      <w:tblGrid>
        <w:gridCol w:w="1303"/>
        <w:gridCol w:w="3683"/>
        <w:gridCol w:w="3684"/>
      </w:tblGrid>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Topic name</w:t>
            </w:r>
          </w:p>
        </w:tc>
        <w:tc>
          <w:tcPr>
            <w:tcW w:w="368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Top words</w:t>
            </w:r>
          </w:p>
        </w:tc>
        <w:tc>
          <w:tcPr>
            <w:tcW w:w="3684" w:type="dxa"/>
            <w:tcBorders/>
            <w:shd w:color="auto" w:fill="FFFFFF" w:val="clear"/>
            <w:vAlign w:val="bottom"/>
          </w:tcPr>
          <w:p>
            <w:pPr>
              <w:pStyle w:val="Normal"/>
              <w:overflowPunct w:val="false"/>
              <w:rPr>
                <w:i w:val="false"/>
                <w:i w:val="false"/>
                <w:color w:val="000000"/>
                <w:sz w:val="20"/>
              </w:rPr>
            </w:pPr>
            <w:r>
              <w:rPr>
                <w:i w:val="false"/>
                <w:color w:val="000000"/>
                <w:sz w:val="20"/>
              </w:rPr>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action</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action actions motor goal mirror planning imitation execution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attention</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attention attentional visual spatial search location orienting target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conflict</w:t>
            </w:r>
          </w:p>
        </w:tc>
        <w:tc>
          <w:tcPr>
            <w:tcW w:w="7367" w:type="dxa"/>
            <w:gridSpan w:val="2"/>
            <w:tcBorders/>
            <w:shd w:color="auto" w:fill="FFFFFF" w:val="clear"/>
            <w:vAlign w:val="bottom"/>
          </w:tcPr>
          <w:p>
            <w:pPr>
              <w:pStyle w:val="Normal"/>
              <w:overflowPunct w:val="false"/>
              <w:rPr>
                <w:i w:val="false"/>
                <w:i w:val="false"/>
                <w:iCs w:val="false"/>
                <w:sz w:val="20"/>
                <w:szCs w:val="20"/>
              </w:rPr>
            </w:pPr>
            <w:r>
              <w:rPr>
                <w:i w:val="false"/>
                <w:iCs w:val="false"/>
                <w:sz w:val="20"/>
                <w:szCs w:val="20"/>
              </w:rPr>
              <w:t xml:space="preserve">conflict interference incongruent stroop congruent selection competition color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emotion</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emotional emotion regulation affective pictures emotions arousal affect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gaze</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eye gaze eyes movements saccades target saccade visual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inhibition</w:t>
            </w:r>
          </w:p>
        </w:tc>
        <w:tc>
          <w:tcPr>
            <w:tcW w:w="7367" w:type="dxa"/>
            <w:gridSpan w:val="2"/>
            <w:tcBorders/>
            <w:shd w:color="auto" w:fill="FFFFFF" w:val="clear"/>
            <w:vAlign w:val="bottom"/>
          </w:tcPr>
          <w:p>
            <w:pPr>
              <w:pStyle w:val="Normal"/>
              <w:overflowPunct w:val="false"/>
              <w:rPr>
                <w:i w:val="false"/>
                <w:i w:val="false"/>
                <w:iCs w:val="false"/>
                <w:sz w:val="20"/>
                <w:szCs w:val="20"/>
              </w:rPr>
            </w:pPr>
            <w:r>
              <w:rPr>
                <w:i w:val="false"/>
                <w:iCs w:val="false"/>
                <w:sz w:val="20"/>
                <w:szCs w:val="20"/>
              </w:rPr>
              <w:t xml:space="preserve">inhibition inhibitory stop motor sustained nogo transient suppression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memory</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memory retrieval encoding recognition episodic items recall words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mentalizing</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social empathy moral person judgments mentalizing mental mind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motor</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motor movement movements sensorimotor finger somatosensory sensory force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novelty</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target targets novelty oddball distractor distractors deception mismatch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pain</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pain stimulation somatosensory painful intensity sensory chronic noxious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reward</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reward sleep anticipation monetary rewards motivation incentive loss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semantics</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semantic words word lexical verbs abstract meaning verb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speech</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speech auditory sounds sound perception voice acoustic listening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switching</w:t>
            </w:r>
          </w:p>
        </w:tc>
        <w:tc>
          <w:tcPr>
            <w:tcW w:w="7367" w:type="dxa"/>
            <w:gridSpan w:val="2"/>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 xml:space="preserve">switching rule executive switch rules flexibility shifting aggression </w:t>
            </w:r>
          </w:p>
        </w:tc>
      </w:tr>
      <w:tr>
        <w:trPr>
          <w:trHeight w:val="300" w:hRule="atLeast"/>
        </w:trPr>
        <w:tc>
          <w:tcPr>
            <w:tcW w:w="1303" w:type="dxa"/>
            <w:tcBorders/>
            <w:shd w:color="auto" w:fill="FFFFFF" w:val="clear"/>
            <w:vAlign w:val="bottom"/>
          </w:tcPr>
          <w:p>
            <w:pPr>
              <w:pStyle w:val="Normal"/>
              <w:overflowPunct w:val="false"/>
              <w:rPr>
                <w:i w:val="false"/>
                <w:i w:val="false"/>
                <w:iCs w:val="false"/>
                <w:color w:val="000000" w:themeColor="accent6" w:themeShade="ff" w:themeTint="ff"/>
                <w:sz w:val="20"/>
                <w:szCs w:val="20"/>
              </w:rPr>
            </w:pPr>
            <w:r>
              <w:rPr>
                <w:i w:val="false"/>
                <w:iCs w:val="false"/>
                <w:color w:val="000000" w:themeColor="accent6" w:themeShade="ff" w:themeTint="ff"/>
                <w:sz w:val="20"/>
                <w:szCs w:val="20"/>
              </w:rPr>
              <w:t>WM</w:t>
            </w:r>
          </w:p>
        </w:tc>
        <w:tc>
          <w:tcPr>
            <w:tcW w:w="7367" w:type="dxa"/>
            <w:gridSpan w:val="2"/>
            <w:tcBorders/>
            <w:shd w:color="auto" w:fill="FFFFFF" w:val="clear"/>
            <w:vAlign w:val="bottom"/>
          </w:tcPr>
          <w:p>
            <w:pPr>
              <w:pStyle w:val="Normal"/>
              <w:overflowPunct w:val="false"/>
              <w:rPr>
                <w:i w:val="false"/>
                <w:i w:val="false"/>
                <w:iCs w:val="false"/>
                <w:sz w:val="20"/>
                <w:szCs w:val="20"/>
              </w:rPr>
            </w:pPr>
            <w:r>
              <w:rPr>
                <w:i w:val="false"/>
                <w:iCs w:val="false"/>
                <w:sz w:val="20"/>
                <w:szCs w:val="20"/>
              </w:rPr>
              <w:t xml:space="preserve">memory working wm load verbal maintenance delay encoding </w:t>
            </w:r>
          </w:p>
        </w:tc>
      </w:tr>
    </w:tbl>
    <w:p>
      <w:pPr>
        <w:pStyle w:val="Normal1"/>
        <w:spacing w:lineRule="auto" w:line="240" w:before="0" w:after="160"/>
        <w:ind w:left="0" w:right="0" w:hanging="0"/>
        <w:rPr/>
      </w:pPr>
      <w:r>
        <w:rPr/>
        <w:br/>
      </w:r>
      <w:r>
        <w:rPr>
          <w:rFonts w:ascii="Century Schoolbook" w:hAnsi="Century Schoolbook"/>
          <w:sz w:val="24"/>
          <w:szCs w:val="24"/>
        </w:rPr>
        <w:t>Table 1. Topics most strongly associated with lateral frontal regions. Eight strongest loading words for each topic are listed, in descending order of association strength.</w:t>
      </w:r>
    </w:p>
    <w:p>
      <w:pPr>
        <w:pStyle w:val="Normal"/>
        <w:widowControl w:val="false"/>
        <w:tabs>
          <w:tab w:val="left" w:pos="640" w:leader="none"/>
        </w:tabs>
        <w:overflowPunct w:val="false"/>
        <w:spacing w:lineRule="auto" w:line="480"/>
        <w:ind w:left="640" w:right="0" w:hanging="640"/>
        <w:rPr>
          <w:i w:val="false"/>
          <w:i w:val="false"/>
          <w:sz w:val="24"/>
        </w:rPr>
      </w:pPr>
      <w:r>
        <w:rPr>
          <w:i w:val="false"/>
          <w:sz w:val="24"/>
        </w:rPr>
      </w:r>
    </w:p>
    <w:p>
      <w:pPr>
        <w:pStyle w:val="Normal"/>
        <w:widowControl w:val="false"/>
        <w:tabs>
          <w:tab w:val="left" w:pos="90" w:leader="none"/>
        </w:tabs>
        <w:overflowPunct w:val="false"/>
        <w:spacing w:lineRule="auto" w:line="480"/>
        <w:rPr/>
      </w:pPr>
      <w:r>
        <w:rPr>
          <w:i w:val="false"/>
          <w:iCs w:val="false"/>
          <w:sz w:val="24"/>
          <w:szCs w:val="24"/>
        </w:rPr>
        <w:t>Figure 1. Methods overview. a) We calculated co-activation across studies between every cortical voxel and the rest of the brain, including subcortex. We then applied Ward hierarchical clustering to obtain whole-brain clustering results. We chose two spatial scales to focus on using the silhouette method (Kober et al., 2008; Pauli et al., 2016) and selected clusters in LFC from the whole-brain clustering solutions. b) We contrasted the whole-brain co-activation of each cluster with LFC at large, identifying voxels across the brain that showed differential co-activation. c) We generated functional preference profiles for each cluster by determining which latent psychological topics (Blei et al., 2003) best predicted the cluster’s activation across studies in the database.</w:t>
      </w:r>
    </w:p>
    <w:p>
      <w:pPr>
        <w:pStyle w:val="Normal1"/>
        <w:ind w:left="0" w:right="0" w:hanging="0"/>
        <w:rPr>
          <w:rFonts w:ascii="Century Schoolbook" w:hAnsi="Century Schoolbook"/>
          <w:sz w:val="24"/>
          <w:szCs w:val="24"/>
        </w:rPr>
      </w:pPr>
      <w:r>
        <w:rPr>
          <w:rFonts w:ascii="Century Schoolbook" w:hAnsi="Century Schoolbook"/>
          <w:sz w:val="24"/>
          <w:szCs w:val="24"/>
        </w:rPr>
        <w:t xml:space="preserve">Figure 2. Whole-cortex co-activation based hierarchical clustering reveals 3 networks in lateral cluster that fractionate into constituent subregions. a) The silhouette score, a measure of intra-cluster cohesion, was used to select two spatial scales: 5 and 70 whole-brain clusters. b) Whole brain hierarchical clustering dendrogram. Color-coded branches correspond to three of five whole-brain networks in LFC and color-coded nodes correspond to 14 LFC regions from 70 whole-brain clusters. c) Clusters at k = 5 revealed three clusters in LFC resembling large-scale brain networks: “fronto-parietal” (red), “default” (purple) and “somatosensory-motor” (green) d) Clusters at k = 70 revealed 14 clusters with a 75% of their voxels in LFC. </w:t>
      </w:r>
    </w:p>
    <w:p>
      <w:pPr>
        <w:pStyle w:val="Normal1"/>
        <w:ind w:left="0" w:right="0" w:hanging="0"/>
        <w:rPr/>
      </w:pPr>
      <w:r>
        <w:rPr>
          <w:rFonts w:ascii="Century Schoolbook" w:hAnsi="Century Schoolbook"/>
          <w:sz w:val="24"/>
          <w:szCs w:val="24"/>
        </w:rPr>
        <w:t xml:space="preserve">Figure 3. Anatomical location and meta-analytic contrast of lateral frontal clusters of the fronto-parietal network. Left: a) Two clusters located in </w:t>
      </w:r>
      <w:r>
        <w:rPr>
          <w:rFonts w:eastAsia="Century Schoolbook" w:cs="Century Schoolbook" w:ascii="Century Schoolbook" w:hAnsi="Century Schoolbook"/>
          <w:sz w:val="24"/>
          <w:szCs w:val="24"/>
        </w:rPr>
        <w:t>dorsal</w:t>
      </w:r>
      <w:r>
        <w:rPr>
          <w:rFonts w:ascii="Century Schoolbook" w:hAnsi="Century Schoolbook"/>
          <w:sz w:val="24"/>
          <w:szCs w:val="24"/>
        </w:rPr>
        <w:t xml:space="preserve"> frontal cortex. b) Four clusters located in mid-lateral pre-frontal cortex. c) Three clusters located in rostral lateral pre-frontal cortex. Clusters were assigned labels corresponding to cytoarchitechtonic areas</w:t>
      </w:r>
      <w:r>
        <w:rPr>
          <w:rFonts w:eastAsia="ＭＳ 明朝" w:cs="Century Schoolbook" w:ascii="Century Schoolbook" w:hAnsi="Century Schoolbook"/>
          <w:sz w:val="24"/>
          <w:szCs w:val="24"/>
        </w:rPr>
        <w:t xml:space="preserve"> </w:t>
      </w:r>
      <w:bookmarkStart w:id="362" w:name="__Fieldmark__1115_693925293"/>
      <w:r>
        <w:rPr>
          <w:rFonts w:eastAsia="ＭＳ 明朝" w:cs="Century Schoolbook" w:ascii="Century Schoolbook" w:hAnsi="Century Schoolbook"/>
          <w:sz w:val="24"/>
          <w:szCs w:val="24"/>
        </w:rPr>
        <w:t>(P</w:t>
      </w:r>
      <w:r>
        <w:fldChar w:fldCharType="begin"/>
      </w:r>
      <w:r>
        <w:instrText>ADDIN PAPERS2_CITATIONS &lt;citation&gt;&lt;uuid&gt;D945CF20-C336-40BB-96AD-682654F3B097&lt;/uuid&gt;&lt;priority&gt;0&lt;/priority&gt;&lt;publications&gt;&lt;publication&gt;&lt;volume&gt;360&lt;/volume&gt;&lt;publication_date&gt;99200504291200000000222000&lt;/publication_date&gt;&lt;number&gt;1456&lt;/number&gt;&lt;doi&gt;10.1098/rstb.2005.1631&lt;/doi&gt;&lt;startpage&gt;781&lt;/startpage&gt;&lt;title&gt;Lateral prefrontal cortex: architectonic and functional organization&lt;/title&gt;&lt;uuid&gt;22452E3D-8655-4176-A1A5-7A7708A3180D&lt;/uuid&gt;&lt;subtype&gt;400&lt;/subtype&gt;&lt;endpage&gt;795&lt;/endpage&gt;&lt;type&gt;400&lt;/type&gt;&lt;url&gt;http://rstb.royalsocietypublishing.org/cgi/doi/10.1098/rstb.2005.1631&lt;/url&gt;&lt;bundle&gt;&lt;publication&gt;&lt;publisher&gt;The Royal Society&lt;/publisher&gt;&lt;title&gt;Philosophical Transactions of the Royal Society B: Biological Sciences&lt;/title&gt;&lt;type&gt;-100&lt;/type&gt;&lt;subtype&gt;-100&lt;/subtype&gt;&lt;uuid&gt;9573E04C-A21E-43B1-A7E4-DAF09775A43E&lt;/uuid&gt;&lt;/publication&gt;&lt;/bundle&gt;&lt;authors&gt;&lt;author&gt;&lt;firstName&gt;M&lt;/firstName&gt;&lt;lastName&gt;Petrides&lt;/lastName&gt;&lt;/author&gt;&lt;/authors&gt;&lt;/publication&gt;&lt;/publications&gt;&lt;cites&gt;&lt;/cites&gt;&lt;/citation&gt;</w:instrText>
      </w:r>
      <w:r>
        <w:fldChar w:fldCharType="separate"/>
      </w:r>
      <w:bookmarkStart w:id="363" w:name="__Fieldmark__1786_1524370724"/>
      <w:r>
        <w:rPr>
          <w:rFonts w:eastAsia="ＭＳ 明朝" w:cs="Century Schoolbook" w:ascii="Century Schoolbook" w:hAnsi="Century Schoolbook"/>
          <w:sz w:val="24"/>
          <w:szCs w:val="24"/>
        </w:rPr>
        <w:t>e</w:t>
      </w:r>
      <w:bookmarkStart w:id="364" w:name="__Fieldmark__1549_2067692444"/>
      <w:r>
        <w:rPr>
          <w:rFonts w:eastAsia="ＭＳ 明朝" w:cs="Century Schoolbook" w:ascii="Century Schoolbook" w:hAnsi="Century Schoolbook"/>
          <w:sz w:val="24"/>
          <w:szCs w:val="24"/>
        </w:rPr>
        <w:t>t</w:t>
      </w:r>
      <w:bookmarkStart w:id="365" w:name="__Fieldmark__2331_1794263510"/>
      <w:r>
        <w:rPr>
          <w:rFonts w:eastAsia="ＭＳ 明朝" w:cs="Century Schoolbook" w:ascii="Century Schoolbook" w:hAnsi="Century Schoolbook"/>
          <w:sz w:val="24"/>
          <w:szCs w:val="24"/>
        </w:rPr>
        <w:t>r</w:t>
      </w:r>
      <w:bookmarkStart w:id="366" w:name="__Fieldmark__3686_1086385164"/>
      <w:r>
        <w:rPr>
          <w:rFonts w:eastAsia="ＭＳ 明朝" w:cs="Century Schoolbook" w:ascii="Century Schoolbook" w:hAnsi="Century Schoolbook"/>
          <w:sz w:val="24"/>
          <w:szCs w:val="24"/>
        </w:rPr>
        <w:t>ides, 2005)</w:t>
      </w:r>
      <w:r>
        <w:rPr>
          <w:rFonts w:eastAsia="ＭＳ 明朝" w:cs="Century Schoolbook" w:ascii="Century Schoolbook" w:hAnsi="Century Schoolbook"/>
          <w:sz w:val="24"/>
          <w:szCs w:val="24"/>
        </w:rPr>
      </w:r>
      <w:r>
        <w:fldChar w:fldCharType="end"/>
      </w:r>
      <w:bookmarkEnd w:id="362"/>
      <w:bookmarkEnd w:id="363"/>
      <w:bookmarkEnd w:id="364"/>
      <w:bookmarkEnd w:id="365"/>
      <w:bookmarkEnd w:id="366"/>
      <w:r>
        <w:rPr>
          <w:rFonts w:ascii="Century Schoolbook" w:hAnsi="Century Schoolbook"/>
          <w:sz w:val="24"/>
          <w:szCs w:val="24"/>
        </w:rPr>
        <w:t xml:space="preserve"> whenever possible. In cases where the region spanned multiple cytoarchitechtonic areas, broader anatomical (e.g. inferior frontal junction [IFJ]) labels were assigned. Right: Meta-analytic co-activation contrast of fronto-parietal LFC. Colored voxels indicate significantly greater co-activation with the seed region of the same color than other lateral frontal regions in the fronto-parietal network. Images are presented using neurological convention and are corrected using false discovery rate (FDR; q = 0.01). </w:t>
      </w:r>
    </w:p>
    <w:p>
      <w:pPr>
        <w:pStyle w:val="Normal"/>
        <w:spacing w:lineRule="auto" w:line="480"/>
        <w:rPr>
          <w:i w:val="false"/>
          <w:i w:val="false"/>
          <w:iCs w:val="false"/>
          <w:sz w:val="24"/>
          <w:szCs w:val="24"/>
        </w:rPr>
      </w:pPr>
      <w:r>
        <w:rPr>
          <w:i w:val="false"/>
          <w:iCs w:val="false"/>
          <w:sz w:val="24"/>
          <w:szCs w:val="24"/>
        </w:rPr>
        <w:t xml:space="preserve">Figure 4. Meta-analytic functional preference profiles for lateral frontal regions in the fronto-parietal network. </w:t>
      </w:r>
    </w:p>
    <w:p>
      <w:pPr>
        <w:pStyle w:val="Normal"/>
        <w:spacing w:lineRule="auto" w:line="480"/>
        <w:rPr>
          <w:i w:val="false"/>
          <w:i w:val="false"/>
          <w:iCs w:val="false"/>
          <w:sz w:val="24"/>
          <w:szCs w:val="24"/>
        </w:rPr>
      </w:pPr>
      <w:r>
        <w:rPr>
          <w:i w:val="false"/>
          <w:iCs w:val="false"/>
          <w:sz w:val="24"/>
          <w:szCs w:val="24"/>
        </w:rPr>
        <w:t xml:space="preserve">Each cluster was profiled to determine which psychological topics best predicted its activation. Each of the three functional groups we identified showed distinct functional profiles, although appreciable variation was observed for each individual cluster. Strength of association is measured in log odds-ratio (LOR), and permutation-based significance corrected using false discovery rate (FDR) of q = 0.01 is indicated next to each psychological concept by color-coded dots corresponding to each region. Negative associations are indicated by the grey circle. </w:t>
      </w:r>
    </w:p>
    <w:p>
      <w:pPr>
        <w:pStyle w:val="Normal"/>
        <w:widowControl w:val="false"/>
        <w:tabs>
          <w:tab w:val="left" w:pos="90" w:leader="none"/>
        </w:tabs>
        <w:overflowPunct w:val="false"/>
        <w:spacing w:lineRule="auto" w:line="480"/>
        <w:rPr>
          <w:i w:val="false"/>
          <w:i w:val="false"/>
          <w:sz w:val="24"/>
        </w:rPr>
      </w:pPr>
      <w:r>
        <w:rPr>
          <w:i w:val="false"/>
          <w:sz w:val="24"/>
        </w:rPr>
      </w:r>
    </w:p>
    <w:p>
      <w:pPr>
        <w:pStyle w:val="Normal1"/>
        <w:ind w:left="0" w:right="0" w:hanging="0"/>
        <w:rPr/>
      </w:pPr>
      <w:r>
        <w:rPr>
          <w:rFonts w:ascii="Century Schoolbook" w:hAnsi="Century Schoolbook"/>
          <w:sz w:val="24"/>
          <w:szCs w:val="24"/>
        </w:rPr>
        <w:t>Figure 5. Lateral frontal regions of the default network a) Individual clusters projected onto an inflated surface. b) Differences in co-activation between the three regions. Colored voxels activated more frequently in studies in the seed cluster of the same color was also active. c) Functional preference profiles for each cluster, revealing distinct psychological signatures for each subregion. Strength of association is measured in log odds-ratio (LOR), and permutation-based significance is indicated next to each topic by color-coded dots corresponding to each region. Negative associations are indicated by the grey circle.</w:t>
      </w:r>
    </w:p>
    <w:p>
      <w:pPr>
        <w:pStyle w:val="Normal1"/>
        <w:ind w:left="0" w:right="0" w:hanging="0"/>
        <w:rPr/>
      </w:pPr>
      <w:r>
        <w:rPr>
          <w:rFonts w:ascii="Century Schoolbook" w:hAnsi="Century Schoolbook"/>
          <w:sz w:val="24"/>
          <w:szCs w:val="24"/>
        </w:rPr>
        <w:t>Figure 6. Meta-analysis of somatosensory clusters. a) Clusters projected onto an inflated surface b) Differences in co-activation between each cluster and the rest of LFC. Colored voxels activated more frequently in studies in which the seed cluster of the same color was also active. c) Functional preference profiles reveal distinct psychological signatures. Strength of association is measured in log odds-ratio (LOR), and permutation-based significance (q&lt;0.05) is indicated next to each topic by color-coded dots corresponding to each cluster. Negative associations are indicated by the grey circle.</w:t>
      </w:r>
    </w:p>
    <w:p>
      <w:pPr>
        <w:pStyle w:val="Normal"/>
        <w:widowControl w:val="false"/>
        <w:tabs>
          <w:tab w:val="left" w:pos="90" w:leader="none"/>
        </w:tabs>
        <w:overflowPunct w:val="false"/>
        <w:spacing w:lineRule="auto" w:line="480"/>
        <w:rPr/>
      </w:pPr>
      <w:r>
        <w:rPr>
          <w:i w:val="false"/>
          <w:iCs w:val="false"/>
          <w:sz w:val="24"/>
          <w:szCs w:val="24"/>
        </w:rPr>
        <w:t xml:space="preserve">Figure 7. Co-activation and functional distance between LFC clusters. Pearson’s correlation distance between the 14 LFC clusters on the basis of meta-analytic (a) co-activation and (b) functional preference profiles. Although clusters within each network showed generally shorter distances to clusters in the same network than between networks, relatively high </w:t>
      </w:r>
      <w:bookmarkStart w:id="367" w:name="_GoBack"/>
      <w:bookmarkEnd w:id="367"/>
      <w:r>
        <w:rPr>
          <w:i w:val="false"/>
          <w:iCs w:val="false"/>
          <w:sz w:val="24"/>
          <w:szCs w:val="24"/>
        </w:rPr>
        <w:t>functional heterogeneity within each network was observed. The high similarities between these two distance matrices (r = 0.86, p &lt; 0.001), suggests that the differences between regions observed in meta-analytic co-activation are generally accompanied by differences in functional preference profiles. Correlation distances range from 0 to 2, with 2 indicating perfect anti-correlation.</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36575"/>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entury Schoolbook">
    <w:charset w:val="01"/>
    <w:family w:val="roman"/>
    <w:pitch w:val="variable"/>
  </w:font>
  <w:font w:name="New York">
    <w:charset w:val="01"/>
    <w:family w:val="roman"/>
    <w:pitch w:val="variable"/>
  </w:font>
  <w:font w:name="Times">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American Typewriter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jc w:val="right"/>
      <w:rPr/>
    </w:pPr>
    <w:r>
      <w:rPr/>
      <w:fldChar w:fldCharType="begin"/>
    </w:r>
    <w:r>
      <w:instrText> PAGE </w:instrText>
    </w:r>
    <w:r>
      <w:fldChar w:fldCharType="separate"/>
    </w:r>
    <w:r>
      <w:t>53</w:t>
    </w:r>
    <w:r>
      <w:fldChar w:fldCharType="end"/>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en-US" w:bidi="ar-SA"/>
      </w:rPr>
    </w:rPrDefault>
    <w:pPrDefault>
      <w:pPr/>
    </w:pPrDefault>
  </w:docDefaults>
  <w:style w:type="paragraph" w:styleId="Normal">
    <w:name w:val="Normal"/>
    <w:qFormat/>
    <w:pPr>
      <w:widowControl/>
      <w:overflowPunct w:val="true"/>
      <w:bidi w:val="0"/>
      <w:jc w:val="left"/>
    </w:pPr>
    <w:rPr>
      <w:rFonts w:ascii="Century Schoolbook" w:hAnsi="Century Schoolbook" w:eastAsia="Times New Roman" w:cs="Times New Roman"/>
      <w:i/>
      <w:color w:val="00000A"/>
      <w:sz w:val="36"/>
      <w:szCs w:val="24"/>
      <w:lang w:val="en-US" w:eastAsia="en-US" w:bidi="ar-SA"/>
    </w:rPr>
  </w:style>
  <w:style w:type="paragraph" w:styleId="Heading1">
    <w:name w:val="Heading 1"/>
    <w:basedOn w:val="Normal"/>
    <w:next w:val="Normal"/>
    <w:qFormat/>
    <w:pPr>
      <w:keepNext/>
      <w:pBdr>
        <w:top w:val="single" w:sz="6" w:space="1" w:color="00000A"/>
        <w:left w:val="single" w:sz="6" w:space="1" w:color="00000A"/>
        <w:bottom w:val="single" w:sz="6" w:space="1" w:color="00000A"/>
        <w:right w:val="single" w:sz="6" w:space="1" w:color="00000A"/>
      </w:pBdr>
      <w:tabs>
        <w:tab w:val="right" w:pos="8280" w:leader="none"/>
      </w:tabs>
      <w:ind w:left="3870" w:right="0" w:hanging="0"/>
      <w:jc w:val="right"/>
      <w:textAlignment w:val="baseline"/>
      <w:outlineLvl w:val="0"/>
    </w:pPr>
    <w:rPr>
      <w:rFonts w:ascii="New York" w:hAnsi="New York"/>
      <w:b/>
      <w:i w:val="false"/>
      <w:sz w:val="24"/>
    </w:rPr>
  </w:style>
  <w:style w:type="paragraph" w:styleId="Heading2">
    <w:name w:val="Heading 2"/>
    <w:basedOn w:val="Normal"/>
    <w:next w:val="Normal"/>
    <w:qFormat/>
    <w:pPr>
      <w:overflowPunct w:val="false"/>
      <w:spacing w:lineRule="auto" w:line="360" w:before="320" w:after="0"/>
      <w:outlineLvl w:val="1"/>
    </w:pPr>
    <w:rPr>
      <w:rFonts w:ascii="Times" w:hAnsi="Times" w:eastAsia="ＭＳ ゴシック"/>
      <w:bCs/>
      <w:i w:val="false"/>
      <w:iCs/>
      <w:sz w:val="24"/>
      <w:szCs w:val="28"/>
    </w:rPr>
  </w:style>
  <w:style w:type="paragraph" w:styleId="Heading3">
    <w:name w:val="Heading 3"/>
    <w:basedOn w:val="Normal"/>
    <w:next w:val="Normal"/>
    <w:qFormat/>
    <w:pPr>
      <w:overflowPunct w:val="false"/>
      <w:spacing w:lineRule="auto" w:line="360" w:before="320" w:after="0"/>
      <w:outlineLvl w:val="2"/>
    </w:pPr>
    <w:rPr>
      <w:rFonts w:ascii="Calibri" w:hAnsi="Calibri" w:eastAsia="ＭＳ ゴシック"/>
      <w:b/>
      <w:bCs/>
      <w:iCs/>
      <w:sz w:val="26"/>
      <w:szCs w:val="26"/>
    </w:rPr>
  </w:style>
  <w:style w:type="paragraph" w:styleId="Heading4">
    <w:name w:val="Heading 4"/>
    <w:basedOn w:val="Normal"/>
    <w:next w:val="Normal"/>
    <w:qFormat/>
    <w:pPr>
      <w:overflowPunct w:val="false"/>
      <w:spacing w:lineRule="auto" w:line="360" w:before="280" w:after="0"/>
      <w:outlineLvl w:val="3"/>
    </w:pPr>
    <w:rPr>
      <w:rFonts w:ascii="Calibri" w:hAnsi="Calibri" w:eastAsia="ＭＳ ゴシック"/>
      <w:b/>
      <w:bCs/>
      <w:iCs/>
      <w:sz w:val="24"/>
    </w:rPr>
  </w:style>
  <w:style w:type="paragraph" w:styleId="Heading5">
    <w:name w:val="Heading 5"/>
    <w:basedOn w:val="Normal"/>
    <w:next w:val="Normal"/>
    <w:qFormat/>
    <w:pPr>
      <w:overflowPunct w:val="false"/>
      <w:spacing w:lineRule="auto" w:line="360" w:before="280" w:after="0"/>
      <w:outlineLvl w:val="4"/>
    </w:pPr>
    <w:rPr>
      <w:rFonts w:ascii="Calibri" w:hAnsi="Calibri" w:eastAsia="ＭＳ ゴシック"/>
      <w:b/>
      <w:bCs/>
      <w:iCs/>
      <w:sz w:val="24"/>
      <w:szCs w:val="22"/>
    </w:rPr>
  </w:style>
  <w:style w:type="paragraph" w:styleId="Heading6">
    <w:name w:val="Heading 6"/>
    <w:basedOn w:val="Normal"/>
    <w:next w:val="Normal"/>
    <w:qFormat/>
    <w:pPr>
      <w:overflowPunct w:val="false"/>
      <w:spacing w:lineRule="auto" w:line="360" w:before="280" w:after="80"/>
      <w:outlineLvl w:val="5"/>
    </w:pPr>
    <w:rPr>
      <w:rFonts w:ascii="Calibri" w:hAnsi="Calibri" w:eastAsia="ＭＳ ゴシック"/>
      <w:b/>
      <w:bCs/>
      <w:iCs/>
      <w:sz w:val="24"/>
      <w:szCs w:val="22"/>
    </w:rPr>
  </w:style>
  <w:style w:type="paragraph" w:styleId="Heading7">
    <w:name w:val="Heading 7"/>
    <w:basedOn w:val="Normal"/>
    <w:next w:val="Normal"/>
    <w:qFormat/>
    <w:pPr>
      <w:overflowPunct w:val="false"/>
      <w:spacing w:lineRule="auto" w:line="360" w:before="280" w:after="0"/>
      <w:outlineLvl w:val="6"/>
    </w:pPr>
    <w:rPr>
      <w:rFonts w:ascii="Calibri" w:hAnsi="Calibri" w:eastAsia="ＭＳ ゴシック"/>
      <w:b/>
      <w:bCs/>
      <w:iCs/>
      <w:sz w:val="20"/>
    </w:rPr>
  </w:style>
  <w:style w:type="paragraph" w:styleId="Heading8">
    <w:name w:val="Heading 8"/>
    <w:basedOn w:val="Normal"/>
    <w:next w:val="Normal"/>
    <w:qFormat/>
    <w:pPr>
      <w:overflowPunct w:val="false"/>
      <w:spacing w:lineRule="auto" w:line="360" w:before="280" w:after="0"/>
      <w:outlineLvl w:val="7"/>
    </w:pPr>
    <w:rPr>
      <w:rFonts w:ascii="Calibri" w:hAnsi="Calibri" w:eastAsia="ＭＳ ゴシック"/>
      <w:b/>
      <w:bCs/>
      <w:iCs/>
      <w:sz w:val="18"/>
      <w:szCs w:val="18"/>
    </w:rPr>
  </w:style>
  <w:style w:type="paragraph" w:styleId="Heading9">
    <w:name w:val="Heading 9"/>
    <w:basedOn w:val="Normal"/>
    <w:next w:val="Normal"/>
    <w:qFormat/>
    <w:pPr>
      <w:overflowPunct w:val="false"/>
      <w:spacing w:lineRule="auto" w:line="360" w:before="280" w:after="0"/>
      <w:outlineLvl w:val="8"/>
    </w:pPr>
    <w:rPr>
      <w:rFonts w:ascii="Calibri" w:hAnsi="Calibri" w:eastAsia="ＭＳ ゴシック"/>
      <w:iCs/>
      <w:sz w:val="18"/>
      <w:szCs w:val="18"/>
    </w:rPr>
  </w:style>
  <w:style w:type="character" w:styleId="DefaultParagraphFont">
    <w:name w:val="Default Paragraph Font"/>
    <w:qFormat/>
    <w:rPr/>
  </w:style>
  <w:style w:type="character" w:styleId="Heading1Char">
    <w:name w:val="Heading 1 Char"/>
    <w:basedOn w:val="DefaultParagraphFont"/>
    <w:qFormat/>
    <w:rPr>
      <w:rFonts w:ascii="New York" w:hAnsi="New York" w:eastAsia="Times New Roman" w:cs="Times New Roman"/>
      <w:b/>
    </w:rPr>
  </w:style>
  <w:style w:type="character" w:styleId="Heading2Char">
    <w:name w:val="Heading 2 Char"/>
    <w:basedOn w:val="DefaultParagraphFont"/>
    <w:qFormat/>
    <w:rPr>
      <w:rFonts w:ascii="Times" w:hAnsi="Times" w:eastAsia="ＭＳ ゴシック" w:cs="Times New Roman"/>
      <w:bCs/>
      <w:iCs/>
      <w:szCs w:val="28"/>
    </w:rPr>
  </w:style>
  <w:style w:type="character" w:styleId="Heading3Char">
    <w:name w:val="Heading 3 Char"/>
    <w:basedOn w:val="DefaultParagraphFont"/>
    <w:qFormat/>
    <w:rPr>
      <w:rFonts w:ascii="Calibri" w:hAnsi="Calibri" w:eastAsia="ＭＳ ゴシック" w:cs="Times New Roman"/>
      <w:b/>
      <w:bCs/>
      <w:i/>
      <w:iCs/>
      <w:sz w:val="26"/>
      <w:szCs w:val="26"/>
    </w:rPr>
  </w:style>
  <w:style w:type="character" w:styleId="Heading4Char">
    <w:name w:val="Heading 4 Char"/>
    <w:basedOn w:val="DefaultParagraphFont"/>
    <w:qFormat/>
    <w:rPr>
      <w:rFonts w:ascii="Calibri" w:hAnsi="Calibri" w:eastAsia="ＭＳ ゴシック" w:cs="Times New Roman"/>
      <w:b/>
      <w:bCs/>
      <w:i/>
      <w:iCs/>
    </w:rPr>
  </w:style>
  <w:style w:type="character" w:styleId="Heading5Char">
    <w:name w:val="Heading 5 Char"/>
    <w:basedOn w:val="DefaultParagraphFont"/>
    <w:qFormat/>
    <w:rPr>
      <w:rFonts w:ascii="Calibri" w:hAnsi="Calibri" w:eastAsia="ＭＳ ゴシック" w:cs="Times New Roman"/>
      <w:b/>
      <w:bCs/>
      <w:i/>
      <w:iCs/>
      <w:szCs w:val="22"/>
    </w:rPr>
  </w:style>
  <w:style w:type="character" w:styleId="Heading6Char">
    <w:name w:val="Heading 6 Char"/>
    <w:basedOn w:val="DefaultParagraphFont"/>
    <w:qFormat/>
    <w:rPr>
      <w:rFonts w:ascii="Calibri" w:hAnsi="Calibri" w:eastAsia="ＭＳ ゴシック" w:cs="Times New Roman"/>
      <w:b/>
      <w:bCs/>
      <w:i/>
      <w:iCs/>
      <w:szCs w:val="22"/>
    </w:rPr>
  </w:style>
  <w:style w:type="character" w:styleId="Heading7Char">
    <w:name w:val="Heading 7 Char"/>
    <w:basedOn w:val="DefaultParagraphFont"/>
    <w:qFormat/>
    <w:rPr>
      <w:rFonts w:ascii="Calibri" w:hAnsi="Calibri" w:eastAsia="ＭＳ ゴシック" w:cs="Times New Roman"/>
      <w:b/>
      <w:bCs/>
      <w:i/>
      <w:iCs/>
      <w:sz w:val="20"/>
    </w:rPr>
  </w:style>
  <w:style w:type="character" w:styleId="Heading8Char">
    <w:name w:val="Heading 8 Char"/>
    <w:basedOn w:val="DefaultParagraphFont"/>
    <w:qFormat/>
    <w:rPr>
      <w:rFonts w:ascii="Calibri" w:hAnsi="Calibri" w:eastAsia="ＭＳ ゴシック" w:cs="Times New Roman"/>
      <w:b/>
      <w:bCs/>
      <w:i/>
      <w:iCs/>
      <w:sz w:val="18"/>
      <w:szCs w:val="18"/>
    </w:rPr>
  </w:style>
  <w:style w:type="character" w:styleId="Heading9Char">
    <w:name w:val="Heading 9 Char"/>
    <w:basedOn w:val="DefaultParagraphFont"/>
    <w:qFormat/>
    <w:rPr>
      <w:rFonts w:ascii="Calibri" w:hAnsi="Calibri" w:eastAsia="ＭＳ ゴシック" w:cs="Times New Roman"/>
      <w:i/>
      <w:iCs/>
      <w:sz w:val="18"/>
      <w:szCs w:val="18"/>
    </w:rPr>
  </w:style>
  <w:style w:type="character" w:styleId="TitleChar">
    <w:name w:val="Title Char"/>
    <w:basedOn w:val="DefaultParagraphFont"/>
    <w:qFormat/>
    <w:rPr>
      <w:rFonts w:ascii="Times" w:hAnsi="Times" w:eastAsia="Times New Roman" w:cs="Times New Roman"/>
      <w:b/>
    </w:rPr>
  </w:style>
  <w:style w:type="character" w:styleId="BodyTextChar">
    <w:name w:val="Body Text Char"/>
    <w:basedOn w:val="DefaultParagraphFont"/>
    <w:qFormat/>
    <w:rPr>
      <w:rFonts w:ascii="Times" w:hAnsi="Times" w:eastAsia="Times New Roman" w:cs="Times New Roman"/>
    </w:rPr>
  </w:style>
  <w:style w:type="character" w:styleId="InternetLink">
    <w:name w:val="Internet Link"/>
    <w:rPr>
      <w:color w:val="0000FF"/>
      <w:u w:val="single"/>
    </w:rPr>
  </w:style>
  <w:style w:type="character" w:styleId="HeaderChar">
    <w:name w:val="Header Char"/>
    <w:basedOn w:val="DefaultParagraphFont"/>
    <w:qFormat/>
    <w:rPr>
      <w:rFonts w:ascii="Times" w:hAnsi="Times" w:eastAsia="Times New Roman" w:cs="Times New Roman"/>
    </w:rPr>
  </w:style>
  <w:style w:type="character" w:styleId="FooterChar">
    <w:name w:val="Footer Char"/>
    <w:basedOn w:val="DefaultParagraphFont"/>
    <w:qFormat/>
    <w:rPr>
      <w:rFonts w:ascii="New York" w:hAnsi="New York" w:eastAsia="Times New Roman" w:cs="Times New Roman"/>
    </w:rPr>
  </w:style>
  <w:style w:type="character" w:styleId="Footnotereference">
    <w:name w:val="footnote reference"/>
    <w:qFormat/>
    <w:rPr>
      <w:sz w:val="16"/>
    </w:rPr>
  </w:style>
  <w:style w:type="character" w:styleId="FootnoteTextChar">
    <w:name w:val="Footnote Text Char"/>
    <w:basedOn w:val="DefaultParagraphFont"/>
    <w:qFormat/>
    <w:rPr>
      <w:rFonts w:ascii="New York" w:hAnsi="New York" w:eastAsia="Times New Roman" w:cs="Times New Roman"/>
      <w:sz w:val="20"/>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BalloonTextChar">
    <w:name w:val="Balloon Text Char"/>
    <w:basedOn w:val="DefaultParagraphFont"/>
    <w:qFormat/>
    <w:rPr>
      <w:rFonts w:ascii="Tahoma" w:hAnsi="Tahoma" w:eastAsia="Times New Roman" w:cs="Tahoma"/>
      <w:i/>
      <w:sz w:val="16"/>
      <w:szCs w:val="16"/>
    </w:rPr>
  </w:style>
  <w:style w:type="character" w:styleId="CommentTextChar">
    <w:name w:val="Comment Text Char"/>
    <w:basedOn w:val="DefaultParagraphFont"/>
    <w:qFormat/>
    <w:rPr>
      <w:rFonts w:ascii="Times" w:hAnsi="Times" w:eastAsia="ＭＳ 明朝" w:cs="Times New Roman"/>
    </w:rPr>
  </w:style>
  <w:style w:type="character" w:styleId="Annotationreference">
    <w:name w:val="annotation reference"/>
    <w:qFormat/>
    <w:rPr>
      <w:sz w:val="18"/>
      <w:szCs w:val="18"/>
    </w:rPr>
  </w:style>
  <w:style w:type="character" w:styleId="SubtitleChar">
    <w:name w:val="Subtitle Char"/>
    <w:basedOn w:val="DefaultParagraphFont"/>
    <w:qFormat/>
    <w:rPr>
      <w:rFonts w:ascii="Times" w:hAnsi="Times" w:eastAsia="ＭＳ 明朝" w:cs="Times New Roman"/>
      <w:i/>
      <w:iCs/>
      <w:color w:val="808080"/>
      <w:spacing w:val="10"/>
    </w:rPr>
  </w:style>
  <w:style w:type="character" w:styleId="CommentSubjectChar">
    <w:name w:val="Comment Subject Char"/>
    <w:basedOn w:val="CommentTextChar"/>
    <w:qFormat/>
    <w:rPr>
      <w:rFonts w:ascii="Times" w:hAnsi="Times" w:eastAsia="ＭＳ 明朝" w:cs="Times New Roman"/>
      <w:b/>
      <w:bCs/>
      <w:sz w:val="20"/>
      <w:szCs w:val="20"/>
    </w:rPr>
  </w:style>
  <w:style w:type="character" w:styleId="Strong">
    <w:name w:val="Strong"/>
    <w:qFormat/>
    <w:rPr>
      <w:b/>
      <w:bCs/>
      <w:spacing w:val="0"/>
    </w:rPr>
  </w:style>
  <w:style w:type="character" w:styleId="Emphasis">
    <w:name w:val="Emphasis"/>
    <w:qFormat/>
    <w:rPr>
      <w:b/>
      <w:bCs/>
      <w:i/>
      <w:iCs/>
      <w:color w:val="00000A"/>
    </w:rPr>
  </w:style>
  <w:style w:type="character" w:styleId="NoSpacingChar">
    <w:name w:val="No Spacing Char"/>
    <w:qFormat/>
    <w:rPr>
      <w:rFonts w:ascii="Times" w:hAnsi="Times" w:eastAsia="ＭＳ 明朝" w:cs="Times New Roman"/>
      <w:szCs w:val="22"/>
    </w:rPr>
  </w:style>
  <w:style w:type="character" w:styleId="QuoteChar">
    <w:name w:val="Quote Char"/>
    <w:basedOn w:val="DefaultParagraphFont"/>
    <w:qFormat/>
    <w:rPr>
      <w:rFonts w:ascii="Times" w:hAnsi="Times" w:eastAsia="ＭＳ 明朝" w:cs="Times New Roman"/>
      <w:color w:val="5A5A5A"/>
      <w:szCs w:val="22"/>
    </w:rPr>
  </w:style>
  <w:style w:type="character" w:styleId="IntenseQuoteChar">
    <w:name w:val="Intense Quote Char"/>
    <w:basedOn w:val="DefaultParagraphFont"/>
    <w:qFormat/>
    <w:rPr>
      <w:rFonts w:ascii="Calibri" w:hAnsi="Calibri" w:eastAsia="ＭＳ ゴシック" w:cs="Times New Roman"/>
      <w:i/>
      <w:iCs/>
      <w:sz w:val="20"/>
    </w:rPr>
  </w:style>
  <w:style w:type="character" w:styleId="SubtleEmphasis">
    <w:name w:val="Subtle Emphasis"/>
    <w:qFormat/>
    <w:rPr>
      <w:i/>
      <w:iCs/>
      <w:color w:val="5A5A5A"/>
    </w:rPr>
  </w:style>
  <w:style w:type="character" w:styleId="IntenseEmphasis">
    <w:name w:val="Intense Emphasis"/>
    <w:qFormat/>
    <w:rPr>
      <w:b/>
      <w:bCs/>
      <w:i/>
      <w:iCs/>
      <w:color w:val="00000A"/>
      <w:u w:val="single"/>
    </w:rPr>
  </w:style>
  <w:style w:type="character" w:styleId="SubtleReference">
    <w:name w:val="Subtle Reference"/>
    <w:qFormat/>
    <w:rPr>
      <w:smallCaps/>
    </w:rPr>
  </w:style>
  <w:style w:type="character" w:styleId="IntenseReference">
    <w:name w:val="Intense Reference"/>
    <w:qFormat/>
    <w:rPr>
      <w:b/>
      <w:bCs/>
      <w:smallCaps/>
      <w:color w:val="00000A"/>
    </w:rPr>
  </w:style>
  <w:style w:type="character" w:styleId="BookTitle">
    <w:name w:val="Book Title"/>
    <w:qFormat/>
    <w:rPr>
      <w:rFonts w:ascii="Calibri" w:hAnsi="Calibri" w:eastAsia="ＭＳ ゴシック" w:cs="Times New Roman"/>
      <w:b/>
      <w:bCs/>
      <w:smallCaps/>
      <w:color w:val="00000A"/>
      <w:u w:val="single"/>
    </w:rPr>
  </w:style>
  <w:style w:type="character" w:styleId="Appleconvertedspace">
    <w:name w:val="apple-converted-space"/>
    <w:qFormat/>
    <w:rPr/>
  </w:style>
  <w:style w:type="character" w:styleId="Linenumber">
    <w:name w:val="line number"/>
    <w:qFormat/>
    <w:rPr/>
  </w:style>
  <w:style w:type="character" w:styleId="Appletabspan">
    <w:name w:val="apple-tab-span"/>
    <w:qFormat/>
    <w:rPr/>
  </w:style>
  <w:style w:type="character" w:styleId="ListLabel1">
    <w:name w:val="ListLabel 1"/>
    <w:qFormat/>
    <w:rPr>
      <w:rFonts w:eastAsia="Times New Roman" w:cs="Times New Roman"/>
    </w:rPr>
  </w:style>
  <w:style w:type="character" w:styleId="ListLabel2">
    <w:name w:val="ListLabel 2"/>
    <w:qFormat/>
    <w:rPr>
      <w:rFonts w:eastAsia="ＭＳ 明朝"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tabs>
        <w:tab w:val="left" w:pos="1440" w:leader="none"/>
        <w:tab w:val="right" w:pos="8640" w:leader="none"/>
      </w:tabs>
      <w:jc w:val="both"/>
      <w:textAlignment w:val="baseline"/>
    </w:pPr>
    <w:rPr>
      <w:rFonts w:ascii="Times" w:hAnsi="Times"/>
      <w:i w:val="false"/>
      <w:sz w:val="2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80"/>
      <w:ind w:left="720" w:right="0" w:hanging="288"/>
      <w:contextualSpacing/>
    </w:pPr>
    <w:rPr>
      <w:rFonts w:eastAsia="Cambria"/>
      <w:sz w:val="22"/>
      <w:szCs w:val="22"/>
    </w:rPr>
  </w:style>
  <w:style w:type="paragraph" w:styleId="Title">
    <w:name w:val="Title"/>
    <w:basedOn w:val="Normal"/>
    <w:qFormat/>
    <w:pPr>
      <w:jc w:val="center"/>
      <w:textAlignment w:val="baseline"/>
    </w:pPr>
    <w:rPr>
      <w:rFonts w:ascii="Times" w:hAnsi="Times"/>
      <w:b/>
      <w:i w:val="false"/>
      <w:sz w:val="24"/>
    </w:rPr>
  </w:style>
  <w:style w:type="paragraph" w:styleId="Header">
    <w:name w:val="Header"/>
    <w:basedOn w:val="Normal"/>
    <w:pPr>
      <w:tabs>
        <w:tab w:val="center" w:pos="4320" w:leader="none"/>
        <w:tab w:val="right" w:pos="8640" w:leader="none"/>
      </w:tabs>
      <w:textAlignment w:val="baseline"/>
    </w:pPr>
    <w:rPr>
      <w:rFonts w:ascii="Times" w:hAnsi="Times"/>
      <w:i w:val="false"/>
      <w:sz w:val="24"/>
    </w:rPr>
  </w:style>
  <w:style w:type="paragraph" w:styleId="Footer">
    <w:name w:val="Footer"/>
    <w:basedOn w:val="Normal"/>
    <w:pPr>
      <w:tabs>
        <w:tab w:val="center" w:pos="4320" w:leader="none"/>
        <w:tab w:val="right" w:pos="8640" w:leader="none"/>
      </w:tabs>
      <w:textAlignment w:val="baseline"/>
    </w:pPr>
    <w:rPr>
      <w:rFonts w:ascii="New York" w:hAnsi="New York"/>
      <w:i w:val="false"/>
      <w:sz w:val="24"/>
    </w:rPr>
  </w:style>
  <w:style w:type="paragraph" w:styleId="Footnotetext">
    <w:name w:val="footnote text"/>
    <w:basedOn w:val="Normal"/>
    <w:qFormat/>
    <w:pPr>
      <w:textAlignment w:val="baseline"/>
    </w:pPr>
    <w:rPr>
      <w:rFonts w:ascii="New York" w:hAnsi="New York"/>
      <w:i w:val="false"/>
      <w:sz w:val="20"/>
    </w:rPr>
  </w:style>
  <w:style w:type="paragraph" w:styleId="BalloonText">
    <w:name w:val="Balloon Text"/>
    <w:basedOn w:val="Normal"/>
    <w:qFormat/>
    <w:pPr/>
    <w:rPr>
      <w:rFonts w:ascii="Tahoma" w:hAnsi="Tahoma" w:cs="Tahoma"/>
      <w:sz w:val="16"/>
      <w:szCs w:val="16"/>
    </w:rPr>
  </w:style>
  <w:style w:type="paragraph" w:styleId="Annotationtext">
    <w:name w:val="annotation text"/>
    <w:basedOn w:val="Normal"/>
    <w:qFormat/>
    <w:pPr>
      <w:overflowPunct w:val="false"/>
      <w:spacing w:before="0" w:after="240"/>
      <w:ind w:left="0" w:right="0" w:firstLine="360"/>
    </w:pPr>
    <w:rPr>
      <w:rFonts w:ascii="Times" w:hAnsi="Times" w:eastAsia="ＭＳ 明朝"/>
      <w:i w:val="false"/>
      <w:sz w:val="24"/>
    </w:rPr>
  </w:style>
  <w:style w:type="paragraph" w:styleId="Normal1">
    <w:name w:val="Normal1"/>
    <w:qFormat/>
    <w:pPr>
      <w:widowControl/>
      <w:overflowPunct w:val="true"/>
      <w:bidi w:val="0"/>
      <w:spacing w:lineRule="auto" w:line="480" w:before="0" w:after="240"/>
      <w:ind w:left="0" w:right="0" w:firstLine="360"/>
      <w:jc w:val="left"/>
    </w:pPr>
    <w:rPr>
      <w:rFonts w:ascii="Cambria" w:hAnsi="Cambria" w:eastAsia="ＭＳ 明朝" w:cs="Times New Roman"/>
      <w:color w:val="00000A"/>
      <w:sz w:val="22"/>
      <w:szCs w:val="22"/>
      <w:lang w:val="en-US" w:eastAsia="en-US" w:bidi="ar-SA"/>
    </w:rPr>
  </w:style>
  <w:style w:type="paragraph" w:styleId="Subtitle">
    <w:name w:val="Subtitle"/>
    <w:basedOn w:val="Normal"/>
    <w:next w:val="Normal"/>
    <w:qFormat/>
    <w:pPr>
      <w:overflowPunct w:val="false"/>
      <w:spacing w:lineRule="auto" w:line="480" w:before="0" w:after="320"/>
      <w:ind w:left="0" w:right="0" w:firstLine="360"/>
      <w:jc w:val="right"/>
    </w:pPr>
    <w:rPr>
      <w:rFonts w:ascii="Times" w:hAnsi="Times" w:eastAsia="ＭＳ 明朝"/>
      <w:iCs/>
      <w:color w:val="808080"/>
      <w:spacing w:val="10"/>
      <w:sz w:val="24"/>
    </w:rPr>
  </w:style>
  <w:style w:type="paragraph" w:styleId="Annotationsubject">
    <w:name w:val="annotation subject"/>
    <w:basedOn w:val="Annotationtext"/>
    <w:qFormat/>
    <w:pPr/>
    <w:rPr>
      <w:b/>
      <w:bCs/>
      <w:sz w:val="20"/>
      <w:szCs w:val="20"/>
    </w:rPr>
  </w:style>
  <w:style w:type="paragraph" w:styleId="Revision">
    <w:name w:val="Revision"/>
    <w:qFormat/>
    <w:pPr>
      <w:widowControl/>
      <w:overflowPunct w:val="true"/>
      <w:bidi w:val="0"/>
      <w:spacing w:before="0" w:after="240"/>
      <w:ind w:left="0" w:right="0" w:firstLine="360"/>
      <w:jc w:val="left"/>
    </w:pPr>
    <w:rPr>
      <w:rFonts w:ascii="Cambria" w:hAnsi="Cambria" w:eastAsia="ＭＳ 明朝" w:cs="Times New Roman"/>
      <w:color w:val="00000A"/>
      <w:sz w:val="22"/>
      <w:szCs w:val="22"/>
      <w:lang w:val="en-US" w:eastAsia="en-US" w:bidi="ar-SA"/>
    </w:rPr>
  </w:style>
  <w:style w:type="paragraph" w:styleId="Caption1">
    <w:name w:val="caption"/>
    <w:basedOn w:val="Normal"/>
    <w:next w:val="Normal"/>
    <w:qFormat/>
    <w:pPr>
      <w:overflowPunct w:val="false"/>
      <w:spacing w:lineRule="auto" w:line="480" w:before="0" w:after="240"/>
      <w:ind w:left="0" w:right="0" w:firstLine="360"/>
    </w:pPr>
    <w:rPr>
      <w:rFonts w:ascii="Times" w:hAnsi="Times" w:eastAsia="ＭＳ 明朝"/>
      <w:b/>
      <w:bCs/>
      <w:i w:val="false"/>
      <w:sz w:val="18"/>
      <w:szCs w:val="18"/>
    </w:rPr>
  </w:style>
  <w:style w:type="paragraph" w:styleId="NoSpacing">
    <w:name w:val="No Spacing"/>
    <w:basedOn w:val="Normal"/>
    <w:qFormat/>
    <w:pPr>
      <w:overflowPunct w:val="false"/>
    </w:pPr>
    <w:rPr>
      <w:rFonts w:ascii="Times" w:hAnsi="Times" w:eastAsia="ＭＳ 明朝"/>
      <w:i w:val="false"/>
      <w:sz w:val="24"/>
      <w:szCs w:val="22"/>
    </w:rPr>
  </w:style>
  <w:style w:type="paragraph" w:styleId="Quote">
    <w:name w:val="Quote"/>
    <w:basedOn w:val="Normal"/>
    <w:next w:val="Normal"/>
    <w:qFormat/>
    <w:pPr>
      <w:overflowPunct w:val="false"/>
      <w:spacing w:lineRule="auto" w:line="480" w:before="0" w:after="240"/>
      <w:ind w:left="0" w:right="0" w:firstLine="360"/>
    </w:pPr>
    <w:rPr>
      <w:rFonts w:ascii="Times" w:hAnsi="Times" w:eastAsia="ＭＳ 明朝"/>
      <w:i w:val="false"/>
      <w:color w:val="5A5A5A"/>
      <w:sz w:val="24"/>
      <w:szCs w:val="22"/>
    </w:rPr>
  </w:style>
  <w:style w:type="paragraph" w:styleId="IntenseQuote">
    <w:name w:val="Intense Quote"/>
    <w:basedOn w:val="Normal"/>
    <w:next w:val="Normal"/>
    <w:qFormat/>
    <w:pPr>
      <w:overflowPunct w:val="false"/>
      <w:spacing w:before="320" w:after="480"/>
      <w:ind w:left="720" w:right="720" w:hanging="0"/>
      <w:jc w:val="center"/>
    </w:pPr>
    <w:rPr>
      <w:rFonts w:ascii="Calibri" w:hAnsi="Calibri" w:eastAsia="ＭＳ ゴシック"/>
      <w:iCs/>
      <w:sz w:val="20"/>
    </w:rPr>
  </w:style>
  <w:style w:type="paragraph" w:styleId="TOCHeading">
    <w:name w:val="TOC Heading"/>
    <w:basedOn w:val="Heading1"/>
    <w:next w:val="Normal"/>
    <w:qFormat/>
    <w:pPr>
      <w:keepNext/>
      <w:overflowPunct w:val="false"/>
      <w:spacing w:lineRule="auto" w:line="360" w:before="600" w:after="0"/>
      <w:ind w:left="0" w:right="0" w:hanging="0"/>
      <w:jc w:val="left"/>
      <w:textAlignment w:val="auto"/>
    </w:pPr>
    <w:rPr>
      <w:rFonts w:ascii="Times" w:hAnsi="Times" w:eastAsia="ＭＳ ゴシック"/>
      <w:bCs/>
      <w:iCs/>
      <w:szCs w:val="32"/>
      <w:lang w:bidi="en-US"/>
    </w:rPr>
  </w:style>
  <w:style w:type="paragraph" w:styleId="NormalWeb">
    <w:name w:val="Normal (Web)"/>
    <w:basedOn w:val="Normal"/>
    <w:qFormat/>
    <w:pPr>
      <w:overflowPunct w:val="false"/>
      <w:spacing w:before="280" w:after="280"/>
    </w:pPr>
    <w:rPr>
      <w:rFonts w:ascii="Times" w:hAnsi="Times" w:eastAsia="ＭＳ 明朝"/>
      <w:i w:val="false"/>
      <w:sz w:val="20"/>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eurosynth/neurosynth" TargetMode="External"/><Relationship Id="rId3" Type="http://schemas.openxmlformats.org/officeDocument/2006/relationships/hyperlink" Target="https://github.com/adelavega/neurosynth-lfc"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LibreOffice/5.1.6.2$Linux_X86_64 LibreOffice_project/10m0$Build-2</Application>
  <Pages>53</Pages>
  <Words>11397</Words>
  <Characters>66241</Characters>
  <CharactersWithSpaces>77198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2017-01-16T21:51:00Z</dcterms:created>
  <dc:creator>Alejandro De La Vega</dc:creator>
  <dc:description/>
  <dc:language>en-US</dc:language>
  <cp:lastModifiedBy/>
  <cp:lastPrinted>2016-11-08T21:39:00Z</cp:lastPrinted>
  <dcterms:modified xsi:type="dcterms:W3CDTF">2017-07-17T23:24:51Z</dcterms:modified>
  <cp:revision>120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PAPERS2_INFO_01">
    <vt:lpwstr>&lt;info&gt;&lt;style id="http://www.zotero.org/styles/the-journal-of-neuroscience"/&gt;&lt;hasBiblio/&gt;&lt;format class="21"/&gt;&lt;count citations="79" publications="69"/&gt;&lt;/info&gt;PAPERS2_INFO_END</vt:lpwstr>
  </property>
  <property fmtid="{D5CDD505-2E9C-101B-9397-08002B2CF9AE}" pid="7" name="ScaleCrop">
    <vt:bool>0</vt:bool>
  </property>
  <property fmtid="{D5CDD505-2E9C-101B-9397-08002B2CF9AE}" pid="8" name="ShareDoc">
    <vt:bool>0</vt:bool>
  </property>
</Properties>
</file>