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overflowPunct w:val="false"/>
        <w:spacing w:lineRule="auto" w:line="480" w:before="0" w:after="240"/>
        <w:rPr>
          <w:rFonts w:eastAsia="ＭＳ 明朝" w:cs="" w:cstheme="minorBidi" w:eastAsiaTheme="minorEastAsia"/>
          <w:i w:val="false"/>
          <w:i w:val="false"/>
          <w:sz w:val="24"/>
        </w:rPr>
      </w:pPr>
      <w:r>
        <w:rPr>
          <w:rFonts w:eastAsia="ＭＳ 明朝" w:cs="" w:cstheme="minorBidi" w:eastAsiaTheme="minorEastAsia"/>
          <w:i w:val="false"/>
          <w:position w:val="6"/>
          <w:sz w:val="24"/>
        </w:rPr>
        <w:t>Title: Large-scale meta-analysis suggests low regional modularity in lateral frontal cortex.</w:t>
      </w:r>
    </w:p>
    <w:p>
      <w:pPr>
        <w:pStyle w:val="Normal"/>
        <w:overflowPunct w:val="false"/>
        <w:spacing w:lineRule="auto" w:line="480" w:before="0" w:after="240"/>
        <w:rPr>
          <w:rFonts w:eastAsia="ＭＳ 明朝" w:cs="" w:cstheme="minorBidi" w:eastAsiaTheme="minorEastAsia"/>
          <w:i w:val="false"/>
          <w:i w:val="false"/>
          <w:sz w:val="24"/>
          <w:vertAlign w:val="superscript"/>
        </w:rPr>
      </w:pPr>
      <w:r>
        <w:rPr>
          <w:rFonts w:eastAsia="ＭＳ 明朝" w:cs="" w:cstheme="minorBidi" w:eastAsiaTheme="minorEastAsia"/>
          <w:i w:val="false"/>
          <w:sz w:val="24"/>
        </w:rPr>
        <w:t>Alejandro de la Vega*</w:t>
      </w:r>
      <w:r>
        <w:rPr>
          <w:rFonts w:eastAsia="ＭＳ 明朝" w:cs="" w:cstheme="minorBidi" w:eastAsiaTheme="minorEastAsia"/>
          <w:i w:val="false"/>
          <w:sz w:val="24"/>
          <w:vertAlign w:val="superscript"/>
        </w:rPr>
        <w:t>1,2,3</w:t>
      </w:r>
      <w:r>
        <w:rPr>
          <w:rFonts w:eastAsia="ＭＳ 明朝" w:cs="" w:cstheme="minorBidi" w:eastAsiaTheme="minorEastAsia"/>
          <w:i w:val="false"/>
          <w:sz w:val="24"/>
        </w:rPr>
        <w:t>, Tal Yarkoni</w:t>
      </w:r>
      <w:r>
        <w:rPr>
          <w:rFonts w:eastAsia="ＭＳ 明朝" w:cs="" w:cstheme="minorBidi" w:eastAsiaTheme="minorEastAsia"/>
          <w:i w:val="false"/>
          <w:sz w:val="24"/>
          <w:vertAlign w:val="superscript"/>
        </w:rPr>
        <w:t>3</w:t>
      </w:r>
      <w:r>
        <w:rPr>
          <w:rFonts w:eastAsia="ＭＳ 明朝" w:cs="" w:cstheme="minorBidi" w:eastAsiaTheme="minorEastAsia"/>
          <w:i w:val="false"/>
          <w:sz w:val="24"/>
        </w:rPr>
        <w:t>, Tor D. Wager</w:t>
      </w:r>
      <w:r>
        <w:rPr>
          <w:rFonts w:eastAsia="ＭＳ 明朝" w:cs="" w:cstheme="minorBidi" w:eastAsiaTheme="minorEastAsia"/>
          <w:i w:val="false"/>
          <w:sz w:val="24"/>
          <w:vertAlign w:val="superscript"/>
        </w:rPr>
        <w:t>1,2</w:t>
      </w:r>
      <w:r>
        <w:rPr>
          <w:rFonts w:eastAsia="ＭＳ 明朝" w:cs="" w:cstheme="minorBidi" w:eastAsiaTheme="minorEastAsia"/>
          <w:i w:val="false"/>
          <w:sz w:val="24"/>
        </w:rPr>
        <w:t>, and Marie T. Banich</w:t>
      </w:r>
      <w:r>
        <w:rPr>
          <w:rFonts w:eastAsia="ＭＳ 明朝" w:cs="" w:cstheme="minorBidi" w:eastAsiaTheme="minorEastAsia"/>
          <w:i w:val="false"/>
          <w:sz w:val="24"/>
          <w:vertAlign w:val="superscript"/>
        </w:rPr>
        <w:t>1,2</w:t>
      </w:r>
      <w:r>
        <w:rPr>
          <w:rFonts w:eastAsia="ＭＳ 明朝" w:cs="" w:cstheme="minorBidi" w:eastAsiaTheme="minorEastAsia"/>
          <w:i w:val="false"/>
          <w:sz w:val="24"/>
        </w:rPr>
        <w:t xml:space="preserve"> </w:t>
      </w:r>
    </w:p>
    <w:p>
      <w:pPr>
        <w:pStyle w:val="Normal"/>
        <w:overflowPunct w:val="false"/>
        <w:spacing w:lineRule="auto" w:line="480" w:before="0" w:after="240"/>
        <w:rPr>
          <w:rFonts w:eastAsia="ＭＳ 明朝" w:cs="" w:cstheme="minorBidi" w:eastAsiaTheme="minorEastAsia"/>
          <w:i w:val="false"/>
          <w:i w:val="false"/>
          <w:sz w:val="24"/>
        </w:rPr>
      </w:pPr>
      <w:r>
        <w:rPr>
          <w:rFonts w:eastAsia="ＭＳ 明朝" w:cs="" w:cstheme="minorBidi" w:eastAsiaTheme="minorEastAsia"/>
          <w:i w:val="false"/>
          <w:sz w:val="24"/>
          <w:vertAlign w:val="superscript"/>
        </w:rPr>
        <w:t xml:space="preserve">1 </w:t>
      </w:r>
      <w:r>
        <w:rPr>
          <w:rFonts w:eastAsia="ＭＳ 明朝" w:cs="" w:cstheme="minorBidi" w:eastAsiaTheme="minorEastAsia"/>
          <w:i w:val="false"/>
          <w:sz w:val="24"/>
        </w:rPr>
        <w:t xml:space="preserve">Department of Psychology and Neuroscience, University of Colorado Boulder, 80309 </w:t>
      </w:r>
      <w:r>
        <w:rPr>
          <w:rFonts w:eastAsia="ＭＳ 明朝" w:cs="" w:cstheme="minorBidi" w:eastAsiaTheme="minorEastAsia"/>
          <w:i w:val="false"/>
          <w:sz w:val="24"/>
          <w:vertAlign w:val="superscript"/>
        </w:rPr>
        <w:t xml:space="preserve">2 </w:t>
      </w:r>
      <w:r>
        <w:rPr>
          <w:rFonts w:eastAsia="ＭＳ 明朝" w:cs="" w:cstheme="minorBidi" w:eastAsiaTheme="minorEastAsia"/>
          <w:i w:val="false"/>
          <w:sz w:val="24"/>
        </w:rPr>
        <w:t xml:space="preserve">Institute of Cognitive Science, University of Colorado Boulder, 80309 </w:t>
      </w:r>
      <w:r>
        <w:rPr>
          <w:rFonts w:eastAsia="ＭＳ 明朝" w:cs="" w:cstheme="minorBidi" w:eastAsiaTheme="minorEastAsia"/>
          <w:i w:val="false"/>
          <w:sz w:val="24"/>
          <w:vertAlign w:val="superscript"/>
        </w:rPr>
        <w:t xml:space="preserve">3 </w:t>
      </w:r>
      <w:r>
        <w:rPr>
          <w:rFonts w:eastAsia="ＭＳ 明朝" w:cs="" w:cstheme="minorBidi" w:eastAsiaTheme="minorEastAsia"/>
          <w:i w:val="false"/>
          <w:sz w:val="24"/>
        </w:rPr>
        <w:t>Department of Psychology, University of Texas at Austin, 78712</w:t>
      </w:r>
    </w:p>
    <w:p>
      <w:pPr>
        <w:pStyle w:val="Normal"/>
        <w:overflowPunct w:val="false"/>
        <w:spacing w:lineRule="auto" w:line="480" w:before="0" w:after="240"/>
        <w:rPr>
          <w:rFonts w:eastAsia="ＭＳ 明朝" w:cs="" w:cstheme="minorBidi" w:eastAsiaTheme="minorEastAsia"/>
          <w:i w:val="false"/>
          <w:i w:val="false"/>
          <w:sz w:val="24"/>
        </w:rPr>
      </w:pPr>
      <w:r>
        <w:rPr>
          <w:rFonts w:eastAsia="ＭＳ 明朝" w:cs="" w:cstheme="minorBidi" w:eastAsiaTheme="minorEastAsia"/>
          <w:i w:val="false"/>
          <w:sz w:val="24"/>
        </w:rPr>
        <w:t>Contact Information: Alejandro de la Vega, Department of Psychology, University of Texas at Austin, 108 E. Dean Keeton Stop A8000, Austin, TX 78712, 650-315-9536, email: delavega@utexas.edu</w:t>
      </w:r>
    </w:p>
    <w:p>
      <w:pPr>
        <w:pStyle w:val="Normal"/>
        <w:overflowPunct w:val="false"/>
        <w:spacing w:lineRule="auto" w:line="480" w:before="0" w:after="240"/>
        <w:rPr>
          <w:i w:val="false"/>
          <w:i w:val="false"/>
          <w:sz w:val="24"/>
        </w:rPr>
      </w:pPr>
      <w:r>
        <w:rPr>
          <w:i w:val="false"/>
          <w:sz w:val="24"/>
        </w:rPr>
        <w:t>Running title: Large-scale LFC meta-analysis</w:t>
      </w:r>
      <w:r>
        <w:br w:type="page"/>
      </w:r>
    </w:p>
    <w:p>
      <w:pPr>
        <w:pStyle w:val="Normal"/>
        <w:overflowPunct w:val="false"/>
        <w:spacing w:lineRule="auto" w:line="480" w:before="0" w:after="240"/>
        <w:rPr>
          <w:i w:val="false"/>
          <w:i w:val="false"/>
          <w:sz w:val="24"/>
        </w:rPr>
      </w:pPr>
      <w:r>
        <w:rPr>
          <w:b/>
          <w:i w:val="false"/>
          <w:sz w:val="24"/>
        </w:rPr>
        <w:t>Abstract</w:t>
      </w:r>
    </w:p>
    <w:p>
      <w:pPr>
        <w:pStyle w:val="Normal"/>
        <w:overflowPunct w:val="false"/>
        <w:spacing w:lineRule="auto" w:line="480"/>
        <w:rPr/>
      </w:pPr>
      <w:r>
        <w:rPr>
          <w:i w:val="false"/>
          <w:sz w:val="24"/>
        </w:rPr>
        <w:tab/>
        <w:t xml:space="preserve">Extensive fMRI study of human lateral frontal cortex (LFC) has yet to yield a consensus mapping between discrete anatomy and psychological states, partly due to the difficulty of inferring mental states from brain activity. Despite this, </w:t>
      </w:r>
      <w:r>
        <w:rPr>
          <w:rFonts w:eastAsia="Century Schoolbook" w:cs="Century Schoolbook"/>
          <w:i w:val="false"/>
          <w:sz w:val="24"/>
        </w:rPr>
        <w:t>t</w:t>
      </w:r>
      <w:r>
        <w:rPr>
          <w:i w:val="false"/>
          <w:sz w:val="24"/>
        </w:rPr>
        <w:t xml:space="preserve">here have been few large-scale efforts to map the full range of psychological states across the entirety of LFC. Here, we used a data-driven approach to generate a comprehensive functional-anatomical mapping of LFC from 11,406 neuroimaging studies. We identified putatively separable LFC regions on the basis of whole-brain co-activation, revealing 14 clusters organized into three whole-brain networks. Next, we generated </w:t>
      </w:r>
      <w:del w:id="0" w:author="Unknown Author" w:date="2017-05-25T18:46:00Z">
        <w:r>
          <w:rPr>
            <w:i w:val="false"/>
            <w:sz w:val="24"/>
          </w:rPr>
          <w:delText>preferential</w:delText>
        </w:r>
      </w:del>
      <w:r>
        <w:rPr>
          <w:i w:val="false"/>
          <w:sz w:val="24"/>
        </w:rPr>
        <w:t xml:space="preserve"> </w:t>
      </w:r>
      <w:commentRangeStart w:id="0"/>
      <w:r>
        <w:rPr>
          <w:i w:val="false"/>
          <w:sz w:val="24"/>
        </w:rPr>
        <w:t>psychological profiles</w:t>
      </w:r>
      <w:r>
        <w:rPr>
          <w:i w:val="false"/>
          <w:sz w:val="24"/>
        </w:rPr>
      </w:r>
      <w:commentRangeEnd w:id="0"/>
      <w:r>
        <w:commentReference w:id="0"/>
      </w:r>
      <w:r>
        <w:rPr>
          <w:i w:val="false"/>
          <w:sz w:val="24"/>
        </w:rPr>
        <w:t xml:space="preserve"> by using multivariate classification to identify the psychological states that best predicted activity within each cluster. We observed large functional differences between networks, suggesting brain networks support distinct modes of processing. Within each network, however, we observed relatively low functional specificity, suggesting discrete psychological states are not strongly localized to individual regions; instead, our results are consistent with the view that individual LFC regions work as part of distributed networks to give rise to flexible behavior. Collectively, our results provide a comprehensive synthesis of a diverse neuroimaging literature using relatively unbiased data-driven methods.</w:t>
      </w:r>
    </w:p>
    <w:p>
      <w:pPr>
        <w:pStyle w:val="Normal"/>
        <w:overflowPunct w:val="false"/>
        <w:spacing w:lineRule="auto" w:line="480"/>
        <w:rPr>
          <w:i w:val="false"/>
          <w:i w:val="false"/>
          <w:sz w:val="24"/>
        </w:rPr>
      </w:pPr>
      <w:r>
        <w:rPr>
          <w:i w:val="false"/>
          <w:sz w:val="24"/>
        </w:rPr>
      </w:r>
    </w:p>
    <w:p>
      <w:pPr>
        <w:pStyle w:val="Normal"/>
        <w:overflowPunct w:val="false"/>
        <w:spacing w:lineRule="auto" w:line="480"/>
        <w:ind w:firstLine="720"/>
        <w:rPr>
          <w:i w:val="false"/>
          <w:i w:val="false"/>
          <w:sz w:val="24"/>
        </w:rPr>
      </w:pPr>
      <w:r>
        <w:rPr>
          <w:i w:val="false"/>
          <w:sz w:val="24"/>
        </w:rPr>
      </w:r>
    </w:p>
    <w:p>
      <w:pPr>
        <w:pStyle w:val="Normal"/>
        <w:overflowPunct w:val="false"/>
        <w:spacing w:lineRule="auto" w:line="480"/>
        <w:ind w:firstLine="720"/>
        <w:rPr>
          <w:i w:val="false"/>
          <w:i w:val="false"/>
          <w:sz w:val="24"/>
        </w:rPr>
      </w:pPr>
      <w:r>
        <w:rPr>
          <w:i w:val="false"/>
          <w:sz w:val="24"/>
        </w:rPr>
      </w:r>
      <w:r>
        <w:br w:type="page"/>
      </w:r>
    </w:p>
    <w:p>
      <w:pPr>
        <w:pStyle w:val="Normal"/>
        <w:overflowPunct w:val="false"/>
        <w:spacing w:lineRule="auto" w:line="480"/>
        <w:ind w:firstLine="720"/>
        <w:rPr/>
      </w:pPr>
      <w:r>
        <w:rPr>
          <w:i w:val="false"/>
          <w:sz w:val="24"/>
        </w:rPr>
        <w:t>Decades of research have suggested lateral frontal cortex (LFC) plays a critical role in the execution of flexible, goal-directed behavior</w:t>
      </w:r>
      <w:r>
        <w:fldChar w:fldCharType="begin"/>
      </w:r>
      <w:r>
        <w:instrText>ADDIN PAPERS2_CITATIONS &lt;citation&gt;&lt;uuid&gt;58119132-04BE-4D87-989F-F4BAC68E84FE&lt;/uuid&gt;&lt;priority&gt;0&lt;/priority&gt;&lt;publications&gt;&lt;publication&gt;&lt;uuid&gt;7A2B6DB8-D6D7-4B4D-8777-266E9CF470E6&lt;/uuid&gt;&lt;volume&gt;24&lt;/volume&gt;&lt;doi&gt;10.1146/annurev.neuro.24.1.167&lt;/doi&gt;&lt;startpage&gt;167&lt;/startpage&gt;&lt;publication_date&gt;99200100001200000000200000&lt;/publication_date&gt;&lt;url&gt;http://www.annualreviews.org/doi/10.1146/annurev.neuro.24.1.167&lt;/url&gt;&lt;type&gt;400&lt;/type&gt;&lt;title&gt;An integrative theory of prefrontal cortex function.&lt;/title&gt;&lt;publisher&gt; Annual Reviews 4139 El Camino Way, P.O. Box 10139, Palo Alto, CA 94303-0139, USA&lt;/publisher&gt;&lt;institution&gt;Center for Learning and Memory, RIKEN-MIT Neuroscience Research Center and Department of Brain and Cognitive Sciences, Massachusetts Institute of Technology, Cambridge, Massachusetts 02139, USA. ekm@ai.mit.edu&lt;/institution&gt;&lt;number&gt;1&lt;/number&gt;&lt;subtype&gt;400&lt;/subtype&gt;&lt;endpage&gt;202&lt;/endpage&gt;&lt;bundle&gt;&lt;publication&gt;&lt;title&gt;Annual Review of Neuroscience&lt;/title&gt;&lt;type&gt;-100&lt;/type&gt;&lt;subtype&gt;-100&lt;/subtype&gt;&lt;uuid&gt;5557B823-D203-4C5C-BAAF-400E32D012DF&lt;/uuid&gt;&lt;/publication&gt;&lt;/bundle&gt;&lt;authors&gt;&lt;author&gt;&lt;firstName&gt;E&lt;/firstName&gt;&lt;middleNames&gt;K&lt;/middleNames&gt;&lt;lastName&gt;Miller&lt;/lastName&gt;&lt;/author&gt;&lt;author&gt;&lt;firstName&gt;J&lt;/firstName&gt;&lt;middleNames&gt;D&lt;/middleNames&gt;&lt;lastName&gt;Cohen&lt;/lastName&gt;&lt;/author&gt;&lt;/authors&gt;&lt;/publication&gt;&lt;/publications&gt;&lt;cites&gt;&lt;/cites&gt;&lt;/citation&gt;</w:instrText>
      </w:r>
      <w:r>
        <w:fldChar w:fldCharType="separate"/>
      </w:r>
      <w:bookmarkStart w:id="0" w:name="__Fieldmark__105_922872596"/>
      <w:r>
        <w:rPr>
          <w:i w:val="false"/>
          <w:sz w:val="24"/>
        </w:rPr>
      </w:r>
      <w:r>
        <w:rPr>
          <w:rFonts w:eastAsia="ＭＳ 明朝" w:cs="Century Schoolbook" w:eastAsiaTheme="minorEastAsia"/>
          <w:i w:val="false"/>
          <w:sz w:val="24"/>
        </w:rPr>
        <w:t xml:space="preserve"> (Miller and Cohen, 2001)</w:t>
      </w:r>
      <w:r>
        <w:rPr>
          <w:i w:val="false"/>
          <w:sz w:val="24"/>
        </w:rPr>
      </w:r>
      <w:r>
        <w:fldChar w:fldCharType="end"/>
      </w:r>
      <w:bookmarkEnd w:id="0"/>
      <w:r>
        <w:rPr>
          <w:i w:val="false"/>
          <w:sz w:val="24"/>
        </w:rPr>
        <w:t>, enabling the navigation of complex, rapidly changing environments, pursuit of distant goals in the face of various obstacles, planning for future events, and the communication of complex ideas using language. Although extensive work has identified putatively separable psychological processes critical for flexible behavior</w:t>
      </w:r>
      <w:r>
        <w:fldChar w:fldCharType="begin"/>
      </w:r>
      <w:r>
        <w:instrText>ADDIN PAPERS2_CITATIONS &lt;citation&gt;&lt;uuid&gt;9B20A23F-6394-4CC3-AE6C-6D2DF9902EBB&lt;/uuid&gt;&lt;priority&gt;0&lt;/priority&gt;&lt;publications&gt;&lt;publication&gt;&lt;uuid&gt;7CE4ABE4-A4F3-4338-A51D-7CE9C3101685&lt;/uuid&gt;&lt;volume&gt;41&lt;/volume&gt;&lt;doi&gt;10.1006/cogp.1999.0734&lt;/doi&gt;&lt;startpage&gt;49&lt;/startpage&gt;&lt;publication_date&gt;99200008001200000000220000&lt;/publication_date&gt;&lt;url&gt;http://eutils.ncbi.nlm.nih.gov/entrez/eutils/elink.fcgi?dbfrom=pubmed&amp;amp;id=10945922&amp;amp;retmode=ref&amp;amp;cmd=prlinks&lt;/url&gt;&lt;type&gt;400&lt;/type&gt;&lt;title&gt;The unity and diversity of executive functions and their contributions to complex "Frontal Lobe" tasks: a latent variable analysis.&lt;/title&gt;&lt;institution&gt;Department of Psychology, University of Colorado at Boulder, 80309-0345, USA.&lt;/institution&gt;&lt;number&gt;1&lt;/number&gt;&lt;subtype&gt;400&lt;/subtype&gt;&lt;endpage&gt;100&lt;/endpage&gt;&lt;bundle&gt;&lt;publication&gt;&lt;title&gt;Cognitive psychology&lt;/title&gt;&lt;type&gt;-100&lt;/type&gt;&lt;subtype&gt;-100&lt;/subtype&gt;&lt;uuid&gt;7637FBBD-4409-48E0-A1B3-E9181B356AD0&lt;/uuid&gt;&lt;/publication&gt;&lt;/bundle&gt;&lt;authors&gt;&lt;author&gt;&lt;firstName&gt;A&lt;/firstName&gt;&lt;lastName&gt;Miyake&lt;/lastName&gt;&lt;/author&gt;&lt;author&gt;&lt;firstName&gt;N&lt;/firstName&gt;&lt;middleNames&gt;P&lt;/middleNames&gt;&lt;lastName&gt;Friedman&lt;/lastName&gt;&lt;/author&gt;&lt;author&gt;&lt;firstName&gt;M&lt;/firstName&gt;&lt;middleNames&gt;J&lt;/middleNames&gt;&lt;lastName&gt;Emerson&lt;/lastName&gt;&lt;/author&gt;&lt;author&gt;&lt;firstName&gt;A&lt;/firstName&gt;&lt;middleNames&gt;H&lt;/middleNames&gt;&lt;lastName&gt;Witzki&lt;/lastName&gt;&lt;/author&gt;&lt;author&gt;&lt;firstName&gt;A&lt;/firstName&gt;&lt;lastName&gt;Howerter&lt;/lastName&gt;&lt;/author&gt;&lt;author&gt;&lt;firstName&gt;T&lt;/firstName&gt;&lt;middleNames&gt;D&lt;/middleNames&gt;&lt;lastName&gt;Wager&lt;/lastName&gt;&lt;/author&gt;&lt;/authors&gt;&lt;/publication&gt;&lt;/publications&gt;&lt;cites&gt;&lt;/cites&gt;&lt;/citation&gt;</w:instrText>
      </w:r>
      <w:r>
        <w:fldChar w:fldCharType="separate"/>
      </w:r>
      <w:bookmarkStart w:id="1" w:name="__Fieldmark__119_922872596"/>
      <w:r>
        <w:rPr>
          <w:i w:val="false"/>
          <w:sz w:val="24"/>
        </w:rPr>
      </w:r>
      <w:r>
        <w:rPr>
          <w:rFonts w:eastAsia="ＭＳ 明朝" w:cs="Century Schoolbook" w:eastAsiaTheme="minorEastAsia"/>
          <w:i w:val="false"/>
          <w:sz w:val="24"/>
        </w:rPr>
        <w:t xml:space="preserve"> (Miyake et al., 2000)</w:t>
      </w:r>
      <w:r>
        <w:rPr>
          <w:i w:val="false"/>
          <w:sz w:val="24"/>
        </w:rPr>
      </w:r>
      <w:r>
        <w:fldChar w:fldCharType="end"/>
      </w:r>
      <w:bookmarkEnd w:id="1"/>
      <w:r>
        <w:rPr>
          <w:i w:val="false"/>
          <w:sz w:val="24"/>
        </w:rPr>
        <w:t>, the precise organization of these processes within discrete lateral frontal anatomy remains actively debated.</w:t>
      </w:r>
    </w:p>
    <w:p>
      <w:pPr>
        <w:pStyle w:val="Normal1"/>
        <w:ind w:firstLine="720"/>
        <w:rPr/>
      </w:pPr>
      <w:r>
        <w:rPr>
          <w:rFonts w:ascii="Century Schoolbook" w:hAnsi="Century Schoolbook"/>
          <w:sz w:val="24"/>
          <w:szCs w:val="24"/>
        </w:rPr>
        <w:t xml:space="preserve">Much progress has been made in understanding the LFC’s functional organization by identifying putatively separable subregions on the basis of properties that constrain information processing. </w:t>
      </w:r>
      <w:ins w:id="1" w:author="Unknown Author" w:date="2017-05-25T18:48:00Z">
        <w:r>
          <w:rPr>
            <w:rFonts w:ascii="Century Schoolbook" w:hAnsi="Century Schoolbook"/>
            <w:sz w:val="24"/>
            <w:szCs w:val="24"/>
          </w:rPr>
          <w:commentReference w:id="1"/>
        </w:r>
      </w:ins>
      <w:r>
        <w:rPr>
          <w:rFonts w:ascii="Century Schoolbook" w:hAnsi="Century Schoolbook"/>
          <w:sz w:val="24"/>
          <w:szCs w:val="24"/>
        </w:rPr>
        <w:t xml:space="preserve">For instance, discrete regions have been proposed based on differences in microstructural properties (e.g. cytoarchitecture, </w:t>
      </w:r>
      <w:r>
        <w:fldChar w:fldCharType="begin"/>
      </w:r>
      <w:r>
        <w:instrText>ADDIN PAPERS2_CITATIONS &lt;citation&gt;&lt;uuid&gt;F05D0B6F-7074-441F-ACC3-2CC72B23A512&lt;/uuid&gt;&lt;priority&gt;0&lt;/priority&gt;&lt;publications&gt;&lt;publication&gt;&lt;volume&gt;360&lt;/volume&gt;&lt;publication_date&gt;99200504291200000000222000&lt;/publication_date&gt;&lt;number&gt;1456&lt;/number&gt;&lt;doi&gt;10.1098/rstb.2005.1631&lt;/doi&gt;&lt;startpage&gt;781&lt;/startpage&gt;&lt;title&gt;Lateral prefrontal cortex: architectonic and functional organization&lt;/title&gt;&lt;uuid&gt;22452E3D-8655-4176-A1A5-7A7708A3180D&lt;/uuid&gt;&lt;subtype&gt;400&lt;/subtype&gt;&lt;endpage&gt;795&lt;/endpage&gt;&lt;type&gt;400&lt;/type&gt;&lt;url&gt;http://rstb.royalsocietypublishing.org/cgi/doi/10.1098/rstb.2005.1631&lt;/url&gt;&lt;bundle&gt;&lt;publication&gt;&lt;publisher&gt;The Royal Society&lt;/publisher&gt;&lt;title&gt;Philosophical Transactions of the Royal Society B: Biological Sciences&lt;/title&gt;&lt;type&gt;-100&lt;/type&gt;&lt;subtype&gt;-100&lt;/subtype&gt;&lt;uuid&gt;9573E04C-A21E-43B1-A7E4-DAF09775A43E&lt;/uuid&gt;&lt;/publication&gt;&lt;/bundle&gt;&lt;authors&gt;&lt;author&gt;&lt;firstName&gt;M&lt;/firstName&gt;&lt;lastName&gt;Petrides&lt;/lastName&gt;&lt;/author&gt;&lt;/authors&gt;&lt;/publication&gt;&lt;/publications&gt;&lt;cites&gt;&lt;/cites&gt;&lt;/citation&gt;</w:instrText>
      </w:r>
      <w:r>
        <w:fldChar w:fldCharType="separate"/>
      </w:r>
      <w:bookmarkStart w:id="2" w:name="__Fieldmark__147_922872596"/>
      <w:r>
        <w:rPr>
          <w:rFonts w:ascii="Century Schoolbook" w:hAnsi="Century Schoolbook"/>
          <w:sz w:val="24"/>
          <w:szCs w:val="24"/>
        </w:rPr>
      </w:r>
      <w:r>
        <w:rPr>
          <w:rFonts w:eastAsia="ＭＳ 明朝" w:cs="Century Schoolbook" w:ascii="Century Schoolbook" w:hAnsi="Century Schoolbook" w:eastAsiaTheme="minorEastAsia"/>
          <w:sz w:val="24"/>
          <w:szCs w:val="24"/>
        </w:rPr>
        <w:t>(Petrides, 2005)</w:t>
      </w:r>
      <w:r>
        <w:rPr>
          <w:rFonts w:ascii="Century Schoolbook" w:hAnsi="Century Schoolbook"/>
          <w:sz w:val="24"/>
          <w:szCs w:val="24"/>
        </w:rPr>
      </w:r>
      <w:r>
        <w:fldChar w:fldCharType="end"/>
      </w:r>
      <w:bookmarkEnd w:id="2"/>
      <w:r>
        <w:rPr>
          <w:rFonts w:ascii="Century Schoolbook" w:hAnsi="Century Schoolbook"/>
          <w:sz w:val="24"/>
          <w:szCs w:val="24"/>
        </w:rPr>
        <w:t xml:space="preserve">, and anatomical </w:t>
      </w:r>
      <w:r>
        <w:fldChar w:fldCharType="begin"/>
      </w:r>
      <w:r>
        <w:instrText>ADDIN PAPERS2_CITATIONS &lt;citation&gt;&lt;uuid&gt;6E72ABCC-442F-46C2-97F5-0327170B92EE&lt;/uuid&gt;&lt;priority&gt;0&lt;/priority&gt;&lt;publications&gt;&lt;publication&gt;&lt;uuid&gt;61E9A1AD-CE9D-4641-AD49-CE6E1AED34ED&lt;/uuid&gt;&lt;volume&gt;10&lt;/volume&gt;&lt;accepted_date&gt;99201503061200000000222000&lt;/accepted_date&gt;&lt;doi&gt;10.1371/journal.pone.0124797&lt;/doi&gt;&lt;startpage&gt;e0124797&lt;/startpage&gt;&lt;publication_date&gt;99201500001200000000200000&lt;/publication_date&gt;&lt;url&gt;http://eutils.ncbi.nlm.nih.gov/entrez/eutils/elink.fcgi?dbfrom=pubmed&amp;amp;id=25945925&amp;amp;retmode=ref&amp;amp;cmd=prlinks&lt;/url&gt;&lt;type&gt;400&lt;/type&gt;&lt;title&gt;Organization of the Human Frontal Pole Revealed by Large-Scale DTI-Based Connectivity: Implications for Control of Behavior.&lt;/title&gt;&lt;submission_date&gt;99201409061200000000222000&lt;/submission_date&gt;&lt;number&gt;5&lt;/number&gt;&lt;institution&gt;Institute of Cognitive Science, University of Colorado Boulder, Boulder, Colorado, United States of America.&lt;/institution&gt;&lt;subtype&gt;400&lt;/subtype&gt;&lt;bundle&gt;&lt;publication&gt;&lt;publisher&gt;Public Library of Science&lt;/publisher&gt;&lt;title&gt;PLOS ONE&lt;/title&gt;&lt;type&gt;-100&lt;/type&gt;&lt;subtype&gt;-100&lt;/subtype&gt;&lt;uuid&gt;14298E0F-690A-4D11-BE29-14EEC4B85622&lt;/uuid&gt;&lt;/publication&gt;&lt;/bundle&gt;&lt;authors&gt;&lt;author&gt;&lt;firstName&gt;Joseph&lt;/firstName&gt;&lt;middleNames&gt;M&lt;/middleNames&gt;&lt;lastName&gt;Orr&lt;/lastName&gt;&lt;/author&gt;&lt;author&gt;&lt;firstName&gt;Harry&lt;/firstName&gt;&lt;middleNames&gt;R&lt;/middleNames&gt;&lt;lastName&gt;Smolker&lt;/lastName&gt;&lt;/author&gt;&lt;author&gt;&lt;firstName&gt;Marie&lt;/firstName&gt;&lt;middleNames&gt;T&lt;/middleNames&gt;&lt;lastName&gt;Banich&lt;/lastName&gt;&lt;/author&gt;&lt;/authors&gt;&lt;/publication&gt;&lt;publication&gt;&lt;volume&gt;112&lt;/volume&gt;&lt;publication_date&gt;99201505191200000000222000&lt;/publication_date&gt;&lt;number&gt;20&lt;/number&gt;&lt;doi&gt;10.1073/pnas.1410767112&lt;/doi&gt;&lt;startpage&gt;E2695&lt;/startpage&gt;&lt;title&gt;Connectivity reveals relationship of brain areas for reward-guided learning and decision making in human and monkey frontal cortex&lt;/title&gt;&lt;uuid&gt;89A7A28F-94A5-42DA-81CB-45513C9049C5&lt;/uuid&gt;&lt;subtype&gt;400&lt;/subtype&gt;&lt;endpage&gt;E2704&lt;/endpage&gt;&lt;type&gt;400&lt;/type&gt;&lt;url&gt;http://www.pnas.org/lookup/doi/10.1073/pnas.1410767112&lt;/url&gt;&lt;bundle&gt;&lt;publication&gt;&lt;publisher&gt;National Acad Sciences&lt;/publisher&gt;&lt;title&gt;Proceedings of the National Academy of Sciences&lt;/title&gt;&lt;type&gt;-100&lt;/type&gt;&lt;subtype&gt;-100&lt;/subtype&gt;&lt;uuid&gt;7BFADCCA-782B-44D2-86AB-14BC9C739266&lt;/uuid&gt;&lt;/publication&gt;&lt;/bundle&gt;&lt;authors&gt;&lt;author&gt;&lt;firstName&gt;Franz-Xaver&lt;/firstName&gt;&lt;lastName&gt;Neubert&lt;/lastName&gt;&lt;/author&gt;&lt;author&gt;&lt;firstName&gt;Rogier&lt;/firstName&gt;&lt;middleNames&gt;B&lt;/middleNames&gt;&lt;lastName&gt;Mars&lt;/lastName&gt;&lt;/author&gt;&lt;author&gt;&lt;firstName&gt;Jerome&lt;/firstName&gt;&lt;lastName&gt;Sallet&lt;/lastName&gt;&lt;/author&gt;&lt;author&gt;&lt;firstName&gt;Matthew&lt;/firstName&gt;&lt;middleNames&gt;F S&lt;/middleNames&gt;&lt;lastName&gt;Rushworth&lt;/lastName&gt;&lt;/author&gt;&lt;/authors&gt;&lt;/publication&gt;&lt;publication&gt;&lt;uuid&gt;882F8D0F-8B5A-47AD-A3E7-93C9323655FF&lt;/uuid&gt;&lt;volume&gt;33&lt;/volume&gt;&lt;doi&gt;10.1523/JNEUROSCI.5108-12.2013&lt;/doi&gt;&lt;startpage&gt;12255&lt;/startpage&gt;&lt;publication_date&gt;99201307241200000000222000&lt;/publication_date&gt;&lt;url&gt;http://eutils.ncbi.nlm.nih.gov/entrez/eutils/elink.fcgi?dbfrom=pubmed&amp;amp;id=23884933&amp;amp;retmode=ref&amp;amp;cmd=prlinks&lt;/url&gt;&lt;type&gt;400&lt;/type&gt;&lt;title&gt;The organization of dorsal frontal cortex in humans and macaques.&lt;/title&gt;&lt;institution&gt;Department of Experimental Psychology, University of Oxford, Oxford OX1 3UD, United Kingdom. jerome.sallet@psy.ox.ac.uk&lt;/institution&gt;&lt;number&gt;30&lt;/number&gt;&lt;subtype&gt;400&lt;/subtype&gt;&lt;endpage&gt;12274&lt;/endpage&gt;&lt;bundle&gt;&lt;publication&gt;&lt;title&gt;The Journal of neuroscience : the official journal of the Society for Neuroscience&lt;/title&gt;&lt;type&gt;-100&lt;/type&gt;&lt;subtype&gt;-100&lt;/subtype&gt;&lt;uuid&gt;03807444-C427-417F-A167-36A2FBD88CD7&lt;/uuid&gt;&lt;/publication&gt;&lt;/bundle&gt;&lt;authors&gt;&lt;author&gt;&lt;firstName&gt;Jerome&lt;/firstName&gt;&lt;lastName&gt;Sallet&lt;/lastName&gt;&lt;/author&gt;&lt;author&gt;&lt;firstName&gt;Rogier&lt;/firstName&gt;&lt;middleNames&gt;B&lt;/middleNames&gt;&lt;lastName&gt;Mars&lt;/lastName&gt;&lt;/author&gt;&lt;author&gt;&lt;firstName&gt;MaryAnn&lt;/firstName&gt;&lt;middleNames&gt;P&lt;/middleNames&gt;&lt;lastName&gt;Noonan&lt;/lastName&gt;&lt;/author&gt;&lt;author&gt;&lt;firstName&gt;Franz-Xaver&lt;/firstName&gt;&lt;lastName&gt;Neubert&lt;/lastName&gt;&lt;/author&gt;&lt;author&gt;&lt;firstName&gt;Saad&lt;/firstName&gt;&lt;lastName&gt;Jbabdi&lt;/lastName&gt;&lt;/author&gt;&lt;author&gt;&lt;firstName&gt;Jill&lt;/firstName&gt;&lt;middleNames&gt;X&lt;/middleNames&gt;&lt;lastName&gt;O'Reilly&lt;/lastName&gt;&lt;/author&gt;&lt;author&gt;&lt;firstName&gt;Nicola&lt;/firstName&gt;&lt;lastName&gt;Filippini&lt;/lastName&gt;&lt;/author&gt;&lt;author&gt;&lt;firstName&gt;Adam&lt;/firstName&gt;&lt;middleNames&gt;G&lt;/middleNames&gt;&lt;lastName&gt;Thomas&lt;/lastName&gt;&lt;/author&gt;&lt;author&gt;&lt;firstName&gt;Matthew&lt;/firstName&gt;&lt;middleNames&gt;F&lt;/middleNames&gt;&lt;lastName&gt;Rushworth&lt;/lastName&gt;&lt;/author&gt;&lt;/authors&gt;&lt;/publication&gt;&lt;/publications&gt;&lt;cites&gt;&lt;/cites&gt;&lt;/citation&gt;</w:instrText>
      </w:r>
      <w:r>
        <w:fldChar w:fldCharType="separate"/>
      </w:r>
      <w:bookmarkStart w:id="3" w:name="__Fieldmark__154_922872596"/>
      <w:r>
        <w:rPr>
          <w:rFonts w:ascii="Century Schoolbook" w:hAnsi="Century Schoolbook"/>
          <w:sz w:val="24"/>
          <w:szCs w:val="24"/>
        </w:rPr>
      </w:r>
      <w:r>
        <w:rPr>
          <w:rFonts w:eastAsia="ＭＳ 明朝" w:cs="Cambria" w:ascii="Century Schoolbook" w:hAnsi="Century Schoolbook" w:eastAsiaTheme="minorEastAsia"/>
          <w:sz w:val="24"/>
          <w:szCs w:val="24"/>
        </w:rPr>
        <w:t>(</w:t>
      </w:r>
      <w:r>
        <w:rPr>
          <w:rFonts w:eastAsia="ＭＳ 明朝" w:cs="Cambria" w:ascii="Century Schoolbook" w:hAnsi="Century Schoolbook" w:eastAsiaTheme="minorEastAsia"/>
          <w:sz w:val="24"/>
        </w:rPr>
        <w:t>Sallet et al., 2013; Neubert et al., 2015; Orr et al., 2015)</w:t>
      </w:r>
      <w:r>
        <w:rPr>
          <w:rFonts w:ascii="Century Schoolbook" w:hAnsi="Century Schoolbook"/>
          <w:sz w:val="24"/>
          <w:szCs w:val="24"/>
        </w:rPr>
      </w:r>
      <w:r>
        <w:fldChar w:fldCharType="end"/>
      </w:r>
      <w:bookmarkEnd w:id="3"/>
      <w:r>
        <w:rPr>
          <w:rFonts w:ascii="Century Schoolbook" w:hAnsi="Century Schoolbook"/>
          <w:sz w:val="24"/>
          <w:szCs w:val="24"/>
        </w:rPr>
        <w:t xml:space="preserve"> and resting-state functional connectivity</w:t>
      </w:r>
      <w:r>
        <w:fldChar w:fldCharType="begin"/>
      </w:r>
      <w:r>
        <w:instrText>ADDIN PAPERS2_CITATIONS &lt;citation&gt;&lt;uuid&gt;B111710F-981E-4116-8E97-D752B973ABB0&lt;/uuid&gt;&lt;priority&gt;0&lt;/priority&gt;&lt;publications&gt;&lt;publication&gt;&lt;uuid&gt;3106F631-C95F-42CA-B549-4732630EE4BE&lt;/uuid&gt;&lt;volume&gt;49&lt;/volume&gt;&lt;doi&gt;10.1016/j.neuroimage.2009.10.016&lt;/doi&gt;&lt;startpage&gt;2375&lt;/startpage&gt;&lt;publication_date&gt;99201002011200000000222000&lt;/publication_date&gt;&lt;url&gt;http://dx.doi.org/10.1016/j.neuroimage.2009.10.016&lt;/url&gt;&lt;type&gt;400&lt;/type&gt;&lt;title&gt;Defining functional SMA and pre-SMA subregions in human MFC using resting state fMRI: Functional connectivity-based parcellation method&lt;/title&gt;&lt;publisher&gt;Elsevier Inc.&lt;/publisher&gt;&lt;number&gt;3&lt;/number&gt;&lt;subtype&gt;400&lt;/subtype&gt;&lt;endpage&gt;2386&lt;/endpage&gt;&lt;bundle&gt;&lt;publication&gt;&lt;publisher&gt;Elsevier Inc.&lt;/publisher&gt;&lt;title&gt;NeuroImage&lt;/title&gt;&lt;type&gt;-100&lt;/type&gt;&lt;subtype&gt;-100&lt;/subtype&gt;&lt;uuid&gt;6CD5DDF9-C34D-49F1-A9F1-46714B6AB5E1&lt;/uuid&gt;&lt;/publication&gt;&lt;/bundle&gt;&lt;authors&gt;&lt;author&gt;&lt;firstName&gt;Jae-Hun&lt;/firstName&gt;&lt;lastName&gt;Kim&lt;/lastName&gt;&lt;/author&gt;&lt;author&gt;&lt;firstName&gt;Jong-Min&lt;/firstName&gt;&lt;lastName&gt;Lee&lt;/lastName&gt;&lt;/author&gt;&lt;author&gt;&lt;firstName&gt;Hang&lt;/firstName&gt;&lt;middleNames&gt;Joon&lt;/middleNames&gt;&lt;lastName&gt;Jo&lt;/lastName&gt;&lt;/author&gt;&lt;author&gt;&lt;firstName&gt;Sook&lt;/firstName&gt;&lt;middleNames&gt;Hui&lt;/middleNames&gt;&lt;lastName&gt;Kim&lt;/lastName&gt;&lt;/author&gt;&lt;author&gt;&lt;firstName&gt;Jung&lt;/firstName&gt;&lt;middleNames&gt;Hee&lt;/middleNames&gt;&lt;lastName&gt;Lee&lt;/lastName&gt;&lt;/author&gt;&lt;author&gt;&lt;firstName&gt;Sung&lt;/firstName&gt;&lt;middleNames&gt;Tae&lt;/middleNames&gt;&lt;lastName&gt;Kim&lt;/lastName&gt;&lt;/author&gt;&lt;author&gt;&lt;firstName&gt;Sang&lt;/firstName&gt;&lt;middleNames&gt;Won&lt;/middleNames&gt;&lt;lastName&gt;Seo&lt;/lastName&gt;&lt;/author&gt;&lt;author&gt;&lt;firstName&gt;Robert&lt;/firstName&gt;&lt;middleNames&gt;W&lt;/middleNames&gt;&lt;lastName&gt;Cox&lt;/lastName&gt;&lt;/author&gt;&lt;author&gt;&lt;firstName&gt;Duk&lt;/firstName&gt;&lt;middleNames&gt;L&lt;/middleNames&gt;&lt;lastName&gt;Na&lt;/lastName&gt;&lt;/author&gt;&lt;author&gt;&lt;firstName&gt;Sun&lt;/firstName&gt;&lt;middleNames&gt;I&lt;/middleNames&gt;&lt;lastName&gt;Kim&lt;/lastName&gt;&lt;/author&gt;&lt;author&gt;&lt;firstName&gt;Ziad&lt;/firstName&gt;&lt;middleNames&gt;S&lt;/middleNames&gt;&lt;lastName&gt;Saad&lt;/lastName&gt;&lt;/author&gt;&lt;/authors&gt;&lt;/publication&gt;&lt;publication&gt;&lt;volume&gt;32&lt;/volume&gt;&lt;publication_date&gt;99201207251200000000222000&lt;/publication_date&gt;&lt;number&gt;30&lt;/number&gt;&lt;doi&gt;10.1523/JNEUROSCI.5852-11.2012&lt;/doi&gt;&lt;startpage&gt;10238&lt;/startpage&gt;&lt;title&gt;Unravelling the Intrinsic Functional Organization of the Human Lateral Frontal Cortex: A Parcellation Scheme Based on Resting State fMRI&lt;/title&gt;&lt;uuid&gt;A198320E-3D78-457D-8CC2-98C483EB61CD&lt;/uuid&gt;&lt;subtype&gt;400&lt;/subtype&gt;&lt;endpage&gt;10252&lt;/endpage&gt;&lt;type&gt;400&lt;/type&gt;&lt;url&gt;http://www.jneurosci.org/cgi/doi/10.1523/JNEUROSCI.5852-11.2012&lt;/url&gt;&lt;bundle&gt;&lt;publication&gt;&lt;title&gt;Journal of Neuroscience&lt;/title&gt;&lt;type&gt;-100&lt;/type&gt;&lt;subtype&gt;-100&lt;/subtype&gt;&lt;uuid&gt;06D138AD-CBF7-4C83-9202-AD7D2A916BA2&lt;/uuid&gt;&lt;/publication&gt;&lt;/bundle&gt;&lt;authors&gt;&lt;author&gt;&lt;firstName&gt;A&lt;/firstName&gt;&lt;lastName&gt;Goulas&lt;/lastName&gt;&lt;/author&gt;&lt;author&gt;&lt;firstName&gt;H&lt;/firstName&gt;&lt;middleNames&gt;B M&lt;/middleNames&gt;&lt;lastName&gt;Uylings&lt;/lastName&gt;&lt;/author&gt;&lt;author&gt;&lt;firstName&gt;P&lt;/firstName&gt;&lt;lastName&gt;Stiers&lt;/lastName&gt;&lt;/author&gt;&lt;/authors&gt;&lt;/publication&gt;&lt;/publications&gt;&lt;cites&gt;&lt;/cites&gt;&lt;/citation&gt;</w:instrText>
      </w:r>
      <w:r>
        <w:fldChar w:fldCharType="separate"/>
      </w:r>
      <w:bookmarkStart w:id="4" w:name="__Fieldmark__161_922872596"/>
      <w:r>
        <w:rPr>
          <w:rFonts w:ascii="Century Schoolbook" w:hAnsi="Century Schoolbook"/>
          <w:sz w:val="24"/>
          <w:szCs w:val="24"/>
        </w:rPr>
      </w:r>
      <w:r>
        <w:rPr>
          <w:rFonts w:eastAsia="ＭＳ 明朝" w:cs="Century Schoolbook" w:ascii="Century Schoolbook" w:hAnsi="Century Schoolbook" w:eastAsiaTheme="minorEastAsia"/>
          <w:sz w:val="24"/>
          <w:szCs w:val="24"/>
        </w:rPr>
        <w:t xml:space="preserve"> (Kim et al., 2010; Goulas et al., 2012)</w:t>
      </w:r>
      <w:r>
        <w:rPr>
          <w:rFonts w:ascii="Century Schoolbook" w:hAnsi="Century Schoolbook"/>
          <w:sz w:val="24"/>
          <w:szCs w:val="24"/>
        </w:rPr>
      </w:r>
      <w:r>
        <w:fldChar w:fldCharType="end"/>
      </w:r>
      <w:bookmarkEnd w:id="4"/>
      <w:r>
        <w:rPr>
          <w:rFonts w:ascii="Century Schoolbook" w:hAnsi="Century Schoolbook"/>
          <w:sz w:val="24"/>
          <w:szCs w:val="24"/>
        </w:rPr>
        <w:t>. Although these studies carefully characterized important functional properties of LFC, it is unclear to what extent the boundaries derived from such methods correspond to the organization of brain activity observed during behavior</w:t>
      </w:r>
      <w:r>
        <w:fldChar w:fldCharType="begin"/>
      </w:r>
      <w:r>
        <w:instrText>ADDIN PAPERS2_CITATIONS &lt;citation&gt;&lt;uuid&gt;804E6BE7-E4FD-4784-B9B4-457AE088C6DE&lt;/uuid&gt;&lt;priority&gt;0&lt;/priority&gt;&lt;publications&gt;&lt;publication&gt;&lt;uuid&gt;0B8193CB-A7B0-4CA3-A5C3-4554EECF8E80&lt;/uuid&gt;&lt;volume&gt;36&lt;/volume&gt;&lt;doi&gt;10.1016/j.neuroimage.2007.03.060&lt;/doi&gt;&lt;startpage&gt;511&lt;/startpage&gt;&lt;publication_date&gt;99200707011200000000222000&lt;/publication_date&gt;&lt;url&gt;http://dx.doi.org/10.1016/j.neuroimage.2007.03.060&lt;/url&gt;&lt;citekey&gt;Eickhoff:2007bq&lt;/citekey&gt;&lt;type&gt;400&lt;/type&gt;&lt;title&gt;Assignment of functional activations to probabilistic cytoarchitectonic areas revisited&lt;/title&gt;&lt;number&gt;3&lt;/number&gt;&lt;subtype&gt;400&lt;/subtype&gt;&lt;endpage&gt;521&lt;/endpage&gt;&lt;authors&gt;&lt;author&gt;&lt;firstName&gt;Simon&lt;/firstName&gt;&lt;middleNames&gt;B&lt;/middleNames&gt;&lt;lastName&gt;Eickhoff&lt;/lastName&gt;&lt;/author&gt;&lt;author&gt;&lt;firstName&gt;Tomas&lt;/firstName&gt;&lt;lastName&gt;Paus&lt;/lastName&gt;&lt;/author&gt;&lt;author&gt;&lt;firstName&gt;Svenja&lt;/firstName&gt;&lt;lastName&gt;Caspers&lt;/lastName&gt;&lt;/author&gt;&lt;author&gt;&lt;firstName&gt;Marie-Helene&lt;/firstName&gt;&lt;lastName&gt;Grosbras&lt;/lastName&gt;&lt;/author&gt;&lt;author&gt;&lt;firstName&gt;Alan&lt;/firstName&gt;&lt;middleNames&gt;C&lt;/middleNames&gt;&lt;lastName&gt;Evans&lt;/lastName&gt;&lt;/author&gt;&lt;author&gt;&lt;firstName&gt;Karl&lt;/firstName&gt;&lt;lastName&gt;Zilles&lt;/lastName&gt;&lt;/author&gt;&lt;author&gt;&lt;firstName&gt;Katrin&lt;/firstName&gt;&lt;lastName&gt;Amunts&lt;/lastName&gt;&lt;/author&gt;&lt;/authors&gt;&lt;/publication&gt;&lt;/publications&gt;&lt;cites&gt;&lt;/cites&gt;&lt;/citation&gt;</w:instrText>
      </w:r>
      <w:r>
        <w:fldChar w:fldCharType="separate"/>
      </w:r>
      <w:bookmarkStart w:id="5" w:name="__Fieldmark__182_922872596"/>
      <w:r>
        <w:rPr>
          <w:rFonts w:ascii="Century Schoolbook" w:hAnsi="Century Schoolbook"/>
          <w:sz w:val="24"/>
          <w:szCs w:val="24"/>
        </w:rPr>
      </w:r>
      <w:r>
        <w:rPr>
          <w:rFonts w:eastAsia="ＭＳ 明朝" w:cs="Century Schoolbook" w:ascii="Century Schoolbook" w:hAnsi="Century Schoolbook" w:eastAsiaTheme="minorEastAsia"/>
          <w:sz w:val="24"/>
          <w:szCs w:val="24"/>
        </w:rPr>
        <w:t xml:space="preserve"> (Eickhoff et al., 2007)</w:t>
      </w:r>
      <w:r>
        <w:rPr>
          <w:rFonts w:ascii="Century Schoolbook" w:hAnsi="Century Schoolbook"/>
          <w:sz w:val="24"/>
          <w:szCs w:val="24"/>
        </w:rPr>
      </w:r>
      <w:r>
        <w:fldChar w:fldCharType="end"/>
      </w:r>
      <w:bookmarkEnd w:id="5"/>
      <w:r>
        <w:rPr>
          <w:rFonts w:ascii="Century Schoolbook" w:hAnsi="Century Schoolbook"/>
          <w:sz w:val="24"/>
          <w:szCs w:val="24"/>
        </w:rPr>
        <w:t xml:space="preserve">. </w:t>
      </w:r>
    </w:p>
    <w:p>
      <w:pPr>
        <w:pStyle w:val="Normal1"/>
        <w:rPr/>
      </w:pPr>
      <w:r>
        <w:rPr>
          <w:rFonts w:eastAsia="Century Schoolbook" w:cs="Century Schoolbook" w:ascii="Century Schoolbook" w:hAnsi="Century Schoolbook"/>
          <w:sz w:val="24"/>
          <w:szCs w:val="24"/>
        </w:rPr>
        <w:t>One approach used to map the functional correlates of distinct behavioral phenotypes is the quantitative meta-analysis of functional MRI (fMRI) studies. Such meta-analyses help overcome the low power observed in individual studies and produce more precise spatial maps of psychological states that activate LFC, such as working-memory</w:t>
      </w:r>
      <w:r>
        <w:fldChar w:fldCharType="begin"/>
      </w:r>
      <w:r>
        <w:instrText>ADDIN PAPERS2_CITATIONS &lt;citation&gt;&lt;uuid&gt;5BDD008A-C152-48E2-833C-74D9A9644558&lt;/uuid&gt;&lt;priority&gt;0&lt;/priority&gt;&lt;publications&gt;&lt;publication&gt;&lt;volume&gt;23&lt;/volume&gt;&lt;publication_date&gt;99201301081200000000222000&lt;/publication_date&gt;&lt;number&gt;2&lt;/number&gt;&lt;doi&gt;10.1093/cercor/bhs007&lt;/doi&gt;&lt;startpage&gt;264&lt;/startpage&gt;&lt;title&gt;A Meta-analysis of Executive Components of Working Memory&lt;/title&gt;&lt;uuid&gt;C3916890-7661-4395-BDBA-49319B3D61FB&lt;/uuid&gt;&lt;subtype&gt;400&lt;/subtype&gt;&lt;endpage&gt;282&lt;/endpage&gt;&lt;type&gt;400&lt;/type&gt;&lt;url&gt;http://www.cercor.oxfordjournals.org/cgi/doi/10.1093/cercor/bhs007&lt;/url&gt;&lt;bundle&gt;&lt;publication&gt;&lt;title&gt;Cerebral Cortex&lt;/title&gt;&lt;type&gt;-100&lt;/type&gt;&lt;subtype&gt;-100&lt;/subtype&gt;&lt;uuid&gt;77496BB1-9579-49BD-B03C-B44147E85F01&lt;/uuid&gt;&lt;/publication&gt;&lt;/bundle&gt;&lt;authors&gt;&lt;author&gt;&lt;firstName&gt;D&lt;/firstName&gt;&lt;middleNames&gt;E&lt;/middleNames&gt;&lt;lastName&gt;Nee&lt;/lastName&gt;&lt;/author&gt;&lt;author&gt;&lt;firstName&gt;J&lt;/firstName&gt;&lt;middleNames&gt;W&lt;/middleNames&gt;&lt;lastName&gt;Brown&lt;/lastName&gt;&lt;/author&gt;&lt;author&gt;&lt;firstName&gt;M&lt;/firstName&gt;&lt;middleNames&gt;K&lt;/middleNames&gt;&lt;lastName&gt;Askren&lt;/lastName&gt;&lt;/author&gt;&lt;author&gt;&lt;firstName&gt;M&lt;/firstName&gt;&lt;middleNames&gt;G&lt;/middleNames&gt;&lt;lastName&gt;Berman&lt;/lastName&gt;&lt;/author&gt;&lt;author&gt;&lt;firstName&gt;E&lt;/firstName&gt;&lt;lastName&gt;Demiralp&lt;/lastName&gt;&lt;/author&gt;&lt;author&gt;&lt;firstName&gt;A&lt;/firstName&gt;&lt;lastName&gt;Krawitz&lt;/lastName&gt;&lt;/author&gt;&lt;author&gt;&lt;firstName&gt;J&lt;/firstName&gt;&lt;lastName&gt;Jonides&lt;/lastName&gt;&lt;/author&gt;&lt;/authors&gt;&lt;/publication&gt;&lt;publication&gt;&lt;uuid&gt;A1F18561-FFF2-4CE9-B027-075C956E2ABA&lt;/uuid&gt;&lt;volume&gt;3&lt;/volume&gt;&lt;doi&gt;10.3758/CABN.3.4.255&lt;/doi&gt;&lt;startpage&gt;255&lt;/startpage&gt;&lt;publication_date&gt;99200312001200000000220000&lt;/publication_date&gt;&lt;url&gt;http://eutils.ncbi.nlm.nih.gov/entrez/eutils/elink.fcgi?dbfrom=pubmed&amp;amp;id=15040547&amp;amp;retmode=ref&amp;amp;cmd=prlinks&lt;/url&gt;&lt;type&gt;400&lt;/type&gt;&lt;title&gt;Neuroimaging studies of working memory: a meta-analysis.&lt;/title&gt;&lt;institution&gt;University of Michigan, Ann Arbor, Michigan, USA. tor@paradox.psych.columbia.edu&lt;/institution&gt;&lt;number&gt;4&lt;/number&gt;&lt;subtype&gt;400&lt;/subtype&gt;&lt;endpage&gt;274&lt;/endpage&gt;&lt;bundle&gt;&lt;publication&gt;&lt;title&gt;Cognitive, Affective, &amp;amp; Behavioral Neuroscience&lt;/title&gt;&lt;type&gt;-100&lt;/type&gt;&lt;subtype&gt;-100&lt;/subtype&gt;&lt;uuid&gt;0A86B89A-90BA-406A-8740-31576A001429&lt;/uuid&gt;&lt;/publication&gt;&lt;/bundle&gt;&lt;authors&gt;&lt;author&gt;&lt;firstName&gt;Tor&lt;/firstName&gt;&lt;middleNames&gt;D&lt;/middleNames&gt;&lt;lastName&gt;Wager&lt;/lastName&gt;&lt;/author&gt;&lt;author&gt;&lt;firstName&gt;Edward&lt;/firstName&gt;&lt;middleNames&gt;E&lt;/middleNames&gt;&lt;lastName&gt;Smith&lt;/lastName&gt;&lt;/author&gt;&lt;/authors&gt;&lt;/publication&gt;&lt;/publications&gt;&lt;cites&gt;&lt;/cites&gt;&lt;/citation&gt;</w:instrText>
      </w:r>
      <w:r>
        <w:fldChar w:fldCharType="separate"/>
      </w:r>
      <w:bookmarkStart w:id="6" w:name="__Fieldmark__197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(Wager and Smith, 2003; Nee et al., 2013)</w:t>
      </w:r>
      <w:r>
        <w:rPr>
          <w:rFonts w:eastAsia="Century Schoolbook" w:cs="Century Schoolbook" w:ascii="Century Schoolbook" w:hAnsi="Century Schoolbook"/>
          <w:sz w:val="24"/>
          <w:szCs w:val="24"/>
        </w:rPr>
      </w:r>
      <w:r>
        <w:fldChar w:fldCharType="end"/>
      </w:r>
      <w:bookmarkEnd w:id="6"/>
      <w:r>
        <w:rPr>
          <w:rFonts w:eastAsia="Century Schoolbook" w:cs="Century Schoolbook" w:ascii="Century Schoolbook" w:hAnsi="Century Schoolbook"/>
          <w:sz w:val="24"/>
          <w:szCs w:val="24"/>
        </w:rPr>
        <w:t>, inhibition</w:t>
      </w:r>
      <w:r>
        <w:fldChar w:fldCharType="begin"/>
      </w:r>
      <w:r>
        <w:instrText>ADDIN PAPERS2_CITATIONS &lt;citation&gt;&lt;uuid&gt;F0BEB3DA-8992-4F1C-920B-9BFCD48B2D82&lt;/uuid&gt;&lt;priority&gt;0&lt;/priority&gt;&lt;publications&gt;&lt;publication&gt;&lt;uuid&gt;B489E766-97C6-4A74-AECF-63C94F623616&lt;/uuid&gt;&lt;volume&gt;7&lt;/volume&gt;&lt;doi&gt;10.3758/CABN.7.1.1&lt;/doi&gt;&lt;startpage&gt;1&lt;/startpage&gt;&lt;publication_date&gt;99200703001200000000220000&lt;/publication_date&gt;&lt;url&gt;http://eutils.ncbi.nlm.nih.gov/entrez/eutils/elink.fcgi?dbfrom=pubmed&amp;amp;id=17598730&amp;amp;retmode=ref&amp;amp;cmd=prlinks&lt;/url&gt;&lt;type&gt;400&lt;/type&gt;&lt;title&gt;Interference resolution: insights from a meta-analysis of neuroimaging tasks.&lt;/title&gt;&lt;institution&gt;Department of Psychology, University of Michigan, Ann Arbor, Michigan 48109-1043, USA. dnee@umich.edu&lt;/institution&gt;&lt;number&gt;1&lt;/number&gt;&lt;subtype&gt;400&lt;/subtype&gt;&lt;endpage&gt;17&lt;/endpage&gt;&lt;bundle&gt;&lt;publication&gt;&lt;title&gt;Cognitive, Affective, &amp;amp; Behavioral Neuroscience&lt;/title&gt;&lt;type&gt;-100&lt;/type&gt;&lt;subtype&gt;-100&lt;/subtype&gt;&lt;uuid&gt;0A86B89A-90BA-406A-8740-31576A001429&lt;/uuid&gt;&lt;/publication&gt;&lt;/bundle&gt;&lt;authors&gt;&lt;author&gt;&lt;firstName&gt;Derek&lt;/firstName&gt;&lt;middleNames&gt;Evan&lt;/middleNames&gt;&lt;lastName&gt;Nee&lt;/lastName&gt;&lt;/author&gt;&lt;author&gt;&lt;firstName&gt;Tor&lt;/firstName&gt;&lt;middleNames&gt;D&lt;/middleNames&gt;&lt;lastName&gt;Wager&lt;/lastName&gt;&lt;/author&gt;&lt;author&gt;&lt;firstName&gt;John&lt;/firstName&gt;&lt;lastName&gt;Jonides&lt;/lastName&gt;&lt;/author&gt;&lt;/authors&gt;&lt;/publication&gt;&lt;/publications&gt;&lt;cites&gt;&lt;/cites&gt;&lt;/citation&gt;</w:instrText>
      </w:r>
      <w:r>
        <w:fldChar w:fldCharType="separate"/>
      </w:r>
      <w:bookmarkStart w:id="7" w:name="__Fieldmark__203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(Nee et al., 2007)</w:t>
      </w:r>
      <w:r>
        <w:rPr>
          <w:rFonts w:eastAsia="Century Schoolbook" w:cs="Century Schoolbook" w:ascii="Century Schoolbook" w:hAnsi="Century Schoolbook"/>
          <w:sz w:val="24"/>
          <w:szCs w:val="24"/>
        </w:rPr>
      </w:r>
      <w:r>
        <w:fldChar w:fldCharType="end"/>
      </w:r>
      <w:bookmarkEnd w:id="7"/>
      <w:r>
        <w:rPr>
          <w:rFonts w:eastAsia="Century Schoolbook" w:cs="Century Schoolbook" w:ascii="Century Schoolbook" w:hAnsi="Century Schoolbook"/>
          <w:sz w:val="24"/>
          <w:szCs w:val="24"/>
        </w:rPr>
        <w:t>, switching</w:t>
      </w:r>
      <w:r>
        <w:fldChar w:fldCharType="begin"/>
      </w:r>
      <w:r>
        <w:instrText>ADDIN PAPERS2_CITATIONS &lt;citation&gt;&lt;uuid&gt;B946BEF3-43AB-41E5-A236-98F1430DB55A&lt;/uuid&gt;&lt;priority&gt;0&lt;/priority&gt;&lt;publications&gt;&lt;publication&gt;&lt;volume&gt;25&lt;/volume&gt;&lt;publication_date&gt;99200500001200000000200000&lt;/publication_date&gt;&lt;number&gt;1&lt;/number&gt;&lt;doi&gt;10.1002/hbm.20127&lt;/doi&gt;&lt;startpage&gt;22&lt;/startpage&gt;&lt;title&gt;Involvement of the inferior frontal junction in cognitive control: Meta-analyses of switching and Stroop studies&lt;/title&gt;&lt;uuid&gt;33C32139-8860-40DC-B3ED-AA06FFF098CD&lt;/uuid&gt;&lt;subtype&gt;400&lt;/subtype&gt;&lt;endpage&gt;34&lt;/endpage&gt;&lt;type&gt;400&lt;/type&gt;&lt;url&gt;http://doi.wiley.com/10.1002/hbm.20127&lt;/url&gt;&lt;bundle&gt;&lt;publication&gt;&lt;publisher&gt;Wiley Subscription Services, Inc., A Wiley Company&lt;/publisher&gt;&lt;title&gt;Human Brain Mapping&lt;/title&gt;&lt;type&gt;-100&lt;/type&gt;&lt;subtype&gt;-100&lt;/subtype&gt;&lt;uuid&gt;51D1075C-96BF-4254-8628-E29CD052311E&lt;/uuid&gt;&lt;/publication&gt;&lt;/bundle&gt;&lt;authors&gt;&lt;author&gt;&lt;firstName&gt;Jan&lt;/firstName&gt;&lt;lastName&gt;Derrfuss&lt;/lastName&gt;&lt;/author&gt;&lt;author&gt;&lt;firstName&gt;Marcel&lt;/firstName&gt;&lt;lastName&gt;Brass&lt;/lastName&gt;&lt;/author&gt;&lt;author&gt;&lt;firstName&gt;Jane&lt;/firstName&gt;&lt;lastName&gt;Neumann&lt;/lastName&gt;&lt;/author&gt;&lt;author&gt;&lt;lastName&gt;Cramon&lt;/lastName&gt;&lt;firstName&gt;D&lt;/firstName&gt;&lt;middleNames&gt;Yves&lt;/middleNames&gt;&lt;droppingParticle&gt;von&lt;/droppingParticle&gt;&lt;/author&gt;&lt;/authors&gt;&lt;/publication&gt;&lt;publication&gt;&lt;uuid&gt;C32B5B77-1060-484F-8ACB-BF3A4DE725C5&lt;/uuid&gt;&lt;volume&gt;22&lt;/volume&gt;&lt;accepted_date&gt;99200403311200000000222000&lt;/accepted_date&gt;&lt;doi&gt;10.1016/j.neuroimage.2004.03.052&lt;/doi&gt;&lt;startpage&gt;1679&lt;/startpage&gt;&lt;revision_date&gt;99200403311200000000222000&lt;/revision_date&gt;&lt;publication_date&gt;99200408001200000000220000&lt;/publication_date&gt;&lt;url&gt;http://eutils.ncbi.nlm.nih.gov/entrez/eutils/elink.fcgi?dbfrom=pubmed&amp;amp;id=15275924&amp;amp;retmode=ref&amp;amp;cmd=prlinks&lt;/url&gt;&lt;type&gt;400&lt;/type&gt;&lt;title&gt;Neuroimaging studies of shifting attention: a meta-analysis.&lt;/title&gt;&lt;submission_date&gt;99200312151200000000222000&lt;/submission_date&gt;&lt;number&gt;4&lt;/number&gt;&lt;institution&gt;Department of Psychology, C/P Area, University of Michigan, Ann Arbor, MI 48109-1109, USA. torw@umich.edu&lt;/institution&gt;&lt;subtype&gt;400&lt;/subtype&gt;&lt;endpage&gt;1693&lt;/endpage&gt;&lt;bundle&gt;&lt;publication&gt;&lt;publisher&gt;Elsevier Inc.&lt;/publisher&gt;&lt;title&gt;NeuroImage&lt;/title&gt;&lt;type&gt;-100&lt;/type&gt;&lt;subtype&gt;-100&lt;/subtype&gt;&lt;uuid&gt;6CD5DDF9-C34D-49F1-A9F1-46714B6AB5E1&lt;/uuid&gt;&lt;/publication&gt;&lt;/bundle&gt;&lt;authors&gt;&lt;author&gt;&lt;firstName&gt;Tor&lt;/firstName&gt;&lt;middleNames&gt;D&lt;/middleNames&gt;&lt;lastName&gt;Wager&lt;/lastName&gt;&lt;/author&gt;&lt;author&gt;&lt;firstName&gt;John&lt;/firstName&gt;&lt;lastName&gt;Jonides&lt;/lastName&gt;&lt;/author&gt;&lt;author&gt;&lt;firstName&gt;Susan&lt;/firstName&gt;&lt;lastName&gt;Reading&lt;/lastName&gt;&lt;/author&gt;&lt;/authors&gt;&lt;/publication&gt;&lt;/publications&gt;&lt;cites&gt;&lt;/cites&gt;&lt;/citation&gt;</w:instrText>
      </w:r>
      <w:r>
        <w:fldChar w:fldCharType="separate"/>
      </w:r>
      <w:bookmarkStart w:id="8" w:name="__Fieldmark__209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(Wager et al., 2004; Derrfuss et al., 2005)</w:t>
      </w:r>
      <w:r>
        <w:rPr>
          <w:rFonts w:eastAsia="Century Schoolbook" w:cs="Century Schoolbook" w:ascii="Century Schoolbook" w:hAnsi="Century Schoolbook"/>
          <w:sz w:val="24"/>
          <w:szCs w:val="24"/>
        </w:rPr>
      </w:r>
      <w:r>
        <w:fldChar w:fldCharType="end"/>
      </w:r>
      <w:bookmarkEnd w:id="8"/>
      <w:r>
        <w:rPr>
          <w:rFonts w:eastAsia="Century Schoolbook" w:cs="Century Schoolbook" w:ascii="Century Schoolbook" w:hAnsi="Century Schoolbook"/>
          <w:sz w:val="24"/>
          <w:szCs w:val="24"/>
        </w:rPr>
        <w:t>, language</w:t>
      </w:r>
      <w:r>
        <w:fldChar w:fldCharType="begin"/>
      </w:r>
      <w:r>
        <w:instrText>ADDIN PAPERS2_CITATIONS &lt;citation&gt;&lt;uuid&gt;8B477BD3-BDAD-4CD5-AB6B-46E4190B0E63&lt;/uuid&gt;&lt;priority&gt;0&lt;/priority&gt;&lt;publications&gt;&lt;publication&gt;&lt;volume&gt;19&lt;/volume&gt;&lt;publication_date&gt;99200911061200000000222000&lt;/publication_date&gt;&lt;number&gt;12&lt;/number&gt;&lt;doi&gt;10.1093/cercor/bhp055&lt;/doi&gt;&lt;startpage&gt;2767&lt;/startpage&gt;&lt;title&gt;Where Is the Semantic System? A Critical Review and Meta-Analysis of 120 Functional Neuroimaging Studies&lt;/title&gt;&lt;uuid&gt;89F82948-15C3-4873-812C-2503A7C023DE&lt;/uuid&gt;&lt;subtype&gt;400&lt;/subtype&gt;&lt;endpage&gt;2796&lt;/endpage&gt;&lt;type&gt;400&lt;/type&gt;&lt;url&gt;http://www.cercor.oxfordjournals.org/cgi/doi/10.1093/cercor/bhp055&lt;/url&gt;&lt;bundle&gt;&lt;publication&gt;&lt;title&gt;Cerebral Cortex&lt;/title&gt;&lt;type&gt;-100&lt;/type&gt;&lt;subtype&gt;-100&lt;/subtype&gt;&lt;uuid&gt;77496BB1-9579-49BD-B03C-B44147E85F01&lt;/uuid&gt;&lt;/publication&gt;&lt;/bundle&gt;&lt;authors&gt;&lt;author&gt;&lt;firstName&gt;J&lt;/firstName&gt;&lt;middleNames&gt;R&lt;/middleNames&gt;&lt;lastName&gt;Binder&lt;/lastName&gt;&lt;/author&gt;&lt;author&gt;&lt;firstName&gt;R&lt;/firstName&gt;&lt;middleNames&gt;H&lt;/middleNames&gt;&lt;lastName&gt;Desai&lt;/lastName&gt;&lt;/author&gt;&lt;author&gt;&lt;firstName&gt;W&lt;/firstName&gt;&lt;middleNames&gt;W&lt;/middleNames&gt;&lt;lastName&gt;Graves&lt;/lastName&gt;&lt;/author&gt;&lt;author&gt;&lt;firstName&gt;L&lt;/firstName&gt;&lt;middleNames&gt;L&lt;/middleNames&gt;&lt;lastName&gt;Conant&lt;/lastName&gt;&lt;/author&gt;&lt;/authors&gt;&lt;/publication&gt;&lt;/publications&gt;&lt;cites&gt;&lt;/cites&gt;&lt;/citation&gt;</w:instrText>
      </w:r>
      <w:r>
        <w:fldChar w:fldCharType="separate"/>
      </w:r>
      <w:bookmarkStart w:id="9" w:name="__Fieldmark__215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(Binder et al., 2009)</w:t>
      </w:r>
      <w:r>
        <w:rPr>
          <w:rFonts w:eastAsia="Century Schoolbook" w:cs="Century Schoolbook" w:ascii="Century Schoolbook" w:hAnsi="Century Schoolbook"/>
          <w:sz w:val="24"/>
          <w:szCs w:val="24"/>
        </w:rPr>
      </w:r>
      <w:r>
        <w:fldChar w:fldCharType="end"/>
      </w:r>
      <w:bookmarkEnd w:id="9"/>
      <w:r>
        <w:rPr>
          <w:rFonts w:eastAsia="Century Schoolbook" w:cs="Century Schoolbook" w:ascii="Century Schoolbook" w:hAnsi="Century Schoolbook"/>
          <w:sz w:val="24"/>
          <w:szCs w:val="24"/>
        </w:rPr>
        <w:t>, mentalizing</w:t>
      </w:r>
      <w:r>
        <w:fldChar w:fldCharType="begin"/>
      </w:r>
      <w:r>
        <w:instrText>ADDIN PAPERS2_CITATIONS &lt;citation&gt;&lt;uuid&gt;909880CF-4786-4CFD-AF44-A21B90EABA62&lt;/uuid&gt;&lt;priority&gt;0&lt;/priority&gt;&lt;publications&gt;&lt;publication&gt;&lt;uuid&gt;A2DEB9D2-2182-40CC-8A56-2CA6FEA4C242&lt;/uuid&gt;&lt;volume&gt;18&lt;/volume&gt;&lt;doi&gt;10.1162/jocn.2006.18.6.932&lt;/doi&gt;&lt;startpage&gt;932&lt;/startpage&gt;&lt;publication_date&gt;99200606001200000000220000&lt;/publication_date&gt;&lt;url&gt;http://eutils.ncbi.nlm.nih.gov/entrez/eutils/elink.fcgi?dbfrom=pubmed&amp;amp;id=16839301&amp;amp;retmode=ref&amp;amp;cmd=prlinks&lt;/url&gt;&lt;type&gt;400&lt;/type&gt;&lt;title&gt;Functional specialization within rostral prefrontal cortex (area 10): a meta-analysis.&lt;/title&gt;&lt;institution&gt;University College London, UK. sam.gilbert@ucl.ac.uk&lt;/institution&gt;&lt;number&gt;6&lt;/number&gt;&lt;subtype&gt;400&lt;/subtype&gt;&lt;endpage&gt;948&lt;/endpage&gt;&lt;bundle&gt;&lt;publication&gt;&lt;title&gt;Journal of Cognitive Neuroscience&lt;/title&gt;&lt;type&gt;-100&lt;/type&gt;&lt;subtype&gt;-100&lt;/subtype&gt;&lt;uuid&gt;4973B93A-6BC5-4BAE-956C-9CFCEE0694BB&lt;/uuid&gt;&lt;/publication&gt;&lt;/bundle&gt;&lt;authors&gt;&lt;author&gt;&lt;firstName&gt;Sam&lt;/firstName&gt;&lt;middleNames&gt;J&lt;/middleNames&gt;&lt;lastName&gt;Gilbert&lt;/lastName&gt;&lt;/author&gt;&lt;author&gt;&lt;firstName&gt;Stephanie&lt;/firstName&gt;&lt;lastName&gt;Spengler&lt;/lastName&gt;&lt;/author&gt;&lt;author&gt;&lt;firstName&gt;Jon&lt;/firstName&gt;&lt;middleNames&gt;S&lt;/middleNames&gt;&lt;lastName&gt;Simons&lt;/lastName&gt;&lt;/author&gt;&lt;author&gt;&lt;firstName&gt;J&lt;/firstName&gt;&lt;middleNames&gt;Douglas&lt;/middleNames&gt;&lt;lastName&gt;Steele&lt;/lastName&gt;&lt;/author&gt;&lt;author&gt;&lt;firstName&gt;Stephen&lt;/firstName&gt;&lt;middleNames&gt;M&lt;/middleNames&gt;&lt;lastName&gt;Lawrie&lt;/lastName&gt;&lt;/author&gt;&lt;author&gt;&lt;firstName&gt;Christopher&lt;/firstName&gt;&lt;middleNames&gt;D&lt;/middleNames&gt;&lt;lastName&gt;Frith&lt;/lastName&gt;&lt;/author&gt;&lt;author&gt;&lt;firstName&gt;Paul&lt;/firstName&gt;&lt;middleNames&gt;W&lt;/middleNames&gt;&lt;lastName&gt;Burgess&lt;/lastName&gt;&lt;/author&gt;&lt;/authors&gt;&lt;/publication&gt;&lt;/publications&gt;&lt;cites&gt;&lt;/cites&gt;&lt;/citation&gt;</w:instrText>
      </w:r>
      <w:r>
        <w:fldChar w:fldCharType="separate"/>
      </w:r>
      <w:bookmarkStart w:id="10" w:name="__Fieldmark__220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(Gilbert et al., 2006)</w:t>
      </w:r>
      <w:r>
        <w:rPr>
          <w:rFonts w:eastAsia="Century Schoolbook" w:cs="Century Schoolbook" w:ascii="Century Schoolbook" w:hAnsi="Century Schoolbook"/>
          <w:sz w:val="24"/>
          <w:szCs w:val="24"/>
        </w:rPr>
      </w:r>
      <w:r>
        <w:fldChar w:fldCharType="end"/>
      </w:r>
      <w:bookmarkEnd w:id="10"/>
      <w:r>
        <w:rPr>
          <w:rFonts w:eastAsia="Century Schoolbook" w:cs="Century Schoolbook" w:ascii="Century Schoolbook" w:hAnsi="Century Schoolbook"/>
          <w:sz w:val="24"/>
          <w:szCs w:val="24"/>
        </w:rPr>
        <w:t xml:space="preserve"> and self-referential processing</w:t>
      </w:r>
      <w:r>
        <w:fldChar w:fldCharType="begin"/>
      </w:r>
      <w:r>
        <w:instrText>ADDIN PAPERS2_CITATIONS &lt;citation&gt;&lt;uuid&gt;743A0F60-5BFA-49FC-9DA0-FCB29FF7ED0C&lt;/uuid&gt;&lt;priority&gt;0&lt;/priority&gt;&lt;publications&gt;&lt;publication&gt;&lt;uuid&gt;AF923CFD-615B-4376-959C-69F8CEAEE8BC&lt;/uuid&gt;&lt;volume&gt;24&lt;/volume&gt;&lt;doi&gt;10.1162/jocn_a_00233&lt;/doi&gt;&lt;startpage&gt;1742&lt;/startpage&gt;&lt;publication_date&gt;99201208001200000000220000&lt;/publication_date&gt;&lt;url&gt;http://eutils.ncbi.nlm.nih.gov/entrez/eutils/elink.fcgi?dbfrom=pubmed&amp;amp;id=22452556&amp;amp;retmode=ref&amp;amp;cmd=prlinks&lt;/url&gt;&lt;type&gt;400&lt;/type&gt;&lt;title&gt;A meta-analysis of functional neuroimaging studies of self- and other judgments reveals a spatial gradient for mentalizing in medial prefrontal cortex.&lt;/title&gt;&lt;institution&gt;Department of Psychology, Columbia University, 324 Schermerhorn Hall, 1190 Amsterdam Ave. MC 5501, New York, NY 10027, USA. bryand@psych.columbia.edu&lt;/institution&gt;&lt;number&gt;8&lt;/number&gt;&lt;subtype&gt;400&lt;/subtype&gt;&lt;endpage&gt;1752&lt;/endpage&gt;&lt;bundle&gt;&lt;publication&gt;&lt;title&gt;Journal of Cognitive Neuroscience&lt;/title&gt;&lt;type&gt;-100&lt;/type&gt;&lt;subtype&gt;-100&lt;/subtype&gt;&lt;uuid&gt;4973B93A-6BC5-4BAE-956C-9CFCEE0694BB&lt;/uuid&gt;&lt;/publication&gt;&lt;/bundle&gt;&lt;authors&gt;&lt;author&gt;&lt;firstName&gt;Bryan&lt;/firstName&gt;&lt;middleNames&gt;T&lt;/middleNames&gt;&lt;lastName&gt;Denny&lt;/lastName&gt;&lt;/author&gt;&lt;author&gt;&lt;firstName&gt;Hedy&lt;/firstName&gt;&lt;lastName&gt;Kober&lt;/lastName&gt;&lt;/author&gt;&lt;author&gt;&lt;firstName&gt;Tor&lt;/firstName&gt;&lt;middleNames&gt;D&lt;/middleNames&gt;&lt;lastName&gt;Wager&lt;/lastName&gt;&lt;/author&gt;&lt;author&gt;&lt;firstName&gt;Kevin&lt;/firstName&gt;&lt;middleNames&gt;N&lt;/middleNames&gt;&lt;lastName&gt;Ochsner&lt;/lastName&gt;&lt;/author&gt;&lt;/authors&gt;&lt;/publication&gt;&lt;/publications&gt;&lt;cites&gt;&lt;/cites&gt;&lt;/citation&gt;</w:instrText>
      </w:r>
      <w:r>
        <w:fldChar w:fldCharType="separate"/>
      </w:r>
      <w:bookmarkStart w:id="11" w:name="__Fieldmark__226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(Denny et al., 2012)</w:t>
      </w:r>
      <w:r>
        <w:rPr>
          <w:rFonts w:eastAsia="Century Schoolbook" w:cs="Century Schoolbook" w:ascii="Century Schoolbook" w:hAnsi="Century Schoolbook"/>
          <w:sz w:val="24"/>
          <w:szCs w:val="24"/>
        </w:rPr>
      </w:r>
      <w:r>
        <w:fldChar w:fldCharType="end"/>
      </w:r>
      <w:bookmarkEnd w:id="11"/>
      <w:r>
        <w:rPr>
          <w:rFonts w:eastAsia="Century Schoolbook" w:cs="Century Schoolbook" w:ascii="Century Schoolbook" w:hAnsi="Century Schoolbook"/>
          <w:sz w:val="24"/>
          <w:szCs w:val="24"/>
        </w:rPr>
        <w:t xml:space="preserve">. However, due to the effort required to compile studies, and because most researchers are interested in a particular psychological domain, most meta-analyses are typically focused on a particular LFC subregion or a subset of psychological processes. </w:t>
      </w:r>
    </w:p>
    <w:p>
      <w:pPr>
        <w:pStyle w:val="Normal1"/>
        <w:rPr/>
      </w:pPr>
      <w:r>
        <w:rPr>
          <w:rFonts w:eastAsia="Century Schoolbook" w:cs="Century Schoolbook" w:ascii="Century Schoolbook" w:hAnsi="Century Schoolbook"/>
          <w:sz w:val="24"/>
          <w:szCs w:val="24"/>
        </w:rPr>
        <w:t>The narrow scope of most existing meta-analyses necessarily limits their impact for two reasons</w:t>
      </w:r>
      <w:ins w:id="2" w:author="Unknown Author" w:date="2017-05-25T18:47:00Z">
        <w:r>
          <w:rPr>
            <w:rFonts w:eastAsia="Century Schoolbook" w:cs="Century Schoolbook" w:ascii="Century Schoolbook" w:hAnsi="Century Schoolbook"/>
            <w:sz w:val="24"/>
            <w:szCs w:val="24"/>
          </w:rPr>
          <w:commentReference w:id="2"/>
        </w:r>
      </w:ins>
      <w:r>
        <w:rPr>
          <w:rFonts w:eastAsia="Century Schoolbook" w:cs="Century Schoolbook" w:ascii="Century Schoolbook" w:hAnsi="Century Schoolbook"/>
          <w:sz w:val="24"/>
          <w:szCs w:val="24"/>
        </w:rPr>
        <w:t>. First, complex behavior likely results from the coordinated activity of individual regions participating across whole-brain networks</w:t>
      </w:r>
      <w:r>
        <w:fldChar w:fldCharType="begin"/>
      </w:r>
      <w:r>
        <w:instrText>ADDIN PAPERS2_CITATIONS &lt;citation&gt;&lt;uuid&gt;8A0ACA61-1217-4604-80C4-218780D7C085&lt;/uuid&gt;&lt;priority&gt;0&lt;/priority&gt;&lt;publications&gt;&lt;publication&gt;&lt;uuid&gt;A371EB3E-5FAA-4CAA-8771-3C01725DAB99&lt;/uuid&gt;&lt;volume&gt;88&lt;/volume&gt;&lt;doi&gt;10.1016/j.neuron.2015.09.027&lt;/doi&gt;&lt;startpage&gt;207&lt;/startpage&gt;&lt;publication_date&gt;99201510071200000000222000&lt;/publication_date&gt;&lt;url&gt;http://dx.doi.org/10.1016/j.neuron.2015.09.027&lt;/url&gt;&lt;type&gt;400&lt;/type&gt;&lt;title&gt;Brain Networks and Cognitive Architectures&lt;/title&gt;&lt;publisher&gt;Elsevier Inc.&lt;/publisher&gt;&lt;number&gt;1&lt;/number&gt;&lt;subtype&gt;400&lt;/subtype&gt;&lt;endpage&gt;219&lt;/endpage&gt;&lt;bundle&gt;&lt;publication&gt;&lt;publisher&gt;Elsevier Inc.&lt;/publisher&gt;&lt;title&gt;Neuron&lt;/title&gt;&lt;type&gt;-100&lt;/type&gt;&lt;subtype&gt;-100&lt;/subtype&gt;&lt;uuid&gt;6C804F8C-6661-4380-9F66-FEF7A8C9B049&lt;/uuid&gt;&lt;/publication&gt;&lt;/bundle&gt;&lt;authors&gt;&lt;author&gt;&lt;firstName&gt;Steven&lt;/firstName&gt;&lt;middleNames&gt;E&lt;/middleNames&gt;&lt;lastName&gt;Petersen&lt;/lastName&gt;&lt;/author&gt;&lt;author&gt;&lt;firstName&gt;Olaf&lt;/firstName&gt;&lt;lastName&gt;Sporns&lt;/lastName&gt;&lt;/author&gt;&lt;/authors&gt;&lt;/publication&gt;&lt;/publications&gt;&lt;cites&gt;&lt;/cites&gt;&lt;/citation&gt;</w:instrText>
      </w:r>
      <w:r>
        <w:fldChar w:fldCharType="separate"/>
      </w:r>
      <w:bookmarkStart w:id="12" w:name="__Fieldmark__252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(Petersen and Sporns, 2015)</w:t>
      </w:r>
      <w:r>
        <w:rPr>
          <w:rFonts w:eastAsia="Century Schoolbook" w:cs="Century Schoolbook" w:ascii="Century Schoolbook" w:hAnsi="Century Schoolbook"/>
          <w:sz w:val="24"/>
          <w:szCs w:val="24"/>
        </w:rPr>
      </w:r>
      <w:r>
        <w:fldChar w:fldCharType="end"/>
      </w:r>
      <w:bookmarkEnd w:id="12"/>
      <w:r>
        <w:rPr>
          <w:rFonts w:eastAsia="Century Schoolbook" w:cs="Century Schoolbook" w:ascii="Century Schoolbook" w:hAnsi="Century Schoolbook"/>
          <w:sz w:val="24"/>
          <w:szCs w:val="24"/>
        </w:rPr>
        <w:t>; thus, it is critical to interpret the function of each region in a broader context to better identify subtle differences between similar regions within the same network. Second, it is notoriously difficult to infer mental function from brain activity (the so-called problem of “reverse inference”</w:t>
      </w:r>
      <w:r>
        <w:fldChar w:fldCharType="begin"/>
      </w:r>
      <w:r>
        <w:instrText>ADDIN PAPERS2_CITATIONS &lt;citation&gt;&lt;uuid&gt;79FEE940-2DF7-4F86-AB34-F58B247F3AD4&lt;/uuid&gt;&lt;priority&gt;0&lt;/priority&gt;&lt;publications&gt;&lt;publication&gt;&lt;uuid&gt;88A10A83-E381-439F-A809-415EC8D87132&lt;/uuid&gt;&lt;volume&gt;10&lt;/volume&gt;&lt;accepted_date&gt;99200512131200000000222000&lt;/accepted_date&gt;&lt;doi&gt;10.1016/j.tics.2005.12.004&lt;/doi&gt;&lt;startpage&gt;59&lt;/startpage&gt;&lt;revision_date&gt;99200511161200000000222000&lt;/revision_date&gt;&lt;publication_date&gt;99200602001200000000220000&lt;/publication_date&gt;&lt;url&gt;http://eutils.ncbi.nlm.nih.gov/entrez/eutils/elink.fcgi?dbfrom=pubmed&amp;amp;id=16406760&amp;amp;retmode=ref&amp;amp;cmd=prlinks&lt;/url&gt;&lt;type&gt;400&lt;/type&gt;&lt;title&gt;Can cognitive processes be inferred from neuroimaging data?&lt;/title&gt;&lt;submission_date&gt;99200508101200000000222000&lt;/submission_date&gt;&lt;number&gt;2&lt;/number&gt;&lt;institution&gt;Department of Psychology and Brain Research Institute, UCLA, Los Angeles, CA 90095-1563, USA. poldrack@ucla.edu&lt;/institution&gt;&lt;subtype&gt;400&lt;/subtype&gt;&lt;endpage&gt;63&lt;/endpage&gt;&lt;bundle&gt;&lt;publication&gt;&lt;publisher&gt;Elsevier Ltd&lt;/publisher&gt;&lt;title&gt;Trends in Cognitive Sciences&lt;/title&gt;&lt;type&gt;-100&lt;/type&gt;&lt;subtype&gt;-100&lt;/subtype&gt;&lt;uuid&gt;5BD0FF0C-2649-4D8B-979F-ED87896BC93C&lt;/uuid&gt;&lt;/publication&gt;&lt;/bundle&gt;&lt;authors&gt;&lt;author&gt;&lt;firstName&gt;Russell&lt;/firstName&gt;&lt;middleNames&gt;A&lt;/middleNames&gt;&lt;lastName&gt;Poldrack&lt;/lastName&gt;&lt;/author&gt;&lt;/authors&gt;&lt;/publication&gt;&lt;/publications&gt;&lt;cites&gt;&lt;/cites&gt;&lt;/citation&gt;</w:instrText>
      </w:r>
      <w:r>
        <w:fldChar w:fldCharType="separate"/>
      </w:r>
      <w:bookmarkStart w:id="13" w:name="__Fieldmark__281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(Poldrack, 2006)</w:t>
      </w:r>
      <w:r>
        <w:rPr>
          <w:rFonts w:eastAsia="Century Schoolbook" w:cs="Century Schoolbook" w:ascii="Century Schoolbook" w:hAnsi="Century Schoolbook"/>
          <w:sz w:val="24"/>
          <w:szCs w:val="24"/>
        </w:rPr>
      </w:r>
      <w:r>
        <w:fldChar w:fldCharType="end"/>
      </w:r>
      <w:bookmarkEnd w:id="13"/>
      <w:r>
        <w:rPr>
          <w:rFonts w:eastAsia="Century Schoolbook" w:cs="Century Schoolbook" w:ascii="Century Schoolbook" w:hAnsi="Century Schoolbook"/>
          <w:sz w:val="24"/>
          <w:szCs w:val="24"/>
        </w:rPr>
        <w:t>, as determining the relative specificity with which a particular task activates a given region requires the ability to quantify the likelihood of activation in that region across a wide range of potential tasks. This problem is particularly acute in brain regions that activate frequently across a broad range of tasks. Hence, the fact that LFC appears to be involved in a broad range of tasks—putatively due to its critical role in guiding flexible behavior</w:t>
      </w:r>
      <w:r>
        <w:fldChar w:fldCharType="begin"/>
      </w:r>
      <w:r>
        <w:instrText>ADDIN PAPERS2_CITATIONS &lt;citation&gt;&lt;uuid&gt;7013660F-9A7E-4637-BACA-A1423019CABD&lt;/uuid&gt;&lt;priority&gt;0&lt;/priority&gt;&lt;publications&gt;&lt;publication&gt;&lt;uuid&gt;13400A0F-E1EA-4D30-A09B-05B9A871698C&lt;/uuid&gt;&lt;volume&gt;50&lt;/volume&gt;&lt;accepted_date&gt;99200604211200000000222000&lt;/accepted_date&gt;&lt;doi&gt;10.1016/j.neuron.2006.04.031&lt;/doi&gt;&lt;startpage&gt;799&lt;/startpage&gt;&lt;revision_date&gt;99200602201200000000222000&lt;/revision_date&gt;&lt;publication_date&gt;99200606011200000000222000&lt;/publication_date&gt;&lt;url&gt;http://linkinghub.elsevier.com/retrieve/pii/S0896627306003497&lt;/url&gt;&lt;type&gt;400&lt;/type&gt;&lt;title&gt;A core system for the implementation of task sets.&lt;/title&gt;&lt;publisher&gt;Elsevier&lt;/publisher&gt;&lt;submission_date&gt;99200511021200000000222000&lt;/submission_date&gt;&lt;number&gt;5&lt;/number&gt;&lt;institution&gt;Department of Radiology, Washington University School of Medicine, St. Louis, Missouri 63110, USA. ndosenbach@wustl.edu&lt;/institution&gt;&lt;subtype&gt;400&lt;/subtype&gt;&lt;endpage&gt;812&lt;/endpage&gt;&lt;bundle&gt;&lt;publication&gt;&lt;publisher&gt;Elsevier Inc.&lt;/publisher&gt;&lt;title&gt;Neuron&lt;/title&gt;&lt;type&gt;-100&lt;/type&gt;&lt;subtype&gt;-100&lt;/subtype&gt;&lt;uuid&gt;6C804F8C-6661-4380-9F66-FEF7A8C9B049&lt;/uuid&gt;&lt;/publication&gt;&lt;/bundle&gt;&lt;authors&gt;&lt;author&gt;&lt;firstName&gt;Nico&lt;/firstName&gt;&lt;middleNames&gt;U F&lt;/middleNames&gt;&lt;lastName&gt;Dosenbach&lt;/lastName&gt;&lt;/author&gt;&lt;author&gt;&lt;firstName&gt;Kristina&lt;/firstName&gt;&lt;middleNames&gt;M&lt;/middleNames&gt;&lt;lastName&gt;Visscher&lt;/lastName&gt;&lt;/author&gt;&lt;author&gt;&lt;firstName&gt;Erica&lt;/firstName&gt;&lt;middleNames&gt;D&lt;/middleNames&gt;&lt;lastName&gt;Palmer&lt;/lastName&gt;&lt;/author&gt;&lt;author&gt;&lt;firstName&gt;Francis&lt;/firstName&gt;&lt;middleNames&gt;M&lt;/middleNames&gt;&lt;lastName&gt;Miezin&lt;/lastName&gt;&lt;/author&gt;&lt;author&gt;&lt;firstName&gt;Kristin&lt;/firstName&gt;&lt;middleNames&gt;K&lt;/middleNames&gt;&lt;lastName&gt;Wenger&lt;/lastName&gt;&lt;/author&gt;&lt;author&gt;&lt;firstName&gt;Hyunseon&lt;/firstName&gt;&lt;middleNames&gt;C&lt;/middleNames&gt;&lt;lastName&gt;Kang&lt;/lastName&gt;&lt;/author&gt;&lt;author&gt;&lt;firstName&gt;E&lt;/firstName&gt;&lt;middleNames&gt;Darcy&lt;/middleNames&gt;&lt;lastName&gt;Burgund&lt;/lastName&gt;&lt;/author&gt;&lt;author&gt;&lt;firstName&gt;Ansley&lt;/firstName&gt;&lt;middleNames&gt;L&lt;/middleNames&gt;&lt;lastName&gt;Grimes&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gt;&lt;uuid&gt;1C7738B9-AF4E-4BE5-AC96-B04BAFBB87AF&lt;/uuid&gt;&lt;volume&gt;14&lt;/volume&gt;&lt;accepted_date&gt;99201001111200000000222000&lt;/accepted_date&gt;&lt;doi&gt;10.1016/j.tics.2010.01.004&lt;/doi&gt;&lt;startpage&gt;172&lt;/startpage&gt;&lt;revision_date&gt;99201001081200000000222000&lt;/revision_date&gt;&lt;publication_date&gt;99201004001200000000220000&lt;/publication_date&gt;&lt;url&gt;http://linkinghub.elsevier.com/retrieve/pii/S1364661310000057&lt;/url&gt;&lt;type&gt;400&lt;/type&gt;&lt;title&gt;The multiple-demand (MD) system of the primate brain: mental programs for intelligent behaviour.&lt;/title&gt;&lt;publisher&gt;Elsevier&lt;/publisher&gt;&lt;submission_date&gt;99200906231200000000222000&lt;/submission_date&gt;&lt;number&gt;4&lt;/number&gt;&lt;institution&gt;MRC Cognition and Brain Sciences Unit, 15 Chaucer Road, Cambridge CB2 7EF, UK. john.duncan@mrc-cbu.cam.ac.uk &amp;lt;john.duncan@mrc-cbu.cam.ac.uk&amp;gt;&lt;/institution&gt;&lt;subtype&gt;400&lt;/subtype&gt;&lt;endpage&gt;179&lt;/endpage&gt;&lt;bundle&gt;&lt;publication&gt;&lt;publisher&gt;Elsevier Ltd&lt;/publisher&gt;&lt;title&gt;Trends in Cognitive Sciences&lt;/title&gt;&lt;type&gt;-100&lt;/type&gt;&lt;subtype&gt;-100&lt;/subtype&gt;&lt;uuid&gt;5BD0FF0C-2649-4D8B-979F-ED87896BC93C&lt;/uuid&gt;&lt;/publication&gt;&lt;/bundle&gt;&lt;authors&gt;&lt;author&gt;&lt;firstName&gt;John&lt;/firstName&gt;&lt;lastName&gt;Duncan&lt;/lastName&gt;&lt;/author&gt;&lt;/authors&gt;&lt;/publication&gt;&lt;publication&gt;&lt;uuid&gt;7A2B6DB8-D6D7-4B4D-8777-266E9CF470E6&lt;/uuid&gt;&lt;volume&gt;24&lt;/volume&gt;&lt;doi&gt;10.1146/annurev.neuro.24.1.167&lt;/doi&gt;&lt;startpage&gt;167&lt;/startpage&gt;&lt;publication_date&gt;99200100001200000000200000&lt;/publication_date&gt;&lt;url&gt;http://www.annualreviews.org/doi/10.1146/annurev.neuro.24.1.167&lt;/url&gt;&lt;type&gt;400&lt;/type&gt;&lt;title&gt;An integrative theory of prefrontal cortex function.&lt;/title&gt;&lt;publisher&gt; Annual Reviews 4139 El Camino Way, P.O. Box 10139, Palo Alto, CA 94303-0139, USA&lt;/publisher&gt;&lt;institution&gt;Center for Learning and Memory, RIKEN-MIT Neuroscience Research Center and Department of Brain and Cognitive Sciences, Massachusetts Institute of Technology, Cambridge, Massachusetts 02139, USA. ekm@ai.mit.edu&lt;/institution&gt;&lt;number&gt;1&lt;/number&gt;&lt;subtype&gt;400&lt;/subtype&gt;&lt;endpage&gt;202&lt;/endpage&gt;&lt;bundle&gt;&lt;publication&gt;&lt;title&gt;Annual Review of Neuroscience&lt;/title&gt;&lt;type&gt;-100&lt;/type&gt;&lt;subtype&gt;-100&lt;/subtype&gt;&lt;uuid&gt;5557B823-D203-4C5C-BAAF-400E32D012DF&lt;/uuid&gt;&lt;/publication&gt;&lt;/bundle&gt;&lt;authors&gt;&lt;author&gt;&lt;firstName&gt;E&lt;/firstName&gt;&lt;middleNames&gt;K&lt;/middleNames&gt;&lt;lastName&gt;Miller&lt;/lastName&gt;&lt;/author&gt;&lt;author&gt;&lt;firstName&gt;J&lt;/firstName&gt;&lt;middleNames&gt;D&lt;/middleNames&gt;&lt;lastName&gt;Cohen&lt;/lastName&gt;&lt;/author&gt;&lt;/authors&gt;&lt;/publication&gt;&lt;/publications&gt;&lt;cites&gt;&lt;/cites&gt;&lt;/citation&gt;</w:instrText>
      </w:r>
      <w:r>
        <w:fldChar w:fldCharType="separate"/>
      </w:r>
      <w:bookmarkStart w:id="14" w:name="__Fieldmark__309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(Miller and Cohen, 2001; Dosenbach et al., 2006; Duncan, 2010)</w:t>
      </w:r>
      <w:r>
        <w:rPr>
          <w:rFonts w:eastAsia="Century Schoolbook" w:cs="Century Schoolbook" w:ascii="Century Schoolbook" w:hAnsi="Century Schoolbook"/>
          <w:sz w:val="24"/>
          <w:szCs w:val="24"/>
        </w:rPr>
      </w:r>
      <w:r>
        <w:fldChar w:fldCharType="end"/>
      </w:r>
      <w:bookmarkEnd w:id="14"/>
      <w:r>
        <w:rPr>
          <w:rFonts w:eastAsia="Century Schoolbook" w:cs="Century Schoolbook" w:ascii="Century Schoolbook" w:hAnsi="Century Schoolbook"/>
          <w:sz w:val="24"/>
          <w:szCs w:val="24"/>
        </w:rPr>
        <w:t>—implies that this area may be particularly difficult to associate with specific mental operations</w:t>
      </w:r>
      <w:r>
        <w:fldChar w:fldCharType="begin"/>
      </w:r>
      <w:r>
        <w:instrText>ADDIN PAPERS2_CITATIONS &lt;citation&gt;&lt;uuid&gt;D2C9EC21-75C3-4F39-BC33-D0998CEBB30A&lt;/uuid&gt;&lt;priority&gt;0&lt;/priority&gt;&lt;publications&gt;&lt;publication&gt;&lt;volume&gt;214&lt;/volume&gt;&lt;publication_date&gt;99201005291200000000222000&lt;/publication_date&gt;&lt;number&gt;5-6&lt;/number&gt;&lt;doi&gt;10.1007/s00429-010-0260-2&lt;/doi&gt;&lt;startpage&gt;669&lt;/startpage&gt;&lt;title&gt;Role of the anterior insula in task-level control and focal attention&lt;/title&gt;&lt;uuid&gt;C3FA09B1-23B4-42B0-AEAD-669E9FFD1BA1&lt;/uuid&gt;&lt;subtype&gt;400&lt;/subtype&gt;&lt;endpage&gt;680&lt;/endpage&gt;&lt;type&gt;400&lt;/type&gt;&lt;url&gt;http://link.springer.com/10.1007/s00429-010-0260-2&lt;/url&gt;&lt;bundle&gt;&lt;publication&gt;&lt;publisher&gt;Springer Berlin Heidelberg&lt;/publisher&gt;&lt;title&gt;Brain Structure and Function&lt;/title&gt;&lt;type&gt;-100&lt;/type&gt;&lt;subtype&gt;-100&lt;/subtype&gt;&lt;uuid&gt;3FFB578D-CEF0-4F1B-9429-57D982F5A39C&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s&gt;&lt;cites&gt;&lt;/cites&gt;&lt;/citation&gt;</w:instrText>
      </w:r>
      <w:r>
        <w:fldChar w:fldCharType="separate"/>
      </w:r>
      <w:bookmarkStart w:id="15" w:name="__Fieldmark__317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(Nelson et al., 2010)</w:t>
      </w:r>
      <w:r>
        <w:rPr>
          <w:rFonts w:eastAsia="Century Schoolbook" w:cs="Century Schoolbook" w:ascii="Century Schoolbook" w:hAnsi="Century Schoolbook"/>
          <w:sz w:val="24"/>
          <w:szCs w:val="24"/>
        </w:rPr>
      </w:r>
      <w:r>
        <w:fldChar w:fldCharType="end"/>
      </w:r>
      <w:bookmarkEnd w:id="15"/>
      <w:r>
        <w:rPr>
          <w:rFonts w:eastAsia="Century Schoolbook" w:cs="Century Schoolbook" w:ascii="Century Schoolbook" w:hAnsi="Century Schoolbook"/>
          <w:sz w:val="24"/>
          <w:szCs w:val="24"/>
        </w:rPr>
        <w:t>.</w:t>
      </w:r>
    </w:p>
    <w:p>
      <w:pPr>
        <w:pStyle w:val="Normal1"/>
        <w:rPr/>
      </w:pPr>
      <w:r>
        <w:rPr>
          <w:rFonts w:eastAsia="Century Schoolbook" w:cs="Century Schoolbook" w:ascii="Century Schoolbook" w:hAnsi="Century Schoolbook"/>
          <w:sz w:val="24"/>
          <w:szCs w:val="24"/>
        </w:rPr>
        <w:t>Here we address these issues by creating a comprehensive mapping between data-</w:t>
      </w:r>
      <w:r>
        <w:rPr>
          <w:rFonts w:eastAsia="Century Schoolbook" w:cs="Century Schoolbook" w:ascii="Century Schoolbook" w:hAnsi="Century Schoolbook"/>
          <w:sz w:val="24"/>
          <w:szCs w:val="24"/>
        </w:rPr>
        <w:commentReference w:id="3"/>
      </w:r>
      <w:r>
        <w:rPr>
          <w:rFonts w:eastAsia="Century Schoolbook" w:cs="Century Schoolbook" w:ascii="Century Schoolbook" w:hAnsi="Century Schoolbook"/>
          <w:sz w:val="24"/>
          <w:szCs w:val="24"/>
        </w:rPr>
        <w:t>derived semantic topics representing psychological states and LFC using Neurosynth</w:t>
      </w:r>
      <w:r>
        <w:fldChar w:fldCharType="begin"/>
      </w:r>
      <w:r>
        <w:instrText>ADDIN PAPERS2_CITATIONS &lt;citation&gt;&lt;uuid&gt;B6B67AF0-0614-4C16-81AF-8CD6ADB5CD58&lt;/uuid&gt;&lt;priority&gt;0&lt;/priority&gt;&lt;publications&gt;&lt;publication&gt;&lt;uuid&gt;C1A16678-5128-4A01-88C7-8E1A1989E6DB&lt;/uuid&gt;&lt;volume&gt;8&lt;/volume&gt;&lt;accepted_date&gt;99201105241200000000222000&lt;/accepted_date&gt;&lt;doi&gt;10.1038/nmeth.1635&lt;/doi&gt;&lt;startpage&gt;665&lt;/startpage&gt;&lt;publication_date&gt;99201108001200000000220000&lt;/publication_date&gt;&lt;url&gt;http://eutils.ncbi.nlm.nih.gov/entrez/eutils/elink.fcgi?dbfrom=pubmed&amp;amp;id=21706013&amp;amp;retmode=ref&amp;amp;cmd=prlinks&lt;/url&gt;&lt;type&gt;400&lt;/type&gt;&lt;title&gt;Large-scale automated synthesis of human functional neuroimaging data.&lt;/title&gt;&lt;submission_date&gt;99201101241200000000222000&lt;/submission_date&gt;&lt;number&gt;8&lt;/number&gt;&lt;institution&gt;Department of Psychology and Neuroscience, University of Colorado at Boulder, Boulder, Colorado, USA. tal.yarkoni@colorado.edu&lt;/institution&gt;&lt;subtype&gt;400&lt;/subtype&gt;&lt;endpage&gt;670&lt;/endpage&gt;&lt;bundle&gt;&lt;publication&gt;&lt;title&gt;Nature methods&lt;/title&gt;&lt;type&gt;-100&lt;/type&gt;&lt;subtype&gt;-100&lt;/subtype&gt;&lt;uuid&gt;C6231BBB-1654-4E7C-A8AF-85AE9C4AFEFA&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fldChar w:fldCharType="separate"/>
      </w:r>
      <w:bookmarkStart w:id="16" w:name="__Fieldmark__326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(Yarkoni et al., 2011)</w:t>
      </w:r>
      <w:r>
        <w:rPr>
          <w:rFonts w:eastAsia="Century Schoolbook" w:cs="Century Schoolbook" w:ascii="Century Schoolbook" w:hAnsi="Century Schoolbook"/>
          <w:sz w:val="24"/>
          <w:szCs w:val="24"/>
        </w:rPr>
      </w:r>
      <w:r>
        <w:fldChar w:fldCharType="end"/>
      </w:r>
      <w:bookmarkEnd w:id="16"/>
      <w:r>
        <w:rPr>
          <w:rFonts w:eastAsia="Century Schoolbook" w:cs="Century Schoolbook" w:ascii="Century Schoolbook" w:hAnsi="Century Schoolbook"/>
          <w:sz w:val="24"/>
          <w:szCs w:val="24"/>
        </w:rPr>
        <w:t>, a framework for large-scale fMRI meta-analysis composed of nearly 11,500 studies. First, we used a data-driven method that exploits the observation that functionally related regions co-activate across studies</w:t>
      </w:r>
      <w:r>
        <w:fldChar w:fldCharType="begin"/>
      </w:r>
      <w:r>
        <w:instrText>ADDIN PAPERS2_CITATIONS &lt;citation&gt;&lt;uuid&gt;63D61C7C-DEDE-4553-A9A2-37D3CEDB4CCF&lt;/uuid&gt;&lt;priority&gt;0&lt;/priority&gt;&lt;publications&gt;&lt;publication&gt;&lt;uuid&gt;E4245241-5544-49FC-B03B-D2FAEED49AB3&lt;/uuid&gt;&lt;volume&gt;18&lt;/volume&gt;&lt;doi&gt;10.1093/cercor/bhn014&lt;/doi&gt;&lt;startpage&gt;2553&lt;/startpage&gt;&lt;publication_date&gt;99200811001200000000220000&lt;/publication_date&gt;&lt;url&gt;http://cercor.oxfordjournals.org/content/18/11/2553.full&lt;/url&gt;&lt;type&gt;400&lt;/type&gt;&lt;title&gt;Functional coactivation map of the human brain.&lt;/title&gt;&lt;publisher&gt;Oxford University Press&lt;/publisher&gt;&lt;institution&gt;Brain &amp;amp; Body Centre, University of Nottingham, Nottingham NG7 2RD, United Kingdom. rto@psychology.nottingham.ac.uk&lt;/institution&gt;&lt;number&gt;11&lt;/number&gt;&lt;subtype&gt;400&lt;/subtype&gt;&lt;endpage&gt;2559&lt;/endpage&gt;&lt;bundle&gt;&lt;publication&gt;&lt;title&gt;Cerebral Cortex&lt;/title&gt;&lt;type&gt;-100&lt;/type&gt;&lt;subtype&gt;-100&lt;/subtype&gt;&lt;uuid&gt;77496BB1-9579-49BD-B03C-B44147E85F01&lt;/uuid&gt;&lt;/publication&gt;&lt;/bundle&gt;&lt;authors&gt;&lt;author&gt;&lt;firstName&gt;Roberto&lt;/firstName&gt;&lt;lastName&gt;Toro&lt;/lastName&gt;&lt;/author&gt;&lt;author&gt;&lt;firstName&gt;Peter&lt;/firstName&gt;&lt;middleNames&gt;T&lt;/middleNames&gt;&lt;lastName&gt;Fox&lt;/lastName&gt;&lt;/author&gt;&lt;author&gt;&lt;firstName&gt;Tomas&lt;/firstName&gt;&lt;lastName&gt;Paus&lt;/lastName&gt;&lt;/author&gt;&lt;/authors&gt;&lt;/publication&gt;&lt;publication&gt;&lt;uuid&gt;40CDF4F0-32DD-4CCD-98A8-31DE65661B9C&lt;/uuid&gt;&lt;volume&gt;1&lt;/volume&gt;&lt;doi&gt;10.1002/wcs.41&lt;/doi&gt;&lt;startpage&gt;293&lt;/startpage&gt;&lt;publication_date&gt;99201003011200000000222000&lt;/publication_date&gt;&lt;url&gt;http://onlinelibrary.wiley.com/doi/10.1002/wcs.41/full&lt;/url&gt;&lt;type&gt;400&lt;/type&gt;&lt;title&gt;Meta‐analysis of neuroimaging data&lt;/title&gt;&lt;publisher&gt;John Wiley &amp;amp; Sons, Inc.&lt;/publisher&gt;&lt;number&gt;2&lt;/number&gt;&lt;subtype&gt;400&lt;/subtype&gt;&lt;endpage&gt;300&lt;/endpage&gt;&lt;bundle&gt;&lt;publication&gt;&lt;publisher&gt;John Wiley &amp;amp; Sons, Inc.&lt;/publisher&gt;&lt;title&gt;Wiley Interdisciplinary Reviews: Cognitive Science&lt;/title&gt;&lt;type&gt;-100&lt;/type&gt;&lt;subtype&gt;-100&lt;/subtype&gt;&lt;uuid&gt;E22D369D-D7FF-4AD2-9297-62BE2EE037C5&lt;/uuid&gt;&lt;/publication&gt;&lt;/bundle&gt;&lt;authors&gt;&lt;author&gt;&lt;firstName&gt;Hedy&lt;/firstName&gt;&lt;lastName&gt;Kober&lt;/lastName&gt;&lt;/author&gt;&lt;author&gt;&lt;firstName&gt;Tor&lt;/firstName&gt;&lt;middleNames&gt;D&lt;/middleNames&gt;&lt;lastName&gt;Wager&lt;/lastName&gt;&lt;/author&gt;&lt;/authors&gt;&lt;/publication&gt;&lt;publication&gt;&lt;uuid&gt;D3B8E51E-27F6-4DD4-9715-7441AFD10E5C&lt;/uuid&gt;&lt;volume&gt;36&lt;/volume&gt;&lt;accepted_date&gt;99201605141200000000222000&lt;/accepted_date&gt;&lt;doi&gt;10.1523/JNEUROSCI.4402-15.2016&lt;/doi&gt;&lt;startpage&gt;6553&lt;/startpage&gt;&lt;publication_date&gt;99201606151200000000222000&lt;/publication_date&gt;&lt;url&gt;http://eutils.ncbi.nlm.nih.gov/entrez/eutils/elink.fcgi?dbfrom=pubmed&amp;amp;id=27307242&amp;amp;retmode=ref&amp;amp;cmd=prlinks&lt;/url&gt;&lt;type&gt;400&lt;/type&gt;&lt;title&gt;Large-Scale Meta-Analysis of Human Medial Frontal Cortex Reveals Tripartite Functional Organization.&lt;/title&gt;&lt;submission_date&gt;99201512081200000000222000&lt;/submission_date&gt;&lt;number&gt;24&lt;/number&gt;&lt;institution&gt;Department of Psychology and Neuroscience and Institute of Cognitive Science, University of Colorado, Boulder, Colorado 80309, delavega@colorado.edu.&lt;/institution&gt;&lt;subtype&gt;400&lt;/subtype&gt;&lt;endpage&gt;6562&lt;/endpage&gt;&lt;bundle&gt;&lt;publication&gt;&lt;title&gt;The Journal of neuroscience : the official journal of the Society for Neuroscience&lt;/title&gt;&lt;type&gt;-100&lt;/type&gt;&lt;subtype&gt;-100&lt;/subtype&gt;&lt;uuid&gt;03807444-C427-417F-A167-36A2FBD88CD7&lt;/uuid&gt;&lt;/publication&gt;&lt;/bundle&gt;&lt;authors&gt;&lt;author&gt;&lt;lastName&gt;Vega&lt;/lastName&gt;&lt;nonDroppingParticle&gt;La&lt;/nonDroppingParticle&gt;&lt;firstName&gt;Alejandro&lt;/firstName&gt;&lt;droppingParticle&gt;De&lt;/droppingParticle&gt;&lt;/author&gt;&lt;author&gt;&lt;firstName&gt;Luke&lt;/firstName&gt;&lt;middleNames&gt;J&lt;/middleNames&gt;&lt;lastName&gt;Chang&lt;/lastName&gt;&lt;/author&gt;&lt;author&gt;&lt;firstName&gt;Marie&lt;/firstName&gt;&lt;middleNames&gt;T&lt;/middleNames&gt;&lt;lastName&gt;Banich&lt;/lastName&gt;&lt;/author&gt;&lt;author&gt;&lt;firstName&gt;Tor&lt;/firstName&gt;&lt;middleNames&gt;D&lt;/middleNames&gt;&lt;lastName&gt;Wager&lt;/lastName&gt;&lt;/author&gt;&lt;author&gt;&lt;firstName&gt;Tal&lt;/firstName&gt;&lt;lastName&gt;Yarkoni&lt;/lastName&gt;&lt;/author&gt;&lt;/authors&gt;&lt;/publication&gt;&lt;publication&gt;&lt;uuid&gt;A1985130-6D15-4690-8A39-AA6B94BE5F12&lt;/uuid&gt;&lt;volume&gt;113&lt;/volume&gt;&lt;doi&gt;10.1073/pnas.1507610113&lt;/doi&gt;&lt;startpage&gt;1907&lt;/startpage&gt;&lt;publication_date&gt;99201602161200000000222000&lt;/publication_date&gt;&lt;url&gt;http://eutils.ncbi.nlm.nih.gov/entrez/eutils/elink.fcgi?dbfrom=pubmed&amp;amp;id=26831091&amp;amp;retmode=ref&amp;amp;cmd=prlinks&lt;/url&gt;&lt;type&gt;400&lt;/type&gt;&lt;title&gt;Regional specialization within the human striatum for diverse psychological functions.&lt;/title&gt;&lt;institution&gt;Division of the Humanities and Social Sciences, California Institute of Technology, Pasadena, CA 91125; pauli@caltech.edu.&lt;/institution&gt;&lt;number&gt;7&lt;/number&gt;&lt;subtype&gt;400&lt;/subtype&gt;&lt;endpage&gt;1912&lt;/endpage&gt;&lt;bundle&gt;&lt;publication&gt;&lt;title&gt;Proceedings of the National Academy of Sciences of the United States of America&lt;/title&gt;&lt;type&gt;-100&lt;/type&gt;&lt;subtype&gt;-100&lt;/subtype&gt;&lt;uuid&gt;FA9FAAF3-2E86-4404-94B1-9A6F67C243A4&lt;/uuid&gt;&lt;/publication&gt;&lt;/bundle&gt;&lt;authors&gt;&lt;author&gt;&lt;firstName&gt;Wolfgang&lt;/firstName&gt;&lt;middleNames&gt;M&lt;/middleNames&gt;&lt;lastName&gt;Pauli&lt;/lastName&gt;&lt;/author&gt;&lt;author&gt;&lt;firstName&gt;Randall&lt;/firstName&gt;&lt;middleNames&gt;C&lt;/middleNames&gt;&lt;lastName&gt;O’Reilly&lt;/lastName&gt;&lt;/author&gt;&lt;author&gt;&lt;firstName&gt;Tal&lt;/firstName&gt;&lt;lastName&gt;Yarkoni&lt;/lastName&gt;&lt;/author&gt;&lt;author&gt;&lt;firstName&gt;Tor&lt;/firstName&gt;&lt;middleNames&gt;D&lt;/middleNames&gt;&lt;lastName&gt;Wager&lt;/lastName&gt;&lt;/author&gt;&lt;/authors&gt;&lt;/publication&gt;&lt;publication&gt;&lt;uuid&gt;17E782B1-FF2F-4809-BAF9-B4C7AD504087&lt;/uuid&gt;&lt;volume&gt;11&lt;/volume&gt;&lt;accepted_date&gt;99201411301200000000222000&lt;/accepted_date&gt;&lt;doi&gt;10.1371/journal.pcbi.1004066&lt;/doi&gt;&lt;startpage&gt;e1004066&lt;/startpage&gt;&lt;publication_date&gt;99201504001200000000220000&lt;/publication_date&gt;&lt;url&gt;http://eutils.ncbi.nlm.nih.gov/entrez/eutils/elink.fcgi?dbfrom=pubmed&amp;amp;id=25853490&amp;amp;retmode=ref&amp;amp;cmd=prlinks&lt;/url&gt;&lt;type&gt;400&lt;/type&gt;&lt;title&gt;A Bayesian model of category-specific emotional brain responses.&lt;/title&gt;&lt;submission_date&gt;99201406161200000000222000&lt;/submission_date&gt;&lt;number&gt;4&lt;/number&gt;&lt;institution&gt;Department of Psychology and Neuroscience and the Institute for Cognitive Science, University of Colorado, Boulder, Colorado, United States of America.&lt;/institution&gt;&lt;subtype&gt;400&lt;/subtype&gt;&lt;bundle&gt;&lt;publication&gt;&lt;publisher&gt;Public Library of Science&lt;/publisher&gt;&lt;title&gt;PLoS computational biology&lt;/title&gt;&lt;citekey&gt;Anonymous:S/hY2jPn&lt;/citekey&gt;&lt;type&gt;-100&lt;/type&gt;&lt;subtype&gt;-100&lt;/subtype&gt;&lt;uuid&gt;5FC795DD-E0AD-400C-97E6-117626AACE93&lt;/uuid&gt;&lt;/publication&gt;&lt;/bundle&gt;&lt;authors&gt;&lt;author&gt;&lt;firstName&gt;Tor&lt;/firstName&gt;&lt;middleNames&gt;D&lt;/middleNames&gt;&lt;lastName&gt;Wager&lt;/lastName&gt;&lt;/author&gt;&lt;author&gt;&lt;firstName&gt;Jian&lt;/firstName&gt;&lt;lastName&gt;Kang&lt;/lastName&gt;&lt;/author&gt;&lt;author&gt;&lt;firstName&gt;Timothy&lt;/firstName&gt;&lt;middleNames&gt;D&lt;/middleNames&gt;&lt;lastName&gt;Johnson&lt;/lastName&gt;&lt;/author&gt;&lt;author&gt;&lt;firstName&gt;Thomas&lt;/firstName&gt;&lt;middleNames&gt;E&lt;/middleNames&gt;&lt;lastName&gt;Nichols&lt;/lastName&gt;&lt;/author&gt;&lt;author&gt;&lt;firstName&gt;Ajay&lt;/firstName&gt;&lt;middleNames&gt;B&lt;/middleNames&gt;&lt;lastName&gt;Satpute&lt;/lastName&gt;&lt;/author&gt;&lt;author&gt;&lt;firstName&gt;Lisa&lt;/firstName&gt;&lt;middleNames&gt;Feldman&lt;/middleNames&gt;&lt;lastName&gt;Barrett&lt;/lastName&gt;&lt;/author&gt;&lt;/authors&gt;&lt;/publication&gt;&lt;/publications&gt;&lt;cites&gt;&lt;/cites&gt;&lt;/citation&gt;</w:instrText>
      </w:r>
      <w:r>
        <w:fldChar w:fldCharType="separate"/>
      </w:r>
      <w:bookmarkStart w:id="17" w:name="__Fieldmark__334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(Toro et al., 2008; Kober and Wager, 2010; Wager et al., 2015; </w:t>
      </w:r>
      <w:r>
        <w:rPr>
          <w:rFonts w:eastAsia="ＭＳ 明朝" w:cs="Century Schoolbook" w:ascii="Century Schoolbook" w:hAnsi="Century Schoolbook" w:eastAsiaTheme="minorEastAsia"/>
          <w:sz w:val="24"/>
        </w:rPr>
        <w:t>De La Vega et al., 2016; Pauli et al., 2016)</w:t>
      </w:r>
      <w:r>
        <w:rPr>
          <w:rFonts w:eastAsia="Century Schoolbook" w:cs="Century Schoolbook" w:ascii="Century Schoolbook" w:hAnsi="Century Schoolbook"/>
          <w:sz w:val="24"/>
          <w:szCs w:val="24"/>
        </w:rPr>
      </w:r>
      <w:r>
        <w:fldChar w:fldCharType="end"/>
      </w:r>
      <w:bookmarkEnd w:id="17"/>
      <w:r>
        <w:rPr>
          <w:rFonts w:eastAsia="Century Schoolbook" w:cs="Century Schoolbook" w:ascii="Century Schoolbook" w:hAnsi="Century Schoolbook"/>
          <w:sz w:val="24"/>
          <w:szCs w:val="24"/>
        </w:rPr>
        <w:t xml:space="preserve"> to cluster voxels into putatively separable subregions. We applied clustering at two spatial scales, identifying three distinct whole brain networks in LFC composed of several smaller subregions with dissociable co-activation patterns. We then characterized the functional profile of each resulting region using multivariate classification, contrasting studies that activated each region with those that did not, resulting in psychological profiles for each LFC subregion. Collectively, we provide a comprehensive and relatively unbiased meta-analytic functional-anatomical mapping of LFC. </w:t>
      </w:r>
      <w:r>
        <w:rPr>
          <w:rFonts w:ascii="Century Schoolbook" w:hAnsi="Century Schoolbook"/>
          <w:sz w:val="24"/>
          <w:szCs w:val="24"/>
        </w:rPr>
        <w:t xml:space="preserve"> </w:t>
      </w:r>
    </w:p>
    <w:p>
      <w:pPr>
        <w:pStyle w:val="Normal"/>
        <w:numPr>
          <w:ilvl w:val="0"/>
          <w:numId w:val="0"/>
        </w:numPr>
        <w:spacing w:lineRule="auto" w:line="420"/>
        <w:outlineLvl w:val="0"/>
        <w:rPr>
          <w:b/>
          <w:b/>
          <w:i w:val="false"/>
          <w:i w:val="false"/>
          <w:sz w:val="24"/>
        </w:rPr>
      </w:pPr>
      <w:r>
        <w:rPr>
          <w:b/>
          <w:i w:val="false"/>
          <w:sz w:val="24"/>
        </w:rPr>
        <w:t>Materials and Methods</w:t>
      </w:r>
    </w:p>
    <w:p>
      <w:pPr>
        <w:pStyle w:val="Normal1"/>
        <w:spacing w:lineRule="auto" w:line="420" w:before="0" w:after="160"/>
        <w:ind w:firstLine="720"/>
        <w:rPr/>
      </w:pPr>
      <w:r>
        <w:rPr>
          <w:rFonts w:ascii="Century Schoolbook" w:hAnsi="Century Schoolbook"/>
          <w:b/>
          <w:color w:val="333333"/>
          <w:sz w:val="24"/>
          <w:szCs w:val="24"/>
          <w:highlight w:val="white"/>
        </w:rPr>
        <w:t>Dataset.</w:t>
      </w:r>
      <w:r>
        <w:rPr>
          <w:rFonts w:ascii="Century Schoolbook" w:hAnsi="Century Schoolbook"/>
          <w:color w:val="333333"/>
          <w:sz w:val="24"/>
          <w:szCs w:val="24"/>
          <w:highlight w:val="white"/>
        </w:rPr>
        <w:t xml:space="preserve"> We analyzed version 0.6 of the Neurosynth database</w:t>
      </w:r>
      <w:r>
        <w:fldChar w:fldCharType="begin"/>
      </w:r>
      <w:r>
        <w:instrText>ADDIN PAPERS2_CITATIONS &lt;citation&gt;&lt;uuid&gt;CA09C57B-680B-4E83-8D30-10871B116B90&lt;/uuid&gt;&lt;priority&gt;0&lt;/priority&gt;&lt;publications&gt;&lt;publication&gt;&lt;uuid&gt;C1A16678-5128-4A01-88C7-8E1A1989E6DB&lt;/uuid&gt;&lt;volume&gt;8&lt;/volume&gt;&lt;accepted_date&gt;99201105241200000000222000&lt;/accepted_date&gt;&lt;doi&gt;10.1038/nmeth.1635&lt;/doi&gt;&lt;startpage&gt;665&lt;/startpage&gt;&lt;publication_date&gt;99201108001200000000220000&lt;/publication_date&gt;&lt;url&gt;http://eutils.ncbi.nlm.nih.gov/entrez/eutils/elink.fcgi?dbfrom=pubmed&amp;amp;id=21706013&amp;amp;retmode=ref&amp;amp;cmd=prlinks&lt;/url&gt;&lt;type&gt;400&lt;/type&gt;&lt;title&gt;Large-scale automated synthesis of human functional neuroimaging data.&lt;/title&gt;&lt;submission_date&gt;99201101241200000000222000&lt;/submission_date&gt;&lt;number&gt;8&lt;/number&gt;&lt;institution&gt;Department of Psychology and Neuroscience, University of Colorado at Boulder, Boulder, Colorado, USA. tal.yarkoni@colorado.edu&lt;/institution&gt;&lt;subtype&gt;400&lt;/subtype&gt;&lt;endpage&gt;670&lt;/endpage&gt;&lt;bundle&gt;&lt;publication&gt;&lt;title&gt;Nature methods&lt;/title&gt;&lt;type&gt;-100&lt;/type&gt;&lt;subtype&gt;-100&lt;/subtype&gt;&lt;uuid&gt;C6231BBB-1654-4E7C-A8AF-85AE9C4AFEFA&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fldChar w:fldCharType="separate"/>
      </w:r>
      <w:bookmarkStart w:id="18" w:name="__Fieldmark__375_922872596"/>
      <w:r>
        <w:rPr>
          <w:rFonts w:ascii="Century Schoolbook" w:hAnsi="Century Schoolbook"/>
          <w:color w:val="333333"/>
          <w:sz w:val="24"/>
          <w:szCs w:val="24"/>
          <w:highlight w:val="white"/>
        </w:rPr>
      </w:r>
      <w:r>
        <w:rPr>
          <w:rFonts w:eastAsia="ＭＳ 明朝" w:cs="Century Schoolbook" w:ascii="Century Schoolbook" w:hAnsi="Century Schoolbook" w:eastAsiaTheme="minorEastAsia"/>
          <w:color w:val="333333"/>
          <w:sz w:val="24"/>
          <w:szCs w:val="24"/>
          <w:highlight w:val="white"/>
        </w:rPr>
        <w:t xml:space="preserve"> (Yarkoni et al., 2011)</w:t>
      </w:r>
      <w:r>
        <w:rPr>
          <w:rFonts w:ascii="Century Schoolbook" w:hAnsi="Century Schoolbook"/>
          <w:color w:val="333333"/>
          <w:sz w:val="24"/>
          <w:szCs w:val="24"/>
          <w:highlight w:val="white"/>
        </w:rPr>
      </w:r>
      <w:r>
        <w:fldChar w:fldCharType="end"/>
      </w:r>
      <w:bookmarkEnd w:id="18"/>
      <w:r>
        <w:rPr>
          <w:rFonts w:ascii="Century Schoolbook" w:hAnsi="Century Schoolbook"/>
          <w:color w:val="333333"/>
          <w:sz w:val="24"/>
          <w:szCs w:val="24"/>
          <w:highlight w:val="white"/>
        </w:rPr>
        <w:t xml:space="preserve">, a repository of </w:t>
      </w:r>
      <w:r>
        <w:rPr>
          <w:rFonts w:ascii="Century Schoolbook" w:hAnsi="Century Schoolbook"/>
          <w:color w:val="333333"/>
          <w:sz w:val="24"/>
          <w:szCs w:val="24"/>
        </w:rPr>
        <w:t xml:space="preserve">11,406 </w:t>
      </w:r>
      <w:r>
        <w:rPr>
          <w:rFonts w:ascii="Century Schoolbook" w:hAnsi="Century Schoolbook"/>
          <w:color w:val="333333"/>
          <w:sz w:val="24"/>
          <w:szCs w:val="24"/>
          <w:highlight w:val="white"/>
        </w:rPr>
        <w:t>fMRI studies and over 410,000 activation</w:t>
      </w:r>
      <w:r>
        <w:rPr>
          <w:rFonts w:ascii="Century Schoolbook" w:hAnsi="Century Schoolbook"/>
          <w:color w:val="333333"/>
          <w:sz w:val="24"/>
          <w:szCs w:val="24"/>
        </w:rPr>
        <w:t xml:space="preserve"> peaks</w:t>
      </w:r>
      <w:r>
        <w:rPr>
          <w:rFonts w:ascii="Century Schoolbook" w:hAnsi="Century Schoolbook"/>
          <w:sz w:val="24"/>
          <w:szCs w:val="24"/>
        </w:rPr>
        <w:t xml:space="preserve"> that span the full range of the published neuroimaging literature.</w:t>
      </w:r>
      <w:r>
        <w:rPr>
          <w:rFonts w:ascii="Century Schoolbook" w:hAnsi="Century Schoolbook"/>
          <w:color w:val="333333"/>
          <w:sz w:val="24"/>
          <w:szCs w:val="24"/>
          <w:highlight w:val="white"/>
        </w:rPr>
        <w:t xml:space="preserve"> Each observation contains the peak activations for all contrasts reported in a study’s table as well as the frequency of all of the words in the article abstract. A heuristic but relatively accurate approach is used to detect and convert reported coordinates to the standard MNI space. As such, all activations and subsequent analyses are in MNI152 coordinate space. </w:t>
      </w:r>
      <w:r>
        <w:rPr>
          <w:rFonts w:ascii="Century Schoolbook" w:hAnsi="Century Schoolbook"/>
          <w:sz w:val="24"/>
          <w:szCs w:val="24"/>
        </w:rPr>
        <w:t xml:space="preserve">The </w:t>
      </w:r>
      <w:commentRangeStart w:id="4"/>
      <w:r>
        <w:rPr>
          <w:rFonts w:ascii="Century Schoolbook" w:hAnsi="Century Schoolbook"/>
          <w:sz w:val="24"/>
          <w:szCs w:val="24"/>
        </w:rPr>
        <w:t>scikit</w:t>
      </w:r>
      <w:ins w:id="3" w:author="Unknown Author" w:date="2017-05-25T18:47:00Z">
        <w:r>
          <w:rPr>
            <w:rFonts w:ascii="Century Schoolbook" w:hAnsi="Century Schoolbook"/>
            <w:sz w:val="24"/>
            <w:szCs w:val="24"/>
          </w:rPr>
        </w:r>
      </w:ins>
      <w:commentRangeEnd w:id="4"/>
      <w:r>
        <w:commentReference w:id="4"/>
      </w:r>
      <w:r>
        <w:rPr>
          <w:rFonts w:ascii="Century Schoolbook" w:hAnsi="Century Schoolbook"/>
          <w:sz w:val="24"/>
          <w:szCs w:val="24"/>
        </w:rPr>
        <w:t>-learn Python package</w:t>
      </w:r>
      <w:r>
        <w:fldChar w:fldCharType="begin"/>
      </w:r>
      <w:r>
        <w:instrText>ADDIN PAPERS2_CITATIONS &lt;citation&gt;&lt;uuid&gt;3D671520-E411-4E5E-B79E-2997D0E60A21&lt;/uuid&gt;&lt;priority&gt;0&lt;/priority&gt;&lt;publications&gt;&lt;publication&gt;&lt;volume&gt;12&lt;/volume&gt;&lt;publication_date&gt;99201100001200000000200000&lt;/publication_date&gt;&lt;number&gt;Oct&lt;/number&gt;&lt;startpage&gt;2825&lt;/startpage&gt;&lt;title&gt;Scikit-learn: Machine Learning in Python&lt;/title&gt;&lt;uuid&gt;E7DA0B0B-A4A5-400D-9CF8-5A8784F289E6&lt;/uuid&gt;&lt;subtype&gt;400&lt;/subtype&gt;&lt;endpage&gt;2830&lt;/endpage&gt;&lt;type&gt;400&lt;/type&gt;&lt;url&gt;http://www.jmlr.org/papers/v12/pedregosa11a.html&lt;/url&gt;&lt;bundle&gt;&lt;publication&gt;&lt;title&gt;Journal of Machine Learning Research&lt;/title&gt;&lt;type&gt;-100&lt;/type&gt;&lt;subtype&gt;-100&lt;/subtype&gt;&lt;uuid&gt;C4BA3712-0971-4C7A-9F3B-0FA90FCF2407&lt;/uuid&gt;&lt;/publication&gt;&lt;/bundle&gt;&lt;authors&gt;&lt;author&gt;&lt;firstName&gt;Fabian&lt;/firstName&gt;&lt;lastName&gt;Pedregosa&lt;/lastName&gt;&lt;/author&gt;&lt;author&gt;&lt;firstName&gt;Gaël&lt;/firstName&gt;&lt;lastName&gt;Varoquaux&lt;/lastName&gt;&lt;/author&gt;&lt;author&gt;&lt;firstName&gt;Alexandre&lt;/firstName&gt;&lt;lastName&gt;Gramfort&lt;/lastName&gt;&lt;/author&gt;&lt;author&gt;&lt;firstName&gt;Vincent&lt;/firstName&gt;&lt;lastName&gt;Michel&lt;/lastName&gt;&lt;/author&gt;&lt;author&gt;&lt;firstName&gt;Bertrand&lt;/firstName&gt;&lt;lastName&gt;Thirion&lt;/lastName&gt;&lt;/author&gt;&lt;author&gt;&lt;firstName&gt;Olivier&lt;/firstName&gt;&lt;lastName&gt;Grisel&lt;/lastName&gt;&lt;/author&gt;&lt;author&gt;&lt;firstName&gt;Mathieu&lt;/firstName&gt;&lt;lastName&gt;Blondel&lt;/lastName&gt;&lt;/author&gt;&lt;author&gt;&lt;firstName&gt;Peter&lt;/firstName&gt;&lt;lastName&gt;Prettenhofer&lt;/lastName&gt;&lt;/author&gt;&lt;author&gt;&lt;firstName&gt;Ron&lt;/firstName&gt;&lt;lastName&gt;Weiss&lt;/lastName&gt;&lt;/author&gt;&lt;author&gt;&lt;firstName&gt;Vincent&lt;/firstName&gt;&lt;lastName&gt;Dubourg&lt;/lastName&gt;&lt;/author&gt;&lt;author&gt;&lt;firstName&gt;Jake&lt;/firstName&gt;&lt;lastName&gt;Vanderplas&lt;/lastName&gt;&lt;/author&gt;&lt;author&gt;&lt;firstName&gt;Alexandre&lt;/firstName&gt;&lt;lastName&gt;Passos&lt;/lastName&gt;&lt;/author&gt;&lt;author&gt;&lt;firstName&gt;David&lt;/firstName&gt;&lt;lastName&gt;Cournapeau&lt;/lastName&gt;&lt;/author&gt;&lt;author&gt;&lt;firstName&gt;Matthieu&lt;/firstName&gt;&lt;lastName&gt;Brucher&lt;/lastName&gt;&lt;/author&gt;&lt;author&gt;&lt;firstName&gt;Matthieu&lt;/firstName&gt;&lt;lastName&gt;Perrot&lt;/lastName&gt;&lt;/author&gt;&lt;author&gt;&lt;firstName&gt;Édouard&lt;/firstName&gt;&lt;lastName&gt;Duchesnay&lt;/lastName&gt;&lt;/author&gt;&lt;/authors&gt;&lt;/publication&gt;&lt;/publications&gt;&lt;cites&gt;&lt;/cites&gt;&lt;/citation&gt;</w:instrText>
      </w:r>
      <w:r>
        <w:fldChar w:fldCharType="separate"/>
      </w:r>
      <w:bookmarkStart w:id="19" w:name="__Fieldmark__387_922872596"/>
      <w:r>
        <w:rPr>
          <w:rFonts w:ascii="Century Schoolbook" w:hAnsi="Century Schoolbook"/>
          <w:sz w:val="24"/>
          <w:szCs w:val="24"/>
        </w:rPr>
      </w:r>
      <w:r>
        <w:rPr>
          <w:rFonts w:eastAsia="ＭＳ 明朝" w:cs="Century Schoolbook" w:ascii="Century Schoolbook" w:hAnsi="Century Schoolbook" w:eastAsiaTheme="minorEastAsia"/>
          <w:sz w:val="24"/>
          <w:szCs w:val="24"/>
        </w:rPr>
        <w:t xml:space="preserve"> (Pedregosa et al., 2011)</w:t>
      </w:r>
      <w:r>
        <w:rPr>
          <w:rFonts w:ascii="Century Schoolbook" w:hAnsi="Century Schoolbook"/>
          <w:sz w:val="24"/>
          <w:szCs w:val="24"/>
        </w:rPr>
      </w:r>
      <w:r>
        <w:fldChar w:fldCharType="end"/>
      </w:r>
      <w:bookmarkEnd w:id="19"/>
      <w:r>
        <w:rPr>
          <w:rFonts w:ascii="Century Schoolbook" w:hAnsi="Century Schoolbook"/>
          <w:sz w:val="24"/>
          <w:szCs w:val="24"/>
        </w:rPr>
        <w:t xml:space="preserve"> was used for all machine learning analyses. Analyses were performed using the core Neurosynth python tools (</w:t>
      </w:r>
      <w:hyperlink r:id="rId2">
        <w:r>
          <w:rPr>
            <w:rStyle w:val="InternetLink"/>
            <w:rFonts w:ascii="Century Schoolbook" w:hAnsi="Century Schoolbook"/>
            <w:sz w:val="24"/>
            <w:szCs w:val="24"/>
          </w:rPr>
          <w:t>https://github.com/neurosynth/neurosynth</w:t>
        </w:r>
      </w:hyperlink>
      <w:r>
        <w:rPr>
          <w:rFonts w:ascii="Century Schoolbook" w:hAnsi="Century Schoolbook"/>
          <w:sz w:val="24"/>
          <w:szCs w:val="24"/>
        </w:rPr>
        <w:t>). Code and data to replicate these analyses on any given brain region at any desired spatial granularity are available as a set of IPython Notebooks (https://github.com/adelavega/neurosynth-lfc).</w:t>
      </w:r>
    </w:p>
    <w:p>
      <w:pPr>
        <w:pStyle w:val="Normal1"/>
        <w:spacing w:before="0" w:after="160"/>
        <w:ind w:firstLine="720"/>
        <w:rPr>
          <w:rFonts w:ascii="Century Schoolbook" w:hAnsi="Century Schoolbook"/>
          <w:sz w:val="24"/>
          <w:szCs w:val="24"/>
        </w:rPr>
      </w:pPr>
      <w:commentRangeStart w:id="5"/>
      <w:r>
        <w:rPr>
          <w:rFonts w:ascii="Century Schoolbook" w:hAnsi="Century Schoolbook"/>
          <w:b/>
          <w:sz w:val="24"/>
          <w:szCs w:val="24"/>
        </w:rPr>
        <w:t>Lateral frontal cortex mask.</w:t>
      </w:r>
      <w:r>
        <w:rPr>
          <w:rFonts w:ascii="Century Schoolbook" w:hAnsi="Century Schoolbook"/>
          <w:b/>
          <w:sz w:val="24"/>
          <w:szCs w:val="24"/>
        </w:rPr>
      </w:r>
      <w:commentRangeEnd w:id="5"/>
      <w:r>
        <w:commentReference w:id="5"/>
      </w:r>
      <w:r>
        <w:rPr>
          <w:rFonts w:ascii="Century Schoolbook" w:hAnsi="Century Schoolbook"/>
          <w:sz w:val="24"/>
          <w:szCs w:val="24"/>
        </w:rPr>
        <w:t xml:space="preserve"> </w:t>
      </w:r>
      <w:r>
        <w:rPr>
          <w:rFonts w:ascii="Century Schoolbook" w:hAnsi="Century Schoolbook"/>
          <w:color w:val="333333"/>
          <w:sz w:val="24"/>
          <w:szCs w:val="24"/>
          <w:highlight w:val="white"/>
        </w:rPr>
        <w:t xml:space="preserve">To select clusters from whole-brain clustering solutions in lateral frontal cortex, </w:t>
      </w:r>
      <w:r>
        <w:rPr>
          <w:rFonts w:ascii="Century Schoolbook" w:hAnsi="Century Schoolbook"/>
          <w:color w:val="333333"/>
          <w:sz w:val="24"/>
          <w:szCs w:val="24"/>
        </w:rPr>
        <w:t xml:space="preserve">we defined an LFC anatomical mask. Crucially, we only used this mask to select clusters that fell within this mask, and not to exclude individual voxels. First, we included voxels with a greater than 30% chance of falling in the frontal lobes according to the Montreal Neurological Institute structural probabilistic atlas and excluded medial voxels within 14mm of the midline. To focus on lateral frontal cortex, we excluded voxels that were exclusively located on the orbital surface– ensuring to include lateral orbitofrontal voxels– by removing voxels in the superior and medial orbital gyri according to the AAL atlas and voxels with a greater than 30% probability of falling in ‘Frontal Operculum Cortex’ in the Harvard-Oxford atlas. Finally, we also excluded far ventral voxels of OFC (Z &lt; -14mm) that were not excluded using anatomical atlases. </w:t>
      </w:r>
    </w:p>
    <w:p>
      <w:pPr>
        <w:pStyle w:val="Heading3"/>
        <w:spacing w:lineRule="auto" w:line="480" w:before="320" w:after="160"/>
        <w:ind w:firstLine="360"/>
        <w:rPr/>
      </w:pPr>
      <w:r>
        <w:rPr>
          <w:rFonts w:ascii="Century Schoolbook" w:hAnsi="Century Schoolbook"/>
          <w:i w:val="false"/>
          <w:sz w:val="24"/>
          <w:szCs w:val="24"/>
        </w:rPr>
        <w:t xml:space="preserve">Co-activation clustering. </w:t>
      </w:r>
      <w:r>
        <w:rPr>
          <w:rFonts w:ascii="Century Schoolbook" w:hAnsi="Century Schoolbook"/>
          <w:b w:val="false"/>
          <w:i w:val="false"/>
          <w:color w:val="333333"/>
          <w:sz w:val="24"/>
          <w:szCs w:val="24"/>
          <w:highlight w:val="white"/>
        </w:rPr>
        <w:t xml:space="preserve">Next, we clustered individual grey-matter cortical voxels across the whole brain based on their meta-analytic co-activation with the whole brain across studies in the database (Figure 1a). In order to avoid potentially biased or arbitrary cluster boundaries, we clustered the whole cortex and selected clusters for further analysis that fell within an anatomically defined LFC mask. Critically, we did not mask out voxels that were slightly outside of our mask– we either included or excluded entire clusters. This was particularly important for clusters near the edge of our LFC mask– as functional boundaries may not conform to anatomical boundaries– and at coarse clustering solutions– given the well-established finding that at least 4-5 whole-brain networks include voxels in lateral frontal cortex </w:t>
      </w:r>
      <w:r>
        <w:fldChar w:fldCharType="begin"/>
      </w:r>
      <w:r>
        <w:instrText>ADDIN PAPERS2_CITATIONS &lt;citation&gt;&lt;uuid&gt;9E313481-6E9D-48ED-B7B0-1413E2D6E1F9&lt;/uuid&gt;&lt;priority&gt;0&lt;/priority&gt;&lt;publications&gt;&lt;publication&gt;&lt;volume&gt;106&lt;/volume&gt;&lt;publication_date&gt;99201109081200000000222000&lt;/publication_date&gt;&lt;number&gt;3&lt;/number&gt;&lt;doi&gt;10.1152/jn.00338.2011&lt;/doi&gt;&lt;startpage&gt;1125&lt;/startpage&gt;&lt;title&gt;The organization of the human cerebral cortex estimated by intrinsic functional connectivity&lt;/title&gt;&lt;uuid&gt;2EC07B68-42B2-4156-934A-EFFF463BDB5C&lt;/uuid&gt;&lt;subtype&gt;400&lt;/subtype&gt;&lt;endpage&gt;1165&lt;/endpage&gt;&lt;type&gt;400&lt;/type&gt;&lt;url&gt;http://jn.physiology.org/cgi/doi/10.1152/jn.00338.2011&lt;/url&gt;&lt;bundle&gt;&lt;publication&gt;&lt;title&gt;Journal of Neurophysiology&lt;/title&gt;&lt;type&gt;-100&lt;/type&gt;&lt;subtype&gt;-100&lt;/subtype&gt;&lt;uuid&gt;C2AE4B06-88D7-43F5-B938-5A0B77962168&lt;/uuid&gt;&lt;/publication&gt;&lt;/bundle&gt;&lt;authors&gt;&lt;author&gt;&lt;firstName&gt;B&lt;/firstName&gt;&lt;middleNames&gt;T&lt;/middleNames&gt;&lt;lastName&gt;Yeo&lt;/lastName&gt;&lt;/author&gt;&lt;author&gt;&lt;firstName&gt;F&lt;/firstName&gt;&lt;middleNames&gt;M&lt;/middleNames&gt;&lt;lastName&gt;Krienen&lt;/lastName&gt;&lt;/author&gt;&lt;author&gt;&lt;firstName&gt;J&lt;/firstName&gt;&lt;lastName&gt;Sepulcre&lt;/lastName&gt;&lt;/author&gt;&lt;author&gt;&lt;firstName&gt;M&lt;/firstName&gt;&lt;middleNames&gt;R&lt;/middleNames&gt;&lt;lastName&gt;Sabuncu&lt;/lastName&gt;&lt;/author&gt;&lt;author&gt;&lt;firstName&gt;D&lt;/firstName&gt;&lt;lastName&gt;Lashkari&lt;/lastName&gt;&lt;/author&gt;&lt;author&gt;&lt;firstName&gt;M&lt;/firstName&gt;&lt;lastName&gt;Hollinshead&lt;/lastName&gt;&lt;/author&gt;&lt;author&gt;&lt;firstName&gt;J&lt;/firstName&gt;&lt;middleNames&gt;L&lt;/middleNames&gt;&lt;lastName&gt;Roffman&lt;/lastName&gt;&lt;/author&gt;&lt;author&gt;&lt;firstName&gt;J&lt;/firstName&gt;&lt;middleNames&gt;W&lt;/middleNames&gt;&lt;lastName&gt;Smoller&lt;/lastName&gt;&lt;/author&gt;&lt;author&gt;&lt;firstName&gt;L&lt;/firstName&gt;&lt;lastName&gt;Zollei&lt;/lastName&gt;&lt;/author&gt;&lt;author&gt;&lt;firstName&gt;J&lt;/firstName&gt;&lt;middleNames&gt;R&lt;/middleNames&gt;&lt;lastName&gt;Polimeni&lt;/lastName&gt;&lt;/author&gt;&lt;author&gt;&lt;firstName&gt;B&lt;/firstName&gt;&lt;lastName&gt;Fischl&lt;/lastName&gt;&lt;/author&gt;&lt;author&gt;&lt;firstName&gt;H&lt;/firstName&gt;&lt;lastName&gt;Liu&lt;/lastName&gt;&lt;/author&gt;&lt;author&gt;&lt;firstName&gt;R&lt;/firstName&gt;&lt;middleNames&gt;L&lt;/middleNames&gt;&lt;lastName&gt;Buckner&lt;/lastName&gt;&lt;/author&gt;&lt;/authors&gt;&lt;/publication&gt;&lt;/publications&gt;&lt;cites&gt;&lt;/cites&gt;&lt;/citation&gt;</w:instrText>
      </w:r>
      <w:r>
        <w:fldChar w:fldCharType="separate"/>
      </w:r>
      <w:bookmarkStart w:id="20" w:name="__Fieldmark__414_922872596"/>
      <w:r>
        <w:rPr>
          <w:rFonts w:ascii="Century Schoolbook" w:hAnsi="Century Schoolbook"/>
          <w:b w:val="false"/>
          <w:i w:val="false"/>
          <w:color w:val="333333"/>
          <w:sz w:val="24"/>
          <w:szCs w:val="24"/>
          <w:highlight w:val="white"/>
        </w:rPr>
      </w:r>
      <w:r>
        <w:rPr>
          <w:rFonts w:eastAsia="ＭＳ 明朝" w:cs="Calibri" w:ascii="Century Schoolbook" w:hAnsi="Century Schoolbook" w:eastAsiaTheme="minorEastAsia"/>
          <w:b w:val="false"/>
          <w:i w:val="false"/>
          <w:color w:val="333333"/>
          <w:sz w:val="24"/>
          <w:szCs w:val="24"/>
          <w:highlight w:val="white"/>
        </w:rPr>
        <w:t>(Yeo et al., 2011)</w:t>
      </w:r>
      <w:r>
        <w:rPr>
          <w:rFonts w:ascii="Century Schoolbook" w:hAnsi="Century Schoolbook"/>
          <w:b w:val="false"/>
          <w:i w:val="false"/>
          <w:color w:val="333333"/>
          <w:sz w:val="24"/>
          <w:szCs w:val="24"/>
          <w:highlight w:val="white"/>
        </w:rPr>
      </w:r>
      <w:r>
        <w:fldChar w:fldCharType="end"/>
      </w:r>
      <w:bookmarkEnd w:id="20"/>
      <w:r>
        <w:rPr>
          <w:rFonts w:ascii="Century Schoolbook" w:hAnsi="Century Schoolbook"/>
          <w:b w:val="false"/>
          <w:i w:val="false"/>
          <w:color w:val="333333"/>
          <w:sz w:val="24"/>
          <w:szCs w:val="24"/>
          <w:highlight w:val="white"/>
        </w:rPr>
        <w:t xml:space="preserve">. For whole-cortex clustering, we excluded voxels with less than 30% probability of falling in grey matter according to the Harvard-Oxford anatomical atlas and those with very low activation in the database (less than 100 studies per voxel). In general, Neurosynth’s activation mask (derived from the standard MNI152 template distributed with FSL) highly corresponded with probabilistic locations of cerebral cortex, with the exception of portions of dorsal precentral gyrus– which showed relatively infrequent activation.  </w:t>
      </w:r>
    </w:p>
    <w:p>
      <w:pPr>
        <w:pStyle w:val="Normal1"/>
        <w:spacing w:before="0" w:after="160"/>
        <w:rPr>
          <w:rFonts w:ascii="Century Schoolbook" w:hAnsi="Century Schoolbook"/>
          <w:color w:val="333333"/>
          <w:sz w:val="24"/>
          <w:szCs w:val="24"/>
        </w:rPr>
      </w:pPr>
      <w:r>
        <w:rPr>
          <w:rFonts w:ascii="Century Schoolbook" w:hAnsi="Century Schoolbook"/>
          <w:color w:val="333333"/>
          <w:sz w:val="24"/>
          <w:szCs w:val="24"/>
          <w:highlight w:val="white"/>
        </w:rPr>
        <w:t xml:space="preserve">We calculated the co-activation between each cortical voxel and every other voxel in the brain (including sub-cortex) by determining how correlated their activity was across studies. Activation in each voxel is represented as a binary vector of length </w:t>
      </w:r>
      <w:r>
        <w:rPr>
          <w:rFonts w:ascii="Century Schoolbook" w:hAnsi="Century Schoolbook"/>
          <w:color w:val="333333"/>
          <w:sz w:val="24"/>
          <w:szCs w:val="24"/>
        </w:rPr>
        <w:t>11,406 (</w:t>
      </w:r>
      <w:r>
        <w:rPr>
          <w:rFonts w:ascii="Century Schoolbook" w:hAnsi="Century Schoolbook"/>
          <w:color w:val="333333"/>
          <w:sz w:val="24"/>
          <w:szCs w:val="24"/>
          <w:highlight w:val="white"/>
        </w:rPr>
        <w:t>the number of studies). A value of 1 indicated that the voxel fell within 10 mm of an activation focus reported in a particular study, and a value of 0 indicated that it did not. Because correlating the activation of every cortical voxel with every other voxel in the brain would result in a very large matrix (</w:t>
      </w:r>
      <w:r>
        <w:rPr>
          <w:rFonts w:ascii="Century Schoolbook" w:hAnsi="Century Schoolbook"/>
          <w:color w:val="333333"/>
          <w:sz w:val="24"/>
          <w:szCs w:val="24"/>
        </w:rPr>
        <w:t xml:space="preserve">112,358 cortical voxels x </w:t>
      </w:r>
      <w:r>
        <w:rPr>
          <w:rFonts w:ascii="Century Schoolbook" w:hAnsi="Century Schoolbook"/>
          <w:color w:val="333333"/>
          <w:sz w:val="24"/>
          <w:szCs w:val="24"/>
          <w:highlight w:val="white"/>
        </w:rPr>
        <w:t xml:space="preserve">171,534 whole-brain voxels) that would be very computationally costly to cluster so as to identify distinct LFC regions. </w:t>
      </w:r>
      <w:commentRangeStart w:id="6"/>
      <w:r>
        <w:rPr>
          <w:rFonts w:ascii="Century Schoolbook" w:hAnsi="Century Schoolbook"/>
          <w:color w:val="333333"/>
          <w:sz w:val="24"/>
          <w:szCs w:val="24"/>
          <w:highlight w:val="white"/>
        </w:rPr>
        <w:t>Hence, we reduced the dimensionality of the whole brain to 100 components using principal components analysis (PCA; the precise choice of number of components does not materially affect the reported results).</w:t>
      </w:r>
      <w:r>
        <w:rPr>
          <w:rFonts w:ascii="Century Schoolbook" w:hAnsi="Century Schoolbook"/>
          <w:color w:val="333333"/>
          <w:sz w:val="24"/>
          <w:szCs w:val="24"/>
          <w:highlight w:val="white"/>
        </w:rPr>
      </w:r>
      <w:commentRangeEnd w:id="6"/>
      <w:r>
        <w:commentReference w:id="6"/>
      </w:r>
      <w:r>
        <w:rPr>
          <w:rFonts w:ascii="Century Schoolbook" w:hAnsi="Century Schoolbook"/>
          <w:color w:val="333333"/>
          <w:sz w:val="24"/>
          <w:szCs w:val="24"/>
          <w:highlight w:val="white"/>
        </w:rPr>
        <w:t xml:space="preserve"> Next, we computed the Pearson correlation distance (the inverse of Pearson correlation) between every voxel in the LFC mask with each whole-brain PCA component, resulting in a matrix that described the frequency with which each cortical voxel co-activated </w:t>
      </w:r>
      <w:r>
        <w:rPr>
          <w:rFonts w:ascii="Century Schoolbook" w:hAnsi="Century Schoolbook"/>
          <w:color w:val="333333"/>
          <w:sz w:val="24"/>
          <w:szCs w:val="24"/>
        </w:rPr>
        <w:t xml:space="preserve">with the rest of the brain. </w:t>
      </w:r>
    </w:p>
    <w:p>
      <w:pPr>
        <w:pStyle w:val="Normal1"/>
        <w:spacing w:before="0" w:after="160"/>
        <w:rPr>
          <w:rFonts w:ascii="Century Schoolbook" w:hAnsi="Century Schoolbook"/>
          <w:color w:val="333333"/>
          <w:sz w:val="24"/>
          <w:szCs w:val="24"/>
        </w:rPr>
      </w:pPr>
      <w:r>
        <w:rPr>
          <w:rFonts w:ascii="Century Schoolbook" w:hAnsi="Century Schoolbook"/>
          <w:color w:val="333333"/>
          <w:sz w:val="24"/>
          <w:szCs w:val="24"/>
        </w:rPr>
        <w:t xml:space="preserve">As an additional pre-processing step, we standardized each cortical voxel’s co-activation with other brain voxels to ensure clustering would be driven by relative differences in whole brain co-activation and not the overall activation rate of each voxel. That is, if two voxels co-activated with similar voxels across the brain, we should consider them to be relatively similar even if one of those voxels activates more frequently (and thus has slightly stronger correlations with all voxels). This adjustment was particularly important, as preliminary analyses indicated that regions with very high rates of activation (e.g. pre-SMA/mid-cingulate cortex) more readily clustered into multiple clusters with few voxels, reflecting base rates in activation, although differences in their functional associations were minimal. Indeed, preliminary analyses confirmed that standardizing the co-activation matrix alleviated this concern. At k = 70, the mean activation rate of each cluster showed no correlation with voxel size when Z-scoring was used (r=0.05), as compared to when the raw co-activation matrix was used (r = -0.65) at k = 70. Additionally, the range of cluster sizes was compressed, resulting in more evenly sized clusters. Cluster sizes ranged from 352 to 4546 voxels using the raw activation, compared to a range of 560 to 2862 voxels using standardized co-activation. </w:t>
      </w:r>
    </w:p>
    <w:p>
      <w:pPr>
        <w:pStyle w:val="Normal1"/>
        <w:spacing w:before="0" w:after="160"/>
        <w:rPr/>
      </w:pPr>
      <w:r>
        <w:rPr>
          <w:rFonts w:ascii="Century Schoolbook" w:hAnsi="Century Schoolbook"/>
          <w:color w:val="333333"/>
          <w:sz w:val="24"/>
          <w:szCs w:val="24"/>
          <w:highlight w:val="white"/>
        </w:rPr>
        <w:t xml:space="preserve">We applied hierarchical clustering with Ward’s linkage to the normalized co-activation matrix, resulting in a whole-brain linkage matrix. Ward’s </w:t>
      </w:r>
      <w:r>
        <w:rPr>
          <w:rFonts w:ascii="Century Schoolbook" w:hAnsi="Century Schoolbook"/>
          <w:color w:val="333333"/>
          <w:sz w:val="24"/>
          <w:szCs w:val="24"/>
        </w:rPr>
        <w:t xml:space="preserve">clustering was selected </w:t>
      </w:r>
      <w:r>
        <w:rPr>
          <w:rFonts w:ascii="Century Schoolbook" w:hAnsi="Century Schoolbook"/>
          <w:color w:val="333333"/>
          <w:sz w:val="24"/>
          <w:szCs w:val="24"/>
          <w:highlight w:val="white"/>
        </w:rPr>
        <w:t>as this algorithm is recommended as a good compromise between accuracy (e.g., fit to data) and reproducibility for clustering fMRI data</w:t>
      </w:r>
      <w:r>
        <w:fldChar w:fldCharType="begin"/>
      </w:r>
      <w:r>
        <w:instrText>ADDIN PAPERS2_CITATIONS &lt;citation&gt;&lt;uuid&gt;59F24E03-AEDB-43CE-B424-280F219DB23F&lt;/uuid&gt;&lt;priority&gt;0&lt;/priority&gt;&lt;publications&gt;&lt;publication&gt;&lt;volume&gt;8&lt;/volume&gt;&lt;publication_date&gt;99201407011200000000222000&lt;/publication_date&gt;&lt;number&gt;171&lt;/number&gt;&lt;doi&gt;10.3389/fnins.2014.00167&lt;/doi&gt;&lt;startpage&gt;169&lt;/startpage&gt;&lt;title&gt;Which fMRI clustering gives good brain parcellations?&lt;/title&gt;&lt;uuid&gt;465F9BD9-999C-4228-BCA7-773E71BF7BCC&lt;/uuid&gt;&lt;subtype&gt;400&lt;/subtype&gt;&lt;publisher&gt;Frontiers&lt;/publisher&gt;&lt;type&gt;400&lt;/type&gt;&lt;url&gt;http://journal.frontiersin.org/article/10.3389/fnins.2014.00167/full&lt;/url&gt;&lt;bundle&gt;&lt;publication&gt;&lt;publisher&gt;Frontiers&lt;/publisher&gt;&lt;title&gt;Frontiers in Neuroscience&lt;/title&gt;&lt;type&gt;-100&lt;/type&gt;&lt;subtype&gt;-100&lt;/subtype&gt;&lt;uuid&gt;7C098B58-518E-416D-B4D1-226A682F7CDC&lt;/uuid&gt;&lt;/publication&gt;&lt;/bundle&gt;&lt;authors&gt;&lt;author&gt;&lt;firstName&gt;Bertrand&lt;/firstName&gt;&lt;lastName&gt;Thirion&lt;/lastName&gt;&lt;/author&gt;&lt;author&gt;&lt;firstName&gt;Gaël&lt;/firstName&gt;&lt;lastName&gt;Varoquaux&lt;/lastName&gt;&lt;/author&gt;&lt;author&gt;&lt;firstName&gt;Elvis&lt;/firstName&gt;&lt;lastName&gt;Dohmatob&lt;/lastName&gt;&lt;/author&gt;&lt;author&gt;&lt;firstName&gt;Jean-Baptiste&lt;/firstName&gt;&lt;lastName&gt;Poline&lt;/lastName&gt;&lt;/author&gt;&lt;/authors&gt;&lt;/publication&gt;&lt;/publications&gt;&lt;cites&gt;&lt;/cites&gt;&lt;/citation&gt;</w:instrText>
      </w:r>
      <w:r>
        <w:fldChar w:fldCharType="separate"/>
      </w:r>
      <w:bookmarkStart w:id="21" w:name="__Fieldmark__463_922872596"/>
      <w:r>
        <w:rPr>
          <w:rFonts w:ascii="Century Schoolbook" w:hAnsi="Century Schoolbook"/>
          <w:color w:val="333333"/>
          <w:sz w:val="24"/>
          <w:szCs w:val="24"/>
          <w:highlight w:val="white"/>
        </w:rPr>
      </w:r>
      <w:r>
        <w:rPr>
          <w:rFonts w:eastAsia="ＭＳ 明朝" w:cs="Century Schoolbook" w:ascii="Century Schoolbook" w:hAnsi="Century Schoolbook" w:eastAsiaTheme="minorEastAsia"/>
          <w:color w:val="333333"/>
          <w:sz w:val="24"/>
          <w:szCs w:val="24"/>
          <w:highlight w:val="white"/>
        </w:rPr>
        <w:t xml:space="preserve"> (Thirion et al., 2014)</w:t>
      </w:r>
      <w:r>
        <w:rPr>
          <w:rFonts w:ascii="Century Schoolbook" w:hAnsi="Century Schoolbook"/>
          <w:color w:val="333333"/>
          <w:sz w:val="24"/>
          <w:szCs w:val="24"/>
          <w:highlight w:val="white"/>
        </w:rPr>
      </w:r>
      <w:r>
        <w:fldChar w:fldCharType="end"/>
      </w:r>
      <w:bookmarkEnd w:id="21"/>
      <w:r>
        <w:rPr>
          <w:rFonts w:ascii="Century Schoolbook" w:hAnsi="Century Schoolbook"/>
          <w:color w:val="333333"/>
          <w:sz w:val="24"/>
          <w:szCs w:val="24"/>
          <w:highlight w:val="white"/>
        </w:rPr>
        <w:t>. However, this clustering algorithm is seldom used for whole-brain clustering because the computational time increases cubically [</w:t>
      </w:r>
      <w:r>
        <w:rPr>
          <w:rFonts w:ascii="Times New Roman" w:hAnsi="Times New Roman"/>
          <w:color w:val="333333"/>
          <w:sz w:val="24"/>
          <w:szCs w:val="24"/>
        </w:rPr>
        <w:t>Θ</w:t>
      </w:r>
      <w:r>
        <w:rPr>
          <w:rFonts w:ascii="Century Schoolbook" w:hAnsi="Century Schoolbook"/>
          <w:color w:val="333333"/>
          <w:sz w:val="24"/>
          <w:szCs w:val="24"/>
        </w:rPr>
        <w:t xml:space="preserve"> (N³)] as a function of samples. We employed the fastcluster algorithm</w:t>
      </w:r>
      <w:r>
        <w:fldChar w:fldCharType="begin"/>
      </w:r>
      <w:r>
        <w:instrText>ADDIN PAPERS2_CITATIONS &lt;citation&gt;&lt;uuid&gt;202CA804-F20B-45E3-8B05-035C5FD2415B&lt;/uuid&gt;&lt;priority&gt;0&lt;/priority&gt;&lt;publications&gt;&lt;publication&gt;&lt;type&gt;400&lt;/type&gt;&lt;publication_date&gt;99201300001200000000200000&lt;/publication_date&gt;&lt;title&gt;fastcluster: Fast hierarchical, agglomerative clustering routines for R and Python&lt;/title&gt;&lt;url&gt;https://www.jstatsoft.org/article/view/v053i09/v53i09.pdf&lt;/url&gt;&lt;subtype&gt;400&lt;/subtype&gt;&lt;uuid&gt;DF0E5E89-B05C-4E60-8C26-3137A4E73201&lt;/uuid&gt;&lt;bundle&gt;&lt;publication&gt;&lt;title&gt;Journal of Statistical Software&lt;/title&gt;&lt;type&gt;-100&lt;/type&gt;&lt;subtype&gt;-100&lt;/subtype&gt;&lt;uuid&gt;EBFF6B2A-7CF4-4EAF-B1B4-B602E0EA2AEE&lt;/uuid&gt;&lt;/publication&gt;&lt;/bundle&gt;&lt;authors&gt;&lt;author&gt;&lt;firstName&gt;D&lt;/firstName&gt;&lt;lastName&gt;Müllner&lt;/lastName&gt;&lt;/author&gt;&lt;/authors&gt;&lt;/publication&gt;&lt;/publications&gt;&lt;cites&gt;&lt;/cites&gt;&lt;/citation&gt;</w:instrText>
      </w:r>
      <w:r>
        <w:fldChar w:fldCharType="separate"/>
      </w:r>
      <w:bookmarkStart w:id="22" w:name="__Fieldmark__471_922872596"/>
      <w:r>
        <w:rPr>
          <w:rFonts w:ascii="Century Schoolbook" w:hAnsi="Century Schoolbook"/>
          <w:color w:val="333333"/>
          <w:sz w:val="24"/>
          <w:szCs w:val="24"/>
        </w:rPr>
      </w:r>
      <w:r>
        <w:rPr>
          <w:rFonts w:eastAsia="ＭＳ 明朝" w:cs="Century Schoolbook" w:ascii="Century Schoolbook" w:hAnsi="Century Schoolbook" w:eastAsiaTheme="minorEastAsia"/>
          <w:color w:val="333333"/>
          <w:sz w:val="24"/>
          <w:szCs w:val="24"/>
        </w:rPr>
        <w:t xml:space="preserve"> (Müllner, 2013)</w:t>
      </w:r>
      <w:r>
        <w:rPr>
          <w:rFonts w:ascii="Century Schoolbook" w:hAnsi="Century Schoolbook"/>
          <w:color w:val="333333"/>
          <w:sz w:val="24"/>
          <w:szCs w:val="24"/>
        </w:rPr>
      </w:r>
      <w:r>
        <w:fldChar w:fldCharType="end"/>
      </w:r>
      <w:bookmarkEnd w:id="22"/>
      <w:r>
        <w:rPr>
          <w:rFonts w:ascii="Century Schoolbook" w:hAnsi="Century Schoolbook"/>
          <w:color w:val="333333"/>
          <w:sz w:val="24"/>
          <w:szCs w:val="24"/>
        </w:rPr>
        <w:t xml:space="preserve">—a package of libraries that enable efficient hierarchical clustering </w:t>
      </w:r>
      <w:r>
        <w:rPr>
          <w:rFonts w:ascii="Century Schoolbook" w:hAnsi="Century Schoolbook"/>
          <w:color w:val="333333"/>
          <w:sz w:val="24"/>
          <w:szCs w:val="24"/>
          <w:highlight w:val="white"/>
        </w:rPr>
        <w:t>[</w:t>
      </w:r>
      <w:r>
        <w:rPr>
          <w:rFonts w:ascii="Times New Roman" w:hAnsi="Times New Roman"/>
          <w:color w:val="333333"/>
          <w:sz w:val="24"/>
          <w:szCs w:val="24"/>
        </w:rPr>
        <w:t>Θ</w:t>
      </w:r>
      <w:r>
        <w:rPr>
          <w:rFonts w:ascii="Century Schoolbook" w:hAnsi="Century Schoolbook"/>
          <w:color w:val="333333"/>
          <w:sz w:val="24"/>
          <w:szCs w:val="24"/>
        </w:rPr>
        <w:t xml:space="preserve"> (N</w:t>
      </w:r>
      <w:r>
        <w:rPr>
          <w:rFonts w:ascii="Century Schoolbook" w:hAnsi="Century Schoolbook"/>
          <w:color w:val="333333"/>
          <w:sz w:val="24"/>
          <w:szCs w:val="24"/>
          <w:vertAlign w:val="superscript"/>
        </w:rPr>
        <w:t>2</w:t>
      </w:r>
      <w:r>
        <w:rPr>
          <w:rFonts w:ascii="Century Schoolbook" w:hAnsi="Century Schoolbook"/>
          <w:color w:val="333333"/>
          <w:sz w:val="24"/>
          <w:szCs w:val="24"/>
        </w:rPr>
        <w:t xml:space="preserve">)]—to achieve whole-brain clustering. </w:t>
      </w:r>
    </w:p>
    <w:p>
      <w:pPr>
        <w:pStyle w:val="Normal1"/>
        <w:spacing w:before="0" w:after="160"/>
        <w:rPr/>
      </w:pPr>
      <w:r>
        <w:rPr>
          <w:rFonts w:ascii="Century Schoolbook" w:hAnsi="Century Schoolbook"/>
          <w:color w:val="333333"/>
          <w:sz w:val="24"/>
          <w:szCs w:val="24"/>
          <w:highlight w:val="white"/>
        </w:rPr>
        <w:t>Since the optimality of a given clustering depends in large part on investigators’ goals, the preferred level of analysis, and the nature and dimensionality of the available data, identifying the ‘correct’ number of clusters is arguably an intractable problem</w:t>
      </w:r>
      <w:r>
        <w:fldChar w:fldCharType="begin"/>
      </w:r>
      <w:r>
        <w:instrText>ADDIN PAPERS2_CITATIONS &lt;citation&gt;&lt;uuid&gt;384A71D4-A467-48AC-8657-7E2D59D85F6E&lt;/uuid&gt;&lt;priority&gt;21&lt;/priority&gt;&lt;publications&gt;&lt;publication&gt;&lt;uuid&gt;9C60BB83-0E9B-47B7-9C3A-B6EC969AC79F&lt;/uuid&gt;&lt;volume&gt;36&lt;/volume&gt;&lt;doi&gt;10.1002/hbm.22933&lt;/doi&gt;&lt;subtitle&gt;Connectivity-Based Parcellation&lt;/subtitle&gt;&lt;startpage&gt;4771&lt;/startpage&gt;&lt;publication_date&gt;99201509271200000000222000&lt;/publication_date&gt;&lt;url&gt;http://doi.wiley.com/10.1002/hbm.22933&lt;/url&gt;&lt;type&gt;400&lt;/type&gt;&lt;title&gt;Connectivity-based parcellation: Critique and implications&lt;/title&gt;&lt;number&gt;12&lt;/number&gt;&lt;subtype&gt;400&lt;/subtype&gt;&lt;endpage&gt;4792&lt;/endpage&gt;&lt;bundle&gt;&lt;publication&gt;&lt;publisher&gt;Wiley Subscription Services, Inc., A Wiley Company&lt;/publisher&gt;&lt;title&gt;Human Brain Mapping&lt;/title&gt;&lt;type&gt;-100&lt;/type&gt;&lt;subtype&gt;-100&lt;/subtype&gt;&lt;uuid&gt;51D1075C-96BF-4254-8628-E29CD052311E&lt;/uuid&gt;&lt;/publication&gt;&lt;/bundle&gt;&lt;authors&gt;&lt;author&gt;&lt;firstName&gt;Simon&lt;/firstName&gt;&lt;middleNames&gt;B&lt;/middleNames&gt;&lt;lastName&gt;Eickhoff&lt;/lastName&gt;&lt;/author&gt;&lt;author&gt;&lt;firstName&gt;Bertrand&lt;/firstName&gt;&lt;lastName&gt;Thirion&lt;/lastName&gt;&lt;/author&gt;&lt;author&gt;&lt;firstName&gt;Gaël&lt;/firstName&gt;&lt;lastName&gt;Varoquaux&lt;/lastName&gt;&lt;/author&gt;&lt;author&gt;&lt;firstName&gt;Danilo&lt;/firstName&gt;&lt;lastName&gt;Bzdok&lt;/lastName&gt;&lt;/author&gt;&lt;/authors&gt;&lt;/publication&gt;&lt;/publications&gt;&lt;cites&gt;&lt;/cites&gt;&lt;/citation&gt;</w:instrText>
      </w:r>
      <w:r>
        <w:fldChar w:fldCharType="separate"/>
      </w:r>
      <w:bookmarkStart w:id="23" w:name="__Fieldmark__484_922872596"/>
      <w:r>
        <w:rPr>
          <w:rFonts w:ascii="Century Schoolbook" w:hAnsi="Century Schoolbook"/>
          <w:color w:val="333333"/>
          <w:sz w:val="24"/>
          <w:szCs w:val="24"/>
          <w:highlight w:val="white"/>
        </w:rPr>
      </w:r>
      <w:r>
        <w:rPr>
          <w:rFonts w:eastAsia="ＭＳ 明朝" w:cs="Century Schoolbook" w:ascii="Century Schoolbook" w:hAnsi="Century Schoolbook" w:eastAsiaTheme="minorEastAsia"/>
          <w:color w:val="333333"/>
          <w:sz w:val="24"/>
          <w:szCs w:val="24"/>
          <w:highlight w:val="white"/>
        </w:rPr>
        <w:t xml:space="preserve"> (Eickhoff et al., 2015)</w:t>
      </w:r>
      <w:r>
        <w:rPr>
          <w:rFonts w:ascii="Century Schoolbook" w:hAnsi="Century Schoolbook"/>
          <w:color w:val="333333"/>
          <w:sz w:val="24"/>
          <w:szCs w:val="24"/>
          <w:highlight w:val="white"/>
        </w:rPr>
      </w:r>
      <w:r>
        <w:fldChar w:fldCharType="end"/>
      </w:r>
      <w:bookmarkEnd w:id="23"/>
      <w:r>
        <w:rPr>
          <w:rFonts w:ascii="Century Schoolbook" w:hAnsi="Century Schoolbook"/>
          <w:color w:val="333333"/>
          <w:sz w:val="24"/>
          <w:szCs w:val="24"/>
          <w:highlight w:val="white"/>
        </w:rPr>
        <w:t xml:space="preserve">. However, in order to attempt to objectively guide the choice of number, we selected viable solutions using the silhouette score– a measure of within-cluster cohesion. Crucially, as we were specifically interested in the fit of the clustering to lateral frontal cortex, we only calculated the silhouette score with respect to voxels within our lateral frontal cortex mask. </w:t>
      </w:r>
      <w:r>
        <w:rPr>
          <w:rFonts w:ascii="Century Schoolbook" w:hAnsi="Century Schoolbook"/>
          <w:color w:val="1D1F22"/>
          <w:sz w:val="24"/>
          <w:szCs w:val="24"/>
          <w:highlight w:val="white"/>
        </w:rPr>
        <w:t>The silhouette coefficient was defined as (</w:t>
      </w:r>
      <w:r>
        <w:rPr>
          <w:rFonts w:ascii="Century Schoolbook" w:hAnsi="Century Schoolbook"/>
          <w:color w:val="1D1F22"/>
          <w:sz w:val="24"/>
          <w:szCs w:val="24"/>
        </w:rPr>
        <w:t xml:space="preserve">b – a) / max (a, b), </w:t>
      </w:r>
      <w:r>
        <w:rPr>
          <w:rFonts w:ascii="Century Schoolbook" w:hAnsi="Century Schoolbook"/>
          <w:color w:val="1D1F22"/>
          <w:sz w:val="24"/>
          <w:szCs w:val="24"/>
          <w:highlight w:val="white"/>
        </w:rPr>
        <w:t xml:space="preserve">where a is the mean intra-cluster Euclidian distance and b is the distance between a sample and the nearest cluster of which the sample is not a part. </w:t>
      </w:r>
      <w:r>
        <w:rPr>
          <w:rFonts w:ascii="Century Schoolbook" w:hAnsi="Century Schoolbook"/>
          <w:color w:val="333333"/>
          <w:sz w:val="24"/>
          <w:szCs w:val="24"/>
          <w:highlight w:val="white"/>
        </w:rPr>
        <w:t xml:space="preserve">Solutions that minimized the average </w:t>
      </w:r>
      <w:r>
        <w:rPr>
          <w:rFonts w:ascii="Century Schoolbook" w:hAnsi="Century Schoolbook"/>
          <w:color w:val="1D1F22"/>
          <w:sz w:val="24"/>
          <w:szCs w:val="24"/>
          <w:highlight w:val="white"/>
        </w:rPr>
        <w:t xml:space="preserve">Euclidian </w:t>
      </w:r>
      <w:r>
        <w:rPr>
          <w:rFonts w:ascii="Century Schoolbook" w:hAnsi="Century Schoolbook"/>
          <w:color w:val="333333"/>
          <w:sz w:val="24"/>
          <w:szCs w:val="24"/>
          <w:highlight w:val="white"/>
        </w:rPr>
        <w:t>distance between voxels within each cluster received a greater score.</w:t>
      </w:r>
      <w:r>
        <w:rPr>
          <w:rFonts w:ascii="Century Schoolbook" w:hAnsi="Century Schoolbook"/>
          <w:color w:val="333333"/>
          <w:sz w:val="24"/>
          <w:szCs w:val="24"/>
        </w:rPr>
        <w:t xml:space="preserve"> Once having chosen two  spatial scales, we extracted flat LFC clusters from with a substantial percentage of voxels within our apriori LFC mask. We varied the percentage of voxels within our LFC mask required to include a region across granularities with the objective maximizing coverage in LFC without including extraneous clusters with little presence in LFC. We arrived at 12% of voxels in a cluster within LFC at k=5 and 75% of voxels at k=70. </w:t>
      </w:r>
    </w:p>
    <w:p>
      <w:pPr>
        <w:pStyle w:val="Normal1"/>
        <w:ind w:firstLine="720"/>
        <w:rPr/>
      </w:pPr>
      <w:r>
        <w:rPr>
          <w:rFonts w:ascii="Century Schoolbook" w:hAnsi="Century Schoolbook"/>
          <w:sz w:val="24"/>
          <w:szCs w:val="24"/>
        </w:rPr>
        <w:t>To understand the anatomical correspondence of the resulting clusters, we consulted a variety of anatomical and cytoarchitechtonic atlases. To locate each cluster anatomically, we used the probabilistic Harvard-Oxford atlas (H-O) that is packaged with FSL. We also visually compared the location of our clusters to the Petrides’ (2005) and Jülich micro-anatomical atlases included in FSL</w:t>
      </w:r>
      <w:r>
        <w:fldChar w:fldCharType="begin"/>
      </w:r>
      <w:r>
        <w:instrText>ADDIN PAPERS2_CITATIONS &lt;citation&gt;&lt;uuid&gt;05C5F22C-19FC-45AD-BD3B-F52CB9D4B2D7&lt;/uuid&gt;&lt;priority&gt;0&lt;/priority&gt;&lt;publications&gt;&lt;publication&gt;&lt;uuid&gt;0B8193CB-A7B0-4CA3-A5C3-4554EECF8E80&lt;/uuid&gt;&lt;volume&gt;36&lt;/volume&gt;&lt;doi&gt;10.1016/j.neuroimage.2007.03.060&lt;/doi&gt;&lt;startpage&gt;511&lt;/startpage&gt;&lt;publication_date&gt;99200707011200000000222000&lt;/publication_date&gt;&lt;url&gt;http://dx.doi.org/10.1016/j.neuroimage.2007.03.060&lt;/url&gt;&lt;citekey&gt;Eickhoff:2007bq&lt;/citekey&gt;&lt;type&gt;400&lt;/type&gt;&lt;title&gt;Assignment of functional activations to probabilistic cytoarchitectonic areas revisited&lt;/title&gt;&lt;number&gt;3&lt;/number&gt;&lt;subtype&gt;400&lt;/subtype&gt;&lt;endpage&gt;521&lt;/endpage&gt;&lt;authors&gt;&lt;author&gt;&lt;firstName&gt;Simon&lt;/firstName&gt;&lt;middleNames&gt;B&lt;/middleNames&gt;&lt;lastName&gt;Eickhoff&lt;/lastName&gt;&lt;/author&gt;&lt;author&gt;&lt;firstName&gt;Tomas&lt;/firstName&gt;&lt;lastName&gt;Paus&lt;/lastName&gt;&lt;/author&gt;&lt;author&gt;&lt;firstName&gt;Svenja&lt;/firstName&gt;&lt;lastName&gt;Caspers&lt;/lastName&gt;&lt;/author&gt;&lt;author&gt;&lt;firstName&gt;Marie-Helene&lt;/firstName&gt;&lt;lastName&gt;Grosbras&lt;/lastName&gt;&lt;/author&gt;&lt;author&gt;&lt;firstName&gt;Alan&lt;/firstName&gt;&lt;middleNames&gt;C&lt;/middleNames&gt;&lt;lastName&gt;Evans&lt;/lastName&gt;&lt;/author&gt;&lt;author&gt;&lt;firstName&gt;Karl&lt;/firstName&gt;&lt;lastName&gt;Zilles&lt;/lastName&gt;&lt;/author&gt;&lt;author&gt;&lt;firstName&gt;Katrin&lt;/firstName&gt;&lt;lastName&gt;Amunts&lt;/lastName&gt;&lt;/author&gt;&lt;/authors&gt;&lt;/publication&gt;&lt;/publications&gt;&lt;cites&gt;&lt;/cites&gt;&lt;/citation&gt;</w:instrText>
      </w:r>
      <w:r>
        <w:fldChar w:fldCharType="separate"/>
      </w:r>
      <w:bookmarkStart w:id="24" w:name="__Fieldmark__516_922872596"/>
      <w:r>
        <w:rPr>
          <w:rFonts w:ascii="Century Schoolbook" w:hAnsi="Century Schoolbook"/>
          <w:sz w:val="24"/>
          <w:szCs w:val="24"/>
        </w:rPr>
      </w:r>
      <w:r>
        <w:rPr>
          <w:rFonts w:eastAsia="ＭＳ 明朝" w:cs="Century Schoolbook" w:ascii="Century Schoolbook" w:hAnsi="Century Schoolbook" w:eastAsiaTheme="minorEastAsia"/>
          <w:sz w:val="24"/>
          <w:szCs w:val="24"/>
        </w:rPr>
        <w:t xml:space="preserve"> (Eickhoff et al., 2007)</w:t>
      </w:r>
      <w:r>
        <w:rPr>
          <w:rFonts w:ascii="Century Schoolbook" w:hAnsi="Century Schoolbook"/>
          <w:sz w:val="24"/>
          <w:szCs w:val="24"/>
        </w:rPr>
      </w:r>
      <w:r>
        <w:fldChar w:fldCharType="end"/>
      </w:r>
      <w:bookmarkEnd w:id="24"/>
      <w:r>
        <w:rPr>
          <w:rFonts w:ascii="Century Schoolbook" w:hAnsi="Century Schoolbook"/>
          <w:sz w:val="24"/>
          <w:szCs w:val="24"/>
        </w:rPr>
        <w:t>. Regions were assigned names in accordance to Brodmann areas (BA) whenever clusters were sufficiently small to correspond to a single area (e.g. ‘area 9/46v’). Clusters were given functional names when they spanned multiple cytoarchitechtonic areas (e.g. IFJ) or multiple clusters spanned a single cytoarchitechtonic area (e.g. PMd &amp; PMv). Note that although names were assigned to ease the discussion of these regions, we do not make strong claims of correspondence between functionally and anatomically defined regions, as we observed several discrepancies throughout LFC.</w:t>
      </w:r>
    </w:p>
    <w:p>
      <w:pPr>
        <w:pStyle w:val="Heading3"/>
        <w:spacing w:lineRule="auto" w:line="480" w:before="320" w:after="160"/>
        <w:ind w:firstLine="720"/>
        <w:rPr>
          <w:rFonts w:ascii="Century Schoolbook" w:hAnsi="Century Schoolbook"/>
          <w:b w:val="false"/>
          <w:b w:val="false"/>
          <w:i w:val="false"/>
          <w:i w:val="false"/>
          <w:sz w:val="24"/>
          <w:szCs w:val="24"/>
        </w:rPr>
      </w:pPr>
      <w:r>
        <w:rPr>
          <w:rFonts w:ascii="Century Schoolbook" w:hAnsi="Century Schoolbook"/>
          <w:i w:val="false"/>
          <w:sz w:val="24"/>
          <w:szCs w:val="24"/>
        </w:rPr>
        <w:t>Co-activation profiles.</w:t>
      </w:r>
      <w:r>
        <w:rPr>
          <w:rFonts w:ascii="Century Schoolbook" w:hAnsi="Century Schoolbook"/>
          <w:b w:val="false"/>
          <w:i w:val="false"/>
          <w:sz w:val="24"/>
          <w:szCs w:val="24"/>
        </w:rPr>
        <w:t xml:space="preserve"> </w:t>
      </w:r>
      <w:r>
        <w:rPr>
          <w:rFonts w:ascii="Century Schoolbook" w:hAnsi="Century Schoolbook"/>
          <w:b w:val="false"/>
          <w:i w:val="false"/>
          <w:color w:val="333333"/>
          <w:sz w:val="24"/>
          <w:szCs w:val="24"/>
          <w:highlight w:val="white"/>
        </w:rPr>
        <w:t xml:space="preserve">Next, we analyzed the differences in whole brain co-activation between the resulting clusters (Figure 1b) in order to understand the patterns of co-activation that differentiates these clusters. To highlight differences between clusters, we contrasted the co-activation of each cluster to the mean co-activation of the entire LFC. To do so, we performed a meta-analytic contrast between studies that activated a given cluster, and studies that activated a LFC mask composed of all clusters. The resulting images identify voxels with a greater probability of co-activating with the cluster of interest than with LFC on average. For example, voxels in blue in Figure 5b indicate voxels that are active more frequently in studies in which ‘area 9’ is active than in studies in which other LFC on average is active. We calculated p-values </w:t>
      </w:r>
      <w:r>
        <w:rPr>
          <w:rFonts w:ascii="Century Schoolbook" w:hAnsi="Century Schoolbook"/>
          <w:b w:val="false"/>
          <w:i w:val="false"/>
          <w:color w:val="333333"/>
          <w:sz w:val="24"/>
          <w:szCs w:val="24"/>
        </w:rPr>
        <w:t xml:space="preserve">for each voxel using a two-way chi-square test between the two sets of studies and thresholded the co-activation images using the False Discovery Rate (q&lt;0.01). The resulting images were binarized for display purposes and visualized using the pysurfer Python library. </w:t>
      </w:r>
    </w:p>
    <w:p>
      <w:pPr>
        <w:pStyle w:val="Heading3"/>
        <w:spacing w:lineRule="auto" w:line="480" w:before="0" w:after="160"/>
        <w:ind w:firstLine="720"/>
        <w:rPr/>
      </w:pPr>
      <w:r>
        <w:rPr>
          <w:rFonts w:ascii="Century Schoolbook" w:hAnsi="Century Schoolbook"/>
          <w:i w:val="false"/>
          <w:sz w:val="24"/>
          <w:szCs w:val="24"/>
        </w:rPr>
        <w:t>Topic modeling.</w:t>
      </w:r>
      <w:r>
        <w:rPr>
          <w:rFonts w:ascii="Century Schoolbook" w:hAnsi="Century Schoolbook"/>
          <w:b w:val="false"/>
          <w:i w:val="false"/>
          <w:sz w:val="24"/>
          <w:szCs w:val="24"/>
        </w:rPr>
        <w:t xml:space="preserve"> </w:t>
      </w:r>
      <w:r>
        <w:rPr>
          <w:rFonts w:ascii="Century Schoolbook" w:hAnsi="Century Schoolbook"/>
          <w:b w:val="false"/>
          <w:i w:val="false"/>
          <w:color w:val="333333"/>
          <w:sz w:val="24"/>
          <w:szCs w:val="24"/>
          <w:highlight w:val="white"/>
        </w:rPr>
        <w:t>Although term-based meta-analysis maps in Neurosynth closely resemble the results of manual meta-analyses of the same concepts, there is a high degree of redundancy between terms (e.g. ‘episodes’ and ‘episodic’), as well as potential ambiguity as to the meaning of an individual word out of context (e.g. ‘memory’ can indicate working memory or episodic memory). To remedy this problem, we employed a reduced semantic representation of the latent conceptual structure underlying the neuroimaging literature: a set of 60 topics derived using latent dirichlet allocation (LDA) topic-modeling</w:t>
      </w:r>
      <w:r>
        <w:fldChar w:fldCharType="begin"/>
      </w:r>
      <w:r>
        <w:instrText>ADDIN PAPERS2_CITATIONS &lt;citation&gt;&lt;uuid&gt;D1FF47F0-9440-416C-BB09-01910DE305DD&lt;/uuid&gt;&lt;priority&gt;0&lt;/priority&gt;&lt;publications&gt;&lt;publication&gt;&lt;volume&gt;3&lt;/volume&gt;&lt;publication_date&gt;99200300001200000000200000&lt;/publication_date&gt;&lt;number&gt;Jan&lt;/number&gt;&lt;startpage&gt;993&lt;/startpage&gt;&lt;title&gt;Latent Dirichlet Allocation&lt;/title&gt;&lt;uuid&gt;17E3D0A8-FD51-4947-BAAC-A2246D8166ED&lt;/uuid&gt;&lt;subtype&gt;400&lt;/subtype&gt;&lt;endpage&gt;1022&lt;/endpage&gt;&lt;type&gt;400&lt;/type&gt;&lt;url&gt;http://www.jmlr.org/papers/v3/blei03a.html&lt;/url&gt;&lt;bundle&gt;&lt;publication&gt;&lt;title&gt;Journal of Machine Learning Research&lt;/title&gt;&lt;type&gt;-100&lt;/type&gt;&lt;subtype&gt;-100&lt;/subtype&gt;&lt;uuid&gt;C4BA3712-0971-4C7A-9F3B-0FA90FCF2407&lt;/uuid&gt;&lt;/publication&gt;&lt;/bundle&gt;&lt;authors&gt;&lt;author&gt;&lt;firstName&gt;David&lt;/firstName&gt;&lt;middleNames&gt;M&lt;/middleNames&gt;&lt;lastName&gt;Blei&lt;/lastName&gt;&lt;/author&gt;&lt;author&gt;&lt;firstName&gt;Andrew&lt;/firstName&gt;&lt;middleNames&gt;Y&lt;/middleNames&gt;&lt;lastName&gt;Ng&lt;/lastName&gt;&lt;/author&gt;&lt;author&gt;&lt;firstName&gt;Michael&lt;/firstName&gt;&lt;middleNames&gt;I&lt;/middleNames&gt;&lt;lastName&gt;Jordan&lt;/lastName&gt;&lt;/author&gt;&lt;/authors&gt;&lt;/publication&gt;&lt;/publications&gt;&lt;cites&gt;&lt;/cites&gt;&lt;/citation&gt;</w:instrText>
      </w:r>
      <w:r>
        <w:fldChar w:fldCharType="separate"/>
      </w:r>
      <w:bookmarkStart w:id="25" w:name="__Fieldmark__549_922872596"/>
      <w:r>
        <w:rPr>
          <w:rFonts w:ascii="Century Schoolbook" w:hAnsi="Century Schoolbook"/>
          <w:b w:val="false"/>
          <w:i w:val="false"/>
          <w:color w:val="333333"/>
          <w:sz w:val="24"/>
          <w:szCs w:val="24"/>
          <w:highlight w:val="white"/>
        </w:rPr>
      </w:r>
      <w:r>
        <w:rPr>
          <w:rFonts w:eastAsia="ＭＳ 明朝" w:cs="Century Schoolbook" w:ascii="Century Schoolbook" w:hAnsi="Century Schoolbook" w:eastAsiaTheme="minorEastAsia"/>
          <w:b w:val="false"/>
          <w:i w:val="false"/>
          <w:color w:val="333333"/>
          <w:sz w:val="24"/>
          <w:szCs w:val="24"/>
          <w:highlight w:val="white"/>
        </w:rPr>
        <w:t xml:space="preserve"> (Blei et al., 2003)</w:t>
      </w:r>
      <w:r>
        <w:rPr>
          <w:rFonts w:ascii="Century Schoolbook" w:hAnsi="Century Schoolbook"/>
          <w:b w:val="false"/>
          <w:i w:val="false"/>
          <w:color w:val="333333"/>
          <w:sz w:val="24"/>
          <w:szCs w:val="24"/>
          <w:highlight w:val="white"/>
        </w:rPr>
      </w:r>
      <w:r>
        <w:fldChar w:fldCharType="end"/>
      </w:r>
      <w:bookmarkEnd w:id="25"/>
      <w:r>
        <w:rPr>
          <w:rFonts w:ascii="Century Schoolbook" w:hAnsi="Century Schoolbook"/>
          <w:b w:val="false"/>
          <w:i w:val="false"/>
          <w:color w:val="333333"/>
          <w:sz w:val="24"/>
          <w:szCs w:val="24"/>
          <w:highlight w:val="white"/>
        </w:rPr>
        <w:t>. This procedure was identical to that used in a previous study</w:t>
      </w:r>
      <w:r>
        <w:fldChar w:fldCharType="begin"/>
      </w:r>
      <w:r>
        <w:instrText>ADDIN PAPERS2_CITATIONS &lt;citation&gt;&lt;uuid&gt;3634FDA5-5646-4BCB-8E8A-07604816AB53&lt;/uuid&gt;&lt;priority&gt;0&lt;/priority&gt;&lt;publications&gt;&lt;publication&gt;&lt;volume&gt;8&lt;/volume&gt;&lt;publication_date&gt;99201210111200000000222000&lt;/publication_date&gt;&lt;number&gt;10&lt;/number&gt;&lt;doi&gt;10.1371/journal.pcbi.1002707&lt;/doi&gt;&lt;startpage&gt;e1002707&lt;/startpage&gt;&lt;title&gt;Discovering Relations Between Mind, Brain, and Mental Disorders Using Topic Mapping&lt;/title&gt;&lt;uuid&gt;D7C805F3-0FA6-4040-A9DE-CBD2F7783171&lt;/uuid&gt;&lt;subtype&gt;400&lt;/subtype&gt;&lt;endpage&gt;14&lt;/endpage&gt;&lt;type&gt;400&lt;/type&gt;&lt;url&gt;http://dx.plos.org/10.1371/journal.pcbi.1002707&lt;/url&gt;&lt;bundle&gt;&lt;publication&gt;&lt;publisher&gt;Public Library of Science&lt;/publisher&gt;&lt;title&gt;PLoS computational biology&lt;/title&gt;&lt;citekey&gt;Anonymous:S/hY2jPn&lt;/citekey&gt;&lt;type&gt;-100&lt;/type&gt;&lt;subtype&gt;-100&lt;/subtype&gt;&lt;uuid&gt;5FC795DD-E0AD-400C-97E6-117626AACE93&lt;/uuid&gt;&lt;/publication&gt;&lt;/bundle&gt;&lt;authors&gt;&lt;author&gt;&lt;firstName&gt;Russell&lt;/firstName&gt;&lt;middleNames&gt;A&lt;/middleNames&gt;&lt;lastName&gt;Poldrack&lt;/lastName&gt;&lt;/author&gt;&lt;author&gt;&lt;firstName&gt;Jeanette&lt;/firstName&gt;&lt;middleNames&gt;A&lt;/middleNames&gt;&lt;lastName&gt;Mumford&lt;/lastName&gt;&lt;/author&gt;&lt;author&gt;&lt;firstName&gt;Tom&lt;/firstName&gt;&lt;lastName&gt;Schonberg&lt;/lastName&gt;&lt;/author&gt;&lt;author&gt;&lt;firstName&gt;Donald&lt;/firstName&gt;&lt;lastName&gt;Kalar&lt;/lastName&gt;&lt;/author&gt;&lt;author&gt;&lt;firstName&gt;Bishal&lt;/firstName&gt;&lt;lastName&gt;Barman&lt;/lastName&gt;&lt;/author&gt;&lt;author&gt;&lt;firstName&gt;Tal&lt;/firstName&gt;&lt;lastName&gt;Yarkoni&lt;/lastName&gt;&lt;/author&gt;&lt;/authors&gt;&lt;editors&gt;&lt;author&gt;&lt;firstName&gt;Olaf&lt;/firstName&gt;&lt;lastName&gt;Sporns&lt;/lastName&gt;&lt;/author&gt;&lt;/editors&gt;&lt;/publication&gt;&lt;/publications&gt;&lt;cites&gt;&lt;/cites&gt;&lt;/citation&gt;</w:instrText>
      </w:r>
      <w:r>
        <w:fldChar w:fldCharType="separate"/>
      </w:r>
      <w:bookmarkStart w:id="26" w:name="__Fieldmark__554_922872596"/>
      <w:r>
        <w:rPr>
          <w:rFonts w:ascii="Century Schoolbook" w:hAnsi="Century Schoolbook"/>
          <w:b w:val="false"/>
          <w:i w:val="false"/>
          <w:color w:val="333333"/>
          <w:sz w:val="24"/>
          <w:szCs w:val="24"/>
          <w:highlight w:val="white"/>
        </w:rPr>
      </w:r>
      <w:r>
        <w:rPr>
          <w:rFonts w:eastAsia="ＭＳ 明朝" w:cs="Century Schoolbook" w:ascii="Century Schoolbook" w:hAnsi="Century Schoolbook" w:eastAsiaTheme="minorEastAsia"/>
          <w:b w:val="false"/>
          <w:i w:val="false"/>
          <w:color w:val="333333"/>
          <w:sz w:val="24"/>
          <w:szCs w:val="24"/>
          <w:highlight w:val="white"/>
        </w:rPr>
        <w:t xml:space="preserve"> (Poldrack et al., 2012)</w:t>
      </w:r>
      <w:r>
        <w:rPr>
          <w:rFonts w:ascii="Century Schoolbook" w:hAnsi="Century Schoolbook"/>
          <w:b w:val="false"/>
          <w:i w:val="false"/>
          <w:color w:val="333333"/>
          <w:sz w:val="24"/>
          <w:szCs w:val="24"/>
          <w:highlight w:val="white"/>
        </w:rPr>
      </w:r>
      <w:r>
        <w:fldChar w:fldCharType="end"/>
      </w:r>
      <w:bookmarkEnd w:id="26"/>
      <w:r>
        <w:rPr>
          <w:rFonts w:ascii="Century Schoolbook" w:hAnsi="Century Schoolbook"/>
          <w:b w:val="false"/>
          <w:i w:val="false"/>
          <w:color w:val="333333"/>
          <w:sz w:val="24"/>
          <w:szCs w:val="24"/>
          <w:highlight w:val="white"/>
        </w:rPr>
        <w:t xml:space="preserve">, except for the use of a smaller number of topics and a much larger version of the Neurosynth database. The generative topic model derives 60 independent topics from the co-occurrence of all words in the abstracts of fMRI studies in the database. Each topic loads onto individual words to a varying extent, facilitating the interpretation of topics; for example, a working memory topic loads highest on the words “memory, WM, load”, while an episodic memory topic loads on “memory, retrieval, events”. Note that both topics highly load on the word “memory”, but the meaning of this word is disambiguated because it is contextualized by other words that strongly load onto that topic. </w:t>
      </w:r>
      <w:r>
        <w:rPr>
          <w:rFonts w:ascii="Century Schoolbook" w:hAnsi="Century Schoolbook"/>
          <w:b w:val="false"/>
          <w:i w:val="false"/>
          <w:color w:val="333333"/>
          <w:sz w:val="24"/>
          <w:szCs w:val="24"/>
        </w:rPr>
        <w:t xml:space="preserve">Although the set of topics included 25 topics representing non-psychological phenomena– such as the nature of the subject population (e.g. gender, special populations) and methods (e.g., words such as “images”, “voxels”)—these topics were not explicitly excluded as they were rarely the strongest loading topics for any region. For all of our results, we focus on a set of 16 topics that strongly loaded onto lateral frontal cortex clusters (Table 1). These topics were obtained by determining the two strongest loading topics for each region. </w:t>
      </w:r>
    </w:p>
    <w:p>
      <w:pPr>
        <w:pStyle w:val="Heading3"/>
        <w:spacing w:lineRule="auto" w:line="480" w:before="320" w:after="160"/>
        <w:rPr/>
      </w:pPr>
      <w:r>
        <w:rPr>
          <w:rFonts w:ascii="Century Schoolbook" w:hAnsi="Century Schoolbook"/>
          <w:i w:val="false"/>
          <w:sz w:val="24"/>
          <w:szCs w:val="24"/>
        </w:rPr>
        <w:t>Meta-analytic functional preference profiles</w:t>
      </w:r>
      <w:r>
        <w:rPr>
          <w:rFonts w:ascii="Century Schoolbook" w:hAnsi="Century Schoolbook"/>
          <w:b w:val="false"/>
          <w:i w:val="false"/>
          <w:sz w:val="24"/>
          <w:szCs w:val="24"/>
        </w:rPr>
        <w:t xml:space="preserve">. </w:t>
      </w:r>
      <w:r>
        <w:rPr>
          <w:rFonts w:ascii="Century Schoolbook" w:hAnsi="Century Schoolbook"/>
          <w:b w:val="false"/>
          <w:i w:val="false"/>
          <w:color w:val="333333"/>
          <w:sz w:val="24"/>
          <w:szCs w:val="24"/>
          <w:highlight w:val="white"/>
        </w:rPr>
        <w:t>We generated functional preference profiles by determining which psychological topics best predicted each cluster’s activity across fMRI studies (Figure 1c). First, we selected two sets of studies: studies that activated a given cluster– defined as activating at least 5% of voxels in the cluster– and studies that did not– defined as activating no voxels in the cluster. For each cluster, we trained a naive Bayes classifier to discriminate these two sets of studies based the loading of psychological topics onto individual studies. We chose naive Bayes because (i) we have previously had success applying this algorithm to Neurosynth data</w:t>
      </w:r>
      <w:r>
        <w:fldChar w:fldCharType="begin"/>
      </w:r>
      <w:r>
        <w:instrText>ADDIN PAPERS2_CITATIONS &lt;citation&gt;&lt;uuid&gt;3BC04CC0-0A45-484A-A1AA-7858EB6F0ECD&lt;/uuid&gt;&lt;priority&gt;0&lt;/priority&gt;&lt;publications&gt;&lt;publication&gt;&lt;uuid&gt;C1A16678-5128-4A01-88C7-8E1A1989E6DB&lt;/uuid&gt;&lt;volume&gt;8&lt;/volume&gt;&lt;accepted_date&gt;99201105241200000000222000&lt;/accepted_date&gt;&lt;doi&gt;10.1038/nmeth.1635&lt;/doi&gt;&lt;startpage&gt;665&lt;/startpage&gt;&lt;publication_date&gt;99201108001200000000220000&lt;/publication_date&gt;&lt;url&gt;http://eutils.ncbi.nlm.nih.gov/entrez/eutils/elink.fcgi?dbfrom=pubmed&amp;amp;id=21706013&amp;amp;retmode=ref&amp;amp;cmd=prlinks&lt;/url&gt;&lt;type&gt;400&lt;/type&gt;&lt;title&gt;Large-scale automated synthesis of human functional neuroimaging data.&lt;/title&gt;&lt;submission_date&gt;99201101241200000000222000&lt;/submission_date&gt;&lt;number&gt;8&lt;/number&gt;&lt;institution&gt;Department of Psychology and Neuroscience, University of Colorado at Boulder, Boulder, Colorado, USA. tal.yarkoni@colorado.edu&lt;/institution&gt;&lt;subtype&gt;400&lt;/subtype&gt;&lt;endpage&gt;670&lt;/endpage&gt;&lt;bundle&gt;&lt;publication&gt;&lt;title&gt;Nature methods&lt;/title&gt;&lt;type&gt;-100&lt;/type&gt;&lt;subtype&gt;-100&lt;/subtype&gt;&lt;uuid&gt;C6231BBB-1654-4E7C-A8AF-85AE9C4AFEFA&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fldChar w:fldCharType="separate"/>
      </w:r>
      <w:bookmarkStart w:id="27" w:name="__Fieldmark__576_922872596"/>
      <w:r>
        <w:rPr>
          <w:rFonts w:ascii="Century Schoolbook" w:hAnsi="Century Schoolbook"/>
          <w:b w:val="false"/>
          <w:i w:val="false"/>
          <w:color w:val="333333"/>
          <w:sz w:val="24"/>
          <w:szCs w:val="24"/>
          <w:highlight w:val="white"/>
        </w:rPr>
      </w:r>
      <w:r>
        <w:rPr>
          <w:rFonts w:eastAsia="ＭＳ 明朝" w:cs="Century Schoolbook" w:ascii="Century Schoolbook" w:hAnsi="Century Schoolbook" w:eastAsiaTheme="minorEastAsia"/>
          <w:b w:val="false"/>
          <w:i w:val="false"/>
          <w:color w:val="333333"/>
          <w:sz w:val="24"/>
          <w:szCs w:val="24"/>
          <w:highlight w:val="white"/>
        </w:rPr>
        <w:t xml:space="preserve"> (Yarkoni et al., 2011)</w:t>
      </w:r>
      <w:r>
        <w:rPr>
          <w:rFonts w:ascii="Century Schoolbook" w:hAnsi="Century Schoolbook"/>
          <w:b w:val="false"/>
          <w:i w:val="false"/>
          <w:color w:val="333333"/>
          <w:sz w:val="24"/>
          <w:szCs w:val="24"/>
          <w:highlight w:val="white"/>
        </w:rPr>
      </w:r>
      <w:r>
        <w:fldChar w:fldCharType="end"/>
      </w:r>
      <w:bookmarkEnd w:id="27"/>
      <w:r>
        <w:rPr>
          <w:rFonts w:ascii="Century Schoolbook" w:hAnsi="Century Schoolbook"/>
          <w:b w:val="false"/>
          <w:i w:val="false"/>
          <w:color w:val="333333"/>
          <w:sz w:val="24"/>
          <w:szCs w:val="24"/>
          <w:highlight w:val="white"/>
        </w:rPr>
        <w:t>; (ii) these algorithms perform well on many types of data, (iii) they require almost no tuning of parameters to achieve a high level of performance</w:t>
      </w:r>
      <w:r>
        <w:rPr>
          <w:rFonts w:ascii="Century Schoolbook" w:hAnsi="Century Schoolbook"/>
          <w:b w:val="false"/>
          <w:i w:val="false"/>
          <w:color w:val="333333"/>
          <w:sz w:val="24"/>
          <w:szCs w:val="24"/>
        </w:rPr>
        <w:t>; and (iv) they produce highly interpretable solutions, in contrast to many other machine learning approaches (e.g., support vector machines or decision tree forests).</w:t>
      </w:r>
    </w:p>
    <w:p>
      <w:pPr>
        <w:pStyle w:val="Normal1"/>
        <w:spacing w:before="0" w:after="160"/>
        <w:rPr/>
      </w:pPr>
      <w:r>
        <w:rPr>
          <w:rFonts w:ascii="Century Schoolbook" w:hAnsi="Century Schoolbook"/>
          <w:color w:val="333333"/>
          <w:sz w:val="24"/>
          <w:szCs w:val="24"/>
          <w:highlight w:val="white"/>
        </w:rPr>
        <w:t>We trained models to predict whether or not fMRI studies activated each cluster, given the semantic content of the studies. In other words, if we know which psychological topics are mentioned in a study how well can we predict whether the study activates a specific region? We used 4-fold cross-validation for testing and calculated the mean score across all folds as the final measure of performance. We scored our models using the area under the curve of the receiver operating characteristic (AUC-ROC)– a summary metric of classification performance that takes into account both sensitivity and specificity. AUC-ROC was chosen because this measure is not detrimentally affected by unbalanced data</w:t>
      </w:r>
      <w:r>
        <w:fldChar w:fldCharType="begin"/>
      </w:r>
      <w:r>
        <w:instrText>ADDIN PAPERS2_CITATIONS &lt;citation&gt;&lt;uuid&gt;3DB3F29B-AE34-4433-AB07-46626A27A3FE&lt;/uuid&gt;&lt;priority&gt;0&lt;/priority&gt;&lt;publications&gt;&lt;publication&gt;&lt;uuid&gt;2E08622C-1B9F-4B11-8C5A-614588A1B546&lt;/uuid&gt;&lt;volume&gt;2013&lt;/volume&gt;&lt;doi&gt;10.1109/ACII.2013.47&lt;/doi&gt;&lt;startpage&gt;245&lt;/startpage&gt;&lt;publication_date&gt;99201300001200000000200000&lt;/publication_date&gt;&lt;url&gt;http://eutils.ncbi.nlm.nih.gov/entrez/eutils/elink.fcgi?dbfrom=pubmed&amp;amp;id=25574450&amp;amp;retmode=ref&amp;amp;cmd=prlinks&lt;/url&gt;&lt;type&gt;400&lt;/type&gt;&lt;title&gt;Facing Imbalanced Data--Recommendations for the Use of Performance Metrics&lt;/title&gt;&lt;publisher&gt;IEEE&lt;/publisher&gt;&lt;institution&gt;Carnegie Mellon University, Pittsburgh, PA.&lt;/institution&gt;&lt;subtype&gt;420&lt;/subtype&gt;&lt;endpage&gt;251&lt;/endpage&gt;&lt;bundle&gt;&lt;publication&gt;&lt;title&gt;2013 Humaine Association Conference on Affective Computing and Intelligent Interaction (ACII)&lt;/title&gt;&lt;type&gt;-200&lt;/type&gt;&lt;subtype&gt;-200&lt;/subtype&gt;&lt;uuid&gt;75F1B25A-0542-47D8-A9BB-F74BAD9B8ACA&lt;/uuid&gt;&lt;/publication&gt;&lt;/bundle&gt;&lt;authors&gt;&lt;author&gt;&lt;firstName&gt;Laszlo&lt;/firstName&gt;&lt;middleNames&gt;A&lt;/middleNames&gt;&lt;lastName&gt;Jeni&lt;/lastName&gt;&lt;/author&gt;&lt;author&gt;&lt;firstName&gt;Jeffrey&lt;/firstName&gt;&lt;middleNames&gt;F&lt;/middleNames&gt;&lt;lastName&gt;Cohn&lt;/lastName&gt;&lt;/author&gt;&lt;author&gt;&lt;lastName&gt;Torre&lt;/lastName&gt;&lt;nonDroppingParticle&gt;La&lt;/nonDroppingParticle&gt;&lt;firstName&gt;Fernando&lt;/firstName&gt;&lt;droppingParticle&gt;De&lt;/droppingParticle&gt;&lt;/author&gt;&lt;/authors&gt;&lt;/publication&gt;&lt;/publications&gt;&lt;cites&gt;&lt;/cites&gt;&lt;/citation&gt;</w:instrText>
      </w:r>
      <w:r>
        <w:fldChar w:fldCharType="separate"/>
      </w:r>
      <w:bookmarkStart w:id="28" w:name="__Fieldmark__595_922872596"/>
      <w:r>
        <w:rPr>
          <w:rFonts w:ascii="Century Schoolbook" w:hAnsi="Century Schoolbook"/>
          <w:color w:val="333333"/>
          <w:sz w:val="24"/>
          <w:szCs w:val="24"/>
          <w:highlight w:val="white"/>
        </w:rPr>
      </w:r>
      <w:r>
        <w:rPr>
          <w:rFonts w:eastAsia="ＭＳ 明朝" w:cs="Century Schoolbook" w:ascii="Century Schoolbook" w:hAnsi="Century Schoolbook" w:eastAsiaTheme="minorEastAsia"/>
          <w:color w:val="333333"/>
          <w:sz w:val="24"/>
          <w:szCs w:val="24"/>
          <w:highlight w:val="white"/>
        </w:rPr>
        <w:t xml:space="preserve"> (Jeni et al., 2013)</w:t>
      </w:r>
      <w:r>
        <w:rPr>
          <w:rFonts w:ascii="Century Schoolbook" w:hAnsi="Century Schoolbook"/>
          <w:color w:val="333333"/>
          <w:sz w:val="24"/>
          <w:szCs w:val="24"/>
          <w:highlight w:val="white"/>
        </w:rPr>
      </w:r>
      <w:r>
        <w:fldChar w:fldCharType="end"/>
      </w:r>
      <w:bookmarkEnd w:id="28"/>
      <w:r>
        <w:rPr>
          <w:rFonts w:ascii="Century Schoolbook" w:hAnsi="Century Schoolbook"/>
          <w:color w:val="333333"/>
          <w:sz w:val="24"/>
          <w:szCs w:val="24"/>
          <w:highlight w:val="white"/>
        </w:rPr>
        <w:t xml:space="preserve">, which was important because each region varied in the ratio of studies that activated it to the studies that did not. </w:t>
      </w:r>
    </w:p>
    <w:p>
      <w:pPr>
        <w:pStyle w:val="Normal1"/>
        <w:rPr>
          <w:rFonts w:ascii="Century Schoolbook" w:hAnsi="Century Schoolbook"/>
          <w:color w:val="333333"/>
          <w:sz w:val="24"/>
          <w:szCs w:val="24"/>
        </w:rPr>
      </w:pPr>
      <w:r>
        <w:rPr>
          <w:rFonts w:ascii="Century Schoolbook" w:hAnsi="Century Schoolbook"/>
          <w:color w:val="333333"/>
          <w:sz w:val="24"/>
          <w:szCs w:val="24"/>
          <w:highlight w:val="white"/>
        </w:rPr>
        <w:t xml:space="preserve">To generate functional preference profiles, we extracted from the naive Bayes models the log odds-ratio (LOR) of a topic being present in active studies versus inactive studies. The LOR was defined, for each region, as the log of the ratio between the probability of a given topic in active studies and the probability of the topic in inactive studies, for each region. LOR values above 0 indicate that a psychological topic is predictive of activation of a given region. To determine the statistical significance of these associations, </w:t>
      </w:r>
      <w:r>
        <w:rPr>
          <w:rFonts w:ascii="Century Schoolbook" w:hAnsi="Century Schoolbook"/>
          <w:color w:val="333333"/>
          <w:sz w:val="24"/>
          <w:szCs w:val="24"/>
        </w:rPr>
        <w:t xml:space="preserve">we permuted the class labels and extracted the LOR for each topic 1000 times. This resulted in a null distribution of LOR for each topic and each cluster. Using this null distribution, we calculated p-values for each pairwise relationship between psychological concepts and regions, and reported associations significant after controlling for multiple comparisons using False Discovery Rate with q&lt;0.01. Finally, to determine if certain topics showed greater preference for one cluster versus another, we conducted exploratory, post-hoc comparisons by determining if the 95% confidence intervals (CI) of the LOR of a specific topic for a one region overlapped with the 95% CI of the same topic in another region. We generated CIs using bootstrapping, sampling with replacement and recalculating log-odds ratios for each region 1000 times. A full reference figure of the loadings between topic and regions, including CIs, is available in Supplemental Figure 3. A full reference of the CIs of each associations is available in the online repository, along with code to generate such CIs for any given region. </w:t>
      </w:r>
    </w:p>
    <w:p>
      <w:pPr>
        <w:pStyle w:val="Normal1"/>
        <w:numPr>
          <w:ilvl w:val="0"/>
          <w:numId w:val="0"/>
        </w:numPr>
        <w:spacing w:lineRule="auto" w:line="420"/>
        <w:ind w:hanging="0"/>
        <w:outlineLvl w:val="0"/>
        <w:rPr>
          <w:rFonts w:ascii="Century Schoolbook" w:hAnsi="Century Schoolbook"/>
          <w:b/>
          <w:b/>
          <w:sz w:val="24"/>
          <w:szCs w:val="24"/>
        </w:rPr>
      </w:pPr>
      <w:r>
        <w:rPr>
          <w:rFonts w:ascii="Century Schoolbook" w:hAnsi="Century Schoolbook"/>
          <w:b/>
          <w:sz w:val="24"/>
          <w:szCs w:val="24"/>
        </w:rPr>
        <w:t>Results</w:t>
      </w:r>
    </w:p>
    <w:p>
      <w:pPr>
        <w:pStyle w:val="Normal1"/>
        <w:rPr/>
      </w:pPr>
      <w:r>
        <w:rPr>
          <w:rFonts w:eastAsia="Century Schoolbook,Futura" w:cs="Century Schoolbook,Futura" w:ascii="Century Schoolbook" w:hAnsi="Century Schoolbook"/>
          <w:b/>
          <w:sz w:val="24"/>
          <w:szCs w:val="24"/>
        </w:rPr>
        <w:t>Hierarchical clustering of lateral frontal cortex.</w:t>
      </w:r>
      <w:r>
        <w:rPr>
          <w:rFonts w:eastAsia="Century Schoolbook,Futura" w:cs="Century Schoolbook,Futura" w:ascii="Century Schoolbook" w:hAnsi="Century Schoolbook"/>
          <w:sz w:val="24"/>
          <w:szCs w:val="24"/>
        </w:rPr>
        <w:t xml:space="preserve"> We identified spatially dissociable regions on the basis of sharesd co-activation profiles with the rest of the brain</w:t>
      </w:r>
      <w:r>
        <w:fldChar w:fldCharType="begin"/>
      </w:r>
      <w:r>
        <w:instrText>ADDIN PAPERS2_CITATIONS &lt;citation&gt;&lt;uuid&gt;6FB88133-EDBD-4D87-8C04-16D59285D7E5&lt;/uuid&gt;&lt;priority&gt;0&lt;/priority&gt;&lt;publications&gt;&lt;publication&gt;&lt;uuid&gt;E4245241-5544-49FC-B03B-D2FAEED49AB3&lt;/uuid&gt;&lt;volume&gt;18&lt;/volume&gt;&lt;doi&gt;10.1093/cercor/bhn014&lt;/doi&gt;&lt;startpage&gt;2553&lt;/startpage&gt;&lt;publication_date&gt;99200811001200000000220000&lt;/publication_date&gt;&lt;url&gt;http://cercor.oxfordjournals.org/content/18/11/2553.full&lt;/url&gt;&lt;type&gt;400&lt;/type&gt;&lt;title&gt;Functional coactivation map of the human brain.&lt;/title&gt;&lt;publisher&gt;Oxford University Press&lt;/publisher&gt;&lt;institution&gt;Brain &amp;amp; Body Centre, University of Nottingham, Nottingham NG7 2RD, United Kingdom. rto@psychology.nottingham.ac.uk&lt;/institution&gt;&lt;number&gt;11&lt;/number&gt;&lt;subtype&gt;400&lt;/subtype&gt;&lt;endpage&gt;2559&lt;/endpage&gt;&lt;bundle&gt;&lt;publication&gt;&lt;title&gt;Cerebral Cortex&lt;/title&gt;&lt;type&gt;-100&lt;/type&gt;&lt;subtype&gt;-100&lt;/subtype&gt;&lt;uuid&gt;77496BB1-9579-49BD-B03C-B44147E85F01&lt;/uuid&gt;&lt;/publication&gt;&lt;/bundle&gt;&lt;authors&gt;&lt;author&gt;&lt;firstName&gt;Roberto&lt;/firstName&gt;&lt;lastName&gt;Toro&lt;/lastName&gt;&lt;/author&gt;&lt;author&gt;&lt;firstName&gt;Peter&lt;/firstName&gt;&lt;middleNames&gt;T&lt;/middleNames&gt;&lt;lastName&gt;Fox&lt;/lastName&gt;&lt;/author&gt;&lt;author&gt;&lt;firstName&gt;Tomas&lt;/firstName&gt;&lt;lastName&gt;Paus&lt;/lastName&gt;&lt;/author&gt;&lt;/authors&gt;&lt;/publication&gt;&lt;publication&gt;&lt;uuid&gt;40CDF4F0-32DD-4CCD-98A8-31DE65661B9C&lt;/uuid&gt;&lt;volume&gt;1&lt;/volume&gt;&lt;doi&gt;10.1002/wcs.41&lt;/doi&gt;&lt;startpage&gt;293&lt;/startpage&gt;&lt;publication_date&gt;99201003011200000000222000&lt;/publication_date&gt;&lt;url&gt;http://onlinelibrary.wiley.com/doi/10.1002/wcs.41/full&lt;/url&gt;&lt;type&gt;400&lt;/type&gt;&lt;title&gt;Meta‐analysis of neuroimaging data&lt;/title&gt;&lt;publisher&gt;John Wiley &amp;amp; Sons, Inc.&lt;/publisher&gt;&lt;number&gt;2&lt;/number&gt;&lt;subtype&gt;400&lt;/subtype&gt;&lt;endpage&gt;300&lt;/endpage&gt;&lt;bundle&gt;&lt;publication&gt;&lt;publisher&gt;John Wiley &amp;amp; Sons, Inc.&lt;/publisher&gt;&lt;title&gt;Wiley Interdisciplinary Reviews: Cognitive Science&lt;/title&gt;&lt;type&gt;-100&lt;/type&gt;&lt;subtype&gt;-100&lt;/subtype&gt;&lt;uuid&gt;E22D369D-D7FF-4AD2-9297-62BE2EE037C5&lt;/uuid&gt;&lt;/publication&gt;&lt;/bundle&gt;&lt;authors&gt;&lt;author&gt;&lt;firstName&gt;Hedy&lt;/firstName&gt;&lt;lastName&gt;Kober&lt;/lastName&gt;&lt;/author&gt;&lt;author&gt;&lt;firstName&gt;Tor&lt;/firstName&gt;&lt;middleNames&gt;D&lt;/middleNames&gt;&lt;lastName&gt;Wager&lt;/lastName&gt;&lt;/author&gt;&lt;/authors&gt;&lt;/publication&gt;&lt;publication&gt;&lt;uuid&gt;D3B8E51E-27F6-4DD4-9715-7441AFD10E5C&lt;/uuid&gt;&lt;volume&gt;36&lt;/volume&gt;&lt;accepted_date&gt;99201605141200000000222000&lt;/accepted_date&gt;&lt;doi&gt;10.1523/JNEUROSCI.4402-15.2016&lt;/doi&gt;&lt;startpage&gt;6553&lt;/startpage&gt;&lt;publication_date&gt;99201606151200000000222000&lt;/publication_date&gt;&lt;url&gt;http://eutils.ncbi.nlm.nih.gov/entrez/eutils/elink.fcgi?dbfrom=pubmed&amp;amp;id=27307242&amp;amp;retmode=ref&amp;amp;cmd=prlinks&lt;/url&gt;&lt;type&gt;400&lt;/type&gt;&lt;title&gt;Large-Scale Meta-Analysis of Human Medial Frontal Cortex Reveals Tripartite Functional Organization.&lt;/title&gt;&lt;submission_date&gt;99201512081200000000222000&lt;/submission_date&gt;&lt;number&gt;24&lt;/number&gt;&lt;institution&gt;Department of Psychology and Neuroscience and Institute of Cognitive Science, University of Colorado, Boulder, Colorado 80309, delavega@colorado.edu.&lt;/institution&gt;&lt;subtype&gt;400&lt;/subtype&gt;&lt;endpage&gt;6562&lt;/endpage&gt;&lt;bundle&gt;&lt;publication&gt;&lt;title&gt;The Journal of neuroscience : the official journal of the Society for Neuroscience&lt;/title&gt;&lt;type&gt;-100&lt;/type&gt;&lt;subtype&gt;-100&lt;/subtype&gt;&lt;uuid&gt;03807444-C427-417F-A167-36A2FBD88CD7&lt;/uuid&gt;&lt;/publication&gt;&lt;/bundle&gt;&lt;authors&gt;&lt;author&gt;&lt;lastName&gt;Vega&lt;/lastName&gt;&lt;nonDroppingParticle&gt;La&lt;/nonDroppingParticle&gt;&lt;firstName&gt;Alejandro&lt;/firstName&gt;&lt;droppingParticle&gt;De&lt;/droppingParticle&gt;&lt;/author&gt;&lt;author&gt;&lt;firstName&gt;Luke&lt;/firstName&gt;&lt;middleNames&gt;J&lt;/middleNames&gt;&lt;lastName&gt;Chang&lt;/lastName&gt;&lt;/author&gt;&lt;author&gt;&lt;firstName&gt;Marie&lt;/firstName&gt;&lt;middleNames&gt;T&lt;/middleNames&gt;&lt;lastName&gt;Banich&lt;/lastName&gt;&lt;/author&gt;&lt;author&gt;&lt;firstName&gt;Tor&lt;/firstName&gt;&lt;middleNames&gt;D&lt;/middleNames&gt;&lt;lastName&gt;Wager&lt;/lastName&gt;&lt;/author&gt;&lt;author&gt;&lt;firstName&gt;Tal&lt;/firstName&gt;&lt;lastName&gt;Yarkoni&lt;/lastName&gt;&lt;/author&gt;&lt;/authors&gt;&lt;/publication&gt;&lt;publication&gt;&lt;uuid&gt;A1985130-6D15-4690-8A39-AA6B94BE5F12&lt;/uuid&gt;&lt;volume&gt;113&lt;/volume&gt;&lt;doi&gt;10.1073/pnas.1507610113&lt;/doi&gt;&lt;startpage&gt;1907&lt;/startpage&gt;&lt;publication_date&gt;99201602161200000000222000&lt;/publication_date&gt;&lt;url&gt;http://eutils.ncbi.nlm.nih.gov/entrez/eutils/elink.fcgi?dbfrom=pubmed&amp;amp;id=26831091&amp;amp;retmode=ref&amp;amp;cmd=prlinks&lt;/url&gt;&lt;type&gt;400&lt;/type&gt;&lt;title&gt;Regional specialization within the human striatum for diverse psychological functions.&lt;/title&gt;&lt;institution&gt;Division of the Humanities and Social Sciences, California Institute of Technology, Pasadena, CA 91125; pauli@caltech.edu.&lt;/institution&gt;&lt;number&gt;7&lt;/number&gt;&lt;subtype&gt;400&lt;/subtype&gt;&lt;endpage&gt;1912&lt;/endpage&gt;&lt;bundle&gt;&lt;publication&gt;&lt;title&gt;Proceedings of the National Academy of Sciences of the United States of America&lt;/title&gt;&lt;type&gt;-100&lt;/type&gt;&lt;subtype&gt;-100&lt;/subtype&gt;&lt;uuid&gt;FA9FAAF3-2E86-4404-94B1-9A6F67C243A4&lt;/uuid&gt;&lt;/publication&gt;&lt;/bundle&gt;&lt;authors&gt;&lt;author&gt;&lt;firstName&gt;Wolfgang&lt;/firstName&gt;&lt;middleNames&gt;M&lt;/middleNames&gt;&lt;lastName&gt;Pauli&lt;/lastName&gt;&lt;/author&gt;&lt;author&gt;&lt;firstName&gt;Randall&lt;/firstName&gt;&lt;middleNames&gt;C&lt;/middleNames&gt;&lt;lastName&gt;O’Reilly&lt;/lastName&gt;&lt;/author&gt;&lt;author&gt;&lt;firstName&gt;Tal&lt;/firstName&gt;&lt;lastName&gt;Yarkoni&lt;/lastName&gt;&lt;/author&gt;&lt;author&gt;&lt;firstName&gt;Tor&lt;/firstName&gt;&lt;middleNames&gt;D&lt;/middleNames&gt;&lt;lastName&gt;Wager&lt;/lastName&gt;&lt;/author&gt;&lt;/authors&gt;&lt;/publication&gt;&lt;publication&gt;&lt;uuid&gt;17E782B1-FF2F-4809-BAF9-B4C7AD504087&lt;/uuid&gt;&lt;volume&gt;11&lt;/volume&gt;&lt;accepted_date&gt;99201411301200000000222000&lt;/accepted_date&gt;&lt;doi&gt;10.1371/journal.pcbi.1004066&lt;/doi&gt;&lt;startpage&gt;e1004066&lt;/startpage&gt;&lt;publication_date&gt;99201504001200000000220000&lt;/publication_date&gt;&lt;url&gt;http://eutils.ncbi.nlm.nih.gov/entrez/eutils/elink.fcgi?dbfrom=pubmed&amp;amp;id=25853490&amp;amp;retmode=ref&amp;amp;cmd=prlinks&lt;/url&gt;&lt;type&gt;400&lt;/type&gt;&lt;title&gt;A Bayesian model of category-specific emotional brain responses.&lt;/title&gt;&lt;submission_date&gt;99201406161200000000222000&lt;/submission_date&gt;&lt;number&gt;4&lt;/number&gt;&lt;institution&gt;Department of Psychology and Neuroscience and the Institute for Cognitive Science, University of Colorado, Boulder, Colorado, United States of America.&lt;/institution&gt;&lt;subtype&gt;400&lt;/subtype&gt;&lt;bundle&gt;&lt;publication&gt;&lt;publisher&gt;Public Library of Science&lt;/publisher&gt;&lt;title&gt;PLoS computational biology&lt;/title&gt;&lt;citekey&gt;Anonymous:S/hY2jPn&lt;/citekey&gt;&lt;type&gt;-100&lt;/type&gt;&lt;subtype&gt;-100&lt;/subtype&gt;&lt;uuid&gt;5FC795DD-E0AD-400C-97E6-117626AACE93&lt;/uuid&gt;&lt;/publication&gt;&lt;/bundle&gt;&lt;authors&gt;&lt;author&gt;&lt;firstName&gt;Tor&lt;/firstName&gt;&lt;middleNames&gt;D&lt;/middleNames&gt;&lt;lastName&gt;Wager&lt;/lastName&gt;&lt;/author&gt;&lt;author&gt;&lt;firstName&gt;Jian&lt;/firstName&gt;&lt;lastName&gt;Kang&lt;/lastName&gt;&lt;/author&gt;&lt;author&gt;&lt;firstName&gt;Timothy&lt;/firstName&gt;&lt;middleNames&gt;D&lt;/middleNames&gt;&lt;lastName&gt;Johnson&lt;/lastName&gt;&lt;/author&gt;&lt;author&gt;&lt;firstName&gt;Thomas&lt;/firstName&gt;&lt;middleNames&gt;E&lt;/middleNames&gt;&lt;lastName&gt;Nichols&lt;/lastName&gt;&lt;/author&gt;&lt;author&gt;&lt;firstName&gt;Ajay&lt;/firstName&gt;&lt;middleNames&gt;B&lt;/middleNames&gt;&lt;lastName&gt;Satpute&lt;/lastName&gt;&lt;/author&gt;&lt;author&gt;&lt;firstName&gt;Lisa&lt;/firstName&gt;&lt;middleNames&gt;Feldman&lt;/middleNames&gt;&lt;lastName&gt;Barrett&lt;/lastName&gt;&lt;/author&gt;&lt;/authors&gt;&lt;/publication&gt;&lt;/publications&gt;&lt;cites&gt;&lt;/cites&gt;&lt;/citation&gt;</w:instrText>
      </w:r>
      <w:r>
        <w:fldChar w:fldCharType="separate"/>
      </w:r>
      <w:bookmarkStart w:id="29" w:name="__Fieldmark__615_922872596"/>
      <w:r>
        <w:rPr>
          <w:rFonts w:eastAsia="Century Schoolbook,Futura" w:cs="Century Schoolbook,Futura" w:ascii="Century Schoolbook" w:hAnsi="Century Schoolbook"/>
          <w:sz w:val="24"/>
          <w:szCs w:val="24"/>
        </w:rPr>
      </w:r>
      <w:r>
        <w:rPr>
          <w:rFonts w:eastAsia="ＭＳ 明朝" w:cs="Century Schoolbook" w:ascii="Century Schoolbook" w:hAnsi="Century Schoolbook" w:eastAsiaTheme="minorEastAsia"/>
          <w:sz w:val="24"/>
          <w:szCs w:val="24"/>
        </w:rPr>
        <w:t xml:space="preserve"> (Toro et al., 2008; Kober and Wager, 2010; Wager et al., 2015; </w:t>
      </w:r>
      <w:r>
        <w:rPr>
          <w:rFonts w:eastAsia="ＭＳ 明朝" w:cs="Century Schoolbook" w:ascii="Century Schoolbook" w:hAnsi="Century Schoolbook" w:eastAsiaTheme="minorEastAsia"/>
          <w:sz w:val="24"/>
        </w:rPr>
        <w:t>De La Vega et al., 2016; Pauli et al., 2016)</w:t>
      </w:r>
      <w:r>
        <w:rPr>
          <w:rFonts w:eastAsia="Century Schoolbook,Futura" w:cs="Century Schoolbook,Futura" w:ascii="Century Schoolbook" w:hAnsi="Century Schoolbook"/>
          <w:sz w:val="24"/>
          <w:szCs w:val="24"/>
        </w:rPr>
      </w:r>
      <w:r>
        <w:fldChar w:fldCharType="end"/>
      </w:r>
      <w:bookmarkEnd w:id="29"/>
      <w:r>
        <w:rPr>
          <w:rFonts w:eastAsia="Century Schoolbook,Futura" w:cs="Century Schoolbook,Futura" w:ascii="Century Schoolbook" w:hAnsi="Century Schoolbook"/>
          <w:sz w:val="24"/>
          <w:szCs w:val="24"/>
        </w:rPr>
        <w:t>, an approach that exploits the likelihood of a voxel co-activating with other voxels across studies in the meta-analytic database</w:t>
      </w:r>
      <w:r>
        <w:rPr>
          <w:rFonts w:eastAsia="Century Schoolbook,Futura" w:cs="Century Schoolbook,Futura" w:ascii="Century Schoolbook" w:hAnsi="Century Schoolbook"/>
          <w:color w:val="333333"/>
          <w:sz w:val="24"/>
          <w:szCs w:val="24"/>
          <w:highlight w:val="white"/>
        </w:rPr>
        <w:t>. To identify whole-brain networks spanning beyond LFC</w:t>
      </w:r>
      <w:r>
        <w:rPr>
          <w:rFonts w:eastAsia="Century Schoolbook,Futura" w:cs="Century Schoolbook,Futura" w:ascii="Century Schoolbook" w:hAnsi="Century Schoolbook"/>
          <w:color w:val="333333"/>
          <w:sz w:val="24"/>
          <w:szCs w:val="24"/>
        </w:rPr>
        <w:t xml:space="preserve">, </w:t>
      </w:r>
      <w:r>
        <w:rPr>
          <w:rFonts w:eastAsia="Century Schoolbook,Futura" w:cs="Century Schoolbook,Futura" w:ascii="Century Schoolbook" w:hAnsi="Century Schoolbook"/>
          <w:color w:val="333333"/>
          <w:sz w:val="24"/>
          <w:szCs w:val="24"/>
          <w:highlight w:val="white"/>
        </w:rPr>
        <w:t>we applied hierarchical clustering to the whole cortex and selected clusters within</w:t>
      </w:r>
      <w:r>
        <w:rPr>
          <w:rFonts w:eastAsia="Century Schoolbook" w:cs="Century Schoolbook" w:ascii="Century Schoolbook" w:hAnsi="Century Schoolbook"/>
          <w:color w:val="333333"/>
          <w:sz w:val="24"/>
          <w:szCs w:val="24"/>
          <w:highlight w:val="white"/>
        </w:rPr>
        <w:t xml:space="preserve"> LFC mask </w:t>
      </w:r>
      <w:r>
        <w:rPr>
          <w:rFonts w:eastAsia="Century Schoolbook,Futura" w:cs="Century Schoolbook,Futura" w:ascii="Century Schoolbook" w:hAnsi="Century Schoolbook"/>
          <w:color w:val="333333"/>
          <w:sz w:val="24"/>
          <w:szCs w:val="24"/>
          <w:highlight w:val="white"/>
        </w:rPr>
        <w:t>for further analysis (</w:t>
      </w:r>
      <w:r>
        <w:rPr>
          <w:rFonts w:eastAsia="Century Schoolbook" w:cs="Century Schoolbook" w:ascii="Century Schoolbook" w:hAnsi="Century Schoolbook"/>
          <w:color w:val="333333"/>
          <w:sz w:val="24"/>
          <w:szCs w:val="24"/>
          <w:highlight w:val="white"/>
        </w:rPr>
        <w:t>Figure 2b). In order to map structure to function across various spatial scales, we extracted 4– to 100– whole-brain clusters and evaluated their quality using the silhouette score, a measure of intra-cluster cohesion</w:t>
      </w:r>
      <w:r>
        <w:fldChar w:fldCharType="begin"/>
      </w:r>
      <w:r>
        <w:instrText>ADDIN PAPERS2_CITATIONS &lt;citation&gt;&lt;uuid&gt;64AD6AAC-23AF-4AEC-BBA4-FCBDDF27E8B1&lt;/uuid&gt;&lt;priority&gt;0&lt;/priority&gt;&lt;publications&gt;&lt;publication&gt;&lt;uuid&gt;8F7ECB4D-DDED-451F-BB76-C36BFA06684F&lt;/uuid&gt;&lt;volume&gt;42&lt;/volume&gt;&lt;accepted_date&gt;99200803261200000000222000&lt;/accepted_date&gt;&lt;doi&gt;10.1016/j.neuroimage.2008.03.059&lt;/doi&gt;&lt;startpage&gt;998&lt;/startpage&gt;&lt;revision_date&gt;99200803051200000000222000&lt;/revision_date&gt;&lt;publication_date&gt;99200808151200000000222000&lt;/publication_date&gt;&lt;url&gt;http://eutils.ncbi.nlm.nih.gov/entrez/eutils/elink.fcgi?dbfrom=pubmed&amp;amp;id=18579414&amp;amp;retmode=ref&amp;amp;cmd=prlinks&lt;/url&gt;&lt;type&gt;400&lt;/type&gt;&lt;title&gt;Functional grouping and cortical-subcortical interactions in emotion: a meta-analysis of neuroimaging studies.&lt;/title&gt;&lt;submission_date&gt;99200711021200000000222000&lt;/submission_date&gt;&lt;number&gt;2&lt;/number&gt;&lt;institution&gt;Department of Psychology, Columbia University, New York, NY 10027, USA.&lt;/institution&gt;&lt;subtype&gt;400&lt;/subtype&gt;&lt;endpage&gt;1031&lt;/endpage&gt;&lt;bundle&gt;&lt;publication&gt;&lt;publisher&gt;Elsevier Inc.&lt;/publisher&gt;&lt;title&gt;NeuroImage&lt;/title&gt;&lt;type&gt;-100&lt;/type&gt;&lt;subtype&gt;-100&lt;/subtype&gt;&lt;uuid&gt;6CD5DDF9-C34D-49F1-A9F1-46714B6AB5E1&lt;/uuid&gt;&lt;/publication&gt;&lt;/bundle&gt;&lt;authors&gt;&lt;author&gt;&lt;firstName&gt;Hedy&lt;/firstName&gt;&lt;lastName&gt;Kober&lt;/lastName&gt;&lt;/author&gt;&lt;author&gt;&lt;firstName&gt;Lisa&lt;/firstName&gt;&lt;middleNames&gt;Feldman&lt;/middleNames&gt;&lt;lastName&gt;Barrett&lt;/lastName&gt;&lt;/author&gt;&lt;author&gt;&lt;firstName&gt;Josh&lt;/firstName&gt;&lt;lastName&gt;Joseph&lt;/lastName&gt;&lt;/author&gt;&lt;author&gt;&lt;firstName&gt;Eliza&lt;/firstName&gt;&lt;lastName&gt;Bliss-Moreau&lt;/lastName&gt;&lt;/author&gt;&lt;author&gt;&lt;firstName&gt;Kristen&lt;/firstName&gt;&lt;lastName&gt;Lindquist&lt;/lastName&gt;&lt;/author&gt;&lt;author&gt;&lt;firstName&gt;Tor&lt;/firstName&gt;&lt;middleNames&gt;D&lt;/middleNames&gt;&lt;lastName&gt;Wager&lt;/lastName&gt;&lt;/author&gt;&lt;/authors&gt;&lt;/publication&gt;&lt;publication&gt;&lt;uuid&gt;A1985130-6D15-4690-8A39-AA6B94BE5F12&lt;/uuid&gt;&lt;volume&gt;113&lt;/volume&gt;&lt;doi&gt;10.1073/pnas.1507610113&lt;/doi&gt;&lt;startpage&gt;1907&lt;/startpage&gt;&lt;publication_date&gt;99201602161200000000222000&lt;/publication_date&gt;&lt;url&gt;http://eutils.ncbi.nlm.nih.gov/entrez/eutils/elink.fcgi?dbfrom=pubmed&amp;amp;id=26831091&amp;amp;retmode=ref&amp;amp;cmd=prlinks&lt;/url&gt;&lt;type&gt;400&lt;/type&gt;&lt;title&gt;Regional specialization within the human striatum for diverse psychological functions.&lt;/title&gt;&lt;institution&gt;Division of the Humanities and Social Sciences, California Institute of Technology, Pasadena, CA 91125; pauli@caltech.edu.&lt;/institution&gt;&lt;number&gt;7&lt;/number&gt;&lt;subtype&gt;400&lt;/subtype&gt;&lt;endpage&gt;1912&lt;/endpage&gt;&lt;bundle&gt;&lt;publication&gt;&lt;title&gt;Proceedings of the National Academy of Sciences of the United States of America&lt;/title&gt;&lt;type&gt;-100&lt;/type&gt;&lt;subtype&gt;-100&lt;/subtype&gt;&lt;uuid&gt;FA9FAAF3-2E86-4404-94B1-9A6F67C243A4&lt;/uuid&gt;&lt;/publication&gt;&lt;/bundle&gt;&lt;authors&gt;&lt;author&gt;&lt;firstName&gt;Wolfgang&lt;/firstName&gt;&lt;middleNames&gt;M&lt;/middleNames&gt;&lt;lastName&gt;Pauli&lt;/lastName&gt;&lt;/author&gt;&lt;author&gt;&lt;firstName&gt;Randall&lt;/firstName&gt;&lt;middleNames&gt;C&lt;/middleNames&gt;&lt;lastName&gt;O’Reilly&lt;/lastName&gt;&lt;/author&gt;&lt;author&gt;&lt;firstName&gt;Tal&lt;/firstName&gt;&lt;lastName&gt;Yarkoni&lt;/lastName&gt;&lt;/author&gt;&lt;author&gt;&lt;firstName&gt;Tor&lt;/firstName&gt;&lt;middleNames&gt;D&lt;/middleNames&gt;&lt;lastName&gt;Wager&lt;/lastName&gt;&lt;/author&gt;&lt;/authors&gt;&lt;/publication&gt;&lt;/publications&gt;&lt;cites&gt;&lt;/cites&gt;&lt;/citation&gt;</w:instrText>
      </w:r>
      <w:r>
        <w:fldChar w:fldCharType="separate"/>
      </w:r>
      <w:bookmarkStart w:id="30" w:name="__Fieldmark__654_922872596"/>
      <w:r>
        <w:rPr>
          <w:rFonts w:eastAsia="Century Schoolbook" w:cs="Century Schoolbook" w:ascii="Century Schoolbook" w:hAnsi="Century Schoolbook"/>
          <w:color w:val="333333"/>
          <w:sz w:val="24"/>
          <w:szCs w:val="24"/>
          <w:highlight w:val="white"/>
        </w:rPr>
      </w:r>
      <w:r>
        <w:rPr>
          <w:rFonts w:eastAsia="ＭＳ 明朝" w:cs="Century Schoolbook" w:ascii="Century Schoolbook" w:hAnsi="Century Schoolbook" w:eastAsiaTheme="minorEastAsia"/>
          <w:color w:val="333333"/>
          <w:sz w:val="24"/>
          <w:szCs w:val="24"/>
          <w:highlight w:val="white"/>
        </w:rPr>
        <w:t xml:space="preserve"> (Kober et al., 2008; Pauli et al., 2016)</w:t>
      </w:r>
      <w:r>
        <w:rPr>
          <w:rFonts w:eastAsia="Century Schoolbook" w:cs="Century Schoolbook" w:ascii="Century Schoolbook" w:hAnsi="Century Schoolbook"/>
          <w:color w:val="333333"/>
          <w:sz w:val="24"/>
          <w:szCs w:val="24"/>
          <w:highlight w:val="white"/>
        </w:rPr>
      </w:r>
      <w:r>
        <w:fldChar w:fldCharType="end"/>
      </w:r>
      <w:bookmarkEnd w:id="30"/>
      <w:r>
        <w:rPr>
          <w:rFonts w:eastAsia="Century Schoolbook" w:cs="Century Schoolbook" w:ascii="Century Schoolbook" w:hAnsi="Century Schoolbook"/>
          <w:color w:val="333333"/>
          <w:sz w:val="24"/>
          <w:szCs w:val="24"/>
          <w:highlight w:val="white"/>
        </w:rPr>
        <w:t xml:space="preserve"> (Figure 2a). Given the intractable nature of choosing the ‘correct’ number of clusters</w:t>
      </w:r>
      <w:r>
        <w:fldChar w:fldCharType="begin"/>
      </w:r>
      <w:r>
        <w:instrText>ADDIN PAPERS2_CITATIONS &lt;citation&gt;&lt;uuid&gt;EAA37A42-D6F4-439A-BC84-BF12896A325D&lt;/uuid&gt;&lt;priority&gt;0&lt;/priority&gt;&lt;publications&gt;&lt;publication&gt;&lt;uuid&gt;9C60BB83-0E9B-47B7-9C3A-B6EC969AC79F&lt;/uuid&gt;&lt;volume&gt;36&lt;/volume&gt;&lt;doi&gt;10.1002/hbm.22933&lt;/doi&gt;&lt;subtitle&gt;Connectivity-Based Parcellation&lt;/subtitle&gt;&lt;startpage&gt;4771&lt;/startpage&gt;&lt;publication_date&gt;99201509271200000000222000&lt;/publication_date&gt;&lt;url&gt;http://doi.wiley.com/10.1002/hbm.22933&lt;/url&gt;&lt;type&gt;400&lt;/type&gt;&lt;title&gt;Connectivity-based parcellation: Critique and implications&lt;/title&gt;&lt;number&gt;12&lt;/number&gt;&lt;subtype&gt;400&lt;/subtype&gt;&lt;endpage&gt;4792&lt;/endpage&gt;&lt;bundle&gt;&lt;publication&gt;&lt;publisher&gt;Wiley Subscription Services, Inc., A Wiley Company&lt;/publisher&gt;&lt;title&gt;Human Brain Mapping&lt;/title&gt;&lt;type&gt;-100&lt;/type&gt;&lt;subtype&gt;-100&lt;/subtype&gt;&lt;uuid&gt;51D1075C-96BF-4254-8628-E29CD052311E&lt;/uuid&gt;&lt;/publication&gt;&lt;/bundle&gt;&lt;authors&gt;&lt;author&gt;&lt;firstName&gt;Simon&lt;/firstName&gt;&lt;middleNames&gt;B&lt;/middleNames&gt;&lt;lastName&gt;Eickhoff&lt;/lastName&gt;&lt;/author&gt;&lt;author&gt;&lt;firstName&gt;Bertrand&lt;/firstName&gt;&lt;lastName&gt;Thirion&lt;/lastName&gt;&lt;/author&gt;&lt;author&gt;&lt;firstName&gt;Gaël&lt;/firstName&gt;&lt;lastName&gt;Varoquaux&lt;/lastName&gt;&lt;/author&gt;&lt;author&gt;&lt;firstName&gt;Danilo&lt;/firstName&gt;&lt;lastName&gt;Bzdok&lt;/lastName&gt;&lt;/author&gt;&lt;/authors&gt;&lt;/publication&gt;&lt;/publications&gt;&lt;cites&gt;&lt;/cites&gt;&lt;/citation&gt;</w:instrText>
      </w:r>
      <w:r>
        <w:fldChar w:fldCharType="separate"/>
      </w:r>
      <w:bookmarkStart w:id="31" w:name="__Fieldmark__662_922872596"/>
      <w:r>
        <w:rPr>
          <w:rFonts w:eastAsia="Century Schoolbook" w:cs="Century Schoolbook" w:ascii="Century Schoolbook" w:hAnsi="Century Schoolbook"/>
          <w:color w:val="333333"/>
          <w:sz w:val="24"/>
          <w:szCs w:val="24"/>
          <w:highlight w:val="white"/>
        </w:rPr>
      </w:r>
      <w:r>
        <w:rPr>
          <w:rFonts w:eastAsia="ＭＳ 明朝" w:cs="Century Schoolbook" w:ascii="Century Schoolbook" w:hAnsi="Century Schoolbook" w:eastAsiaTheme="minorEastAsia"/>
          <w:color w:val="333333"/>
          <w:sz w:val="24"/>
          <w:szCs w:val="24"/>
          <w:highlight w:val="white"/>
        </w:rPr>
        <w:t xml:space="preserve"> (Eickhoff et al., 2015)</w:t>
      </w:r>
      <w:r>
        <w:rPr>
          <w:rFonts w:eastAsia="Century Schoolbook" w:cs="Century Schoolbook" w:ascii="Century Schoolbook" w:hAnsi="Century Schoolbook"/>
          <w:color w:val="333333"/>
          <w:sz w:val="24"/>
          <w:szCs w:val="24"/>
          <w:highlight w:val="white"/>
        </w:rPr>
      </w:r>
      <w:r>
        <w:fldChar w:fldCharType="end"/>
      </w:r>
      <w:bookmarkEnd w:id="31"/>
      <w:r>
        <w:rPr>
          <w:rFonts w:eastAsia="Century Schoolbook" w:cs="Century Schoolbook" w:ascii="Century Schoolbook" w:hAnsi="Century Schoolbook"/>
          <w:color w:val="333333"/>
          <w:sz w:val="24"/>
          <w:szCs w:val="24"/>
          <w:highlight w:val="white"/>
        </w:rPr>
        <w:t xml:space="preserve"> and the lack of a single dominant solution in our data, we focused on two well spaced granularities, 5 and 70 whole-brain clusters, avoiding low quality solutions (i.e. 7-38 clusters). Importantly, </w:t>
      </w:r>
      <w:r>
        <w:rPr>
          <w:rFonts w:ascii="Century Schoolbook" w:hAnsi="Century Schoolbook"/>
          <w:color w:val="333333"/>
          <w:sz w:val="24"/>
          <w:szCs w:val="24"/>
          <w:highlight w:val="white"/>
        </w:rPr>
        <w:t xml:space="preserve">we do not argue that the solutions we selected are in any way privileged, nor did we aim to match the scale of previous parcellations; rather, we simply chose two spatial scales for subsequent analysis with distinct vantage points into the hierarchical organization of LFC. </w:t>
      </w:r>
    </w:p>
    <w:p>
      <w:pPr>
        <w:pStyle w:val="Normal1"/>
        <w:rPr/>
      </w:pPr>
      <w:r>
        <w:rPr>
          <w:rFonts w:eastAsia="Century Schoolbook" w:cs="Century Schoolbook" w:ascii="Century Schoolbook" w:hAnsi="Century Schoolbook"/>
          <w:color w:val="333333"/>
          <w:sz w:val="24"/>
          <w:szCs w:val="24"/>
          <w:highlight w:val="white"/>
        </w:rPr>
        <w:t>To understand the large-scale network organization of LFC, we focus on the five-cluster solution as this scale exhibited the greatest silhouette score of coarse network-level solutions. Three of these whole-brain network clusters were present in LFC (Figure 2c) and showed moderate correspondence to previously described large-scale networks</w:t>
      </w:r>
      <w:r>
        <w:fldChar w:fldCharType="begin"/>
      </w:r>
      <w:r>
        <w:instrText>ADDIN PAPERS2_CITATIONS &lt;citation&gt;&lt;uuid&gt;21B433B6-CF60-426A-AF96-BADB39B2B411&lt;/uuid&gt;&lt;priority&gt;0&lt;/priority&gt;&lt;publications&gt;&lt;publication&gt;&lt;volume&gt;106&lt;/volume&gt;&lt;publication_date&gt;99201109081200000000222000&lt;/publication_date&gt;&lt;number&gt;3&lt;/number&gt;&lt;doi&gt;10.1152/jn.00338.2011&lt;/doi&gt;&lt;startpage&gt;1125&lt;/startpage&gt;&lt;title&gt;The organization of the human cerebral cortex estimated by intrinsic functional connectivity&lt;/title&gt;&lt;uuid&gt;2EC07B68-42B2-4156-934A-EFFF463BDB5C&lt;/uuid&gt;&lt;subtype&gt;400&lt;/subtype&gt;&lt;endpage&gt;1165&lt;/endpage&gt;&lt;type&gt;400&lt;/type&gt;&lt;url&gt;http://jn.physiology.org/cgi/doi/10.1152/jn.00338.2011&lt;/url&gt;&lt;bundle&gt;&lt;publication&gt;&lt;title&gt;Journal of Neurophysiology&lt;/title&gt;&lt;type&gt;-100&lt;/type&gt;&lt;subtype&gt;-100&lt;/subtype&gt;&lt;uuid&gt;C2AE4B06-88D7-43F5-B938-5A0B77962168&lt;/uuid&gt;&lt;/publication&gt;&lt;/bundle&gt;&lt;authors&gt;&lt;author&gt;&lt;firstName&gt;B&lt;/firstName&gt;&lt;middleNames&gt;T&lt;/middleNames&gt;&lt;lastName&gt;Yeo&lt;/lastName&gt;&lt;/author&gt;&lt;author&gt;&lt;firstName&gt;F&lt;/firstName&gt;&lt;middleNames&gt;M&lt;/middleNames&gt;&lt;lastName&gt;Krienen&lt;/lastName&gt;&lt;/author&gt;&lt;author&gt;&lt;firstName&gt;J&lt;/firstName&gt;&lt;lastName&gt;Sepulcre&lt;/lastName&gt;&lt;/author&gt;&lt;author&gt;&lt;firstName&gt;M&lt;/firstName&gt;&lt;middleNames&gt;R&lt;/middleNames&gt;&lt;lastName&gt;Sabuncu&lt;/lastName&gt;&lt;/author&gt;&lt;author&gt;&lt;firstName&gt;D&lt;/firstName&gt;&lt;lastName&gt;Lashkari&lt;/lastName&gt;&lt;/author&gt;&lt;author&gt;&lt;firstName&gt;M&lt;/firstName&gt;&lt;lastName&gt;Hollinshead&lt;/lastName&gt;&lt;/author&gt;&lt;author&gt;&lt;firstName&gt;J&lt;/firstName&gt;&lt;middleNames&gt;L&lt;/middleNames&gt;&lt;lastName&gt;Roffman&lt;/lastName&gt;&lt;/author&gt;&lt;author&gt;&lt;firstName&gt;J&lt;/firstName&gt;&lt;middleNames&gt;W&lt;/middleNames&gt;&lt;lastName&gt;Smoller&lt;/lastName&gt;&lt;/author&gt;&lt;author&gt;&lt;firstName&gt;L&lt;/firstName&gt;&lt;lastName&gt;Zollei&lt;/lastName&gt;&lt;/author&gt;&lt;author&gt;&lt;firstName&gt;J&lt;/firstName&gt;&lt;middleNames&gt;R&lt;/middleNames&gt;&lt;lastName&gt;Polimeni&lt;/lastName&gt;&lt;/author&gt;&lt;author&gt;&lt;firstName&gt;B&lt;/firstName&gt;&lt;lastName&gt;Fischl&lt;/lastName&gt;&lt;/author&gt;&lt;author&gt;&lt;firstName&gt;H&lt;/firstName&gt;&lt;lastName&gt;Liu&lt;/lastName&gt;&lt;/author&gt;&lt;author&gt;&lt;firstName&gt;R&lt;/firstName&gt;&lt;middleNames&gt;L&lt;/middleNames&gt;&lt;lastName&gt;Buckner&lt;/lastName&gt;&lt;/author&gt;&lt;/authors&gt;&lt;/publication&gt;&lt;/publications&gt;&lt;cites&gt;&lt;/cites&gt;&lt;/citation&gt;</w:instrText>
      </w:r>
      <w:r>
        <w:fldChar w:fldCharType="separate"/>
      </w:r>
      <w:bookmarkStart w:id="32" w:name="__Fieldmark__698_922872596"/>
      <w:r>
        <w:rPr>
          <w:rFonts w:eastAsia="Century Schoolbook" w:cs="Century Schoolbook" w:ascii="Century Schoolbook" w:hAnsi="Century Schoolbook"/>
          <w:color w:val="333333"/>
          <w:sz w:val="24"/>
          <w:szCs w:val="24"/>
          <w:highlight w:val="white"/>
        </w:rPr>
      </w:r>
      <w:r>
        <w:rPr>
          <w:rFonts w:eastAsia="ＭＳ 明朝" w:cs="Century Schoolbook" w:ascii="Century Schoolbook" w:hAnsi="Century Schoolbook" w:eastAsiaTheme="minorEastAsia"/>
          <w:color w:val="333333"/>
          <w:sz w:val="24"/>
          <w:szCs w:val="24"/>
          <w:highlight w:val="white"/>
        </w:rPr>
        <w:t xml:space="preserve"> (Yeo et al., 2011)</w:t>
      </w:r>
      <w:r>
        <w:rPr>
          <w:rFonts w:eastAsia="Century Schoolbook" w:cs="Century Schoolbook" w:ascii="Century Schoolbook" w:hAnsi="Century Schoolbook"/>
          <w:color w:val="333333"/>
          <w:sz w:val="24"/>
          <w:szCs w:val="24"/>
          <w:highlight w:val="white"/>
        </w:rPr>
      </w:r>
      <w:r>
        <w:fldChar w:fldCharType="end"/>
      </w:r>
      <w:bookmarkEnd w:id="32"/>
      <w:r>
        <w:rPr>
          <w:rFonts w:eastAsia="Century Schoolbook" w:cs="Century Schoolbook" w:ascii="Century Schoolbook" w:hAnsi="Century Schoolbook"/>
          <w:color w:val="333333"/>
          <w:sz w:val="24"/>
          <w:szCs w:val="24"/>
          <w:highlight w:val="white"/>
        </w:rPr>
        <w:t xml:space="preserve"> </w:t>
      </w:r>
    </w:p>
    <w:p>
      <w:pPr>
        <w:pStyle w:val="Normal1"/>
        <w:rPr/>
      </w:pPr>
      <w:r>
        <w:rPr>
          <w:rFonts w:eastAsia="Century Schoolbook" w:cs="Century Schoolbook" w:ascii="Century Schoolbook" w:hAnsi="Century Schoolbook"/>
          <w:color w:val="333333"/>
          <w:sz w:val="24"/>
          <w:szCs w:val="24"/>
          <w:highlight w:val="white"/>
        </w:rPr>
        <w:t>The largest of the three clusters, which we refer to as the “fronto-parietal” network, spanned half of LFC, primarily in prefrontal cortex, and resembled Yeo et al., 2011’s description of the “fronto-parietal” network</w:t>
      </w:r>
      <w:r>
        <w:fldChar w:fldCharType="begin"/>
      </w:r>
      <w:r>
        <w:instrText>ADDIN PAPERS2_CITATIONS &lt;citation&gt;&lt;uuid&gt;E8FBF42A-81E6-429D-A6F6-E1A5A3CAFD2E&lt;/uuid&gt;&lt;priority&gt;0&lt;/priority&gt;&lt;publications&gt;&lt;publication&gt;&lt;volume&gt;106&lt;/volume&gt;&lt;publication_date&gt;99201109081200000000222000&lt;/publication_date&gt;&lt;number&gt;3&lt;/number&gt;&lt;doi&gt;10.1152/jn.00338.2011&lt;/doi&gt;&lt;startpage&gt;1125&lt;/startpage&gt;&lt;title&gt;The organization of the human cerebral cortex estimated by intrinsic functional connectivity&lt;/title&gt;&lt;uuid&gt;2EC07B68-42B2-4156-934A-EFFF463BDB5C&lt;/uuid&gt;&lt;subtype&gt;400&lt;/subtype&gt;&lt;endpage&gt;1165&lt;/endpage&gt;&lt;type&gt;400&lt;/type&gt;&lt;url&gt;http://jn.physiology.org/cgi/doi/10.1152/jn.00338.2011&lt;/url&gt;&lt;bundle&gt;&lt;publication&gt;&lt;title&gt;Journal of Neurophysiology&lt;/title&gt;&lt;type&gt;-100&lt;/type&gt;&lt;subtype&gt;-100&lt;/subtype&gt;&lt;uuid&gt;C2AE4B06-88D7-43F5-B938-5A0B77962168&lt;/uuid&gt;&lt;/publication&gt;&lt;/bundle&gt;&lt;authors&gt;&lt;author&gt;&lt;firstName&gt;B&lt;/firstName&gt;&lt;middleNames&gt;T&lt;/middleNames&gt;&lt;lastName&gt;Yeo&lt;/lastName&gt;&lt;/author&gt;&lt;author&gt;&lt;firstName&gt;F&lt;/firstName&gt;&lt;middleNames&gt;M&lt;/middleNames&gt;&lt;lastName&gt;Krienen&lt;/lastName&gt;&lt;/author&gt;&lt;author&gt;&lt;firstName&gt;J&lt;/firstName&gt;&lt;lastName&gt;Sepulcre&lt;/lastName&gt;&lt;/author&gt;&lt;author&gt;&lt;firstName&gt;M&lt;/firstName&gt;&lt;middleNames&gt;R&lt;/middleNames&gt;&lt;lastName&gt;Sabuncu&lt;/lastName&gt;&lt;/author&gt;&lt;author&gt;&lt;firstName&gt;D&lt;/firstName&gt;&lt;lastName&gt;Lashkari&lt;/lastName&gt;&lt;/author&gt;&lt;author&gt;&lt;firstName&gt;M&lt;/firstName&gt;&lt;lastName&gt;Hollinshead&lt;/lastName&gt;&lt;/author&gt;&lt;author&gt;&lt;firstName&gt;J&lt;/firstName&gt;&lt;middleNames&gt;L&lt;/middleNames&gt;&lt;lastName&gt;Roffman&lt;/lastName&gt;&lt;/author&gt;&lt;author&gt;&lt;firstName&gt;J&lt;/firstName&gt;&lt;middleNames&gt;W&lt;/middleNames&gt;&lt;lastName&gt;Smoller&lt;/lastName&gt;&lt;/author&gt;&lt;author&gt;&lt;firstName&gt;L&lt;/firstName&gt;&lt;lastName&gt;Zollei&lt;/lastName&gt;&lt;/author&gt;&lt;author&gt;&lt;firstName&gt;J&lt;/firstName&gt;&lt;middleNames&gt;R&lt;/middleNames&gt;&lt;lastName&gt;Polimeni&lt;/lastName&gt;&lt;/author&gt;&lt;author&gt;&lt;firstName&gt;B&lt;/firstName&gt;&lt;lastName&gt;Fischl&lt;/lastName&gt;&lt;/author&gt;&lt;author&gt;&lt;firstName&gt;H&lt;/firstName&gt;&lt;lastName&gt;Liu&lt;/lastName&gt;&lt;/author&gt;&lt;author&gt;&lt;firstName&gt;R&lt;/firstName&gt;&lt;middleNames&gt;L&lt;/middleNames&gt;&lt;lastName&gt;Buckner&lt;/lastName&gt;&lt;/author&gt;&lt;/authors&gt;&lt;/publication&gt;&lt;/publications&gt;&lt;cites&gt;&lt;/cites&gt;&lt;/citation&gt;</w:instrText>
      </w:r>
      <w:r>
        <w:fldChar w:fldCharType="separate"/>
      </w:r>
      <w:bookmarkStart w:id="33" w:name="__Fieldmark__719_922872596"/>
      <w:r>
        <w:rPr>
          <w:rFonts w:eastAsia="Century Schoolbook" w:cs="Century Schoolbook" w:ascii="Century Schoolbook" w:hAnsi="Century Schoolbook"/>
          <w:color w:val="333333"/>
          <w:sz w:val="24"/>
          <w:szCs w:val="24"/>
          <w:highlight w:val="white"/>
        </w:rPr>
      </w:r>
      <w:r>
        <w:rPr>
          <w:rFonts w:eastAsia="ＭＳ 明朝" w:cs="Century Schoolbook" w:ascii="Century Schoolbook" w:hAnsi="Century Schoolbook" w:eastAsiaTheme="minorEastAsia"/>
          <w:color w:val="333333"/>
          <w:sz w:val="24"/>
          <w:szCs w:val="24"/>
          <w:highlight w:val="white"/>
        </w:rPr>
        <w:t xml:space="preserve"> (Yeo et al., 2011)</w:t>
      </w:r>
      <w:r>
        <w:rPr>
          <w:rFonts w:eastAsia="Century Schoolbook" w:cs="Century Schoolbook" w:ascii="Century Schoolbook" w:hAnsi="Century Schoolbook"/>
          <w:color w:val="333333"/>
          <w:sz w:val="24"/>
          <w:szCs w:val="24"/>
          <w:highlight w:val="white"/>
        </w:rPr>
      </w:r>
      <w:r>
        <w:fldChar w:fldCharType="end"/>
      </w:r>
      <w:bookmarkEnd w:id="33"/>
      <w:r>
        <w:rPr>
          <w:rFonts w:eastAsia="Century Schoolbook" w:cs="Century Schoolbook" w:ascii="Century Schoolbook" w:hAnsi="Century Schoolbook"/>
          <w:color w:val="333333"/>
          <w:sz w:val="24"/>
          <w:szCs w:val="24"/>
          <w:highlight w:val="white"/>
        </w:rPr>
        <w:t xml:space="preserve"> (dice coefficient (d) = 0.56). Additionally, this cluster spanned medial-frontal and anterior insular aspects of the “ventral attention” network (d = 0.21). A second cluster, which we refer to as the “default” network, closely matched extensive descriptions of the “default” or “task negative” network (d = 0.62)</w:t>
      </w:r>
      <w:r>
        <w:fldChar w:fldCharType="begin"/>
      </w:r>
      <w:r>
        <w:instrText>ADDIN PAPERS2_CITATIONS &lt;citation&gt;&lt;uuid&gt;A7D19336-310C-4A79-A26C-D273E214EE20&lt;/uuid&gt;&lt;priority&gt;0&lt;/priority&gt;&lt;publications&gt;&lt;publication&gt;&lt;volume&gt;18&lt;/volume&gt;&lt;publication_date&gt;99201205221200000000222000&lt;/publication_date&gt;&lt;number&gt;3&lt;/number&gt;&lt;doi&gt;10.1177/1073858411403316&lt;/doi&gt;&lt;startpage&gt;251&lt;/startpage&gt;&lt;title&gt;The Brain's Default Network and Its Adaptive Role in Internal Mentation&lt;/title&gt;&lt;uuid&gt;4A7991BC-6238-4AA7-A9BA-7677E0F39496&lt;/uuid&gt;&lt;subtype&gt;400&lt;/subtype&gt;&lt;endpage&gt;270&lt;/endpage&gt;&lt;type&gt;400&lt;/type&gt;&lt;url&gt;http://nro.sagepub.com/cgi/doi/10.1177/1073858411403316&lt;/url&gt;&lt;bundle&gt;&lt;publication&gt;&lt;title&gt;The Neuroscientist&lt;/title&gt;&lt;type&gt;-100&lt;/type&gt;&lt;subtype&gt;-100&lt;/subtype&gt;&lt;uuid&gt;9FA6C52A-B56F-4473-96EF-144078C2B2E3&lt;/uuid&gt;&lt;/publication&gt;&lt;/bundle&gt;&lt;authors&gt;&lt;author&gt;&lt;firstName&gt;J&lt;/firstName&gt;&lt;middleNames&gt;R&lt;/middleNames&gt;&lt;lastName&gt;Andrews-Hanna&lt;/lastName&gt;&lt;/author&gt;&lt;/authors&gt;&lt;/publication&gt;&lt;/publications&gt;&lt;cites&gt;&lt;/cites&gt;&lt;/citation&gt;</w:instrText>
      </w:r>
      <w:r>
        <w:fldChar w:fldCharType="separate"/>
      </w:r>
      <w:bookmarkStart w:id="34" w:name="__Fieldmark__750_922872596"/>
      <w:r>
        <w:rPr>
          <w:rFonts w:eastAsia="Century Schoolbook" w:cs="Century Schoolbook" w:ascii="Century Schoolbook" w:hAnsi="Century Schoolbook"/>
          <w:color w:val="333333"/>
          <w:sz w:val="24"/>
          <w:szCs w:val="24"/>
          <w:highlight w:val="white"/>
        </w:rPr>
      </w:r>
      <w:r>
        <w:rPr>
          <w:rFonts w:eastAsia="ＭＳ 明朝" w:cs="Century Schoolbook" w:ascii="Century Schoolbook" w:hAnsi="Century Schoolbook" w:eastAsiaTheme="minorEastAsia"/>
          <w:color w:val="333333"/>
          <w:sz w:val="24"/>
          <w:szCs w:val="24"/>
          <w:highlight w:val="white"/>
        </w:rPr>
        <w:t xml:space="preserve"> (Andrews-Hanna, 2012)</w:t>
      </w:r>
      <w:r>
        <w:rPr>
          <w:rFonts w:eastAsia="Century Schoolbook" w:cs="Century Schoolbook" w:ascii="Century Schoolbook" w:hAnsi="Century Schoolbook"/>
          <w:color w:val="333333"/>
          <w:sz w:val="24"/>
          <w:szCs w:val="24"/>
          <w:highlight w:val="white"/>
        </w:rPr>
      </w:r>
      <w:r>
        <w:fldChar w:fldCharType="end"/>
      </w:r>
      <w:bookmarkEnd w:id="34"/>
      <w:r>
        <w:rPr>
          <w:rFonts w:eastAsia="Century Schoolbook" w:cs="Century Schoolbook" w:ascii="Century Schoolbook" w:hAnsi="Century Schoolbook"/>
          <w:color w:val="333333"/>
          <w:sz w:val="24"/>
          <w:szCs w:val="24"/>
          <w:highlight w:val="white"/>
        </w:rPr>
        <w:t>. The final cluster, which we refer to as the “sensorimotor” network, was located in posterior LFC and showed moderate overlap with Yeo’s “somatosensory-motor” network (d = 0.36) and, to a lesser extent, the “dorsal attention network” (d=0.31).</w:t>
      </w:r>
    </w:p>
    <w:p>
      <w:pPr>
        <w:pStyle w:val="Normal1"/>
        <w:rPr>
          <w:rFonts w:ascii="Century Schoolbook" w:hAnsi="Century Schoolbook" w:eastAsia="Century Schoolbook" w:cs="Century Schoolbook"/>
          <w:color w:val="333333"/>
          <w:sz w:val="24"/>
          <w:szCs w:val="24"/>
          <w:highlight w:val="white"/>
        </w:rPr>
      </w:pPr>
      <w:r>
        <w:rPr>
          <w:rFonts w:eastAsia="Century Schoolbook" w:cs="Century Schoolbook" w:ascii="Century Schoolbook" w:hAnsi="Century Schoolbook"/>
          <w:color w:val="333333"/>
          <w:sz w:val="24"/>
          <w:szCs w:val="24"/>
          <w:highlight w:val="white"/>
        </w:rPr>
        <w:t xml:space="preserve">Having identified large-scale networks in LFC, we sough to identify more functionally specific subregions within each network with potentially dissociable psychological profiles. Although the silhouette values indicated that inter-cluster cohesion continuously increases with number of clusters, we chose to focus on a spatial scale that balanced clustering quality with psychological interpretability. Thus, we chose to focus on the 70- cluster solution, as this was the coarsest scale to result in a set of largely spatially contiguous LFC clusters. From these 70 whole brain clusters, we identified 14 clusters within our LFC mask (Figure 2d), hierarchically organized into the coarser large-scale networks (see Supplemental Figure 1 for whole-brain cluster results).  </w:t>
      </w:r>
    </w:p>
    <w:p>
      <w:pPr>
        <w:pStyle w:val="Normal1"/>
        <w:rPr>
          <w:rFonts w:ascii="Century Schoolbook" w:hAnsi="Century Schoolbook" w:eastAsia="Century Schoolbook" w:cs="Century Schoolbook"/>
          <w:color w:val="333333"/>
          <w:sz w:val="24"/>
          <w:szCs w:val="24"/>
          <w:highlight w:val="white"/>
        </w:rPr>
      </w:pPr>
      <w:r>
        <w:rPr>
          <w:rFonts w:eastAsia="Century Schoolbook" w:cs="Century Schoolbook" w:ascii="Century Schoolbook" w:hAnsi="Century Schoolbook"/>
          <w:color w:val="333333"/>
          <w:sz w:val="24"/>
          <w:szCs w:val="24"/>
          <w:highlight w:val="white"/>
        </w:rPr>
        <w:t>T</w:t>
      </w:r>
      <w:r>
        <w:rPr>
          <w:rFonts w:eastAsia="Century Schoolbook" w:cs="Century Schoolbook" w:ascii="Century Schoolbook" w:hAnsi="Century Schoolbook"/>
          <w:sz w:val="24"/>
          <w:szCs w:val="24"/>
        </w:rPr>
        <w:t>o provide direct insight into the functions of the 14 LFC fine-grained clusters we identified</w:t>
      </w:r>
      <w:r>
        <w:rPr>
          <w:rFonts w:eastAsia="Century Schoolbook" w:cs="Century Schoolbook" w:ascii="Century Schoolbook" w:hAnsi="Century Schoolbook"/>
          <w:color w:val="333333"/>
          <w:sz w:val="24"/>
          <w:szCs w:val="24"/>
          <w:highlight w:val="white"/>
        </w:rPr>
        <w:t>,</w:t>
      </w:r>
      <w:r>
        <w:rPr>
          <w:rFonts w:eastAsia="Century Schoolbook" w:cs="Century Schoolbook" w:ascii="Century Schoolbook" w:hAnsi="Century Schoolbook"/>
          <w:color w:val="333333"/>
          <w:sz w:val="24"/>
          <w:szCs w:val="24"/>
        </w:rPr>
        <w:t xml:space="preserve"> </w:t>
      </w:r>
      <w:r>
        <w:rPr>
          <w:rFonts w:eastAsia="Century Schoolbook" w:cs="Century Schoolbook" w:ascii="Century Schoolbook" w:hAnsi="Century Schoolbook"/>
          <w:sz w:val="24"/>
          <w:szCs w:val="24"/>
        </w:rPr>
        <w:t xml:space="preserve">we applied two approaches. First, we determined which voxels across the brain differentially co-activated with each cluster, revealing distinct patterns of whole brain co-activation. Second, we used semantic data from Neurosynth to determine which latent psychological topics predict the activation of each cluster, resulting in a meta-analytic psychological preference profile for each subregion. Next, we step through these results separately for each network. </w:t>
      </w:r>
    </w:p>
    <w:p>
      <w:pPr>
        <w:pStyle w:val="Normal1"/>
        <w:numPr>
          <w:ilvl w:val="0"/>
          <w:numId w:val="0"/>
        </w:numPr>
        <w:ind w:hanging="0"/>
        <w:outlineLvl w:val="0"/>
        <w:rPr>
          <w:rFonts w:ascii="Century Schoolbook" w:hAnsi="Century Schoolbook"/>
          <w:b/>
          <w:b/>
          <w:sz w:val="24"/>
          <w:szCs w:val="24"/>
        </w:rPr>
      </w:pPr>
      <w:r>
        <w:rPr>
          <w:rFonts w:ascii="Century Schoolbook" w:hAnsi="Century Schoolbook"/>
          <w:b/>
          <w:sz w:val="24"/>
          <w:szCs w:val="24"/>
        </w:rPr>
        <w:t>Fronto-parietal network</w:t>
      </w:r>
    </w:p>
    <w:p>
      <w:pPr>
        <w:pStyle w:val="Normal1"/>
        <w:ind w:firstLine="720"/>
        <w:rPr>
          <w:rFonts w:ascii="Century Schoolbook" w:hAnsi="Century Schoolbook" w:eastAsia="Century Schoolbook" w:cs="Century Schoolbook"/>
          <w:b/>
          <w:b/>
          <w:iCs/>
          <w:sz w:val="24"/>
          <w:szCs w:val="24"/>
        </w:rPr>
      </w:pPr>
      <w:r>
        <w:rPr>
          <w:rFonts w:eastAsia="Century Schoolbook" w:cs="Century Schoolbook" w:ascii="Century Schoolbook" w:hAnsi="Century Schoolbook"/>
          <w:sz w:val="24"/>
          <w:szCs w:val="24"/>
        </w:rPr>
        <w:t xml:space="preserve">The majority of lateral frontal cortex belonged to the frontal extent of the “fronto-parietal” network, which further spanned portions of lateral parietal cortex, anterior insula, pre-SMA, mid-cingulate cortex (MCC), and the precuneus. Within LFC, we identified 10 finer-grained subregions within the “fronto-parietal” network. For purely illustrative purposes, we used the hierarchical clustering dendrogram (Figure 2b) to identify a granularity in which these clusters formed three sets; at k = 24 whole brain clusters, these 10 LFC clusters organized into three groups: caudal, mid and rostral regions. Across these three groupings, all clusters showed robust associations with executive functions, although we observed subtle variations in psychological preferences. </w:t>
      </w:r>
    </w:p>
    <w:p>
      <w:pPr>
        <w:pStyle w:val="Normal1"/>
        <w:ind w:firstLine="720"/>
        <w:rPr/>
      </w:pPr>
      <w:r>
        <w:rPr>
          <w:rFonts w:eastAsia="Century Schoolbook" w:cs="Century Schoolbook" w:ascii="Century Schoolbook" w:hAnsi="Century Schoolbook"/>
          <w:sz w:val="24"/>
          <w:szCs w:val="24"/>
        </w:rPr>
        <w:t>In caudal LPFC, we identified two adjacent bilateral clusters (Figure 3a). The most posterior of the two (‘6/8’) was located anterior to the premotor cortex and extended from lateral superior frontal gyrus to the intermediate frontal sulcus of middle frontal gyrus. This cluster overlapped with functional descriptions of the frontal eye fields (FEF)– a region important for volitional eye saccades</w:t>
      </w:r>
      <w:r>
        <w:fldChar w:fldCharType="begin"/>
      </w:r>
      <w:r>
        <w:instrText>ADDIN PAPERS2_CITATIONS &lt;citation&gt;&lt;uuid&gt;286E9A6F-5136-451F-92D9-4C89A6E7056D&lt;/uuid&gt;&lt;priority&gt;0&lt;/priority&gt;&lt;publications&gt;&lt;publication&gt;&lt;uuid&gt;2B12F38F-94C4-45C9-AA01-4981950565B8&lt;/uuid&gt;&lt;volume&gt;34&lt;/volume&gt;&lt;doi&gt;10.1016/0028-3932(95)00134-4&lt;/doi&gt;&lt;startpage&gt;475&lt;/startpage&gt;&lt;publication_date&gt;99199606001200000000220000&lt;/publication_date&gt;&lt;url&gt;http://eutils.ncbi.nlm.nih.gov/entrez/eutils/elink.fcgi?dbfrom=pubmed&amp;amp;id=8736560&amp;amp;retmode=ref&amp;amp;cmd=prlinks&lt;/url&gt;&lt;type&gt;400&lt;/type&gt;&lt;title&gt;Location and function of the human frontal eye-field: a selective review.&lt;/title&gt;&lt;institution&gt;Montreal Neurological Institute, McGill University, Quebec, Canada.&lt;/institution&gt;&lt;number&gt;6&lt;/number&gt;&lt;subtype&gt;400&lt;/subtype&gt;&lt;endpage&gt;483&lt;/endpage&gt;&lt;bundle&gt;&lt;publication&gt;&lt;title&gt;Neuropsychologia&lt;/title&gt;&lt;type&gt;-100&lt;/type&gt;&lt;subtype&gt;-100&lt;/subtype&gt;&lt;uuid&gt;CA609851-A30F-4EE4-84C7-E7ADD294156A&lt;/uuid&gt;&lt;/publication&gt;&lt;/bundle&gt;&lt;authors&gt;&lt;author&gt;&lt;firstName&gt;T&lt;/firstName&gt;&lt;lastName&gt;Paus&lt;/lastName&gt;&lt;/author&gt;&lt;/authors&gt;&lt;/publication&gt;&lt;/publications&gt;&lt;cites&gt;&lt;/cites&gt;&lt;/citation&gt;</w:instrText>
      </w:r>
      <w:r>
        <w:fldChar w:fldCharType="separate"/>
      </w:r>
      <w:bookmarkStart w:id="35" w:name="__Fieldmark__906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(Paus, 1996)</w:t>
      </w:r>
      <w:r>
        <w:rPr>
          <w:rFonts w:eastAsia="Century Schoolbook" w:cs="Century Schoolbook" w:ascii="Century Schoolbook" w:hAnsi="Century Schoolbook"/>
          <w:sz w:val="24"/>
          <w:szCs w:val="24"/>
        </w:rPr>
      </w:r>
      <w:r>
        <w:fldChar w:fldCharType="end"/>
      </w:r>
      <w:bookmarkEnd w:id="35"/>
      <w:r>
        <w:rPr>
          <w:rFonts w:ascii="Century Schoolbook" w:hAnsi="Century Schoolbook"/>
        </w:rPr>
        <w:t>.</w:t>
      </w:r>
      <w:r>
        <w:rPr>
          <w:rFonts w:eastAsia="Century Schoolbook" w:cs="Century Schoolbook" w:ascii="Century Schoolbook" w:hAnsi="Century Schoolbook"/>
          <w:sz w:val="24"/>
          <w:szCs w:val="24"/>
        </w:rPr>
        <w:t xml:space="preserve"> Immediately anterior, we identified a cluster (‘9/46c’) spanning caudal area 9/46 from the intermediate frontal sulcus into caudal portions of 9/46v. Notably, although cluster ‘9/46c’ arguably extends well into “mid” LPFC, this cluster did not group with other mid-LPFC clusters until much coarser granularities, suggesting these clusters may exhibit distinct functional signatures despite their spatial proximity.</w:t>
      </w:r>
    </w:p>
    <w:p>
      <w:pPr>
        <w:pStyle w:val="Normal1"/>
        <w:ind w:firstLine="720"/>
        <w:rPr/>
      </w:pPr>
      <w:r>
        <w:rPr>
          <w:rFonts w:eastAsia="Century Schoolbook" w:cs="Century Schoolbook" w:ascii="Century Schoolbook" w:hAnsi="Century Schoolbook"/>
          <w:sz w:val="24"/>
          <w:szCs w:val="24"/>
        </w:rPr>
        <w:t>Anterior and ventral to caudal LPFC, we identified four clusters spanning common definitions of ‘mid’ lateral prefrontal cortex (Figure 3b). The organization of clusters in this region, however, varied by hemisphere. Most dorsally, we identified a mostly left-lateralized cluster (‘9/46v’), extending from the intermediate frontal sulcus into the fundus of the inferior frontal sulcus. Next, we identified a cluster, which we refer to as right IFG (‘IFG [R]’), spanning the majority of area BA45 in the right hemisphere. Notably, only right IFG was part of the fronto-parietal network, consistent with the observation that this region is consistently observed during goal-directed cognition. Posterior to these two clusters, we identified a bilateral cluster consistent with the inferior frontal junction (‘IFJ’) (e.g. MNI coordinates: 48, 4, 33</w:t>
      </w:r>
      <w:r>
        <w:fldChar w:fldCharType="begin"/>
      </w:r>
      <w:r>
        <w:instrText>ADDIN PAPERS2_CITATIONS &lt;citation&gt;&lt;uuid&gt;69F01C65-75AA-469F-91A3-811B88A4968F&lt;/uuid&gt;&lt;priority&gt;30&lt;/priority&gt;&lt;publications&gt;&lt;publication&gt;&lt;volume&gt;26&lt;/volume&gt;&lt;publication_date&gt;99201604131200000000222000&lt;/publication_date&gt;&lt;number&gt;5&lt;/number&gt;&lt;doi&gt;10.1093/cercor/bhv073&lt;/doi&gt;&lt;startpage&gt;2225&lt;/startpage&gt;&lt;title&gt;Co-Activation-Based Parcellation of the Lateral Prefrontal Cortex Delineates the Inferior Frontal Junction Area&lt;/title&gt;&lt;uuid&gt;1702BBAC-DE9E-482B-BD84-854772ABEFCD&lt;/uuid&gt;&lt;subtype&gt;400&lt;/subtype&gt;&lt;endpage&gt;2241&lt;/endpage&gt;&lt;type&gt;400&lt;/type&gt;&lt;url&gt;http://www.cercor.oxfordjournals.org/lookup/doi/10.1093/cercor/bhv073&lt;/url&gt;&lt;bundle&gt;&lt;publication&gt;&lt;title&gt;Cerebral Cortex&lt;/title&gt;&lt;type&gt;-100&lt;/type&gt;&lt;subtype&gt;-100&lt;/subtype&gt;&lt;uuid&gt;77496BB1-9579-49BD-B03C-B44147E85F01&lt;/uuid&gt;&lt;/publication&gt;&lt;/bundle&gt;&lt;authors&gt;&lt;author&gt;&lt;firstName&gt;Paul&lt;/firstName&gt;&lt;middleNames&gt;S&lt;/middleNames&gt;&lt;lastName&gt;Muhle-Karbe&lt;/lastName&gt;&lt;/author&gt;&lt;author&gt;&lt;firstName&gt;Jan&lt;/firstName&gt;&lt;lastName&gt;Derrfuss&lt;/lastName&gt;&lt;/author&gt;&lt;author&gt;&lt;firstName&gt;Margaret&lt;/firstName&gt;&lt;middleNames&gt;T&lt;/middleNames&gt;&lt;lastName&gt;Lynn&lt;/lastName&gt;&lt;/author&gt;&lt;author&gt;&lt;firstName&gt;Franz&lt;/firstName&gt;&lt;middleNames&gt;X&lt;/middleNames&gt;&lt;lastName&gt;Neubert&lt;/lastName&gt;&lt;/author&gt;&lt;author&gt;&lt;firstName&gt;Peter&lt;/firstName&gt;&lt;middleNames&gt;T&lt;/middleNames&gt;&lt;lastName&gt;Fox&lt;/lastName&gt;&lt;/author&gt;&lt;author&gt;&lt;firstName&gt;Marcel&lt;/firstName&gt;&lt;lastName&gt;Brass&lt;/lastName&gt;&lt;/author&gt;&lt;author&gt;&lt;firstName&gt;Simon&lt;/firstName&gt;&lt;middleNames&gt;B&lt;/middleNames&gt;&lt;lastName&gt;Eickhoff&lt;/lastName&gt;&lt;/author&gt;&lt;/authors&gt;&lt;/publication&gt;&lt;/publications&gt;&lt;cites&gt;&lt;/cites&gt;&lt;/citation&gt;</w:instrText>
      </w:r>
      <w:r>
        <w:fldChar w:fldCharType="separate"/>
      </w:r>
      <w:bookmarkStart w:id="36" w:name="__Fieldmark__987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(Muhle-Karbe et al., 2016)</w:t>
      </w:r>
      <w:r>
        <w:rPr>
          <w:rFonts w:eastAsia="Century Schoolbook" w:cs="Century Schoolbook" w:ascii="Century Schoolbook" w:hAnsi="Century Schoolbook"/>
          <w:sz w:val="24"/>
          <w:szCs w:val="24"/>
        </w:rPr>
      </w:r>
      <w:r>
        <w:fldChar w:fldCharType="end"/>
      </w:r>
      <w:bookmarkEnd w:id="36"/>
      <w:r>
        <w:rPr>
          <w:rFonts w:eastAsia="Century Schoolbook" w:cs="Century Schoolbook" w:ascii="Century Schoolbook" w:hAnsi="Century Schoolbook"/>
          <w:sz w:val="24"/>
          <w:szCs w:val="24"/>
        </w:rPr>
        <w:t>, located in the fundus of caudal inferior frontal sulcus, extending into precentral, inferior frontal and middle frontal gyri. Finally, ventral to this cluster, but only in the right hemisphere, we identified a fourth cluster (‘44 [R]’) located in posterior IFG, spanning BA44 and abutting BA6.</w:t>
      </w:r>
    </w:p>
    <w:p>
      <w:pPr>
        <w:pStyle w:val="Normal1"/>
        <w:ind w:firstLine="720"/>
        <w:rPr/>
      </w:pPr>
      <w:r>
        <w:rPr>
          <w:rFonts w:eastAsia="Century Schoolbook" w:cs="Century Schoolbook" w:ascii="Century Schoolbook" w:hAnsi="Century Schoolbook"/>
          <w:sz w:val="24"/>
          <w:szCs w:val="24"/>
        </w:rPr>
        <w:t>In ‘rostral’ LPFC, we identified three bilateral clusters spanning BA10 (Figure 3c). These three clusters were organized along a ventral-dorsal axis, consistent with a prior DTI parcellation</w:t>
      </w:r>
      <w:r>
        <w:fldChar w:fldCharType="begin"/>
      </w:r>
      <w:r>
        <w:instrText>ADDIN PAPERS2_CITATIONS &lt;citation&gt;&lt;uuid&gt;2FC8952D-EF13-4B82-B1AB-F7E295D95675&lt;/uuid&gt;&lt;priority&gt;0&lt;/priority&gt;&lt;publications&gt;&lt;publication&gt;&lt;uuid&gt;61E9A1AD-CE9D-4641-AD49-CE6E1AED34ED&lt;/uuid&gt;&lt;volume&gt;10&lt;/volume&gt;&lt;accepted_date&gt;99201503061200000000222000&lt;/accepted_date&gt;&lt;doi&gt;10.1371/journal.pone.0124797&lt;/doi&gt;&lt;startpage&gt;e0124797&lt;/startpage&gt;&lt;publication_date&gt;99201500001200000000200000&lt;/publication_date&gt;&lt;url&gt;http://eutils.ncbi.nlm.nih.gov/entrez/eutils/elink.fcgi?dbfrom=pubmed&amp;amp;id=25945925&amp;amp;retmode=ref&amp;amp;cmd=prlinks&lt;/url&gt;&lt;type&gt;400&lt;/type&gt;&lt;title&gt;Organization of the Human Frontal Pole Revealed by Large-Scale DTI-Based Connectivity: Implications for Control of Behavior.&lt;/title&gt;&lt;submission_date&gt;99201409061200000000222000&lt;/submission_date&gt;&lt;number&gt;5&lt;/number&gt;&lt;institution&gt;Institute of Cognitive Science, University of Colorado Boulder, Boulder, Colorado, United States of America.&lt;/institution&gt;&lt;subtype&gt;400&lt;/subtype&gt;&lt;bundle&gt;&lt;publication&gt;&lt;publisher&gt;Public Library of Science&lt;/publisher&gt;&lt;title&gt;PLOS ONE&lt;/title&gt;&lt;type&gt;-100&lt;/type&gt;&lt;subtype&gt;-100&lt;/subtype&gt;&lt;uuid&gt;14298E0F-690A-4D11-BE29-14EEC4B85622&lt;/uuid&gt;&lt;/publication&gt;&lt;/bundle&gt;&lt;authors&gt;&lt;author&gt;&lt;firstName&gt;Joseph&lt;/firstName&gt;&lt;middleNames&gt;M&lt;/middleNames&gt;&lt;lastName&gt;Orr&lt;/lastName&gt;&lt;/author&gt;&lt;author&gt;&lt;firstName&gt;Harry&lt;/firstName&gt;&lt;middleNames&gt;R&lt;/middleNames&gt;&lt;lastName&gt;Smolker&lt;/lastName&gt;&lt;/author&gt;&lt;author&gt;&lt;firstName&gt;Marie&lt;/firstName&gt;&lt;middleNames&gt;T&lt;/middleNames&gt;&lt;lastName&gt;Banich&lt;/lastName&gt;&lt;/author&gt;&lt;/authors&gt;&lt;/publication&gt;&lt;/publications&gt;&lt;cites&gt;&lt;/cites&gt;&lt;/citation&gt;</w:instrText>
      </w:r>
      <w:r>
        <w:fldChar w:fldCharType="separate"/>
      </w:r>
      <w:bookmarkStart w:id="37" w:name="__Fieldmark__1012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(Orr et al., 2015)</w:t>
      </w:r>
      <w:r>
        <w:rPr>
          <w:rFonts w:eastAsia="Century Schoolbook" w:cs="Century Schoolbook" w:ascii="Century Schoolbook" w:hAnsi="Century Schoolbook"/>
          <w:sz w:val="24"/>
          <w:szCs w:val="24"/>
        </w:rPr>
      </w:r>
      <w:r>
        <w:fldChar w:fldCharType="end"/>
      </w:r>
      <w:bookmarkEnd w:id="37"/>
      <w:r>
        <w:rPr>
          <w:rFonts w:eastAsia="Century Schoolbook" w:cs="Century Schoolbook" w:ascii="Century Schoolbook" w:hAnsi="Century Schoolbook"/>
          <w:sz w:val="24"/>
          <w:szCs w:val="24"/>
        </w:rPr>
        <w:t>, and were exclusively in lateral frontal cortex, consistent with cytoarchitechtonic evidence of a lateral-medial distinction of the frontal pole</w:t>
      </w:r>
      <w:r>
        <w:fldChar w:fldCharType="begin"/>
      </w:r>
      <w:r>
        <w:instrText>ADDIN PAPERS2_CITATIONS &lt;citation&gt;&lt;uuid&gt;CB8D56CC-373C-40D2-877A-2AE6E8D8753A&lt;/uuid&gt;&lt;priority&gt;0&lt;/priority&gt;&lt;publications&gt;&lt;publication&gt;&lt;uuid&gt;40441447-D58D-44F1-B0CC-00BA30077990&lt;/uuid&gt;&lt;volume&gt;93 Pt 2&lt;/volume&gt;&lt;accepted_date&gt;99201305081200000000222000&lt;/accepted_date&gt;&lt;doi&gt;10.1016/j.neuroimage.2013.05.052&lt;/doi&gt;&lt;startpage&gt;260&lt;/startpage&gt;&lt;revision_date&gt;99201304261200000000222000&lt;/revision_date&gt;&lt;publication_date&gt;99201406001200000000220000&lt;/publication_date&gt;&lt;url&gt;http://linkinghub.elsevier.com/retrieve/pii/S1053811913005466&lt;/url&gt;&lt;type&gt;400&lt;/type&gt;&lt;title&gt;Cytoarchitecture, probability maps and functions of the human frontal pole.&lt;/title&gt;&lt;submission_date&gt;99201211191200000000222000&lt;/submission_date&gt;&lt;institution&gt;Research Centre Jülich, Institute of Neuroscience and Medicine (INM-1), 52425 Jülich, Germany. Electronic address: s.bludau@fz-juelich.de.&lt;/institution&gt;&lt;subtype&gt;400&lt;/subtype&gt;&lt;endpage&gt;275&lt;/endpage&gt;&lt;bundle&gt;&lt;publication&gt;&lt;publisher&gt;Elsevier Inc.&lt;/publisher&gt;&lt;title&gt;NeuroImage&lt;/title&gt;&lt;type&gt;-100&lt;/type&gt;&lt;subtype&gt;-100&lt;/subtype&gt;&lt;uuid&gt;6CD5DDF9-C34D-49F1-A9F1-46714B6AB5E1&lt;/uuid&gt;&lt;/publication&gt;&lt;/bundle&gt;&lt;authors&gt;&lt;author&gt;&lt;firstName&gt;S&lt;/firstName&gt;&lt;lastName&gt;Bludau&lt;/lastName&gt;&lt;/author&gt;&lt;author&gt;&lt;firstName&gt;S&lt;/firstName&gt;&lt;middleNames&gt;B&lt;/middleNames&gt;&lt;lastName&gt;Eickhoff&lt;/lastName&gt;&lt;/author&gt;&lt;author&gt;&lt;firstName&gt;H&lt;/firstName&gt;&lt;lastName&gt;Mohlberg&lt;/lastName&gt;&lt;/author&gt;&lt;author&gt;&lt;firstName&gt;S&lt;/firstName&gt;&lt;lastName&gt;Caspers&lt;/lastName&gt;&lt;/author&gt;&lt;author&gt;&lt;firstName&gt;A&lt;/firstName&gt;&lt;middleNames&gt;R&lt;/middleNames&gt;&lt;lastName&gt;Laird&lt;/lastName&gt;&lt;/author&gt;&lt;author&gt;&lt;firstName&gt;P&lt;/firstName&gt;&lt;middleNames&gt;T&lt;/middleNames&gt;&lt;lastName&gt;Fox&lt;/lastName&gt;&lt;/author&gt;&lt;author&gt;&lt;firstName&gt;A&lt;/firstName&gt;&lt;lastName&gt;Schleicher&lt;/lastName&gt;&lt;/author&gt;&lt;author&gt;&lt;firstName&gt;K&lt;/firstName&gt;&lt;lastName&gt;Zilles&lt;/lastName&gt;&lt;/author&gt;&lt;author&gt;&lt;firstName&gt;K&lt;/firstName&gt;&lt;lastName&gt;Amunts&lt;/lastName&gt;&lt;/author&gt;&lt;/authors&gt;&lt;/publication&gt;&lt;/publications&gt;&lt;cites&gt;&lt;/cites&gt;&lt;/citation&gt;</w:instrText>
      </w:r>
      <w:r>
        <w:fldChar w:fldCharType="separate"/>
      </w:r>
      <w:bookmarkStart w:id="38" w:name="__Fieldmark__1027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(Bludau et al., 2014)</w:t>
      </w:r>
      <w:r>
        <w:rPr>
          <w:rFonts w:eastAsia="Century Schoolbook" w:cs="Century Schoolbook" w:ascii="Century Schoolbook" w:hAnsi="Century Schoolbook"/>
          <w:sz w:val="24"/>
          <w:szCs w:val="24"/>
        </w:rPr>
      </w:r>
      <w:r>
        <w:fldChar w:fldCharType="end"/>
      </w:r>
      <w:bookmarkEnd w:id="38"/>
      <w:r>
        <w:rPr>
          <w:rFonts w:eastAsia="Century Schoolbook" w:cs="Century Schoolbook" w:ascii="Century Schoolbook" w:hAnsi="Century Schoolbook"/>
          <w:sz w:val="24"/>
          <w:szCs w:val="24"/>
        </w:rPr>
        <w:t>. The most dorsal cluster (‘9/46dr’) extended into rostral portions of BA 9/46, while the next two clusters (‘10v’ and ‘10d’) were exclusively located in BA 10, separated along a dorsal/ventral axis</w:t>
      </w:r>
    </w:p>
    <w:p>
      <w:pPr>
        <w:pStyle w:val="Normal1"/>
        <w:ind w:firstLine="720"/>
        <w:rPr>
          <w:rFonts w:ascii="Century Schoolbook" w:hAnsi="Century Schoolbook" w:eastAsia="Century Schoolbook" w:cs="Century Schoolbook"/>
          <w:sz w:val="24"/>
          <w:szCs w:val="24"/>
        </w:rPr>
      </w:pPr>
      <w:r>
        <w:rPr>
          <w:rFonts w:eastAsia="Century Schoolbook" w:cs="Century Schoolbook" w:ascii="Century Schoolbook" w:hAnsi="Century Schoolbook"/>
          <w:b/>
          <w:bCs/>
          <w:sz w:val="24"/>
          <w:szCs w:val="24"/>
        </w:rPr>
        <w:t>Meta-analytic co-activation.</w:t>
      </w:r>
      <w:r>
        <w:rPr>
          <w:rFonts w:eastAsia="Century Schoolbook" w:cs="Century Schoolbook" w:ascii="Century Schoolbook" w:hAnsi="Century Schoolbook"/>
          <w:sz w:val="24"/>
          <w:szCs w:val="24"/>
        </w:rPr>
        <w:t xml:space="preserve"> To better understand functional differences between these regions, we directly contrasted the co-activation of each cluster with that of LFC as whole in order to identify voxels across the brain that differentially co-activated with each cluster (Figure 3; right panel). We observed that most differential co-activation occurred within other cortical association cortex areas such as lateral parietal cortex (LPC), pre-SMA and MCC, and the insula. Across LPC, each LFC cluster co-activated most strongly with distinct areas across a gradient extending from tempo-parietal junction to the lateral parieto-occipital sulcus. For example, clusters ‘9/46c’ and all fronto-polar clusters showed greater co-activation with parietal cortex ventral to the intraparietal sulcus. In contrast, area ‘6/8’ and all four ‘mid’ LPFC clusters showed greater co-activation within and dorsal to the intraparietal sulcus. </w:t>
      </w:r>
    </w:p>
    <w:p>
      <w:pPr>
        <w:pStyle w:val="Normal1"/>
        <w:ind w:firstLine="720"/>
        <w:rPr/>
      </w:pPr>
      <w:r>
        <w:rPr>
          <w:rFonts w:eastAsia="Century Schoolbook" w:cs="Century Schoolbook" w:ascii="Century Schoolbook" w:hAnsi="Century Schoolbook"/>
          <w:sz w:val="24"/>
          <w:szCs w:val="24"/>
        </w:rPr>
        <w:t>Similarly in medial PFC, all clusters except right IFG and ‘9/46dr’ co-activated most strongly with slightly different portions of pre-SMA and MCC. Generally, more anterior clusters co-activated more strongly with more anterior portions of pre-SMA/MCC. For instance, ‘10d’ co-activated most strongly with a anterior mid-cingulate cortex while ‘44 [R]’ co-activated most strongly with the SMA. Finally, in the insula, several LFC subregions exhibited differential co-activation with distinct sub-divisions of the insula. For example, cluster ’44 [R]’ co-activated most strongly with the posterior insula– an important region for pain and sensorimotor processing</w:t>
      </w:r>
      <w:r>
        <w:fldChar w:fldCharType="begin"/>
      </w:r>
      <w:r>
        <w:instrText>ADDIN PAPERS2_CITATIONS &lt;citation&gt;&lt;uuid&gt;9167D052-7439-4152-A446-A323843CC891&lt;/uuid&gt;&lt;priority&gt;0&lt;/priority&gt;&lt;publications&gt;&lt;publication&gt;&lt;volume&gt;23&lt;/volume&gt;&lt;publication_date&gt;99201302041200000000222000&lt;/publication_date&gt;&lt;number&gt;3&lt;/number&gt;&lt;doi&gt;10.1093/cercor/bhs065&lt;/doi&gt;&lt;startpage&gt;739&lt;/startpage&gt;&lt;title&gt;Decoding the Role of the Insula in Human Cognition: Functional Parcellation and Large-Scale Reverse Inference&lt;/title&gt;&lt;uuid&gt;9FBCD501-48A6-47EB-9C53-EA32333DC73C&lt;/uuid&gt;&lt;subtype&gt;400&lt;/subtype&gt;&lt;endpage&gt;749&lt;/endpage&gt;&lt;type&gt;400&lt;/type&gt;&lt;url&gt;http://www.cercor.oxfordjournals.org/cgi/doi/10.1093/cercor/bhs065&lt;/url&gt;&lt;bundle&gt;&lt;publication&gt;&lt;title&gt;Cerebral Cortex&lt;/title&gt;&lt;type&gt;-100&lt;/type&gt;&lt;subtype&gt;-100&lt;/subtype&gt;&lt;uuid&gt;77496BB1-9579-49BD-B03C-B44147E85F01&lt;/uuid&gt;&lt;/publication&gt;&lt;/bundle&gt;&lt;authors&gt;&lt;author&gt;&lt;firstName&gt;L&lt;/firstName&gt;&lt;middleNames&gt;J&lt;/middleNames&gt;&lt;lastName&gt;Chang&lt;/lastName&gt;&lt;/author&gt;&lt;author&gt;&lt;firstName&gt;T&lt;/firstName&gt;&lt;lastName&gt;Yarkoni&lt;/lastName&gt;&lt;/author&gt;&lt;author&gt;&lt;firstName&gt;M&lt;/firstName&gt;&lt;middleNames&gt;W&lt;/middleNames&gt;&lt;lastName&gt;Khaw&lt;/lastName&gt;&lt;/author&gt;&lt;author&gt;&lt;firstName&gt;A&lt;/firstName&gt;&lt;middleNames&gt;G&lt;/middleNames&gt;&lt;lastName&gt;Sanfey&lt;/lastName&gt;&lt;/author&gt;&lt;/authors&gt;&lt;/publication&gt;&lt;/publications&gt;&lt;cites&gt;&lt;/cites&gt;&lt;/citation&gt;</w:instrText>
      </w:r>
      <w:r>
        <w:fldChar w:fldCharType="separate"/>
      </w:r>
      <w:bookmarkStart w:id="39" w:name="__Fieldmark__1109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(Chang et al., 2013)</w:t>
      </w:r>
      <w:r>
        <w:rPr>
          <w:rFonts w:eastAsia="Century Schoolbook" w:cs="Century Schoolbook" w:ascii="Century Schoolbook" w:hAnsi="Century Schoolbook"/>
          <w:sz w:val="24"/>
          <w:szCs w:val="24"/>
        </w:rPr>
      </w:r>
      <w:r>
        <w:fldChar w:fldCharType="end"/>
      </w:r>
      <w:bookmarkEnd w:id="39"/>
      <w:r>
        <w:rPr>
          <w:rFonts w:eastAsia="Century Schoolbook" w:cs="Century Schoolbook" w:ascii="Century Schoolbook" w:hAnsi="Century Schoolbook"/>
          <w:sz w:val="24"/>
          <w:szCs w:val="24"/>
        </w:rPr>
        <w:t>– whereas IFJ co-activated most strongly with the dorsal anterior insula, a subregion implicated in goal-directed cognition. In contrast, area 10v showed greater co-activation with ventral anterior insula, an area implicated in affect</w:t>
      </w:r>
      <w:r>
        <w:fldChar w:fldCharType="begin"/>
      </w:r>
      <w:r>
        <w:instrText>ADDIN PAPERS2_CITATIONS &lt;citation&gt;&lt;uuid&gt;B757BD2A-DA44-4F6F-A529-5FDFC132D07F&lt;/uuid&gt;&lt;priority&gt;0&lt;/priority&gt;&lt;publications&gt;&lt;publication&gt;&lt;volume&gt;23&lt;/volume&gt;&lt;publication_date&gt;99201302041200000000222000&lt;/publication_date&gt;&lt;number&gt;3&lt;/number&gt;&lt;doi&gt;10.1093/cercor/bhs065&lt;/doi&gt;&lt;startpage&gt;739&lt;/startpage&gt;&lt;title&gt;Decoding the Role of the Insula in Human Cognition: Functional Parcellation and Large-Scale Reverse Inference&lt;/title&gt;&lt;uuid&gt;9FBCD501-48A6-47EB-9C53-EA32333DC73C&lt;/uuid&gt;&lt;subtype&gt;400&lt;/subtype&gt;&lt;endpage&gt;749&lt;/endpage&gt;&lt;type&gt;400&lt;/type&gt;&lt;url&gt;http://www.cercor.oxfordjournals.org/cgi/doi/10.1093/cercor/bhs065&lt;/url&gt;&lt;bundle&gt;&lt;publication&gt;&lt;title&gt;Cerebral Cortex&lt;/title&gt;&lt;type&gt;-100&lt;/type&gt;&lt;subtype&gt;-100&lt;/subtype&gt;&lt;uuid&gt;77496BB1-9579-49BD-B03C-B44147E85F01&lt;/uuid&gt;&lt;/publication&gt;&lt;/bundle&gt;&lt;authors&gt;&lt;author&gt;&lt;firstName&gt;L&lt;/firstName&gt;&lt;middleNames&gt;J&lt;/middleNames&gt;&lt;lastName&gt;Chang&lt;/lastName&gt;&lt;/author&gt;&lt;author&gt;&lt;firstName&gt;T&lt;/firstName&gt;&lt;lastName&gt;Yarkoni&lt;/lastName&gt;&lt;/author&gt;&lt;author&gt;&lt;firstName&gt;M&lt;/firstName&gt;&lt;middleNames&gt;W&lt;/middleNames&gt;&lt;lastName&gt;Khaw&lt;/lastName&gt;&lt;/author&gt;&lt;author&gt;&lt;firstName&gt;A&lt;/firstName&gt;&lt;middleNames&gt;G&lt;/middleNames&gt;&lt;lastName&gt;Sanfey&lt;/lastName&gt;&lt;/author&gt;&lt;/authors&gt;&lt;/publication&gt;&lt;/publications&gt;&lt;cites&gt;&lt;/cites&gt;&lt;/citation&gt;</w:instrText>
      </w:r>
      <w:r>
        <w:fldChar w:fldCharType="separate"/>
      </w:r>
      <w:bookmarkStart w:id="40" w:name="__Fieldmark__1128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(Chang et al., 2013)</w:t>
      </w:r>
      <w:r>
        <w:rPr>
          <w:rFonts w:eastAsia="Century Schoolbook" w:cs="Century Schoolbook" w:ascii="Century Schoolbook" w:hAnsi="Century Schoolbook"/>
          <w:sz w:val="24"/>
          <w:szCs w:val="24"/>
        </w:rPr>
      </w:r>
      <w:r>
        <w:fldChar w:fldCharType="end"/>
      </w:r>
      <w:bookmarkEnd w:id="40"/>
      <w:r>
        <w:rPr>
          <w:rFonts w:eastAsia="Century Schoolbook" w:cs="Century Schoolbook" w:ascii="Century Schoolbook" w:hAnsi="Century Schoolbook"/>
          <w:sz w:val="24"/>
          <w:szCs w:val="24"/>
        </w:rPr>
        <w:t xml:space="preserve">. </w:t>
      </w:r>
    </w:p>
    <w:p>
      <w:pPr>
        <w:pStyle w:val="Normal1"/>
        <w:ind w:firstLine="720"/>
        <w:rPr/>
      </w:pPr>
      <w:r>
        <w:rPr>
          <w:rFonts w:eastAsia="Century Schoolbook" w:cs="Century Schoolbook" w:ascii="Century Schoolbook" w:hAnsi="Century Schoolbook"/>
          <w:sz w:val="24"/>
          <w:szCs w:val="24"/>
        </w:rPr>
        <w:t>This observation that the bulk of co-activation differences between LFC subregions of the fronto-parietal network occurred within other cortical association areas is consistent with the hypothesis that association cortex is composed of parallel interdigitated networks</w:t>
      </w:r>
      <w:r>
        <w:fldChar w:fldCharType="begin"/>
      </w:r>
      <w:r>
        <w:instrText>ADDIN PAPERS2_CITATIONS &lt;citation&gt;&lt;uuid&gt;0B932587-107D-4335-A2B5-0683D5667094&lt;/uuid&gt;&lt;priority&gt;0&lt;/priority&gt;&lt;publications&gt;&lt;publication&gt;&lt;volume&gt;106&lt;/volume&gt;&lt;publication_date&gt;99201109081200000000222000&lt;/publication_date&gt;&lt;number&gt;3&lt;/number&gt;&lt;doi&gt;10.1152/jn.00338.2011&lt;/doi&gt;&lt;startpage&gt;1125&lt;/startpage&gt;&lt;title&gt;The organization of the human cerebral cortex estimated by intrinsic functional connectivity&lt;/title&gt;&lt;uuid&gt;2EC07B68-42B2-4156-934A-EFFF463BDB5C&lt;/uuid&gt;&lt;subtype&gt;400&lt;/subtype&gt;&lt;endpage&gt;1165&lt;/endpage&gt;&lt;type&gt;400&lt;/type&gt;&lt;url&gt;http://jn.physiology.org/cgi/doi/10.1152/jn.00338.2011&lt;/url&gt;&lt;bundle&gt;&lt;publication&gt;&lt;title&gt;Journal of Neurophysiology&lt;/title&gt;&lt;type&gt;-100&lt;/type&gt;&lt;subtype&gt;-100&lt;/subtype&gt;&lt;uuid&gt;C2AE4B06-88D7-43F5-B938-5A0B77962168&lt;/uuid&gt;&lt;/publication&gt;&lt;/bundle&gt;&lt;authors&gt;&lt;author&gt;&lt;firstName&gt;B&lt;/firstName&gt;&lt;middleNames&gt;T&lt;/middleNames&gt;&lt;lastName&gt;Yeo&lt;/lastName&gt;&lt;/author&gt;&lt;author&gt;&lt;firstName&gt;F&lt;/firstName&gt;&lt;middleNames&gt;M&lt;/middleNames&gt;&lt;lastName&gt;Krienen&lt;/lastName&gt;&lt;/author&gt;&lt;author&gt;&lt;firstName&gt;J&lt;/firstName&gt;&lt;lastName&gt;Sepulcre&lt;/lastName&gt;&lt;/author&gt;&lt;author&gt;&lt;firstName&gt;M&lt;/firstName&gt;&lt;middleNames&gt;R&lt;/middleNames&gt;&lt;lastName&gt;Sabuncu&lt;/lastName&gt;&lt;/author&gt;&lt;author&gt;&lt;firstName&gt;D&lt;/firstName&gt;&lt;lastName&gt;Lashkari&lt;/lastName&gt;&lt;/author&gt;&lt;author&gt;&lt;firstName&gt;M&lt;/firstName&gt;&lt;lastName&gt;Hollinshead&lt;/lastName&gt;&lt;/author&gt;&lt;author&gt;&lt;firstName&gt;J&lt;/firstName&gt;&lt;middleNames&gt;L&lt;/middleNames&gt;&lt;lastName&gt;Roffman&lt;/lastName&gt;&lt;/author&gt;&lt;author&gt;&lt;firstName&gt;J&lt;/firstName&gt;&lt;middleNames&gt;W&lt;/middleNames&gt;&lt;lastName&gt;Smoller&lt;/lastName&gt;&lt;/author&gt;&lt;author&gt;&lt;firstName&gt;L&lt;/firstName&gt;&lt;lastName&gt;Zollei&lt;/lastName&gt;&lt;/author&gt;&lt;author&gt;&lt;firstName&gt;J&lt;/firstName&gt;&lt;middleNames&gt;R&lt;/middleNames&gt;&lt;lastName&gt;Polimeni&lt;/lastName&gt;&lt;/author&gt;&lt;author&gt;&lt;firstName&gt;B&lt;/firstName&gt;&lt;lastName&gt;Fischl&lt;/lastName&gt;&lt;/author&gt;&lt;author&gt;&lt;firstName&gt;H&lt;/firstName&gt;&lt;lastName&gt;Liu&lt;/lastName&gt;&lt;/author&gt;&lt;author&gt;&lt;firstName&gt;R&lt;/firstName&gt;&lt;middleNames&gt;L&lt;/middleNames&gt;&lt;lastName&gt;Buckner&lt;/lastName&gt;&lt;/author&gt;&lt;/authors&gt;&lt;/publication&gt;&lt;/publications&gt;&lt;cites&gt;&lt;/cites&gt;&lt;/citation&gt;</w:instrText>
      </w:r>
      <w:r>
        <w:fldChar w:fldCharType="separate"/>
      </w:r>
      <w:bookmarkStart w:id="41" w:name="__Fieldmark__1143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(Yeo et al., 2011)</w:t>
      </w:r>
      <w:r>
        <w:rPr>
          <w:rFonts w:eastAsia="Century Schoolbook" w:cs="Century Schoolbook" w:ascii="Century Schoolbook" w:hAnsi="Century Schoolbook"/>
          <w:sz w:val="24"/>
          <w:szCs w:val="24"/>
        </w:rPr>
      </w:r>
      <w:r>
        <w:fldChar w:fldCharType="end"/>
      </w:r>
      <w:bookmarkEnd w:id="41"/>
      <w:r>
        <w:rPr>
          <w:rFonts w:eastAsia="Century Schoolbook" w:cs="Century Schoolbook" w:ascii="Century Schoolbook" w:hAnsi="Century Schoolbook"/>
          <w:sz w:val="24"/>
          <w:szCs w:val="24"/>
        </w:rPr>
        <w:t xml:space="preserve">. That is, these findings suggest subregions of the FPN do not participate with categorically distinct sets of regions across the brain, and instead perform subtly different roles within a distributed network. </w:t>
      </w:r>
    </w:p>
    <w:p>
      <w:pPr>
        <w:pStyle w:val="Normal1"/>
        <w:ind w:firstLine="720"/>
        <w:rPr/>
      </w:pPr>
      <w:r>
        <w:rPr>
          <w:rFonts w:eastAsia="Century Schoolbook" w:cs="Century Schoolbook" w:ascii="Century Schoolbook" w:hAnsi="Century Schoolbook"/>
          <w:b/>
          <w:bCs/>
          <w:sz w:val="24"/>
          <w:szCs w:val="24"/>
        </w:rPr>
        <w:t>Meta-analytic functional preference.</w:t>
      </w:r>
      <w:r>
        <w:rPr>
          <w:rFonts w:eastAsia="Century Schoolbook" w:cs="Century Schoolbook" w:ascii="Century Schoolbook" w:hAnsi="Century Schoolbook"/>
          <w:sz w:val="24"/>
          <w:szCs w:val="24"/>
        </w:rPr>
        <w:t xml:space="preserve"> Next, we used a data-driven approach that surveyed a broad range of fMRI studies to quantify the degree to which distinct psychological states might be preferentially associated with different LFC clusters (Figure 1c). We trained naïve Bayes classifiers to predict the presence or absence of activation in each LFC cluster using a set of 60 psychological topics derived by applying a standard topic modeling approach to the abstracts of articles in the Neurosynth database</w:t>
      </w:r>
      <w:r>
        <w:fldChar w:fldCharType="begin"/>
      </w:r>
      <w:r>
        <w:instrText>ADDIN PAPERS2_CITATIONS &lt;citation&gt;&lt;uuid&gt;DAD19BD0-498E-46EC-92A9-B9277D3DBE9C&lt;/uuid&gt;&lt;priority&gt;0&lt;/priority&gt;&lt;publications&gt;&lt;publication&gt;&lt;volume&gt;8&lt;/volume&gt;&lt;publication_date&gt;99201210111200000000222000&lt;/publication_date&gt;&lt;number&gt;10&lt;/number&gt;&lt;doi&gt;10.1371/journal.pcbi.1002707&lt;/doi&gt;&lt;startpage&gt;e1002707&lt;/startpage&gt;&lt;title&gt;Discovering Relations Between Mind, Brain, and Mental Disorders Using Topic Mapping&lt;/title&gt;&lt;uuid&gt;D7C805F3-0FA6-4040-A9DE-CBD2F7783171&lt;/uuid&gt;&lt;subtype&gt;400&lt;/subtype&gt;&lt;endpage&gt;14&lt;/endpage&gt;&lt;type&gt;400&lt;/type&gt;&lt;url&gt;http://dx.plos.org/10.1371/journal.pcbi.1002707&lt;/url&gt;&lt;bundle&gt;&lt;publication&gt;&lt;publisher&gt;Public Library of Science&lt;/publisher&gt;&lt;title&gt;PLoS computational biology&lt;/title&gt;&lt;citekey&gt;Anonymous:S/hY2jPn&lt;/citekey&gt;&lt;type&gt;-100&lt;/type&gt;&lt;subtype&gt;-100&lt;/subtype&gt;&lt;uuid&gt;5FC795DD-E0AD-400C-97E6-117626AACE93&lt;/uuid&gt;&lt;/publication&gt;&lt;/bundle&gt;&lt;authors&gt;&lt;author&gt;&lt;firstName&gt;Russell&lt;/firstName&gt;&lt;middleNames&gt;A&lt;/middleNames&gt;&lt;lastName&gt;Poldrack&lt;/lastName&gt;&lt;/author&gt;&lt;author&gt;&lt;firstName&gt;Jeanette&lt;/firstName&gt;&lt;middleNames&gt;A&lt;/middleNames&gt;&lt;lastName&gt;Mumford&lt;/lastName&gt;&lt;/author&gt;&lt;author&gt;&lt;firstName&gt;Tom&lt;/firstName&gt;&lt;lastName&gt;Schonberg&lt;/lastName&gt;&lt;/author&gt;&lt;author&gt;&lt;firstName&gt;Donald&lt;/firstName&gt;&lt;lastName&gt;Kalar&lt;/lastName&gt;&lt;/author&gt;&lt;author&gt;&lt;firstName&gt;Bishal&lt;/firstName&gt;&lt;lastName&gt;Barman&lt;/lastName&gt;&lt;/author&gt;&lt;author&gt;&lt;firstName&gt;Tal&lt;/firstName&gt;&lt;lastName&gt;Yarkoni&lt;/lastName&gt;&lt;/author&gt;&lt;/authors&gt;&lt;editors&gt;&lt;author&gt;&lt;firstName&gt;Olaf&lt;/firstName&gt;&lt;lastName&gt;Sporns&lt;/lastName&gt;&lt;/author&gt;&lt;/editors&gt;&lt;/publication&gt;&lt;/publications&gt;&lt;cites&gt;&lt;/cites&gt;&lt;/citation&gt;</w:instrText>
      </w:r>
      <w:r>
        <w:fldChar w:fldCharType="separate"/>
      </w:r>
      <w:bookmarkStart w:id="42" w:name="__Fieldmark__1177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(Poldrack et al., 2012)</w:t>
      </w:r>
      <w:r>
        <w:rPr>
          <w:rFonts w:eastAsia="Century Schoolbook" w:cs="Century Schoolbook" w:ascii="Century Schoolbook" w:hAnsi="Century Schoolbook"/>
          <w:sz w:val="24"/>
          <w:szCs w:val="24"/>
        </w:rPr>
      </w:r>
      <w:r>
        <w:fldChar w:fldCharType="end"/>
      </w:r>
      <w:bookmarkEnd w:id="42"/>
      <w:r>
        <w:rPr>
          <w:rFonts w:eastAsia="Century Schoolbook" w:cs="Century Schoolbook" w:ascii="Century Schoolbook" w:hAnsi="Century Schoolbook"/>
          <w:sz w:val="24"/>
          <w:szCs w:val="24"/>
        </w:rPr>
        <w:t xml:space="preserve">. We used the fitted model coefficients to quantify the strength of association between each psychological topic and the presence of activation in the corresponding LFC cluster (measured as the log odds-ratio [LOR] of the probability of each topic in studies that activated a given cluster relative to the probability of the same topic in studies that did not activate the cluster). Values greater than 0 indicate that the presence of that topic in a study positively predicts activity in a given region. We report the results of 16 psychological topics that loaded strongly onto LFC regions (Table 1) and restrict interpretation to significant associations using False Discovery Rate (FDR; q &lt; 0.01). In addition, </w:t>
      </w:r>
      <w:r>
        <w:rPr>
          <w:rFonts w:eastAsia="Century Schoolbook" w:cs="Century Schoolbook" w:ascii="Century Schoolbook" w:hAnsi="Century Schoolbook"/>
          <w:color w:val="333333"/>
          <w:sz w:val="24"/>
          <w:szCs w:val="24"/>
        </w:rPr>
        <w:t>whenever we comparatively discuss sets of regions</w:t>
      </w:r>
      <w:r>
        <w:rPr>
          <w:rFonts w:eastAsia="Century Schoolbook" w:cs="Century Schoolbook" w:ascii="Century Schoolbook" w:hAnsi="Century Schoolbook"/>
          <w:sz w:val="24"/>
          <w:szCs w:val="24"/>
        </w:rPr>
        <w:t xml:space="preserve">, we discussed differences if the </w:t>
      </w:r>
      <w:r>
        <w:rPr>
          <w:rFonts w:eastAsia="Century Schoolbook" w:cs="Century Schoolbook" w:ascii="Century Schoolbook" w:hAnsi="Century Schoolbook"/>
          <w:color w:val="333333"/>
          <w:sz w:val="24"/>
          <w:szCs w:val="24"/>
        </w:rPr>
        <w:t xml:space="preserve">95% confidence interval (CI) of a given topic did not overlap between two regions (Supplemental Figure 3). As the latter comparisons are post-hoc and exploratory, caution in interpretation is warranted. </w:t>
      </w:r>
    </w:p>
    <w:p>
      <w:pPr>
        <w:pStyle w:val="Normal1"/>
        <w:ind w:firstLine="720"/>
        <w:rPr/>
      </w:pPr>
      <w:r>
        <w:rPr>
          <w:rFonts w:ascii="Century Schoolbook" w:hAnsi="Century Schoolbook"/>
          <w:sz w:val="24"/>
          <w:szCs w:val="24"/>
        </w:rPr>
        <w:t>Consistent with a distributed role for the fronto-parietal network in goal-directed cognition, all nine clusters were significantly associated with working-memory, all clusters except 10d and 10v were associated with conflict, and seven clusters were associated with switching (Figure 4). The present results are inconsistent with focal anatomical locations for high-level executive processes; instead, these results suggest that distributed activation across fronto-parietal network supports goal-directed cognition in the face of interference and conflict</w:t>
      </w:r>
      <w:r>
        <w:fldChar w:fldCharType="begin"/>
      </w:r>
      <w:r>
        <w:instrText>ADDIN PAPERS2_CITATIONS &lt;citation&gt;&lt;uuid&gt;BD6283E2-C968-41C6-8D42-601C78981A3A&lt;/uuid&gt;&lt;priority&gt;0&lt;/priority&gt;&lt;publications&gt;&lt;publication&gt;&lt;uuid&gt;920D9F26-0A5E-4A21-8239-39791CD43EDB&lt;/uuid&gt;&lt;volume&gt;63&lt;/volume&gt;&lt;doi&gt;10.1016/j.neuroimage.2012.08.034&lt;/doi&gt;&lt;startpage&gt;1285&lt;/startpage&gt;&lt;publication_date&gt;99201211151200000000222000&lt;/publication_date&gt;&lt;url&gt;http://dx.doi.org/10.1016/j.neuroimage.2012.08.034&lt;/url&gt;&lt;type&gt;400&lt;/type&gt;&lt;title&gt;Rostral–caudal gradients of abstraction revealed by multi-variate pattern analysis of working memory&lt;/title&gt;&lt;publisher&gt;Elsevier Inc.&lt;/publisher&gt;&lt;number&gt;3&lt;/number&gt;&lt;subtype&gt;400&lt;/subtype&gt;&lt;endpage&gt;1294&lt;/endpage&gt;&lt;bundle&gt;&lt;publication&gt;&lt;publisher&gt;Elsevier Inc.&lt;/publisher&gt;&lt;title&gt;NeuroImage&lt;/title&gt;&lt;type&gt;-100&lt;/type&gt;&lt;subtype&gt;-100&lt;/subtype&gt;&lt;uuid&gt;6CD5DDF9-C34D-49F1-A9F1-46714B6AB5E1&lt;/uuid&gt;&lt;/publication&gt;&lt;/bundle&gt;&lt;authors&gt;&lt;author&gt;&lt;firstName&gt;Derek&lt;/firstName&gt;&lt;middleNames&gt;Evan&lt;/middleNames&gt;&lt;lastName&gt;Nee&lt;/lastName&gt;&lt;/author&gt;&lt;author&gt;&lt;firstName&gt;Joshua&lt;/firstName&gt;&lt;middleNames&gt;W&lt;/middleNames&gt;&lt;lastName&gt;Brown&lt;/lastName&gt;&lt;/author&gt;&lt;/authors&gt;&lt;/publication&gt;&lt;/publications&gt;&lt;cites&gt;&lt;/cites&gt;&lt;/citation&gt;</w:instrText>
      </w:r>
      <w:r>
        <w:fldChar w:fldCharType="separate"/>
      </w:r>
      <w:bookmarkStart w:id="43" w:name="__Fieldmark__1232_922872596"/>
      <w:r>
        <w:rPr>
          <w:rFonts w:ascii="Century Schoolbook" w:hAnsi="Century Schoolbook"/>
          <w:sz w:val="24"/>
          <w:szCs w:val="24"/>
        </w:rPr>
      </w:r>
      <w:r>
        <w:rPr>
          <w:rFonts w:eastAsia="ＭＳ 明朝" w:cs="Century Schoolbook" w:ascii="Century Schoolbook" w:hAnsi="Century Schoolbook" w:eastAsiaTheme="minorEastAsia"/>
          <w:sz w:val="24"/>
          <w:szCs w:val="24"/>
        </w:rPr>
        <w:t xml:space="preserve"> (Nee and Brown, 2012)</w:t>
      </w:r>
      <w:r>
        <w:rPr>
          <w:rFonts w:ascii="Century Schoolbook" w:hAnsi="Century Schoolbook"/>
          <w:sz w:val="24"/>
          <w:szCs w:val="24"/>
        </w:rPr>
      </w:r>
      <w:r>
        <w:fldChar w:fldCharType="end"/>
      </w:r>
      <w:bookmarkEnd w:id="43"/>
      <w:r>
        <w:rPr>
          <w:rFonts w:ascii="Century Schoolbook" w:hAnsi="Century Schoolbook"/>
          <w:sz w:val="24"/>
          <w:szCs w:val="24"/>
        </w:rPr>
        <w:t xml:space="preserve">. Despite the relatively low modularity we observed across the fronto-parietal network, multivariate associations between individual subregions and psychological states suggest preferential functional correlates can be identified for each cluster. </w:t>
      </w:r>
    </w:p>
    <w:p>
      <w:pPr>
        <w:pStyle w:val="Normal"/>
        <w:spacing w:lineRule="auto" w:line="480"/>
        <w:ind w:firstLine="720"/>
        <w:rPr/>
      </w:pPr>
      <w:r>
        <w:rPr>
          <w:b/>
          <w:i w:val="false"/>
          <w:sz w:val="24"/>
        </w:rPr>
        <w:t>Caudal fronto-parietal LFC.</w:t>
      </w:r>
      <w:r>
        <w:rPr>
          <w:i w:val="false"/>
          <w:sz w:val="24"/>
        </w:rPr>
        <w:t xml:space="preserve"> Consistent with its co-location with the frontal eye fields, ‘6/8’ was the only cluster significantly associated with saccadic eye movements (i.e. ‘gaze’) in the fronto-parietal network, and was also associated with ‘attention’. This pattern suggests that area ‘6/8’ may be important for directing attention to relevant external stimuli to support downstream information processing. However, ‘6/8’ was also significantly associated with a ‘working-memory’ topic, consistent with a recent lesion study implicating the FEF in a causal role in working memory</w:t>
      </w:r>
      <w:r>
        <w:fldChar w:fldCharType="begin"/>
      </w:r>
      <w:r>
        <w:instrText>ADDIN PAPERS2_CITATIONS &lt;citation&gt;&lt;uuid&gt;348C4A2E-D9FD-4A77-8554-F0C972040890&lt;/uuid&gt;&lt;priority&gt;0&lt;/priority&gt;&lt;publications&gt;&lt;publication&gt;&lt;volume&gt;36&lt;/volume&gt;&lt;publication_date&gt;99201603091200000000222000&lt;/publication_date&gt;&lt;number&gt;10&lt;/number&gt;&lt;doi&gt;10.1523/JNEUROSCI.3618-15.2016&lt;/doi&gt;&lt;startpage&gt;2847&lt;/startpage&gt;&lt;title&gt;Human Dorsolateral Prefrontal Cortex Is Not Necessary for Spatial Working Memory&lt;/title&gt;&lt;uuid&gt;6A1605D0-4CD3-492A-AD1C-1EBABA05BEBB&lt;/uuid&gt;&lt;subtype&gt;400&lt;/subtype&gt;&lt;endpage&gt;2856&lt;/endpage&gt;&lt;type&gt;400&lt;/type&gt;&lt;url&gt;http://www.jneurosci.org/cgi/doi/10.1523/JNEUROSCI.3618-15.2016&lt;/url&gt;&lt;bundle&gt;&lt;publication&gt;&lt;title&gt;Journal of Neuroscience&lt;/title&gt;&lt;type&gt;-100&lt;/type&gt;&lt;subtype&gt;-100&lt;/subtype&gt;&lt;uuid&gt;06D138AD-CBF7-4C83-9202-AD7D2A916BA2&lt;/uuid&gt;&lt;/publication&gt;&lt;/bundle&gt;&lt;authors&gt;&lt;author&gt;&lt;firstName&gt;W&lt;/firstName&gt;&lt;middleNames&gt;E&lt;/middleNames&gt;&lt;lastName&gt;Mackey&lt;/lastName&gt;&lt;/author&gt;&lt;author&gt;&lt;firstName&gt;O&lt;/firstName&gt;&lt;lastName&gt;Devinsky&lt;/lastName&gt;&lt;/author&gt;&lt;author&gt;&lt;firstName&gt;W&lt;/firstName&gt;&lt;middleNames&gt;K&lt;/middleNames&gt;&lt;lastName&gt;Doyle&lt;/lastName&gt;&lt;/author&gt;&lt;author&gt;&lt;firstName&gt;M&lt;/firstName&gt;&lt;middleNames&gt;R&lt;/middleNames&gt;&lt;lastName&gt;Meager&lt;/lastName&gt;&lt;/author&gt;&lt;author&gt;&lt;firstName&gt;C&lt;/firstName&gt;&lt;middleNames&gt;E&lt;/middleNames&gt;&lt;lastName&gt;Curtis&lt;/lastName&gt;&lt;/author&gt;&lt;/authors&gt;&lt;/publication&gt;&lt;/publications&gt;&lt;cites&gt;&lt;/cites&gt;&lt;/citation&gt;</w:instrText>
      </w:r>
      <w:r>
        <w:fldChar w:fldCharType="separate"/>
      </w:r>
      <w:bookmarkStart w:id="44" w:name="__Fieldmark__1258_922872596"/>
      <w:r>
        <w:rPr>
          <w:i w:val="false"/>
          <w:sz w:val="24"/>
        </w:rPr>
      </w:r>
      <w:r>
        <w:rPr>
          <w:rFonts w:eastAsia="ＭＳ 明朝" w:cs="Century Schoolbook" w:eastAsiaTheme="minorEastAsia"/>
          <w:i w:val="false"/>
          <w:sz w:val="24"/>
        </w:rPr>
        <w:t xml:space="preserve"> (Mackey et al., 2016)</w:t>
      </w:r>
      <w:r>
        <w:rPr>
          <w:i w:val="false"/>
          <w:sz w:val="24"/>
        </w:rPr>
      </w:r>
      <w:r>
        <w:fldChar w:fldCharType="end"/>
      </w:r>
      <w:bookmarkEnd w:id="44"/>
      <w:r>
        <w:rPr>
          <w:i w:val="false"/>
          <w:sz w:val="24"/>
        </w:rPr>
        <w:t>. These results suggest area ‘6/8’ is not merely involved in low-level saccadic eye movements, but plays an important role in higher-level cognition.</w:t>
      </w:r>
    </w:p>
    <w:p>
      <w:pPr>
        <w:pStyle w:val="Normal1"/>
        <w:ind w:firstLine="720"/>
        <w:rPr>
          <w:rFonts w:ascii="Century Schoolbook" w:hAnsi="Century Schoolbook" w:eastAsia="Century Schoolbook" w:cs="Century Schoolbook"/>
          <w:sz w:val="24"/>
          <w:szCs w:val="24"/>
        </w:rPr>
      </w:pPr>
      <w:r>
        <w:rPr>
          <w:rFonts w:eastAsia="Century Schoolbook" w:cs="Century Schoolbook" w:ascii="Century Schoolbook" w:hAnsi="Century Schoolbook"/>
          <w:sz w:val="24"/>
          <w:szCs w:val="24"/>
        </w:rPr>
        <w:t xml:space="preserve">In contrast, cluster ‘9/46c’ showed a much less distinctive functional signature, with relatively weak associations to other psychological processes outside of core EF processes and ‘memory’. This relatively diffuse pattern suggests area ‘9/46c’ may be involved in domain-general processes that span across distinct psychological states in our topic model. </w:t>
      </w:r>
    </w:p>
    <w:p>
      <w:pPr>
        <w:pStyle w:val="Normal1"/>
        <w:ind w:firstLine="720"/>
        <w:rPr/>
      </w:pPr>
      <w:r>
        <w:rPr>
          <w:rFonts w:eastAsia="Century Schoolbook" w:cs="Century Schoolbook" w:ascii="Century Schoolbook" w:hAnsi="Century Schoolbook"/>
          <w:b/>
          <w:bCs/>
          <w:sz w:val="24"/>
          <w:szCs w:val="24"/>
        </w:rPr>
        <w:t>Mid fronto-parietal LFC.</w:t>
      </w:r>
      <w:r>
        <w:rPr>
          <w:rFonts w:eastAsia="Century Schoolbook" w:cs="Century Schoolbook" w:ascii="Century Schoolbook" w:hAnsi="Century Schoolbook"/>
          <w:sz w:val="24"/>
          <w:szCs w:val="24"/>
        </w:rPr>
        <w:t xml:space="preserve"> Clusters ‘9/46v’ and IFJ showed similar functional profiles, exhibiting robust associations with several executive functions (e.g. ‘working memory, ‘conflict’, ‘switching’) in addition to ‘semantics’. Cluster ‘9/46v’ showed a particularly strong association with executive functions– exhibiting the strongest relationship across LFC with ‘conflict’; these results are consistent with a hypothesized role for mid-DLPFC as a seat of high-level executive processes</w:t>
      </w:r>
      <w:r>
        <w:fldChar w:fldCharType="begin"/>
      </w:r>
      <w:r>
        <w:instrText>ADDIN PAPERS2_CITATIONS &lt;citation&gt;&lt;uuid&gt;011D9774-B3C6-4F21-886B-54F84F132937&lt;/uuid&gt;&lt;priority&gt;0&lt;/priority&gt;&lt;publications&gt;&lt;publication&gt;&lt;volume&gt;360&lt;/volume&gt;&lt;publication_date&gt;99200504291200000000222000&lt;/publication_date&gt;&lt;number&gt;1456&lt;/number&gt;&lt;doi&gt;10.1098/rstb.2005.1631&lt;/doi&gt;&lt;startpage&gt;781&lt;/startpage&gt;&lt;title&gt;Lateral prefrontal cortex: architectonic and functional organization&lt;/title&gt;&lt;uuid&gt;22452E3D-8655-4176-A1A5-7A7708A3180D&lt;/uuid&gt;&lt;subtype&gt;400&lt;/subtype&gt;&lt;endpage&gt;795&lt;/endpage&gt;&lt;type&gt;400&lt;/type&gt;&lt;url&gt;http://rstb.royalsocietypublishing.org/cgi/doi/10.1098/rstb.2005.1631&lt;/url&gt;&lt;bundle&gt;&lt;publication&gt;&lt;publisher&gt;The Royal Society&lt;/publisher&gt;&lt;title&gt;Philosophical Transactions of the Royal Society B: Biological Sciences&lt;/title&gt;&lt;type&gt;-100&lt;/type&gt;&lt;subtype&gt;-100&lt;/subtype&gt;&lt;uuid&gt;9573E04C-A21E-43B1-A7E4-DAF09775A43E&lt;/uuid&gt;&lt;/publication&gt;&lt;/bundle&gt;&lt;authors&gt;&lt;author&gt;&lt;firstName&gt;M&lt;/firstName&gt;&lt;lastName&gt;Petrides&lt;/lastName&gt;&lt;/author&gt;&lt;/authors&gt;&lt;/publication&gt;&lt;/publications&gt;&lt;cites&gt;&lt;/cites&gt;&lt;/citation&gt;</w:instrText>
      </w:r>
      <w:r>
        <w:fldChar w:fldCharType="separate"/>
      </w:r>
      <w:bookmarkStart w:id="45" w:name="__Fieldmark__1300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(Petrides, 2005)</w:t>
      </w:r>
      <w:r>
        <w:rPr>
          <w:rFonts w:eastAsia="Century Schoolbook" w:cs="Century Schoolbook" w:ascii="Century Schoolbook" w:hAnsi="Century Schoolbook"/>
          <w:sz w:val="24"/>
          <w:szCs w:val="24"/>
        </w:rPr>
      </w:r>
      <w:r>
        <w:fldChar w:fldCharType="end"/>
      </w:r>
      <w:bookmarkEnd w:id="45"/>
      <w:r>
        <w:rPr>
          <w:rFonts w:eastAsia="Century Schoolbook" w:cs="Century Schoolbook" w:ascii="Century Schoolbook" w:hAnsi="Century Schoolbook"/>
          <w:sz w:val="24"/>
          <w:szCs w:val="24"/>
        </w:rPr>
        <w:t>.</w:t>
      </w:r>
    </w:p>
    <w:p>
      <w:pPr>
        <w:pStyle w:val="Normal1"/>
        <w:ind w:firstLine="720"/>
        <w:rPr/>
      </w:pPr>
      <w:r>
        <w:rPr>
          <w:rFonts w:ascii="Century Schoolbook" w:hAnsi="Century Schoolbook"/>
          <w:sz w:val="24"/>
          <w:szCs w:val="24"/>
        </w:rPr>
        <w:t xml:space="preserve">These results are also consistent with the hypothesis that IFJ is involved in task-set switching; </w:t>
      </w:r>
      <w:r>
        <w:fldChar w:fldCharType="begin"/>
      </w:r>
      <w:r>
        <w:instrText>ADDIN PAPERS2_CITATIONS &lt;citation&gt;&lt;uuid&gt;C4FEB570-A56D-41CF-A93A-24A9C67D5DC1&lt;/uuid&gt;&lt;priority&gt;0&lt;/priority&gt;&lt;publications&gt;&lt;publication&gt;&lt;volume&gt;25&lt;/volume&gt;&lt;publication_date&gt;99200500001200000000200000&lt;/publication_date&gt;&lt;number&gt;1&lt;/number&gt;&lt;doi&gt;10.1002/hbm.20127&lt;/doi&gt;&lt;startpage&gt;22&lt;/startpage&gt;&lt;title&gt;Involvement of the inferior frontal junction in cognitive control: Meta-analyses of switching and Stroop studies&lt;/title&gt;&lt;uuid&gt;33C32139-8860-40DC-B3ED-AA06FFF098CD&lt;/uuid&gt;&lt;subtype&gt;400&lt;/subtype&gt;&lt;endpage&gt;34&lt;/endpage&gt;&lt;type&gt;400&lt;/type&gt;&lt;url&gt;http://doi.wiley.com/10.1002/hbm.20127&lt;/url&gt;&lt;bundle&gt;&lt;publication&gt;&lt;publisher&gt;Wiley Subscription Services, Inc., A Wiley Company&lt;/publisher&gt;&lt;title&gt;Human Brain Mapping&lt;/title&gt;&lt;type&gt;-100&lt;/type&gt;&lt;subtype&gt;-100&lt;/subtype&gt;&lt;uuid&gt;51D1075C-96BF-4254-8628-E29CD052311E&lt;/uuid&gt;&lt;/publication&gt;&lt;/bundle&gt;&lt;authors&gt;&lt;author&gt;&lt;firstName&gt;Jan&lt;/firstName&gt;&lt;lastName&gt;Derrfuss&lt;/lastName&gt;&lt;/author&gt;&lt;author&gt;&lt;firstName&gt;Marcel&lt;/firstName&gt;&lt;lastName&gt;Brass&lt;/lastName&gt;&lt;/author&gt;&lt;author&gt;&lt;firstName&gt;Jane&lt;/firstName&gt;&lt;lastName&gt;Neumann&lt;/lastName&gt;&lt;/author&gt;&lt;author&gt;&lt;lastName&gt;Cramon&lt;/lastName&gt;&lt;firstName&gt;D&lt;/firstName&gt;&lt;middleNames&gt;Yves&lt;/middleNames&gt;&lt;droppingParticle&gt;von&lt;/droppingParticle&gt;&lt;/author&gt;&lt;/authors&gt;&lt;/publication&gt;&lt;/publications&gt;&lt;cites&gt;&lt;/cites&gt;&lt;/citation&gt;</w:instrText>
      </w:r>
      <w:r>
        <w:fldChar w:fldCharType="separate"/>
      </w:r>
      <w:bookmarkStart w:id="46" w:name="__Fieldmark__1310_922872596"/>
      <w:r>
        <w:rPr>
          <w:rFonts w:ascii="Century Schoolbook" w:hAnsi="Century Schoolbook"/>
          <w:sz w:val="24"/>
          <w:szCs w:val="24"/>
        </w:rPr>
      </w:r>
      <w:r>
        <w:rPr>
          <w:rFonts w:eastAsia="ＭＳ 明朝" w:cs="Century Schoolbook" w:ascii="Century Schoolbook" w:hAnsi="Century Schoolbook" w:eastAsiaTheme="minorEastAsia"/>
          <w:sz w:val="24"/>
          <w:szCs w:val="24"/>
        </w:rPr>
        <w:t>(Derrfuss et al., 2005)</w:t>
      </w:r>
      <w:r>
        <w:rPr>
          <w:rFonts w:ascii="Century Schoolbook" w:hAnsi="Century Schoolbook"/>
          <w:sz w:val="24"/>
          <w:szCs w:val="24"/>
        </w:rPr>
      </w:r>
      <w:r>
        <w:fldChar w:fldCharType="end"/>
      </w:r>
      <w:bookmarkEnd w:id="46"/>
      <w:r>
        <w:rPr>
          <w:rFonts w:ascii="Century Schoolbook" w:hAnsi="Century Schoolbook"/>
          <w:sz w:val="24"/>
          <w:szCs w:val="24"/>
        </w:rPr>
        <w:t xml:space="preserve"> however, given that several other LFC clusters were similarly associated with switching, it is unlikely IFJ is focally responsible for this phenomenon. Yet, IFJ showed a stronger association with low and high level motor function (i.e. ‘motor’, ‘action’) than other fronto-parietal LFC clusters, suggesting that IFJ is important for motoric aspects of cognitive control</w:t>
      </w:r>
      <w:r>
        <w:fldChar w:fldCharType="begin"/>
      </w:r>
      <w:r>
        <w:instrText>ADDIN PAPERS2_CITATIONS &lt;citation&gt;&lt;uuid&gt;42B4D436-7D9C-4FB6-85E2-DFB5E175DD1D&lt;/uuid&gt;&lt;priority&gt;0&lt;/priority&gt;&lt;publications&gt;&lt;publication&gt;&lt;uuid&gt;83BFE229-0904-4909-A6D2-26952E1BF1C6&lt;/uuid&gt;&lt;volume&gt;63&lt;/volume&gt;&lt;doi&gt;10.1016/j.neuroimage.2012.06.050&lt;/doi&gt;&lt;startpage&gt;203&lt;/startpage&gt;&lt;publication_date&gt;99201210151200000000222000&lt;/publication_date&gt;&lt;url&gt;http://dx.doi.org/10.1016/j.neuroimage.2012.06.050&lt;/url&gt;&lt;type&gt;400&lt;/type&gt;&lt;title&gt;The what and how components of cognitive control&lt;/title&gt;&lt;publisher&gt;Elsevier Inc.&lt;/publisher&gt;&lt;number&gt;1&lt;/number&gt;&lt;subtype&gt;400&lt;/subtype&gt;&lt;endpage&gt;211&lt;/endpage&gt;&lt;bundle&gt;&lt;publication&gt;&lt;publisher&gt;Elsevier Inc.&lt;/publisher&gt;&lt;title&gt;NeuroImage&lt;/title&gt;&lt;type&gt;-100&lt;/type&gt;&lt;subtype&gt;-100&lt;/subtype&gt;&lt;uuid&gt;6CD5DDF9-C34D-49F1-A9F1-46714B6AB5E1&lt;/uuid&gt;&lt;/publication&gt;&lt;/bundle&gt;&lt;authors&gt;&lt;author&gt;&lt;nonDroppingParticle&gt;De&lt;/nonDroppingParticle&gt;&lt;firstName&gt;Wouter&lt;/firstName&gt;&lt;lastName&gt;Baene&lt;/lastName&gt;&lt;/author&gt;&lt;author&gt;&lt;firstName&gt;Anke&lt;/firstName&gt;&lt;middleNames&gt;Marit&lt;/middleNames&gt;&lt;lastName&gt;Albers&lt;/lastName&gt;&lt;/author&gt;&lt;author&gt;&lt;firstName&gt;Marcel&lt;/firstName&gt;&lt;lastName&gt;Brass&lt;/lastName&gt;&lt;/author&gt;&lt;/authors&gt;&lt;/publication&gt;&lt;/publications&gt;&lt;cites&gt;&lt;/cites&gt;&lt;/citation&gt;</w:instrText>
      </w:r>
      <w:r>
        <w:fldChar w:fldCharType="separate"/>
      </w:r>
      <w:bookmarkStart w:id="47" w:name="__Fieldmark__1338_922872596"/>
      <w:r>
        <w:rPr>
          <w:rFonts w:ascii="Century Schoolbook" w:hAnsi="Century Schoolbook"/>
          <w:sz w:val="24"/>
          <w:szCs w:val="24"/>
        </w:rPr>
      </w:r>
      <w:r>
        <w:rPr>
          <w:rFonts w:eastAsia="ＭＳ 明朝" w:cs="Century Schoolbook" w:ascii="Century Schoolbook" w:hAnsi="Century Schoolbook" w:eastAsiaTheme="minorEastAsia"/>
          <w:sz w:val="24"/>
          <w:szCs w:val="24"/>
        </w:rPr>
        <w:t xml:space="preserve"> (De Baene et al., 2012)</w:t>
      </w:r>
      <w:r>
        <w:rPr>
          <w:rFonts w:ascii="Century Schoolbook" w:hAnsi="Century Schoolbook"/>
          <w:sz w:val="24"/>
          <w:szCs w:val="24"/>
        </w:rPr>
      </w:r>
      <w:r>
        <w:fldChar w:fldCharType="end"/>
      </w:r>
      <w:bookmarkEnd w:id="47"/>
      <w:r>
        <w:rPr>
          <w:rFonts w:ascii="Century Schoolbook" w:hAnsi="Century Schoolbook"/>
          <w:sz w:val="24"/>
          <w:szCs w:val="24"/>
        </w:rPr>
        <w:t xml:space="preserve">. In contrast, cluster ‘44 [R]’ exhibited weaker associations with executive functions and robust associations with motor function and ‘pain’, suggesting area this area is more involved in sensori-motor processing than high-level cognitive control. </w:t>
      </w:r>
    </w:p>
    <w:p>
      <w:pPr>
        <w:pStyle w:val="Normal1"/>
        <w:ind w:firstLine="720"/>
        <w:rPr/>
      </w:pPr>
      <w:r>
        <w:rPr>
          <w:rFonts w:eastAsia="Century Schoolbook" w:cs="Century Schoolbook" w:ascii="Century Schoolbook" w:hAnsi="Century Schoolbook"/>
          <w:sz w:val="24"/>
          <w:szCs w:val="24"/>
        </w:rPr>
        <w:t>Finally, ‘IFG [R]’ showed a distinct functional signature to other mid LPFC clusters, with much weaker associations with conflict, working memory and switching; instead, ‘IFG [R]’ was associated with ‘inhibition’– consistent with extensive studies linking this region to inhibitory processes</w:t>
      </w:r>
      <w:r>
        <w:fldChar w:fldCharType="begin"/>
      </w:r>
      <w:r>
        <w:instrText>ADDIN PAPERS2_CITATIONS &lt;citation&gt;&lt;uuid&gt;1FD62194-A86A-46CC-A72A-5AE2E035B199&lt;/uuid&gt;&lt;priority&gt;0&lt;/priority&gt;&lt;publications&gt;&lt;publication&gt;&lt;volume&gt;23&lt;/volume&gt;&lt;publication_date&gt;99201301081200000000222000&lt;/publication_date&gt;&lt;number&gt;2&lt;/number&gt;&lt;doi&gt;10.1093/cercor/bhs007&lt;/doi&gt;&lt;startpage&gt;264&lt;/startpage&gt;&lt;title&gt;A Meta-analysis of Executive Components of Working Memory&lt;/title&gt;&lt;uuid&gt;C3916890-7661-4395-BDBA-49319B3D61FB&lt;/uuid&gt;&lt;subtype&gt;400&lt;/subtype&gt;&lt;endpage&gt;282&lt;/endpage&gt;&lt;type&gt;400&lt;/type&gt;&lt;url&gt;http://www.cercor.oxfordjournals.org/cgi/doi/10.1093/cercor/bhs007&lt;/url&gt;&lt;bundle&gt;&lt;publication&gt;&lt;title&gt;Cerebral Cortex&lt;/title&gt;&lt;type&gt;-100&lt;/type&gt;&lt;subtype&gt;-100&lt;/subtype&gt;&lt;uuid&gt;77496BB1-9579-49BD-B03C-B44147E85F01&lt;/uuid&gt;&lt;/publication&gt;&lt;/bundle&gt;&lt;authors&gt;&lt;author&gt;&lt;firstName&gt;D&lt;/firstName&gt;&lt;middleNames&gt;E&lt;/middleNames&gt;&lt;lastName&gt;Nee&lt;/lastName&gt;&lt;/author&gt;&lt;author&gt;&lt;firstName&gt;J&lt;/firstName&gt;&lt;middleNames&gt;W&lt;/middleNames&gt;&lt;lastName&gt;Brown&lt;/lastName&gt;&lt;/author&gt;&lt;author&gt;&lt;firstName&gt;M&lt;/firstName&gt;&lt;middleNames&gt;K&lt;/middleNames&gt;&lt;lastName&gt;Askren&lt;/lastName&gt;&lt;/author&gt;&lt;author&gt;&lt;firstName&gt;M&lt;/firstName&gt;&lt;middleNames&gt;G&lt;/middleNames&gt;&lt;lastName&gt;Berman&lt;/lastName&gt;&lt;/author&gt;&lt;author&gt;&lt;firstName&gt;E&lt;/firstName&gt;&lt;lastName&gt;Demiralp&lt;/lastName&gt;&lt;/author&gt;&lt;author&gt;&lt;firstName&gt;A&lt;/firstName&gt;&lt;lastName&gt;Krawitz&lt;/lastName&gt;&lt;/author&gt;&lt;author&gt;&lt;firstName&gt;J&lt;/firstName&gt;&lt;lastName&gt;Jonides&lt;/lastName&gt;&lt;/author&gt;&lt;/authors&gt;&lt;/publication&gt;&lt;/publications&gt;&lt;cites&gt;&lt;/cites&gt;&lt;/citation&gt;</w:instrText>
      </w:r>
      <w:r>
        <w:fldChar w:fldCharType="separate"/>
      </w:r>
      <w:bookmarkStart w:id="48" w:name="__Fieldmark__1373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(Nee et al., 2013)</w:t>
      </w:r>
      <w:r>
        <w:rPr>
          <w:rFonts w:eastAsia="Century Schoolbook" w:cs="Century Schoolbook" w:ascii="Century Schoolbook" w:hAnsi="Century Schoolbook"/>
          <w:sz w:val="24"/>
          <w:szCs w:val="24"/>
        </w:rPr>
      </w:r>
      <w:r>
        <w:fldChar w:fldCharType="end"/>
      </w:r>
      <w:bookmarkEnd w:id="48"/>
      <w:r>
        <w:rPr>
          <w:rFonts w:eastAsia="Century Schoolbook" w:cs="Century Schoolbook" w:ascii="Century Schoolbook" w:hAnsi="Century Schoolbook"/>
          <w:sz w:val="24"/>
          <w:szCs w:val="24"/>
        </w:rPr>
        <w:t>. ‘IFG [R]’ was also associated with ‘emotion’, consistent with the hypothesis that this region is crucial for effective emotion regulation and reappraisal</w:t>
      </w:r>
      <w:r>
        <w:fldChar w:fldCharType="begin"/>
      </w:r>
      <w:r>
        <w:instrText>ADDIN PAPERS2_CITATIONS &lt;citation&gt;&lt;uuid&gt;FF0C3125-A627-4EC1-B1FE-241232A4BA4D&lt;/uuid&gt;&lt;priority&gt;0&lt;/priority&gt;&lt;publications&gt;&lt;publication&gt;&lt;uuid&gt;676BB798-8B12-4768-83B9-531B099EF619&lt;/uuid&gt;&lt;volume&gt;59&lt;/volume&gt;&lt;accepted_date&gt;99200809081200000000222000&lt;/accepted_date&gt;&lt;doi&gt;10.1016/j.neuron.2008.09.006&lt;/doi&gt;&lt;startpage&gt;1037&lt;/startpage&gt;&lt;revision_date&gt;99200807231200000000222000&lt;/revision_date&gt;&lt;publication_date&gt;99200809251200000000222000&lt;/publication_date&gt;&lt;url&gt;http://eutils.ncbi.nlm.nih.gov/entrez/eutils/elink.fcgi?dbfrom=pubmed&amp;amp;id=18817740&amp;amp;retmode=ref&amp;amp;cmd=prlinks&lt;/url&gt;&lt;type&gt;400&lt;/type&gt;&lt;title&gt;Prefrontal-subcortical pathways mediating successful emotion regulation.&lt;/title&gt;&lt;submission_date&gt;99200805021200000000222000&lt;/submission_date&gt;&lt;number&gt;6&lt;/number&gt;&lt;institution&gt;Department of Psychology, Columbia University, New York, NY 10027, USA. tor@psych.columbia.edu&lt;/institution&gt;&lt;subtype&gt;400&lt;/subtype&gt;&lt;endpage&gt;1050&lt;/endpage&gt;&lt;bundle&gt;&lt;publication&gt;&lt;publisher&gt;Elsevier Inc.&lt;/publisher&gt;&lt;title&gt;Neuron&lt;/title&gt;&lt;type&gt;-100&lt;/type&gt;&lt;subtype&gt;-100&lt;/subtype&gt;&lt;uuid&gt;6C804F8C-6661-4380-9F66-FEF7A8C9B049&lt;/uuid&gt;&lt;/publication&gt;&lt;/bundle&gt;&lt;authors&gt;&lt;author&gt;&lt;firstName&gt;Tor&lt;/firstName&gt;&lt;middleNames&gt;D&lt;/middleNames&gt;&lt;lastName&gt;Wager&lt;/lastName&gt;&lt;/author&gt;&lt;author&gt;&lt;firstName&gt;Matthew&lt;/firstName&gt;&lt;middleNames&gt;L&lt;/middleNames&gt;&lt;lastName&gt;Davidson&lt;/lastName&gt;&lt;/author&gt;&lt;author&gt;&lt;firstName&gt;Brent&lt;/firstName&gt;&lt;middleNames&gt;L&lt;/middleNames&gt;&lt;lastName&gt;Hughes&lt;/lastName&gt;&lt;/author&gt;&lt;author&gt;&lt;firstName&gt;Martin&lt;/firstName&gt;&lt;middleNames&gt;A&lt;/middleNames&gt;&lt;lastName&gt;Lindquist&lt;/lastName&gt;&lt;/author&gt;&lt;author&gt;&lt;firstName&gt;Kevin&lt;/firstName&gt;&lt;middleNames&gt;N&lt;/middleNames&gt;&lt;lastName&gt;Ochsner&lt;/lastName&gt;&lt;/author&gt;&lt;/authors&gt;&lt;/publication&gt;&lt;publication&gt;&lt;uuid&gt;A6CEDF73-52AD-4FCF-9510-0EBA9CBDEB80&lt;/uuid&gt;&lt;volume&gt;5&lt;/volume&gt;&lt;accepted_date&gt;99201409251200000000222000&lt;/accepted_date&gt;&lt;doi&gt;10.1038/ncomms6380&lt;/doi&gt;&lt;startpage&gt;5380&lt;/startpage&gt;&lt;publication_date&gt;99201400001200000000200000&lt;/publication_date&gt;&lt;url&gt;http://eutils.ncbi.nlm.nih.gov/entrez/eutils/elink.fcgi?dbfrom=pubmed&amp;amp;id=25400102&amp;amp;retmode=ref&amp;amp;cmd=prlinks&lt;/url&gt;&lt;type&gt;400&lt;/type&gt;&lt;title&gt;Separate neural representations for physical pain and social rejection.&lt;/title&gt;&lt;submission_date&gt;99201405081200000000222000&lt;/submission_date&gt;&lt;institution&gt;1] Department of Psychology and Neuroscience, University of Colorado, Boulder, Colorado 80309, USA [2] Institute of Cognitive Science, University of Colorado, Boulder, Colorado 80309, USA.&lt;/institution&gt;&lt;subtype&gt;400&lt;/subtype&gt;&lt;bundle&gt;&lt;publication&gt;&lt;publisher&gt;Nature Publishing Group&lt;/publisher&gt;&lt;title&gt;Nature Communications&lt;/title&gt;&lt;type&gt;-100&lt;/type&gt;&lt;subtype&gt;-100&lt;/subtype&gt;&lt;uuid&gt;F5534B0F-C9F2-4DEC-8A67-48764C3061FA&lt;/uuid&gt;&lt;/publication&gt;&lt;/bundle&gt;&lt;authors&gt;&lt;author&gt;&lt;firstName&gt;Choong-Wan&lt;/firstName&gt;&lt;lastName&gt;Woo&lt;/lastName&gt;&lt;/author&gt;&lt;author&gt;&lt;firstName&gt;Leonie&lt;/firstName&gt;&lt;lastName&gt;Koban&lt;/lastName&gt;&lt;/author&gt;&lt;author&gt;&lt;firstName&gt;Ethan&lt;/firstName&gt;&lt;lastName&gt;Kross&lt;/lastName&gt;&lt;/author&gt;&lt;author&gt;&lt;firstName&gt;Martin&lt;/firstName&gt;&lt;middleNames&gt;A&lt;/middleNames&gt;&lt;lastName&gt;Lindquist&lt;/lastName&gt;&lt;/author&gt;&lt;author&gt;&lt;firstName&gt;Marie&lt;/firstName&gt;&lt;middleNames&gt;T&lt;/middleNames&gt;&lt;lastName&gt;Banich&lt;/lastName&gt;&lt;/author&gt;&lt;author&gt;&lt;firstName&gt;Luka&lt;/firstName&gt;&lt;lastName&gt;Ruzic&lt;/lastName&gt;&lt;/author&gt;&lt;author&gt;&lt;firstName&gt;Jessica&lt;/firstName&gt;&lt;middleNames&gt;R&lt;/middleNames&gt;&lt;lastName&gt;Andrews-Hanna&lt;/lastName&gt;&lt;/author&gt;&lt;author&gt;&lt;firstName&gt;Tor&lt;/firstName&gt;&lt;middleNames&gt;D&lt;/middleNames&gt;&lt;lastName&gt;Wager&lt;/lastName&gt;&lt;/author&gt;&lt;/authors&gt;&lt;/publication&gt;&lt;/publications&gt;&lt;cites&gt;&lt;/cites&gt;&lt;/citation&gt;</w:instrText>
      </w:r>
      <w:r>
        <w:fldChar w:fldCharType="separate"/>
      </w:r>
      <w:bookmarkStart w:id="49" w:name="__Fieldmark__1384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(Wager et al., 2008; Woo et al., 2014)</w:t>
      </w:r>
      <w:r>
        <w:rPr>
          <w:rFonts w:eastAsia="Century Schoolbook" w:cs="Century Schoolbook" w:ascii="Century Schoolbook" w:hAnsi="Century Schoolbook"/>
          <w:sz w:val="24"/>
          <w:szCs w:val="24"/>
        </w:rPr>
      </w:r>
      <w:r>
        <w:fldChar w:fldCharType="end"/>
      </w:r>
      <w:bookmarkEnd w:id="49"/>
      <w:r>
        <w:rPr>
          <w:rFonts w:eastAsia="Century Schoolbook" w:cs="Century Schoolbook" w:ascii="Century Schoolbook" w:hAnsi="Century Schoolbook"/>
          <w:sz w:val="24"/>
          <w:szCs w:val="24"/>
        </w:rPr>
        <w:t>. However, the relationship between ‘inhibition’ and ‘IFG [R]’ was not particularly strong or significantly greater than other fronto-parietal regions, suggesting ‘IFG [R]’ may play a more domain general role such as context monitoring</w:t>
      </w:r>
      <w:r>
        <w:fldChar w:fldCharType="begin"/>
      </w:r>
      <w:r>
        <w:instrText>ADDIN PAPERS2_CITATIONS &lt;citation&gt;&lt;uuid&gt;C7295FA4-C355-4D82-8ABD-8DB42FCADCE3&lt;/uuid&gt;&lt;priority&gt;0&lt;/priority&gt;&lt;publications&gt;&lt;publication&gt;&lt;uuid&gt;C9E1D17F-0908-4B00-8096-D1FDBBA0CF79&lt;/uuid&gt;&lt;volume&gt;7&lt;/volume&gt;&lt;accepted_date&gt;99201201131200000000222000&lt;/accepted_date&gt;&lt;doi&gt;10.1371/journal.pone.0031546&lt;/doi&gt;&lt;startpage&gt;e31546&lt;/startpage&gt;&lt;publication_date&gt;99201200001200000000200000&lt;/publication_date&gt;&lt;url&gt;http://dx.plos.org/10.1371/journal.pone.0031546&lt;/url&gt;&lt;type&gt;400&lt;/type&gt;&lt;title&gt;Cognitive control reflects context monitoring, not motoric stopping, in response inhibition.&lt;/title&gt;&lt;publisher&gt;Public Library of Science&lt;/publisher&gt;&lt;submission_date&gt;99201104121200000000222000&lt;/submission_date&gt;&lt;number&gt;2&lt;/number&gt;&lt;institution&gt;Department of Cognitive, Linguistic and Psychological Sciences, Brown University, Providence, Rhode Island, United States of America. chathach@gmail.com&lt;/institution&gt;&lt;subtype&gt;400&lt;/subtype&gt;&lt;bundle&gt;&lt;publication&gt;&lt;publisher&gt;Public Library of Science&lt;/publisher&gt;&lt;title&gt;PLOS ONE&lt;/title&gt;&lt;type&gt;-100&lt;/type&gt;&lt;subtype&gt;-100&lt;/subtype&gt;&lt;uuid&gt;14298E0F-690A-4D11-BE29-14EEC4B85622&lt;/uuid&gt;&lt;/publication&gt;&lt;/bundle&gt;&lt;authors&gt;&lt;author&gt;&lt;firstName&gt;Christopher&lt;/firstName&gt;&lt;middleNames&gt;H&lt;/middleNames&gt;&lt;lastName&gt;Chatham&lt;/lastName&gt;&lt;/author&gt;&lt;author&gt;&lt;firstName&gt;Eric&lt;/firstName&gt;&lt;middleNames&gt;D&lt;/middleNames&gt;&lt;lastName&gt;Claus&lt;/lastName&gt;&lt;/author&gt;&lt;author&gt;&lt;firstName&gt;Albert&lt;/firstName&gt;&lt;lastName&gt;Kim&lt;/lastName&gt;&lt;/author&gt;&lt;author&gt;&lt;firstName&gt;Tim&lt;/firstName&gt;&lt;lastName&gt;Curran&lt;/lastName&gt;&lt;/author&gt;&lt;author&gt;&lt;firstName&gt;Marie&lt;/firstName&gt;&lt;middleNames&gt;T&lt;/middleNames&gt;&lt;lastName&gt;Banich&lt;/lastName&gt;&lt;/author&gt;&lt;author&gt;&lt;firstName&gt;Yuko&lt;/firstName&gt;&lt;lastName&gt;Munakata&lt;/lastName&gt;&lt;/author&gt;&lt;/authors&gt;&lt;editors&gt;&lt;author&gt;&lt;firstName&gt;Sam&lt;/firstName&gt;&lt;lastName&gt;Gilbert&lt;/lastName&gt;&lt;/author&gt;&lt;/editors&gt;&lt;/publication&gt;&lt;/publications&gt;&lt;cites&gt;&lt;/cites&gt;&lt;/citation&gt;</w:instrText>
      </w:r>
      <w:r>
        <w:fldChar w:fldCharType="separate"/>
      </w:r>
      <w:bookmarkStart w:id="50" w:name="__Fieldmark__1405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(Chatham et al., 2012)</w:t>
      </w:r>
      <w:r>
        <w:rPr>
          <w:rFonts w:eastAsia="Century Schoolbook" w:cs="Century Schoolbook" w:ascii="Century Schoolbook" w:hAnsi="Century Schoolbook"/>
          <w:sz w:val="24"/>
          <w:szCs w:val="24"/>
        </w:rPr>
      </w:r>
      <w:r>
        <w:fldChar w:fldCharType="end"/>
      </w:r>
      <w:bookmarkEnd w:id="50"/>
      <w:r>
        <w:rPr>
          <w:rFonts w:eastAsia="Century Schoolbook" w:cs="Century Schoolbook" w:ascii="Century Schoolbook" w:hAnsi="Century Schoolbook"/>
          <w:sz w:val="24"/>
          <w:szCs w:val="24"/>
        </w:rPr>
        <w:t>. Alternatively, local neuronal groups not detectable by fMRI may play more specific and distinct roles</w:t>
      </w:r>
      <w:r>
        <w:fldChar w:fldCharType="begin"/>
      </w:r>
      <w:r>
        <w:instrText>ADDIN PAPERS2_CITATIONS &lt;citation&gt;&lt;uuid&gt;4AE7AE1B-F485-43CE-8E45-14A5D404E41A&lt;/uuid&gt;&lt;priority&gt;0&lt;/priority&gt;&lt;publications&gt;&lt;publication&gt;&lt;uuid&gt;658CB7F5-5C35-4182-B18D-8AA06D8F4541&lt;/uuid&gt;&lt;volume&gt;498&lt;/volume&gt;&lt;accepted_date&gt;99201304101200000000222000&lt;/accepted_date&gt;&lt;doi&gt;10.1038/nature12176&lt;/doi&gt;&lt;startpage&gt;363&lt;/startpage&gt;&lt;publication_date&gt;99201306201200000000222000&lt;/publication_date&gt;&lt;url&gt;http://www.nature.com/doifinder/10.1038/nature12176&lt;/url&gt;&lt;type&gt;400&lt;/type&gt;&lt;title&gt;Distinct behavioural and network correlates of two interneuron types in prefrontal cortex.&lt;/title&gt;&lt;publisher&gt;Nature Research&lt;/publisher&gt;&lt;submission_date&gt;99201208271200000000222000&lt;/submission_date&gt;&lt;number&gt;7454&lt;/number&gt;&lt;institution&gt;Cold Spring Harbor Laboratory, 1 Bungtown Road, Cold Spring Harbor, New York 11724, USA.&lt;/institution&gt;&lt;subtype&gt;400&lt;/subtype&gt;&lt;endpage&gt;366&lt;/endpage&gt;&lt;bundle&gt;&lt;publication&gt;&lt;title&gt;Nature&lt;/title&gt;&lt;type&gt;-100&lt;/type&gt;&lt;subtype&gt;-100&lt;/subtype&gt;&lt;uuid&gt;D853899E-5230-4DC4-B195-626045983FAA&lt;/uuid&gt;&lt;/publication&gt;&lt;/bundle&gt;&lt;authors&gt;&lt;author&gt;&lt;firstName&gt;D&lt;/firstName&gt;&lt;lastName&gt;Kvitsiani&lt;/lastName&gt;&lt;/author&gt;&lt;author&gt;&lt;firstName&gt;S&lt;/firstName&gt;&lt;lastName&gt;Ranade&lt;/lastName&gt;&lt;/author&gt;&lt;author&gt;&lt;firstName&gt;B&lt;/firstName&gt;&lt;lastName&gt;Hangya&lt;/lastName&gt;&lt;/author&gt;&lt;author&gt;&lt;firstName&gt;H&lt;/firstName&gt;&lt;lastName&gt;Taniguchi&lt;/lastName&gt;&lt;/author&gt;&lt;author&gt;&lt;firstName&gt;J&lt;/firstName&gt;&lt;middleNames&gt;Z&lt;/middleNames&gt;&lt;lastName&gt;Huang&lt;/lastName&gt;&lt;/author&gt;&lt;author&gt;&lt;firstName&gt;A&lt;/firstName&gt;&lt;lastName&gt;Kepecs&lt;/lastName&gt;&lt;/author&gt;&lt;/authors&gt;&lt;/publication&gt;&lt;publication&gt;&lt;uuid&gt;7E9417BB-23DB-4CAA-BB6B-4C1528F6ACD5&lt;/uuid&gt;&lt;volume&gt;13&lt;/volume&gt;&lt;doi&gt;10.1038/nrn3171&lt;/doi&gt;&lt;startpage&gt;251&lt;/startpage&gt;&lt;publication_date&gt;99201204001200000000220000&lt;/publication_date&gt;&lt;url&gt;http://www.nature.com/doifinder/10.1038/nrn3171&lt;/url&gt;&lt;type&gt;400&lt;/type&gt;&lt;title&gt;Optogenetic investigation of neural circuits underlying brain disease in animal models.&lt;/title&gt;&lt;institution&gt;Department of Bioengineering, Stanford University, 318 Campus Drive, Clark Center, Stanford, California 94305-5444, USA. kaytye@mit.edu&lt;/institution&gt;&lt;number&gt;4&lt;/number&gt;&lt;subtype&gt;400&lt;/subtype&gt;&lt;endpage&gt;266&lt;/endpage&gt;&lt;bundle&gt;&lt;publication&gt;&lt;title&gt;Nature Reviews Neuroscience&lt;/title&gt;&lt;type&gt;-100&lt;/type&gt;&lt;subtype&gt;-100&lt;/subtype&gt;&lt;uuid&gt;0745228F-86D0-406A-8F87-10E4D596B544&lt;/uuid&gt;&lt;/publication&gt;&lt;/bundle&gt;&lt;authors&gt;&lt;author&gt;&lt;firstName&gt;Kay&lt;/firstName&gt;&lt;middleNames&gt;M&lt;/middleNames&gt;&lt;lastName&gt;Tye&lt;/lastName&gt;&lt;/author&gt;&lt;author&gt;&lt;firstName&gt;Karl&lt;/firstName&gt;&lt;lastName&gt;Deisseroth&lt;/lastName&gt;&lt;/author&gt;&lt;/authors&gt;&lt;/publication&gt;&lt;publication&gt;&lt;volume&gt;17&lt;/volume&gt;&lt;publication_date&gt;99201409211200000000222000&lt;/publication_date&gt;&lt;number&gt;11&lt;/number&gt;&lt;doi&gt;10.1038/nn.3813&lt;/doi&gt;&lt;startpage&gt;1552&lt;/startpage&gt;&lt;title&gt;Visualizing an emotional valence map in the limbic forebrain by TAI-FISH&lt;/title&gt;&lt;uuid&gt;E9DB26E0-83E6-43C7-8240-4797D2BA1428&lt;/uuid&gt;&lt;subtype&gt;400&lt;/subtype&gt;&lt;endpage&gt;1559&lt;/endpage&gt;&lt;type&gt;400&lt;/type&gt;&lt;url&gt;http://www.nature.com/doifinder/10.1038/nn.3813&lt;/url&gt;&lt;bundle&gt;&lt;publication&gt;&lt;title&gt;Nature Neuroscience&lt;/title&gt;&lt;type&gt;-100&lt;/type&gt;&lt;subtype&gt;-100&lt;/subtype&gt;&lt;uuid&gt;791E2918-2F29-4EC8-B60D-EC5690A3E80A&lt;/uuid&gt;&lt;/publication&gt;&lt;/bundle&gt;&lt;authors&gt;&lt;author&gt;&lt;firstName&gt;Jianbo&lt;/firstName&gt;&lt;lastName&gt;Xiu&lt;/lastName&gt;&lt;/author&gt;&lt;author&gt;&lt;firstName&gt;Qi&lt;/firstName&gt;&lt;lastName&gt;Zhang&lt;/lastName&gt;&lt;/author&gt;&lt;author&gt;&lt;firstName&gt;Tao&lt;/firstName&gt;&lt;lastName&gt;Zhou&lt;/lastName&gt;&lt;/author&gt;&lt;author&gt;&lt;firstName&gt;Ting-ting&lt;/firstName&gt;&lt;lastName&gt;Zhou&lt;/lastName&gt;&lt;/author&gt;&lt;author&gt;&lt;firstName&gt;T&lt;/firstName&gt;&lt;lastName&gt;Zhou&lt;/lastName&gt;&lt;/author&gt;&lt;author&gt;&lt;firstName&gt;Yang&lt;/firstName&gt;&lt;lastName&gt;Chen&lt;/lastName&gt;&lt;/author&gt;&lt;author&gt;&lt;firstName&gt;Hailan&lt;/firstName&gt;&lt;lastName&gt;Hu&lt;/lastName&gt;&lt;/author&gt;&lt;/authors&gt;&lt;/publication&gt;&lt;/publications&gt;&lt;cites&gt;&lt;/cites&gt;&lt;/citation&gt;</w:instrText>
      </w:r>
      <w:r>
        <w:fldChar w:fldCharType="separate"/>
      </w:r>
      <w:bookmarkStart w:id="51" w:name="__Fieldmark__1410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(Tye and Deisseroth, 2012; Kvitsiani et al., 2013; Xiu et al., 2014)</w:t>
      </w:r>
      <w:r>
        <w:rPr>
          <w:rFonts w:eastAsia="Century Schoolbook" w:cs="Century Schoolbook" w:ascii="Century Schoolbook" w:hAnsi="Century Schoolbook"/>
          <w:sz w:val="24"/>
          <w:szCs w:val="24"/>
        </w:rPr>
      </w:r>
      <w:r>
        <w:fldChar w:fldCharType="end"/>
      </w:r>
      <w:bookmarkEnd w:id="51"/>
      <w:r>
        <w:rPr>
          <w:rFonts w:ascii="Century Schoolbook" w:hAnsi="Century Schoolbook"/>
          <w:sz w:val="24"/>
          <w:szCs w:val="24"/>
        </w:rPr>
        <w:t>.</w:t>
      </w:r>
    </w:p>
    <w:p>
      <w:pPr>
        <w:pStyle w:val="Normal1"/>
        <w:ind w:firstLine="720"/>
        <w:rPr>
          <w:rFonts w:ascii="Century Schoolbook" w:hAnsi="Century Schoolbook"/>
          <w:sz w:val="24"/>
          <w:szCs w:val="24"/>
        </w:rPr>
      </w:pPr>
      <w:r>
        <w:rPr>
          <w:rFonts w:ascii="Century Schoolbook" w:hAnsi="Century Schoolbook"/>
          <w:b/>
          <w:sz w:val="24"/>
          <w:szCs w:val="24"/>
        </w:rPr>
        <w:t>Rostral fronto-parietal LFC.</w:t>
      </w:r>
      <w:r>
        <w:rPr>
          <w:rFonts w:ascii="Century Schoolbook" w:hAnsi="Century Schoolbook"/>
          <w:sz w:val="24"/>
          <w:szCs w:val="24"/>
        </w:rPr>
        <w:t xml:space="preserve"> Although ‘rostral’ fronto-parietal clusters exhibited significant associations with various executive processes, these three clusters were characterized by weaker associations with motor function (‘action’), language and ‘conflict’. Rather, clusters ‘9/46dr’ and ‘10d’ were robustly associated with ‘inhibition’ and cluster ‘10d’ with ‘novelty’. This pattern of results suggests fronto-polar LFC regions may be important for high-level monitoring and guiding of cognitive control, removed from low-level motor implementations.</w:t>
      </w:r>
    </w:p>
    <w:p>
      <w:pPr>
        <w:pStyle w:val="Normal1"/>
        <w:ind w:firstLine="720"/>
        <w:rPr/>
      </w:pPr>
      <w:r>
        <w:rPr>
          <w:rFonts w:eastAsia="Century Schoolbook" w:cs="Century Schoolbook" w:ascii="Century Schoolbook" w:hAnsi="Century Schoolbook"/>
          <w:sz w:val="24"/>
          <w:szCs w:val="24"/>
        </w:rPr>
        <w:t>Finally, the most ventral fronto-polar region, cluster ‘10v’, showed a more distinct pattern, exhibiting weaker associations with all executive processes but a significant association with ‘reward’ (at a lower threshold, q&lt;0.05). This pattern is consistent with its location near orbitofrontal cluster, and provides support for hypotheses that suggest that the ventral frontal pole may be important for representing the value of appetitive stimuli in order to effectively guide goal-directed behavior</w:t>
      </w:r>
      <w:r>
        <w:fldChar w:fldCharType="begin"/>
      </w:r>
      <w:r>
        <w:instrText>ADDIN PAPERS2_CITATIONS &lt;citation&gt;&lt;uuid&gt;A57E072B-BAED-41DE-8196-2BAE80639415&lt;/uuid&gt;&lt;priority&gt;0&lt;/priority&gt;&lt;publications&gt;&lt;publication&gt;&lt;uuid&gt;61E9A1AD-CE9D-4641-AD49-CE6E1AED34ED&lt;/uuid&gt;&lt;volume&gt;10&lt;/volume&gt;&lt;accepted_date&gt;99201503061200000000222000&lt;/accepted_date&gt;&lt;doi&gt;10.1371/journal.pone.0124797&lt;/doi&gt;&lt;startpage&gt;e0124797&lt;/startpage&gt;&lt;publication_date&gt;99201500001200000000200000&lt;/publication_date&gt;&lt;url&gt;http://eutils.ncbi.nlm.nih.gov/entrez/eutils/elink.fcgi?dbfrom=pubmed&amp;amp;id=25945925&amp;amp;retmode=ref&amp;amp;cmd=prlinks&lt;/url&gt;&lt;type&gt;400&lt;/type&gt;&lt;title&gt;Organization of the Human Frontal Pole Revealed by Large-Scale DTI-Based Connectivity: Implications for Control of Behavior.&lt;/title&gt;&lt;submission_date&gt;99201409061200000000222000&lt;/submission_date&gt;&lt;number&gt;5&lt;/number&gt;&lt;institution&gt;Institute of Cognitive Science, University of Colorado Boulder, Boulder, Colorado, United States of America.&lt;/institution&gt;&lt;subtype&gt;400&lt;/subtype&gt;&lt;bundle&gt;&lt;publication&gt;&lt;publisher&gt;Public Library of Science&lt;/publisher&gt;&lt;title&gt;PLOS ONE&lt;/title&gt;&lt;type&gt;-100&lt;/type&gt;&lt;subtype&gt;-100&lt;/subtype&gt;&lt;uuid&gt;14298E0F-690A-4D11-BE29-14EEC4B85622&lt;/uuid&gt;&lt;/publication&gt;&lt;/bundle&gt;&lt;authors&gt;&lt;author&gt;&lt;firstName&gt;Joseph&lt;/firstName&gt;&lt;middleNames&gt;M&lt;/middleNames&gt;&lt;lastName&gt;Orr&lt;/lastName&gt;&lt;/author&gt;&lt;author&gt;&lt;firstName&gt;Harry&lt;/firstName&gt;&lt;middleNames&gt;R&lt;/middleNames&gt;&lt;lastName&gt;Smolker&lt;/lastName&gt;&lt;/author&gt;&lt;author&gt;&lt;firstName&gt;Marie&lt;/firstName&gt;&lt;middleNames&gt;T&lt;/middleNames&gt;&lt;lastName&gt;Banich&lt;/lastName&gt;&lt;/author&gt;&lt;/authors&gt;&lt;/publication&gt;&lt;/publications&gt;&lt;cites&gt;&lt;/cites&gt;&lt;/citation&gt;</w:instrText>
      </w:r>
      <w:r>
        <w:fldChar w:fldCharType="separate"/>
      </w:r>
      <w:bookmarkStart w:id="52" w:name="__Fieldmark__1467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(Orr et al., 2015)</w:t>
      </w:r>
      <w:r>
        <w:rPr>
          <w:rFonts w:eastAsia="Century Schoolbook" w:cs="Century Schoolbook" w:ascii="Century Schoolbook" w:hAnsi="Century Schoolbook"/>
          <w:sz w:val="24"/>
          <w:szCs w:val="24"/>
        </w:rPr>
      </w:r>
      <w:r>
        <w:fldChar w:fldCharType="end"/>
      </w:r>
      <w:bookmarkEnd w:id="52"/>
      <w:r>
        <w:rPr>
          <w:rFonts w:eastAsia="Century Schoolbook" w:cs="Century Schoolbook" w:ascii="Century Schoolbook" w:hAnsi="Century Schoolbook"/>
          <w:sz w:val="24"/>
          <w:szCs w:val="24"/>
        </w:rPr>
        <w:t xml:space="preserve">. </w:t>
      </w:r>
    </w:p>
    <w:p>
      <w:pPr>
        <w:pStyle w:val="Normal1"/>
        <w:numPr>
          <w:ilvl w:val="0"/>
          <w:numId w:val="0"/>
        </w:numPr>
        <w:ind w:hanging="0"/>
        <w:outlineLvl w:val="0"/>
        <w:rPr>
          <w:rFonts w:ascii="Century Schoolbook" w:hAnsi="Century Schoolbook"/>
          <w:b/>
          <w:b/>
          <w:sz w:val="24"/>
          <w:szCs w:val="24"/>
        </w:rPr>
      </w:pPr>
      <w:r>
        <w:rPr>
          <w:rFonts w:ascii="Century Schoolbook" w:hAnsi="Century Schoolbook"/>
          <w:b/>
          <w:sz w:val="24"/>
          <w:szCs w:val="24"/>
        </w:rPr>
        <w:t>Default network</w:t>
      </w:r>
    </w:p>
    <w:p>
      <w:pPr>
        <w:pStyle w:val="Normal1"/>
        <w:ind w:firstLine="720"/>
        <w:rPr/>
      </w:pPr>
      <w:r>
        <w:rPr>
          <w:rFonts w:eastAsia="Century Schoolbook" w:cs="Century Schoolbook" w:ascii="Century Schoolbook" w:hAnsi="Century Schoolbook"/>
          <w:b/>
          <w:bCs/>
          <w:sz w:val="24"/>
          <w:szCs w:val="24"/>
        </w:rPr>
        <w:t>Anatomical correspondence.</w:t>
      </w:r>
      <w:r>
        <w:rPr>
          <w:rFonts w:eastAsia="Century Schoolbook" w:cs="Century Schoolbook" w:ascii="Century Schoolbook" w:hAnsi="Century Schoolbook"/>
          <w:sz w:val="24"/>
          <w:szCs w:val="24"/>
        </w:rPr>
        <w:t xml:space="preserve"> We identified three distinct default network clusters in LFC, consistent with previous descriptions of the default network and large-scale </w:t>
      </w:r>
      <w:r>
        <w:rPr>
          <w:rFonts w:ascii="Century Schoolbook" w:hAnsi="Century Schoolbook"/>
        </w:rPr>
        <w:t>rs</w:t>
      </w:r>
      <w:r>
        <w:rPr>
          <w:rFonts w:eastAsia="Century Schoolbook" w:cs="Century Schoolbook" w:ascii="Century Schoolbook" w:hAnsi="Century Schoolbook"/>
          <w:sz w:val="24"/>
          <w:szCs w:val="24"/>
        </w:rPr>
        <w:t>-fMRI parcellations (Figure 5a)</w:t>
      </w:r>
      <w:r>
        <w:fldChar w:fldCharType="begin"/>
      </w:r>
      <w:r>
        <w:instrText>ADDIN PAPERS2_CITATIONS &lt;citation&gt;&lt;uuid&gt;80FB1236-A853-4DE0-BC20-EB3A1C05FA06&lt;/uuid&gt;&lt;priority&gt;0&lt;/priority&gt;&lt;publications&gt;&lt;publication&gt;&lt;volume&gt;106&lt;/volume&gt;&lt;publication_date&gt;99201109081200000000222000&lt;/publication_date&gt;&lt;number&gt;3&lt;/number&gt;&lt;doi&gt;10.1152/jn.00338.2011&lt;/doi&gt;&lt;startpage&gt;1125&lt;/startpage&gt;&lt;title&gt;The organization of the human cerebral cortex estimated by intrinsic functional connectivity&lt;/title&gt;&lt;uuid&gt;2EC07B68-42B2-4156-934A-EFFF463BDB5C&lt;/uuid&gt;&lt;subtype&gt;400&lt;/subtype&gt;&lt;endpage&gt;1165&lt;/endpage&gt;&lt;type&gt;400&lt;/type&gt;&lt;url&gt;http://jn.physiology.org/cgi/doi/10.1152/jn.00338.2011&lt;/url&gt;&lt;bundle&gt;&lt;publication&gt;&lt;title&gt;Journal of Neurophysiology&lt;/title&gt;&lt;type&gt;-100&lt;/type&gt;&lt;subtype&gt;-100&lt;/subtype&gt;&lt;uuid&gt;C2AE4B06-88D7-43F5-B938-5A0B77962168&lt;/uuid&gt;&lt;/publication&gt;&lt;/bundle&gt;&lt;authors&gt;&lt;author&gt;&lt;firstName&gt;B&lt;/firstName&gt;&lt;middleNames&gt;T&lt;/middleNames&gt;&lt;lastName&gt;Yeo&lt;/lastName&gt;&lt;/author&gt;&lt;author&gt;&lt;firstName&gt;F&lt;/firstName&gt;&lt;middleNames&gt;M&lt;/middleNames&gt;&lt;lastName&gt;Krienen&lt;/lastName&gt;&lt;/author&gt;&lt;author&gt;&lt;firstName&gt;J&lt;/firstName&gt;&lt;lastName&gt;Sepulcre&lt;/lastName&gt;&lt;/author&gt;&lt;author&gt;&lt;firstName&gt;M&lt;/firstName&gt;&lt;middleNames&gt;R&lt;/middleNames&gt;&lt;lastName&gt;Sabuncu&lt;/lastName&gt;&lt;/author&gt;&lt;author&gt;&lt;firstName&gt;D&lt;/firstName&gt;&lt;lastName&gt;Lashkari&lt;/lastName&gt;&lt;/author&gt;&lt;author&gt;&lt;firstName&gt;M&lt;/firstName&gt;&lt;lastName&gt;Hollinshead&lt;/lastName&gt;&lt;/author&gt;&lt;author&gt;&lt;firstName&gt;J&lt;/firstName&gt;&lt;middleNames&gt;L&lt;/middleNames&gt;&lt;lastName&gt;Roffman&lt;/lastName&gt;&lt;/author&gt;&lt;author&gt;&lt;firstName&gt;J&lt;/firstName&gt;&lt;middleNames&gt;W&lt;/middleNames&gt;&lt;lastName&gt;Smoller&lt;/lastName&gt;&lt;/author&gt;&lt;author&gt;&lt;firstName&gt;L&lt;/firstName&gt;&lt;lastName&gt;Zollei&lt;/lastName&gt;&lt;/author&gt;&lt;author&gt;&lt;firstName&gt;J&lt;/firstName&gt;&lt;middleNames&gt;R&lt;/middleNames&gt;&lt;lastName&gt;Polimeni&lt;/lastName&gt;&lt;/author&gt;&lt;author&gt;&lt;firstName&gt;B&lt;/firstName&gt;&lt;lastName&gt;Fischl&lt;/lastName&gt;&lt;/author&gt;&lt;author&gt;&lt;firstName&gt;H&lt;/firstName&gt;&lt;lastName&gt;Liu&lt;/lastName&gt;&lt;/author&gt;&lt;author&gt;&lt;firstName&gt;R&lt;/firstName&gt;&lt;middleNames&gt;L&lt;/middleNames&gt;&lt;lastName&gt;Buckner&lt;/lastName&gt;&lt;/author&gt;&lt;/authors&gt;&lt;/publication&gt;&lt;/publications&gt;&lt;cites&gt;&lt;/cites&gt;&lt;/citation&gt;</w:instrText>
      </w:r>
      <w:r>
        <w:fldChar w:fldCharType="separate"/>
      </w:r>
      <w:bookmarkStart w:id="53" w:name="__Fieldmark__1486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(Yeo et al., 2011)</w:t>
      </w:r>
      <w:r>
        <w:rPr>
          <w:rFonts w:eastAsia="Century Schoolbook" w:cs="Century Schoolbook" w:ascii="Century Schoolbook" w:hAnsi="Century Schoolbook"/>
          <w:sz w:val="24"/>
          <w:szCs w:val="24"/>
        </w:rPr>
      </w:r>
      <w:r>
        <w:fldChar w:fldCharType="end"/>
      </w:r>
      <w:bookmarkEnd w:id="53"/>
      <w:r>
        <w:rPr>
          <w:rFonts w:eastAsia="Century Schoolbook" w:cs="Century Schoolbook" w:ascii="Century Schoolbook" w:hAnsi="Century Schoolbook"/>
          <w:sz w:val="24"/>
          <w:szCs w:val="24"/>
        </w:rPr>
        <w:t>. The first two clusters were positioned adjacent to each other in ventrolateral prefrontal cortex. The more anterior of the two (‘47/12’) spanned lateral orbitofrontal cortex and IFG orbitalis bilaterally, while a more posterior and dorsal cluster spanned inferior frontal gyrus exclusively in the left hemisphere (‘IFG [L]’). Finally, we identified a third cluster in dorsal LPFC consistent with BA9</w:t>
      </w:r>
      <w:r>
        <w:fldChar w:fldCharType="begin"/>
      </w:r>
      <w:r>
        <w:instrText>ADDIN PAPERS2_CITATIONS &lt;citation&gt;&lt;uuid&gt;6FA7A619-982E-44AA-9DDB-3CF902E4A62A&lt;/uuid&gt;&lt;priority&gt;0&lt;/priority&gt;&lt;publications&gt;&lt;publication&gt;&lt;volume&gt;360&lt;/volume&gt;&lt;publication_date&gt;99200504291200000000222000&lt;/publication_date&gt;&lt;number&gt;1456&lt;/number&gt;&lt;doi&gt;10.1098/rstb.2005.1631&lt;/doi&gt;&lt;startpage&gt;781&lt;/startpage&gt;&lt;title&gt;Lateral prefrontal cortex: architectonic and functional organization&lt;/title&gt;&lt;uuid&gt;22452E3D-8655-4176-A1A5-7A7708A3180D&lt;/uuid&gt;&lt;subtype&gt;400&lt;/subtype&gt;&lt;endpage&gt;795&lt;/endpage&gt;&lt;type&gt;400&lt;/type&gt;&lt;url&gt;http://rstb.royalsocietypublishing.org/cgi/doi/10.1098/rstb.2005.1631&lt;/url&gt;&lt;bundle&gt;&lt;publication&gt;&lt;publisher&gt;The Royal Society&lt;/publisher&gt;&lt;title&gt;Philosophical Transactions of the Royal Society B: Biological Sciences&lt;/title&gt;&lt;type&gt;-100&lt;/type&gt;&lt;subtype&gt;-100&lt;/subtype&gt;&lt;uuid&gt;9573E04C-A21E-43B1-A7E4-DAF09775A43E&lt;/uuid&gt;&lt;/publication&gt;&lt;/bundle&gt;&lt;authors&gt;&lt;author&gt;&lt;firstName&gt;M&lt;/firstName&gt;&lt;lastName&gt;Petrides&lt;/lastName&gt;&lt;/author&gt;&lt;/authors&gt;&lt;/publication&gt;&lt;/publications&gt;&lt;cites&gt;&lt;/cites&gt;&lt;/citation&gt;</w:instrText>
      </w:r>
      <w:r>
        <w:fldChar w:fldCharType="separate"/>
      </w:r>
      <w:bookmarkStart w:id="54" w:name="__Fieldmark__1516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(Petrides, 2005)</w:t>
      </w:r>
      <w:r>
        <w:rPr>
          <w:rFonts w:eastAsia="Century Schoolbook" w:cs="Century Schoolbook" w:ascii="Century Schoolbook" w:hAnsi="Century Schoolbook"/>
          <w:sz w:val="24"/>
          <w:szCs w:val="24"/>
        </w:rPr>
      </w:r>
      <w:r>
        <w:fldChar w:fldCharType="end"/>
      </w:r>
      <w:bookmarkEnd w:id="54"/>
      <w:r>
        <w:rPr>
          <w:rFonts w:ascii="Century Schoolbook" w:hAnsi="Century Schoolbook"/>
        </w:rPr>
        <w:t>,</w:t>
      </w:r>
      <w:r>
        <w:rPr>
          <w:rFonts w:eastAsia="Century Schoolbook" w:cs="Century Schoolbook" w:ascii="Century Schoolbook" w:hAnsi="Century Schoolbook"/>
          <w:sz w:val="24"/>
          <w:szCs w:val="24"/>
        </w:rPr>
        <w:t xml:space="preserve"> extending from superior frontal gyrus to dorsal middle frontal gyrus across the superior frontal sulcus. This cluster has long been noted for its lack of anatomical input from lateral and medial parietal cortex</w:t>
      </w:r>
      <w:r>
        <w:fldChar w:fldCharType="begin"/>
      </w:r>
      <w:r>
        <w:instrText>ADDIN PAPERS2_CITATIONS &lt;citation&gt;&lt;uuid&gt;BE24D736-B250-4003-8B5D-E052256E7B97&lt;/uuid&gt;&lt;priority&gt;0&lt;/priority&gt;&lt;publications&gt;&lt;publication&gt;&lt;uuid&gt;5ED9FF70-AA30-47EB-90F5-D1655F380270&lt;/uuid&gt;&lt;volume&gt;228&lt;/volume&gt;&lt;doi&gt;10.1002/cne.902280110&lt;/doi&gt;&lt;startpage&gt;105&lt;/startpage&gt;&lt;publication_date&gt;99198409011200000000222000&lt;/publication_date&gt;&lt;url&gt;http://doi.wiley.com/10.1002/cne.902280110&lt;/url&gt;&lt;type&gt;400&lt;/type&gt;&lt;title&gt;Projections to the frontal cortex from the posterior parietal region in the rhesus monkey.&lt;/title&gt;&lt;publisher&gt;Alan R. Liss, Inc.&lt;/publisher&gt;&lt;number&gt;1&lt;/number&gt;&lt;subtype&gt;400&lt;/subtype&gt;&lt;endpage&gt;116&lt;/endpage&gt;&lt;bundle&gt;&lt;publication&gt;&lt;title&gt;The Journal of Comparative Neurology&lt;/title&gt;&lt;type&gt;-100&lt;/type&gt;&lt;subtype&gt;-100&lt;/subtype&gt;&lt;uuid&gt;791CE7A3-8494-45D9-B7F8-5528F6C7EC4F&lt;/uuid&gt;&lt;/publication&gt;&lt;/bundle&gt;&lt;authors&gt;&lt;author&gt;&lt;firstName&gt;M&lt;/firstName&gt;&lt;lastName&gt;Petrides&lt;/lastName&gt;&lt;/author&gt;&lt;author&gt;&lt;firstName&gt;D&lt;/firstName&gt;&lt;middleNames&gt;N&lt;/middleNames&gt;&lt;lastName&gt;Pandya&lt;/lastName&gt;&lt;/author&gt;&lt;/authors&gt;&lt;/publication&gt;&lt;publication&gt;&lt;uuid&gt;16CF5DF7-253A-49C4-AC93-358170AC13D9&lt;/uuid&gt;&lt;volume&gt;287&lt;/volume&gt;&lt;doi&gt;10.1002/cne.902870402&lt;/doi&gt;&lt;startpage&gt;393&lt;/startpage&gt;&lt;publication_date&gt;99198909221200000000222000&lt;/publication_date&gt;&lt;url&gt;http://doi.wiley.com/10.1002/cne.902870402&lt;/url&gt;&lt;type&gt;400&lt;/type&gt;&lt;title&gt;Posterior parietal cortex in rhesus monkey: I. Parcellation of areas based on distinctive limbic and sensory corticocortical connections.&lt;/title&gt;&lt;publisher&gt;Wiley Subscription Services, Inc., A Wiley Company&lt;/publisher&gt;&lt;institution&gt;Section of Neuroanatomy, Yale University School of Medicine, New Haven, Connecticut 06510.&lt;/institution&gt;&lt;number&gt;4&lt;/number&gt;&lt;subtype&gt;400&lt;/subtype&gt;&lt;endpage&gt;421&lt;/endpage&gt;&lt;bundle&gt;&lt;publication&gt;&lt;title&gt;The Journal of Comparative Neurology&lt;/title&gt;&lt;type&gt;-100&lt;/type&gt;&lt;subtype&gt;-100&lt;/subtype&gt;&lt;uuid&gt;791CE7A3-8494-45D9-B7F8-5528F6C7EC4F&lt;/uuid&gt;&lt;/publication&gt;&lt;/bundle&gt;&lt;authors&gt;&lt;author&gt;&lt;firstName&gt;C&lt;/firstName&gt;&lt;lastName&gt;Cavada&lt;/lastName&gt;&lt;/author&gt;&lt;author&gt;&lt;firstName&gt;P&lt;/firstName&gt;&lt;middleNames&gt;S&lt;/middleNames&gt;&lt;lastName&gt;Goldman-Rakic&lt;/lastName&gt;&lt;/author&gt;&lt;/authors&gt;&lt;/publication&gt;&lt;/publications&gt;&lt;cites&gt;&lt;/cites&gt;&lt;/citation&gt;</w:instrText>
      </w:r>
      <w:r>
        <w:fldChar w:fldCharType="separate"/>
      </w:r>
      <w:bookmarkStart w:id="55" w:name="__Fieldmark__1526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(Petrides and Pandya, 1984; Cavada and Goldman-Rakic, 1989)</w:t>
      </w:r>
      <w:r>
        <w:rPr>
          <w:rFonts w:eastAsia="Century Schoolbook" w:cs="Century Schoolbook" w:ascii="Century Schoolbook" w:hAnsi="Century Schoolbook"/>
          <w:sz w:val="24"/>
          <w:szCs w:val="24"/>
        </w:rPr>
      </w:r>
      <w:r>
        <w:fldChar w:fldCharType="end"/>
      </w:r>
      <w:bookmarkEnd w:id="55"/>
      <w:r>
        <w:rPr>
          <w:rFonts w:eastAsia="Century Schoolbook" w:cs="Century Schoolbook" w:ascii="Century Schoolbook" w:hAnsi="Century Schoolbook"/>
          <w:sz w:val="24"/>
          <w:szCs w:val="24"/>
        </w:rPr>
        <w:t>. Thus, despite these cluster’s close proximity to fronto-parietal clusters, we expected them to exhibit very distinct functional profiles.</w:t>
      </w:r>
    </w:p>
    <w:p>
      <w:pPr>
        <w:pStyle w:val="Normal1"/>
        <w:ind w:firstLine="720"/>
        <w:rPr/>
      </w:pPr>
      <w:r>
        <w:rPr>
          <w:rFonts w:eastAsia="Century Schoolbook" w:cs="Century Schoolbook" w:ascii="Century Schoolbook" w:hAnsi="Century Schoolbook"/>
          <w:b/>
          <w:bCs/>
          <w:sz w:val="24"/>
          <w:szCs w:val="24"/>
        </w:rPr>
        <w:t>Meta-analytic co-activation.</w:t>
      </w:r>
      <w:r>
        <w:rPr>
          <w:rFonts w:eastAsia="Century Schoolbook" w:cs="Century Schoolbook" w:ascii="Century Schoolbook" w:hAnsi="Century Schoolbook"/>
          <w:sz w:val="24"/>
          <w:szCs w:val="24"/>
        </w:rPr>
        <w:t xml:space="preserve"> Consistent with the grouping of these clusters with the default network, clusters ‘47/12’ and ‘9’ co-activated much more strongly than the rest of LFC with other default network regions, such as dorsal medial PFC (mPFC), middle temporal gyrus and angular gyrus (Figure 5b). Area ‘9’ showed particularly robust co-activation with key hubs of the default network, such as anterior mPFC and posterior cingulate cortex (PCC), firmly placing this region in the default network despite its proximity to mid-DLPFC. In contrast, ‘IFG [L]’ showed a relatively distinct pattern, showing co-activation with portions of the fronto-parietal network– such as mid-DLPFC and pre-SMA. This pattern is consistent with the fact that left IFG’s contralateral homologue clustered with the fronto-parietal network and suggests this region may not be entirely dissociable from fronto-parietal clusters. Moreover, left IFG also showed stronger co-activation with posterior superior temporal sulcus– a key region implicated in semantic processing</w:t>
      </w:r>
      <w:r>
        <w:fldChar w:fldCharType="begin"/>
      </w:r>
      <w:r>
        <w:instrText>ADDIN PAPERS2_CITATIONS &lt;citation&gt;&lt;uuid&gt;DA26E9FE-FE11-4E10-BB59-CD49B47EE0A3&lt;/uuid&gt;&lt;priority&gt;0&lt;/priority&gt;&lt;publications&gt;&lt;publication&gt;&lt;volume&gt;19&lt;/volume&gt;&lt;publication_date&gt;99200911061200000000222000&lt;/publication_date&gt;&lt;number&gt;12&lt;/number&gt;&lt;doi&gt;10.1093/cercor/bhp055&lt;/doi&gt;&lt;startpage&gt;2767&lt;/startpage&gt;&lt;title&gt;Where Is the Semantic System? A Critical Review and Meta-Analysis of 120 Functional Neuroimaging Studies&lt;/title&gt;&lt;uuid&gt;89F82948-15C3-4873-812C-2503A7C023DE&lt;/uuid&gt;&lt;subtype&gt;400&lt;/subtype&gt;&lt;endpage&gt;2796&lt;/endpage&gt;&lt;type&gt;400&lt;/type&gt;&lt;url&gt;http://www.cercor.oxfordjournals.org/cgi/doi/10.1093/cercor/bhp055&lt;/url&gt;&lt;bundle&gt;&lt;publication&gt;&lt;title&gt;Cerebral Cortex&lt;/title&gt;&lt;type&gt;-100&lt;/type&gt;&lt;subtype&gt;-100&lt;/subtype&gt;&lt;uuid&gt;77496BB1-9579-49BD-B03C-B44147E85F01&lt;/uuid&gt;&lt;/publication&gt;&lt;/bundle&gt;&lt;authors&gt;&lt;author&gt;&lt;firstName&gt;J&lt;/firstName&gt;&lt;middleNames&gt;R&lt;/middleNames&gt;&lt;lastName&gt;Binder&lt;/lastName&gt;&lt;/author&gt;&lt;author&gt;&lt;firstName&gt;R&lt;/firstName&gt;&lt;middleNames&gt;H&lt;/middleNames&gt;&lt;lastName&gt;Desai&lt;/lastName&gt;&lt;/author&gt;&lt;author&gt;&lt;firstName&gt;W&lt;/firstName&gt;&lt;middleNames&gt;W&lt;/middleNames&gt;&lt;lastName&gt;Graves&lt;/lastName&gt;&lt;/author&gt;&lt;author&gt;&lt;firstName&gt;L&lt;/firstName&gt;&lt;middleNames&gt;L&lt;/middleNames&gt;&lt;lastName&gt;Conant&lt;/lastName&gt;&lt;/author&gt;&lt;/authors&gt;&lt;/publication&gt;&lt;/publications&gt;&lt;cites&gt;&lt;/cites&gt;&lt;/citation&gt;</w:instrText>
      </w:r>
      <w:r>
        <w:fldChar w:fldCharType="separate"/>
      </w:r>
      <w:bookmarkStart w:id="56" w:name="__Fieldmark__1553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(Binder et al., 2009)</w:t>
      </w:r>
      <w:r>
        <w:rPr>
          <w:rFonts w:eastAsia="Century Schoolbook" w:cs="Century Schoolbook" w:ascii="Century Schoolbook" w:hAnsi="Century Schoolbook"/>
          <w:sz w:val="24"/>
          <w:szCs w:val="24"/>
        </w:rPr>
      </w:r>
      <w:r>
        <w:fldChar w:fldCharType="end"/>
      </w:r>
      <w:bookmarkEnd w:id="56"/>
      <w:r>
        <w:rPr>
          <w:rFonts w:eastAsia="Century Schoolbook" w:cs="Century Schoolbook" w:ascii="Century Schoolbook" w:hAnsi="Century Schoolbook"/>
          <w:sz w:val="24"/>
          <w:szCs w:val="24"/>
        </w:rPr>
        <w:t xml:space="preserve"> suggesting left IFG may also show a preference towards language topics. </w:t>
      </w:r>
    </w:p>
    <w:p>
      <w:pPr>
        <w:pStyle w:val="Normal1"/>
        <w:ind w:firstLine="720"/>
        <w:rPr/>
      </w:pPr>
      <w:r>
        <w:rPr>
          <w:rFonts w:ascii="Century Schoolbook" w:hAnsi="Century Schoolbook"/>
          <w:b/>
          <w:sz w:val="24"/>
          <w:szCs w:val="24"/>
        </w:rPr>
        <w:t xml:space="preserve">Meta-analytic functional preference. </w:t>
      </w:r>
      <w:r>
        <w:rPr>
          <w:rFonts w:ascii="Century Schoolbook" w:hAnsi="Century Schoolbook"/>
          <w:sz w:val="24"/>
          <w:szCs w:val="24"/>
        </w:rPr>
        <w:t>In contrast to clusters in the frontal-parietal network, clusters ‘47/12’ and ‘9’ showed no association with any executive processes– particularly notable for cluster ‘9’ due to its spatial proximity to mid fronto-parietal clusters (Figure 5c). Instead, clusters ‘47/12’ and ‘9’ were significantly associated with ‘mentalizing’, consistent with the hypothesis that these regions, as part of the dorsal medial subsystem of the default network, play an important role in conceptual processing and mentalizing</w:t>
      </w:r>
      <w:r>
        <w:fldChar w:fldCharType="begin"/>
      </w:r>
      <w:r>
        <w:instrText>ADDIN PAPERS2_CITATIONS &lt;citation&gt;&lt;uuid&gt;4A8DC1B6-6BA8-42FF-AC7B-78CE100D6141&lt;/uuid&gt;&lt;priority&gt;0&lt;/priority&gt;&lt;publications&gt;&lt;publication&gt;&lt;uuid&gt;414B46F4-0D12-43D5-9BBF-F2994E896057&lt;/uuid&gt;&lt;volume&gt;1316&lt;/volume&gt;&lt;doi&gt;10.1111/nyas.12360&lt;/doi&gt;&lt;subtitle&gt;The brain's default network&lt;/subtitle&gt;&lt;startpage&gt;29&lt;/startpage&gt;&lt;publication_date&gt;99201402061200000000222000&lt;/publication_date&gt;&lt;url&gt;http://doi.wiley.com/10.1111/nyas.12360&lt;/url&gt;&lt;type&gt;400&lt;/type&gt;&lt;title&gt;The default network and self-generated thought: component processes, dynamic control, and clinical relevance&lt;/title&gt;&lt;number&gt;1&lt;/number&gt;&lt;subtype&gt;400&lt;/subtype&gt;&lt;endpage&gt;52&lt;/endpage&gt;&lt;bundle&gt;&lt;publication&gt;&lt;title&gt;Annals of the New York Academy of Sciences&lt;/title&gt;&lt;type&gt;-100&lt;/type&gt;&lt;subtype&gt;-100&lt;/subtype&gt;&lt;uuid&gt;0776132F-10CC-46E9-B4FA-7112E1BB70EF&lt;/uuid&gt;&lt;/publication&gt;&lt;/bundle&gt;&lt;authors&gt;&lt;author&gt;&lt;firstName&gt;Jessica&lt;/firstName&gt;&lt;middleNames&gt;R&lt;/middleNames&gt;&lt;lastName&gt;Andrews-Hanna&lt;/lastName&gt;&lt;/author&gt;&lt;author&gt;&lt;firstName&gt;Jonathan&lt;/firstName&gt;&lt;lastName&gt;Smallwood&lt;/lastName&gt;&lt;/author&gt;&lt;author&gt;&lt;firstName&gt;R&lt;/firstName&gt;&lt;middleNames&gt;Nathan&lt;/middleNames&gt;&lt;lastName&gt;Spreng&lt;/lastName&gt;&lt;/author&gt;&lt;/authors&gt;&lt;editors&gt;&lt;author&gt;&lt;firstName&gt;Alan&lt;/firstName&gt;&lt;lastName&gt;Kingstone&lt;/lastName&gt;&lt;/author&gt;&lt;author&gt;&lt;firstName&gt;Michael&lt;/firstName&gt;&lt;middleNames&gt;B&lt;/middleNames&gt;&lt;lastName&gt;Miller&lt;/lastName&gt;&lt;/author&gt;&lt;/editors&gt;&lt;/publication&gt;&lt;/publications&gt;&lt;cites&gt;&lt;/cites&gt;&lt;/citation&gt;</w:instrText>
      </w:r>
      <w:r>
        <w:fldChar w:fldCharType="separate"/>
      </w:r>
      <w:bookmarkStart w:id="57" w:name="__Fieldmark__1573_922872596"/>
      <w:r>
        <w:rPr>
          <w:rFonts w:ascii="Century Schoolbook" w:hAnsi="Century Schoolbook"/>
          <w:sz w:val="24"/>
          <w:szCs w:val="24"/>
        </w:rPr>
      </w:r>
      <w:r>
        <w:rPr>
          <w:rFonts w:eastAsia="ＭＳ 明朝" w:cs="Century Schoolbook" w:ascii="Century Schoolbook" w:hAnsi="Century Schoolbook" w:eastAsiaTheme="minorEastAsia"/>
          <w:sz w:val="24"/>
          <w:szCs w:val="24"/>
        </w:rPr>
        <w:t xml:space="preserve"> (Andrews-Hanna et al., 2014)</w:t>
      </w:r>
      <w:r>
        <w:rPr>
          <w:rFonts w:ascii="Century Schoolbook" w:hAnsi="Century Schoolbook"/>
          <w:sz w:val="24"/>
          <w:szCs w:val="24"/>
        </w:rPr>
      </w:r>
      <w:r>
        <w:fldChar w:fldCharType="end"/>
      </w:r>
      <w:bookmarkEnd w:id="57"/>
      <w:r>
        <w:rPr>
          <w:rFonts w:ascii="Century Schoolbook" w:hAnsi="Century Schoolbook"/>
          <w:sz w:val="24"/>
          <w:szCs w:val="24"/>
        </w:rPr>
        <w:t>.</w:t>
      </w:r>
    </w:p>
    <w:p>
      <w:pPr>
        <w:pStyle w:val="Normal1"/>
        <w:ind w:firstLine="720"/>
        <w:rPr/>
      </w:pPr>
      <w:r>
        <w:rPr>
          <w:rFonts w:ascii="Century Schoolbook" w:hAnsi="Century Schoolbook"/>
          <w:sz w:val="24"/>
          <w:szCs w:val="24"/>
        </w:rPr>
        <w:t>Distinct from other default network clusters, ‘45 [L]’ showed a significant association with various executive functions– further highlighting the distributed nature of executive processes across frontal regions. However, area ‘45 [L]’ was not associated with inhibition, suggesting inhibition is right-lateralized to some degree</w:t>
      </w:r>
      <w:r>
        <w:fldChar w:fldCharType="begin"/>
      </w:r>
      <w:r>
        <w:instrText>ADDIN PAPERS2_CITATIONS &lt;citation&gt;&lt;uuid&gt;EA44EA91-54F0-4E47-9620-B6B6F9DC8A58&lt;/uuid&gt;&lt;priority&gt;0&lt;/priority&gt;&lt;publications&gt;&lt;publication&gt;&lt;volume&gt;18&lt;/volume&gt;&lt;publication_date&gt;99201404001200000000220000&lt;/publication_date&gt;&lt;number&gt;4&lt;/number&gt;&lt;doi&gt;10.1016/j.tics.2013.12.003&lt;/doi&gt;&lt;startpage&gt;177&lt;/startpage&gt;&lt;title&gt;Inhibition and the right inferior frontal cortex: one decade on&lt;/title&gt;&lt;uuid&gt;93EF7854-4417-49FC-B335-B95C3C1A511C&lt;/uuid&gt;&lt;subtype&gt;400&lt;/subtype&gt;&lt;endpage&gt;185&lt;/endpage&gt;&lt;type&gt;400&lt;/type&gt;&lt;url&gt;http://linkinghub.elsevier.com/retrieve/pii/S136466131300274X&lt;/url&gt;&lt;bundle&gt;&lt;publication&gt;&lt;publisher&gt;Elsevier Ltd&lt;/publisher&gt;&lt;title&gt;Trends in Cognitive Sciences&lt;/title&gt;&lt;type&gt;-100&lt;/type&gt;&lt;subtype&gt;-100&lt;/subtype&gt;&lt;uuid&gt;5BD0FF0C-2649-4D8B-979F-ED87896BC93C&lt;/uuid&gt;&lt;/publication&gt;&lt;/bundle&gt;&lt;authors&gt;&lt;author&gt;&lt;firstName&gt;Adam&lt;/firstName&gt;&lt;middleNames&gt;R&lt;/middleNames&gt;&lt;lastName&gt;Aron&lt;/lastName&gt;&lt;/author&gt;&lt;author&gt;&lt;firstName&gt;Trevor&lt;/firstName&gt;&lt;middleNames&gt;W&lt;/middleNames&gt;&lt;lastName&gt;Robbins&lt;/lastName&gt;&lt;/author&gt;&lt;author&gt;&lt;firstName&gt;Russell&lt;/firstName&gt;&lt;middleNames&gt;A&lt;/middleNames&gt;&lt;lastName&gt;Poldrack&lt;/lastName&gt;&lt;/author&gt;&lt;/authors&gt;&lt;/publication&gt;&lt;/publications&gt;&lt;cites&gt;&lt;/cites&gt;&lt;/citation&gt;</w:instrText>
      </w:r>
      <w:r>
        <w:fldChar w:fldCharType="separate"/>
      </w:r>
      <w:bookmarkStart w:id="58" w:name="__Fieldmark__1590_922872596"/>
      <w:r>
        <w:rPr>
          <w:rFonts w:ascii="Century Schoolbook" w:hAnsi="Century Schoolbook"/>
          <w:sz w:val="24"/>
          <w:szCs w:val="24"/>
        </w:rPr>
      </w:r>
      <w:r>
        <w:rPr>
          <w:rFonts w:eastAsia="ＭＳ 明朝" w:cs="Century Schoolbook" w:ascii="Century Schoolbook" w:hAnsi="Century Schoolbook" w:eastAsiaTheme="minorEastAsia"/>
          <w:sz w:val="24"/>
          <w:szCs w:val="24"/>
        </w:rPr>
        <w:t xml:space="preserve"> (Aron et al., 2014)</w:t>
      </w:r>
      <w:r>
        <w:rPr>
          <w:rFonts w:ascii="Century Schoolbook" w:hAnsi="Century Schoolbook"/>
          <w:sz w:val="24"/>
          <w:szCs w:val="24"/>
        </w:rPr>
      </w:r>
      <w:r>
        <w:fldChar w:fldCharType="end"/>
      </w:r>
      <w:bookmarkEnd w:id="58"/>
      <w:r>
        <w:rPr>
          <w:rFonts w:ascii="Century Schoolbook" w:hAnsi="Century Schoolbook"/>
          <w:sz w:val="24"/>
          <w:szCs w:val="24"/>
        </w:rPr>
        <w:t>. Furthermore, consistent with this region’s co-location with Broca’s area and co-activation with the superior temporal sulcus, area ‘45 [L]’ was significantly associated with ‘semantics’ and ‘speech’. Importantly, although it well-known Broca’s area is important for motor function in language, we did not find any association between area ‘45 [L]’ and motor topics; these results suggest Broca’s area is involved in the generation of speech motor plans, but not motor function more generally</w:t>
      </w:r>
      <w:r>
        <w:fldChar w:fldCharType="begin"/>
      </w:r>
      <w:r>
        <w:instrText>ADDIN PAPERS2_CITATIONS &lt;citation&gt;&lt;uuid&gt;C36E2541-E844-4E9C-A8A6-492188A82CF3&lt;/uuid&gt;&lt;priority&gt;0&lt;/priority&gt;&lt;publications&gt;&lt;publication&gt;&lt;uuid&gt;2AD18C0D-7573-4041-9F86-8731AF3BCA03&lt;/uuid&gt;&lt;volume&gt;112&lt;/volume&gt;&lt;doi&gt;10.1073/pnas.1414491112&lt;/doi&gt;&lt;startpage&gt;2871&lt;/startpage&gt;&lt;publication_date&gt;99201503031200000000222000&lt;/publication_date&gt;&lt;url&gt;http://eutils.ncbi.nlm.nih.gov/entrez/eutils/elink.fcgi?dbfrom=pubmed&amp;amp;id=25730850&amp;amp;retmode=ref&amp;amp;cmd=prlinks&lt;/url&gt;&lt;type&gt;400&lt;/type&gt;&lt;title&gt;Redefining the role of Broca's area in speech.&lt;/title&gt;&lt;institution&gt;Helen Wills Neuroscience Institute, University of California, Berkeley, CA 94720; adeen.f@gmail.com.&lt;/institution&gt;&lt;number&gt;9&lt;/number&gt;&lt;subtype&gt;400&lt;/subtype&gt;&lt;endpage&gt;2875&lt;/endpage&gt;&lt;bundle&gt;&lt;publication&gt;&lt;title&gt;Proceedings of the National Academy of Sciences of the United States of America&lt;/title&gt;&lt;type&gt;-100&lt;/type&gt;&lt;subtype&gt;-100&lt;/subtype&gt;&lt;uuid&gt;FA9FAAF3-2E86-4404-94B1-9A6F67C243A4&lt;/uuid&gt;&lt;/publication&gt;&lt;/bundle&gt;&lt;authors&gt;&lt;author&gt;&lt;firstName&gt;Adeen&lt;/firstName&gt;&lt;lastName&gt;Flinker&lt;/lastName&gt;&lt;/author&gt;&lt;author&gt;&lt;firstName&gt;Anna&lt;/firstName&gt;&lt;lastName&gt;Korzeniewska&lt;/lastName&gt;&lt;/author&gt;&lt;author&gt;&lt;firstName&gt;Avgusta&lt;/firstName&gt;&lt;middleNames&gt;Y&lt;/middleNames&gt;&lt;lastName&gt;Shestyuk&lt;/lastName&gt;&lt;/author&gt;&lt;author&gt;&lt;firstName&gt;Piotr&lt;/firstName&gt;&lt;middleNames&gt;J&lt;/middleNames&gt;&lt;lastName&gt;Franaszczuk&lt;/lastName&gt;&lt;/author&gt;&lt;author&gt;&lt;firstName&gt;Nina&lt;/firstName&gt;&lt;middleNames&gt;F&lt;/middleNames&gt;&lt;lastName&gt;Dronkers&lt;/lastName&gt;&lt;/author&gt;&lt;author&gt;&lt;firstName&gt;Robert&lt;/firstName&gt;&lt;middleNames&gt;T&lt;/middleNames&gt;&lt;lastName&gt;Knight&lt;/lastName&gt;&lt;/author&gt;&lt;author&gt;&lt;firstName&gt;Nathan&lt;/firstName&gt;&lt;middleNames&gt;E&lt;/middleNames&gt;&lt;lastName&gt;Crone&lt;/lastName&gt;&lt;/author&gt;&lt;/authors&gt;&lt;/publication&gt;&lt;/publications&gt;&lt;cites&gt;&lt;/cites&gt;&lt;/citation&gt;</w:instrText>
      </w:r>
      <w:r>
        <w:fldChar w:fldCharType="separate"/>
      </w:r>
      <w:bookmarkStart w:id="59" w:name="__Fieldmark__1607_922872596"/>
      <w:r>
        <w:rPr>
          <w:rFonts w:ascii="Century Schoolbook" w:hAnsi="Century Schoolbook"/>
          <w:sz w:val="24"/>
          <w:szCs w:val="24"/>
        </w:rPr>
      </w:r>
      <w:r>
        <w:rPr>
          <w:rFonts w:eastAsia="ＭＳ 明朝" w:cs="Century Schoolbook" w:ascii="Century Schoolbook" w:hAnsi="Century Schoolbook" w:eastAsiaTheme="minorEastAsia"/>
          <w:sz w:val="24"/>
          <w:szCs w:val="24"/>
        </w:rPr>
        <w:t xml:space="preserve"> (Flinker et al., 2015)</w:t>
      </w:r>
      <w:r>
        <w:rPr>
          <w:rFonts w:ascii="Century Schoolbook" w:hAnsi="Century Schoolbook"/>
          <w:sz w:val="24"/>
          <w:szCs w:val="24"/>
        </w:rPr>
      </w:r>
      <w:r>
        <w:fldChar w:fldCharType="end"/>
      </w:r>
      <w:bookmarkEnd w:id="59"/>
      <w:r>
        <w:rPr>
          <w:rFonts w:ascii="Century Schoolbook" w:hAnsi="Century Schoolbook"/>
          <w:sz w:val="24"/>
          <w:szCs w:val="24"/>
        </w:rPr>
        <w:t>. Moreover, ‘45 [L]’ was notable for its robust association with ‘semantic’ function– more so than any other region– consistent with the hypothesis that left IFG is a part of the brain’s ‘semantic’ system</w:t>
      </w:r>
      <w:r>
        <w:fldChar w:fldCharType="begin"/>
      </w:r>
      <w:r>
        <w:instrText>ADDIN PAPERS2_CITATIONS &lt;citation&gt;&lt;uuid&gt;E77C1EC6-B263-4FB6-8198-C2E607AFCD52&lt;/uuid&gt;&lt;priority&gt;0&lt;/priority&gt;&lt;publications&gt;&lt;publication&gt;&lt;volume&gt;19&lt;/volume&gt;&lt;publication_date&gt;99200911061200000000222000&lt;/publication_date&gt;&lt;number&gt;12&lt;/number&gt;&lt;doi&gt;10.1093/cercor/bhp055&lt;/doi&gt;&lt;startpage&gt;2767&lt;/startpage&gt;&lt;title&gt;Where Is the Semantic System? A Critical Review and Meta-Analysis of 120 Functional Neuroimaging Studies&lt;/title&gt;&lt;uuid&gt;89F82948-15C3-4873-812C-2503A7C023DE&lt;/uuid&gt;&lt;subtype&gt;400&lt;/subtype&gt;&lt;endpage&gt;2796&lt;/endpage&gt;&lt;type&gt;400&lt;/type&gt;&lt;url&gt;http://www.cercor.oxfordjournals.org/cgi/doi/10.1093/cercor/bhp055&lt;/url&gt;&lt;bundle&gt;&lt;publication&gt;&lt;title&gt;Cerebral Cortex&lt;/title&gt;&lt;type&gt;-100&lt;/type&gt;&lt;subtype&gt;-100&lt;/subtype&gt;&lt;uuid&gt;77496BB1-9579-49BD-B03C-B44147E85F01&lt;/uuid&gt;&lt;/publication&gt;&lt;/bundle&gt;&lt;authors&gt;&lt;author&gt;&lt;firstName&gt;J&lt;/firstName&gt;&lt;middleNames&gt;R&lt;/middleNames&gt;&lt;lastName&gt;Binder&lt;/lastName&gt;&lt;/author&gt;&lt;author&gt;&lt;firstName&gt;R&lt;/firstName&gt;&lt;middleNames&gt;H&lt;/middleNames&gt;&lt;lastName&gt;Desai&lt;/lastName&gt;&lt;/author&gt;&lt;author&gt;&lt;firstName&gt;W&lt;/firstName&gt;&lt;middleNames&gt;W&lt;/middleNames&gt;&lt;lastName&gt;Graves&lt;/lastName&gt;&lt;/author&gt;&lt;author&gt;&lt;firstName&gt;L&lt;/firstName&gt;&lt;middleNames&gt;L&lt;/middleNames&gt;&lt;lastName&gt;Conant&lt;/lastName&gt;&lt;/author&gt;&lt;/authors&gt;&lt;/publication&gt;&lt;/publications&gt;&lt;cites&gt;&lt;/cites&gt;&lt;/citation&gt;</w:instrText>
      </w:r>
      <w:r>
        <w:fldChar w:fldCharType="separate"/>
      </w:r>
      <w:bookmarkStart w:id="60" w:name="__Fieldmark__1618_922872596"/>
      <w:r>
        <w:rPr>
          <w:rFonts w:ascii="Century Schoolbook" w:hAnsi="Century Schoolbook"/>
          <w:sz w:val="24"/>
          <w:szCs w:val="24"/>
        </w:rPr>
      </w:r>
      <w:r>
        <w:rPr>
          <w:rFonts w:eastAsia="ＭＳ 明朝" w:cs="Century Schoolbook" w:ascii="Century Schoolbook" w:hAnsi="Century Schoolbook" w:eastAsiaTheme="minorEastAsia"/>
          <w:sz w:val="24"/>
          <w:szCs w:val="24"/>
        </w:rPr>
        <w:t xml:space="preserve"> (Binder et al., 2009)</w:t>
      </w:r>
      <w:r>
        <w:rPr>
          <w:rFonts w:ascii="Century Schoolbook" w:hAnsi="Century Schoolbook"/>
          <w:sz w:val="24"/>
          <w:szCs w:val="24"/>
        </w:rPr>
      </w:r>
      <w:r>
        <w:fldChar w:fldCharType="end"/>
      </w:r>
      <w:bookmarkEnd w:id="60"/>
      <w:r>
        <w:rPr>
          <w:rFonts w:ascii="Century Schoolbook" w:hAnsi="Century Schoolbook"/>
          <w:sz w:val="24"/>
          <w:szCs w:val="24"/>
        </w:rPr>
        <w:t>.</w:t>
      </w:r>
    </w:p>
    <w:p>
      <w:pPr>
        <w:pStyle w:val="Normal1"/>
        <w:ind w:firstLine="720"/>
        <w:rPr/>
      </w:pPr>
      <w:r>
        <w:rPr>
          <w:rFonts w:eastAsia="Century Schoolbook" w:cs="Century Schoolbook" w:ascii="Century Schoolbook" w:hAnsi="Century Schoolbook"/>
          <w:sz w:val="24"/>
          <w:szCs w:val="24"/>
        </w:rPr>
        <w:t>Finally, consistent with the default network’s well-characterized involvement in memory</w:t>
      </w:r>
      <w:r>
        <w:fldChar w:fldCharType="begin"/>
      </w:r>
      <w:r>
        <w:instrText>ADDIN PAPERS2_CITATIONS &lt;citation&gt;&lt;uuid&gt;84989536-04EB-4655-9D65-EA0A6C6A17D9&lt;/uuid&gt;&lt;priority&gt;0&lt;/priority&gt;&lt;publications&gt;&lt;publication&gt;&lt;uuid&gt;414B46F4-0D12-43D5-9BBF-F2994E896057&lt;/uuid&gt;&lt;volume&gt;1316&lt;/volume&gt;&lt;doi&gt;10.1111/nyas.12360&lt;/doi&gt;&lt;subtitle&gt;The brain's default network&lt;/subtitle&gt;&lt;startpage&gt;29&lt;/startpage&gt;&lt;publication_date&gt;99201402061200000000222000&lt;/publication_date&gt;&lt;url&gt;http://doi.wiley.com/10.1111/nyas.12360&lt;/url&gt;&lt;type&gt;400&lt;/type&gt;&lt;title&gt;The default network and self-generated thought: component processes, dynamic control, and clinical relevance&lt;/title&gt;&lt;number&gt;1&lt;/number&gt;&lt;subtype&gt;400&lt;/subtype&gt;&lt;endpage&gt;52&lt;/endpage&gt;&lt;bundle&gt;&lt;publication&gt;&lt;title&gt;Annals of the New York Academy of Sciences&lt;/title&gt;&lt;type&gt;-100&lt;/type&gt;&lt;subtype&gt;-100&lt;/subtype&gt;&lt;uuid&gt;0776132F-10CC-46E9-B4FA-7112E1BB70EF&lt;/uuid&gt;&lt;/publication&gt;&lt;/bundle&gt;&lt;authors&gt;&lt;author&gt;&lt;firstName&gt;Jessica&lt;/firstName&gt;&lt;middleNames&gt;R&lt;/middleNames&gt;&lt;lastName&gt;Andrews-Hanna&lt;/lastName&gt;&lt;/author&gt;&lt;author&gt;&lt;firstName&gt;Jonathan&lt;/firstName&gt;&lt;lastName&gt;Smallwood&lt;/lastName&gt;&lt;/author&gt;&lt;author&gt;&lt;firstName&gt;R&lt;/firstName&gt;&lt;middleNames&gt;Nathan&lt;/middleNames&gt;&lt;lastName&gt;Spreng&lt;/lastName&gt;&lt;/author&gt;&lt;/authors&gt;&lt;editors&gt;&lt;author&gt;&lt;firstName&gt;Alan&lt;/firstName&gt;&lt;lastName&gt;Kingstone&lt;/lastName&gt;&lt;/author&gt;&lt;author&gt;&lt;firstName&gt;Michael&lt;/firstName&gt;&lt;middleNames&gt;B&lt;/middleNames&gt;&lt;lastName&gt;Miller&lt;/lastName&gt;&lt;/author&gt;&lt;/editors&gt;&lt;/publication&gt;&lt;/publications&gt;&lt;cites&gt;&lt;/cites&gt;&lt;/citation&gt;</w:instrText>
      </w:r>
      <w:r>
        <w:fldChar w:fldCharType="separate"/>
      </w:r>
      <w:bookmarkStart w:id="61" w:name="__Fieldmark__1628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(Andrews-Hanna et al., 2014)</w:t>
      </w:r>
      <w:r>
        <w:rPr>
          <w:rFonts w:eastAsia="Century Schoolbook" w:cs="Century Schoolbook" w:ascii="Century Schoolbook" w:hAnsi="Century Schoolbook"/>
          <w:sz w:val="24"/>
          <w:szCs w:val="24"/>
        </w:rPr>
      </w:r>
      <w:r>
        <w:fldChar w:fldCharType="end"/>
      </w:r>
      <w:bookmarkEnd w:id="61"/>
      <w:r>
        <w:rPr>
          <w:rFonts w:eastAsia="Century Schoolbook" w:cs="Century Schoolbook" w:ascii="Century Schoolbook" w:hAnsi="Century Schoolbook"/>
          <w:sz w:val="24"/>
          <w:szCs w:val="24"/>
        </w:rPr>
        <w:t>, all three LFC default clusters were robustly associated with ‘memory’ and ‘emotion’. This is consistent with a long line of evidence supporting the role of these regions in autobiographical, internally oriented cognition. Moreover, the left IFG is purported to play a key role in controlled memory retrieval</w:t>
      </w:r>
      <w:r>
        <w:fldChar w:fldCharType="begin"/>
      </w:r>
      <w:r>
        <w:instrText>ADDIN PAPERS2_CITATIONS &lt;citation&gt;&lt;uuid&gt;C3C300D1-89CD-44F5-894E-63A57B548E4B&lt;/uuid&gt;&lt;priority&gt;0&lt;/priority&gt;&lt;publications&gt;&lt;publication&gt;&lt;uuid&gt;6B14C2C4-A0AF-47C0-875F-21EECDF14210&lt;/uuid&gt;&lt;volume&gt;45&lt;/volume&gt;&lt;accepted_date&gt;99200706131200000000222000&lt;/accepted_date&gt;&lt;doi&gt;10.1016/j.neuropsychologia.2007.06.015&lt;/doi&gt;&lt;startpage&gt;2883&lt;/startpage&gt;&lt;revision_date&gt;99200704061200000000222000&lt;/revision_date&gt;&lt;publication_date&gt;99200710011200000000222000&lt;/publication_date&gt;&lt;url&gt;http://eutils.ncbi.nlm.nih.gov/entrez/eutils/elink.fcgi?dbfrom=pubmed&amp;amp;id=17675110&amp;amp;retmode=ref&amp;amp;cmd=prlinks&lt;/url&gt;&lt;type&gt;400&lt;/type&gt;&lt;title&gt;Left ventrolateral prefrontal cortex and the cognitive control of memory.&lt;/title&gt;&lt;submission_date&gt;99200701131200000000222000&lt;/submission_date&gt;&lt;number&gt;13&lt;/number&gt;&lt;institution&gt;Helen Wills Neuroscience Institute, 132 Barker Hall, MC3190, UC Berkeley, CA 94720-3190, USA. dbadre@berkeley.edu&lt;/institution&gt;&lt;subtype&gt;400&lt;/subtype&gt;&lt;endpage&gt;2901&lt;/endpage&gt;&lt;bundle&gt;&lt;publication&gt;&lt;title&gt;Neuropsychologia&lt;/title&gt;&lt;type&gt;-100&lt;/type&gt;&lt;subtype&gt;-100&lt;/subtype&gt;&lt;uuid&gt;CA609851-A30F-4EE4-84C7-E7ADD294156A&lt;/uuid&gt;&lt;/publication&gt;&lt;/bundle&gt;&lt;authors&gt;&lt;author&gt;&lt;firstName&gt;David&lt;/firstName&gt;&lt;lastName&gt;Badre&lt;/lastName&gt;&lt;/author&gt;&lt;author&gt;&lt;firstName&gt;Anthony&lt;/firstName&gt;&lt;middleNames&gt;D&lt;/middleNames&gt;&lt;lastName&gt;Wagner&lt;/lastName&gt;&lt;/author&gt;&lt;/authors&gt;&lt;/publication&gt;&lt;publication&gt;&lt;uuid&gt;63CA6392-55C3-458C-AEF6-C28DE99164F3&lt;/uuid&gt;&lt;volume&gt;23&lt;/volume&gt;&lt;doi&gt;10.1162/jocn_a_00023&lt;/doi&gt;&lt;startpage&gt;3470&lt;/startpage&gt;&lt;publication_date&gt;99201111001200000000220000&lt;/publication_date&gt;&lt;url&gt;http://www.mitpressjournals.org/doi/abs/10.1162/jocn_a_00023&lt;/url&gt;&lt;type&gt;400&lt;/type&gt;&lt;title&gt;Choosing our words: retrieval and selection processes recruit shared neural substrates in left ventrolateral prefrontal cortex.&lt;/title&gt;&lt;publisher&gt;MIT Press55 Hayward Street, Cambridge, MA 02142-1315USAjournals-info@mit.edu&lt;/publisher&gt;&lt;institution&gt;University of Colorado at Boulder, Boulder, CO 80309-0345, USA. hannah.snyder@colorado.edu&lt;/institution&gt;&lt;number&gt;11&lt;/number&gt;&lt;subtype&gt;400&lt;/subtype&gt;&lt;endpage&gt;3482&lt;/endpage&gt;&lt;bundle&gt;&lt;publication&gt;&lt;title&gt;Journal of Cognitive Neuroscience&lt;/title&gt;&lt;type&gt;-100&lt;/type&gt;&lt;subtype&gt;-100&lt;/subtype&gt;&lt;uuid&gt;4973B93A-6BC5-4BAE-956C-9CFCEE0694BB&lt;/uuid&gt;&lt;/publication&gt;&lt;/bundle&gt;&lt;authors&gt;&lt;author&gt;&lt;firstName&gt;Hannah&lt;/firstName&gt;&lt;middleNames&gt;R&lt;/middleNames&gt;&lt;lastName&gt;Snyder&lt;/lastName&gt;&lt;/author&gt;&lt;author&gt;&lt;firstName&gt;Marie&lt;/firstName&gt;&lt;middleNames&gt;T&lt;/middleNames&gt;&lt;lastName&gt;Banich&lt;/lastName&gt;&lt;/author&gt;&lt;author&gt;&lt;firstName&gt;Yuko&lt;/firstName&gt;&lt;lastName&gt;Munakata&lt;/lastName&gt;&lt;/author&gt;&lt;/authors&gt;&lt;/publication&gt;&lt;/publications&gt;&lt;cites&gt;&lt;/cites&gt;&lt;/citation&gt;</w:instrText>
      </w:r>
      <w:r>
        <w:fldChar w:fldCharType="separate"/>
      </w:r>
      <w:bookmarkStart w:id="62" w:name="__Fieldmark__1635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(Badre and Wagner, 2007; Snyder et al., 2011)</w:t>
      </w:r>
      <w:r>
        <w:rPr>
          <w:rFonts w:eastAsia="Century Schoolbook" w:cs="Century Schoolbook" w:ascii="Century Schoolbook" w:hAnsi="Century Schoolbook"/>
          <w:sz w:val="24"/>
          <w:szCs w:val="24"/>
        </w:rPr>
      </w:r>
      <w:r>
        <w:fldChar w:fldCharType="end"/>
      </w:r>
      <w:bookmarkEnd w:id="62"/>
      <w:r>
        <w:rPr>
          <w:rFonts w:eastAsia="Century Schoolbook" w:cs="Century Schoolbook" w:ascii="Century Schoolbook" w:hAnsi="Century Schoolbook"/>
          <w:sz w:val="24"/>
          <w:szCs w:val="24"/>
        </w:rPr>
        <w:t xml:space="preserve">– a hypothesis supported by the joint association between executive processes and memory in this region. However, it is also notable that ‘memory’ was associated with many other clusters in the fronto-parietal network, suggesting memory processes are widely distributed across lateral frontal cortex. </w:t>
      </w:r>
    </w:p>
    <w:p>
      <w:pPr>
        <w:pStyle w:val="Normal1"/>
        <w:numPr>
          <w:ilvl w:val="0"/>
          <w:numId w:val="0"/>
        </w:numPr>
        <w:spacing w:lineRule="auto" w:line="420"/>
        <w:ind w:hanging="0"/>
        <w:outlineLvl w:val="0"/>
        <w:rPr>
          <w:rFonts w:ascii="Century Schoolbook" w:hAnsi="Century Schoolbook"/>
          <w:b/>
          <w:b/>
          <w:sz w:val="24"/>
          <w:szCs w:val="24"/>
        </w:rPr>
      </w:pPr>
      <w:r>
        <w:rPr>
          <w:rFonts w:ascii="Century Schoolbook" w:hAnsi="Century Schoolbook"/>
          <w:b/>
          <w:sz w:val="24"/>
          <w:szCs w:val="24"/>
        </w:rPr>
        <w:t>Somatosensory-motor network</w:t>
      </w:r>
    </w:p>
    <w:p>
      <w:pPr>
        <w:pStyle w:val="Normal1"/>
        <w:ind w:firstLine="720"/>
        <w:rPr/>
      </w:pPr>
      <w:r>
        <w:rPr>
          <w:rFonts w:ascii="Century Schoolbook" w:hAnsi="Century Schoolbook"/>
          <w:sz w:val="24"/>
          <w:szCs w:val="24"/>
        </w:rPr>
        <w:t>We identified two LFC clusters in the somatosensory-motor network: dorsal and ventral lateral premotor cortex– ‘PMd’ and ‘PMv’, respectively (Figure 6a). Both clusters were located in dorsal BA 6</w:t>
      </w:r>
      <w:r>
        <w:fldChar w:fldCharType="begin"/>
      </w:r>
      <w:r>
        <w:instrText>ADDIN PAPERS2_CITATIONS &lt;citation&gt;&lt;uuid&gt;14975AED-CC32-43F4-A21A-27C75C4B3930&lt;/uuid&gt;&lt;priority&gt;0&lt;/priority&gt;&lt;publications&gt;&lt;publication&gt;&lt;uuid&gt;0B8193CB-A7B0-4CA3-A5C3-4554EECF8E80&lt;/uuid&gt;&lt;volume&gt;36&lt;/volume&gt;&lt;doi&gt;10.1016/j.neuroimage.2007.03.060&lt;/doi&gt;&lt;startpage&gt;511&lt;/startpage&gt;&lt;publication_date&gt;99200707011200000000222000&lt;/publication_date&gt;&lt;url&gt;http://dx.doi.org/10.1016/j.neuroimage.2007.03.060&lt;/url&gt;&lt;citekey&gt;Eickhoff:2007bq&lt;/citekey&gt;&lt;type&gt;400&lt;/type&gt;&lt;title&gt;Assignment of functional activations to probabilistic cytoarchitectonic areas revisited&lt;/title&gt;&lt;number&gt;3&lt;/number&gt;&lt;subtype&gt;400&lt;/subtype&gt;&lt;endpage&gt;521&lt;/endpage&gt;&lt;authors&gt;&lt;author&gt;&lt;firstName&gt;Simon&lt;/firstName&gt;&lt;middleNames&gt;B&lt;/middleNames&gt;&lt;lastName&gt;Eickhoff&lt;/lastName&gt;&lt;/author&gt;&lt;author&gt;&lt;firstName&gt;Tomas&lt;/firstName&gt;&lt;lastName&gt;Paus&lt;/lastName&gt;&lt;/author&gt;&lt;author&gt;&lt;firstName&gt;Svenja&lt;/firstName&gt;&lt;lastName&gt;Caspers&lt;/lastName&gt;&lt;/author&gt;&lt;author&gt;&lt;firstName&gt;Marie-Helene&lt;/firstName&gt;&lt;lastName&gt;Grosbras&lt;/lastName&gt;&lt;/author&gt;&lt;author&gt;&lt;firstName&gt;Alan&lt;/firstName&gt;&lt;middleNames&gt;C&lt;/middleNames&gt;&lt;lastName&gt;Evans&lt;/lastName&gt;&lt;/author&gt;&lt;author&gt;&lt;firstName&gt;Karl&lt;/firstName&gt;&lt;lastName&gt;Zilles&lt;/lastName&gt;&lt;/author&gt;&lt;author&gt;&lt;firstName&gt;Katrin&lt;/firstName&gt;&lt;lastName&gt;Amunts&lt;/lastName&gt;&lt;/author&gt;&lt;/authors&gt;&lt;/publication&gt;&lt;/publications&gt;&lt;cites&gt;&lt;/cites&gt;&lt;/citation&gt;</w:instrText>
      </w:r>
      <w:r>
        <w:fldChar w:fldCharType="separate"/>
      </w:r>
      <w:bookmarkStart w:id="63" w:name="__Fieldmark__1665_922872596"/>
      <w:r>
        <w:rPr>
          <w:rFonts w:ascii="Century Schoolbook" w:hAnsi="Century Schoolbook"/>
          <w:sz w:val="24"/>
          <w:szCs w:val="24"/>
        </w:rPr>
      </w:r>
      <w:r>
        <w:rPr>
          <w:rFonts w:eastAsia="ＭＳ 明朝" w:cs="Century Schoolbook" w:ascii="Century Schoolbook" w:hAnsi="Century Schoolbook" w:eastAsiaTheme="minorEastAsia"/>
          <w:sz w:val="24"/>
          <w:szCs w:val="24"/>
        </w:rPr>
        <w:t xml:space="preserve"> (Eickhoff et al., 2007)</w:t>
      </w:r>
      <w:r>
        <w:rPr>
          <w:rFonts w:ascii="Century Schoolbook" w:hAnsi="Century Schoolbook"/>
          <w:sz w:val="24"/>
          <w:szCs w:val="24"/>
        </w:rPr>
      </w:r>
      <w:r>
        <w:fldChar w:fldCharType="end"/>
      </w:r>
      <w:bookmarkEnd w:id="63"/>
      <w:r>
        <w:rPr>
          <w:rFonts w:ascii="Century Schoolbook" w:hAnsi="Century Schoolbook"/>
          <w:sz w:val="24"/>
          <w:szCs w:val="24"/>
        </w:rPr>
        <w:t>, although ‘PMd’ was slightly more anterior. As a result of its more posterior location, ‘PMv’ included several voxels in primary motor cortex, although the cluster was primarily located in pre-motor cortex.</w:t>
      </w:r>
    </w:p>
    <w:p>
      <w:pPr>
        <w:pStyle w:val="Normal1"/>
        <w:ind w:firstLine="720"/>
        <w:rPr>
          <w:rFonts w:ascii="Century Schoolbook" w:hAnsi="Century Schoolbook"/>
          <w:sz w:val="24"/>
          <w:szCs w:val="24"/>
        </w:rPr>
      </w:pPr>
      <w:r>
        <w:rPr>
          <w:rFonts w:eastAsia="Century Schoolbook" w:cs="Century Schoolbook" w:ascii="Century Schoolbook" w:hAnsi="Century Schoolbook"/>
          <w:b/>
          <w:bCs/>
          <w:sz w:val="24"/>
          <w:szCs w:val="24"/>
        </w:rPr>
        <w:t>Meta-analytic co-activation.</w:t>
      </w:r>
      <w:r>
        <w:rPr>
          <w:rFonts w:eastAsia="Century Schoolbook" w:cs="Century Schoolbook" w:ascii="Century Schoolbook" w:hAnsi="Century Schoolbook"/>
          <w:sz w:val="24"/>
          <w:szCs w:val="24"/>
        </w:rPr>
        <w:t xml:space="preserve"> Both PMd and PMv showed greater co-activation with nearby voxels in the primary motor and somatosensory cortices, as well as SMA– regions important for the control of movement (Figure 6b). PMd, however, additionally showed greater co-activation with various regions implicated in executive function, such as lateral parietal cortex and the anterior insula– suggesting dorsal pre-motor cortex may engage a broader functional network in support of the cognitive control of motor actions.</w:t>
      </w:r>
    </w:p>
    <w:p>
      <w:pPr>
        <w:pStyle w:val="Normal1"/>
        <w:ind w:firstLine="720"/>
        <w:rPr>
          <w:rFonts w:ascii="Century Schoolbook" w:hAnsi="Century Schoolbook"/>
          <w:sz w:val="24"/>
          <w:szCs w:val="24"/>
        </w:rPr>
      </w:pPr>
      <w:r>
        <w:rPr>
          <w:rFonts w:ascii="Century Schoolbook" w:hAnsi="Century Schoolbook"/>
          <w:b/>
          <w:sz w:val="24"/>
          <w:szCs w:val="24"/>
        </w:rPr>
        <w:t xml:space="preserve">Meta-analytic functional preference. </w:t>
      </w:r>
      <w:r>
        <w:rPr>
          <w:rFonts w:ascii="Century Schoolbook" w:hAnsi="Century Schoolbook"/>
          <w:color w:val="333333"/>
          <w:sz w:val="24"/>
          <w:szCs w:val="24"/>
        </w:rPr>
        <w:t xml:space="preserve">The functional preference profiles of both premotor clusters suggest their primary functional role is in core aspects of motor function (Figure 6c). However, </w:t>
      </w:r>
      <w:r>
        <w:rPr>
          <w:rFonts w:ascii="Century Schoolbook" w:hAnsi="Century Schoolbook"/>
          <w:sz w:val="24"/>
          <w:szCs w:val="24"/>
        </w:rPr>
        <w:t xml:space="preserve">both of these the two clusters were also associated with higher-level motor planning (i.e. ‘action’) and working-memory, suggesting these regions are important for higher-level motoric control. Moreover, consistent with PMd’s stronger co-activation with regions previously associated with executive function, PMd was significantly associated with ‘conflict’ and ‘attention’ (although not significantly more so than PMv). Thus, although these two premotor clusters were most strongly associated with motor function, their function is not exclusively limited to low-level processes, and may require the recruitment of higher-level psychological processes for the execution of motor plans. </w:t>
      </w:r>
    </w:p>
    <w:p>
      <w:pPr>
        <w:pStyle w:val="Normal1"/>
        <w:numPr>
          <w:ilvl w:val="0"/>
          <w:numId w:val="0"/>
        </w:numPr>
        <w:spacing w:lineRule="auto" w:line="240"/>
        <w:ind w:hanging="0"/>
        <w:outlineLvl w:val="0"/>
        <w:rPr>
          <w:rFonts w:ascii="Century Schoolbook" w:hAnsi="Century Schoolbook"/>
          <w:sz w:val="24"/>
          <w:szCs w:val="24"/>
        </w:rPr>
      </w:pPr>
      <w:r>
        <w:rPr>
          <w:rFonts w:ascii="Century Schoolbook" w:hAnsi="Century Schoolbook"/>
          <w:b/>
          <w:sz w:val="24"/>
          <w:szCs w:val="24"/>
        </w:rPr>
        <w:t>Functional distance between clusters</w:t>
      </w:r>
    </w:p>
    <w:p>
      <w:pPr>
        <w:pStyle w:val="Normal1"/>
        <w:numPr>
          <w:ilvl w:val="0"/>
          <w:numId w:val="0"/>
        </w:numPr>
        <w:spacing w:lineRule="auto" w:line="420"/>
        <w:ind w:firstLine="720"/>
        <w:outlineLvl w:val="0"/>
        <w:rPr>
          <w:rFonts w:ascii="Century Schoolbook" w:hAnsi="Century Schoolbook" w:eastAsia="Century Schoolbook" w:cs="Century Schoolbook"/>
          <w:sz w:val="24"/>
          <w:szCs w:val="24"/>
        </w:rPr>
      </w:pPr>
      <w:r>
        <w:rPr>
          <w:rFonts w:eastAsia="Century Schoolbook" w:cs="Century Schoolbook" w:ascii="Century Schoolbook" w:hAnsi="Century Schoolbook"/>
          <w:sz w:val="24"/>
          <w:szCs w:val="24"/>
        </w:rPr>
        <w:t xml:space="preserve">Finally, to examine the overall difference between regions, we computed the mean correlation distance between clusters on the basis meta-analytic co-activation (Figure 7a) and psychological preference profiles (Figure 7b). Supporting the network organization of these clusters, the distance between clusters in the same network was much shorter (co-activation: r=0.58, functional profiles, r=0.5) than the distance between clusters in different networks (co-activation: r=0.7, functional profiles, r=0.7) across both modalities. However, the distance between clusters in the same network was in certain cases relatively high. For example, clusters ‘45 [L]’ and ‘9’ in the default network (r = 0.77) and ’44 [R]’ and ‘10v’ in the fronto-parietal network (r= 0.93) exhibited large functional distances, despite belonging to the same network. Thus, although large-scale networks likely represent a fundamental organizational structure in the brain– and distinct networks tend to support categorically different types psychological processes– our results suggest these networks are relatively heterogeneous. Finally, we also observed that the differences between regions based on meta-analytic co-activation were highly similar to those based on functional preference profiles (Pearson’s correlation r = 0.86), suggesting that clusters that show distinct meta-analytic co-activation generally exhibit distinct functional preference profiles. </w:t>
      </w:r>
    </w:p>
    <w:p>
      <w:pPr>
        <w:pStyle w:val="Normal1"/>
        <w:numPr>
          <w:ilvl w:val="0"/>
          <w:numId w:val="0"/>
        </w:numPr>
        <w:spacing w:lineRule="auto" w:line="420"/>
        <w:ind w:hanging="0"/>
        <w:outlineLvl w:val="0"/>
        <w:rPr/>
      </w:pPr>
      <w:commentRangeStart w:id="7"/>
      <w:r>
        <w:rPr>
          <w:rFonts w:ascii="Century Schoolbook" w:hAnsi="Century Schoolbook"/>
          <w:b/>
          <w:sz w:val="24"/>
          <w:szCs w:val="24"/>
        </w:rPr>
        <w:t>Discussion</w:t>
      </w:r>
      <w:commentRangeEnd w:id="7"/>
      <w:r>
        <w:commentReference w:id="7"/>
      </w:r>
      <w:r>
        <w:rPr>
          <w:rFonts w:ascii="Century Schoolbook" w:hAnsi="Century Schoolbook"/>
          <w:b/>
          <w:sz w:val="24"/>
          <w:szCs w:val="24"/>
        </w:rPr>
      </w:r>
    </w:p>
    <w:p>
      <w:pPr>
        <w:pStyle w:val="Normal1"/>
        <w:ind w:hanging="0"/>
        <w:rPr/>
      </w:pPr>
      <w:r>
        <w:rPr>
          <w:rFonts w:ascii="Century Schoolbook" w:hAnsi="Century Schoolbook"/>
          <w:b/>
          <w:sz w:val="24"/>
          <w:szCs w:val="24"/>
        </w:rPr>
        <w:tab/>
      </w:r>
      <w:r>
        <w:rPr>
          <w:rFonts w:ascii="Century Schoolbook" w:hAnsi="Century Schoolbook"/>
          <w:sz w:val="24"/>
          <w:szCs w:val="24"/>
        </w:rPr>
        <w:t>In the present study,</w:t>
      </w:r>
      <w:r>
        <w:rPr>
          <w:rFonts w:ascii="Century Schoolbook" w:hAnsi="Century Schoolbook"/>
          <w:b/>
          <w:sz w:val="24"/>
          <w:szCs w:val="24"/>
        </w:rPr>
        <w:t xml:space="preserve"> </w:t>
      </w:r>
      <w:r>
        <w:rPr>
          <w:rFonts w:eastAsia="Century Schoolbook" w:cs="Century Schoolbook" w:ascii="Century Schoolbook" w:hAnsi="Century Schoolbook"/>
          <w:sz w:val="24"/>
          <w:szCs w:val="24"/>
        </w:rPr>
        <w:t>we applied data-driven methods to the largest meta-analytic database available to systematically map psychological states to discrete lateral frontal cortex anatomy. Importantly, we conducted our analyses broadly both with respect to anatomy– by focusing on the entirety of LFC– and function– by surveying a wide, representative range of psychological states</w:t>
        <w:softHyphen/>
        <w:t>– resulting in a relatively unbiased and comprehensive functional-anatomical mapping. Using co-activation-based hierarchical clustering, we identified 14 subregions in LFC organized into three whole-brain networks (fronto-parietal, default and sensorimotor). We then used multivariate classification to determine which psychological states best predicted activation in each region, resulting in dissociable psychological profiles for each subregion. In contrast with more modular models of LFC organization</w:t>
      </w:r>
      <w:r>
        <w:fldChar w:fldCharType="begin"/>
      </w:r>
      <w:r>
        <w:instrText>ADDIN PAPERS2_CITATIONS &lt;citation&gt;&lt;uuid&gt;45BE5A76-0DD4-489B-BEC9-4FEF86868E98&lt;/uuid&gt;&lt;priority&gt;0&lt;/priority&gt;&lt;publications&gt;&lt;publication&gt;&lt;uuid&gt;80C7137D-E056-4146-91A0-43E4E29D0C87&lt;/uuid&gt;&lt;volume&gt;112&lt;/volume&gt;&lt;doi&gt;10.1073/pnas.1510619112&lt;/doi&gt;&lt;startpage&gt;E6798&lt;/startpage&gt;&lt;publication_date&gt;99201512081200000000222000&lt;/publication_date&gt;&lt;url&gt;http://www.pnas.org/content/112/49/E6798.full&lt;/url&gt;&lt;type&gt;400&lt;/type&gt;&lt;title&gt;The modular and integrative functional architecture of the human brain.&lt;/title&gt;&lt;publisher&gt;National Acad Sciences&lt;/publisher&gt;&lt;institution&gt;Helen Wills Neuroscience Institute, University of California, Berkeley, CA 94720; Department of Psychology, University of California, Berkeley, CA 94720; bertolero@berkeley.edu.&lt;/institution&gt;&lt;number&gt;49&lt;/number&gt;&lt;subtype&gt;400&lt;/subtype&gt;&lt;endpage&gt;807&lt;/endpage&gt;&lt;bundle&gt;&lt;publication&gt;&lt;title&gt;Proceedings of the National Academy of Sciences of the United States of America&lt;/title&gt;&lt;type&gt;-100&lt;/type&gt;&lt;subtype&gt;-100&lt;/subtype&gt;&lt;uuid&gt;FA9FAAF3-2E86-4404-94B1-9A6F67C243A4&lt;/uuid&gt;&lt;/publication&gt;&lt;/bundle&gt;&lt;authors&gt;&lt;author&gt;&lt;firstName&gt;Maxwell&lt;/firstName&gt;&lt;middleNames&gt;A&lt;/middleNames&gt;&lt;lastName&gt;Bertolero&lt;/lastName&gt;&lt;/author&gt;&lt;author&gt;&lt;firstName&gt;B&lt;/firstName&gt;&lt;middleNames&gt;T Thomas&lt;/middleNames&gt;&lt;lastName&gt;Yeo&lt;/lastName&gt;&lt;/author&gt;&lt;author&gt;&lt;firstName&gt;Mark&lt;/firstName&gt;&lt;lastName&gt;D’Esposito&lt;/lastName&gt;&lt;/author&gt;&lt;/authors&gt;&lt;/publication&gt;&lt;publication&gt;&lt;volume&gt;4&lt;/volume&gt;&lt;publication_date&gt;99200310001200000000220000&lt;/publication_date&gt;&lt;number&gt;10&lt;/number&gt;&lt;doi&gt;10.1038/nrn1201&lt;/doi&gt;&lt;startpage&gt;829&lt;/startpage&gt;&lt;title&gt;Working memory: looking back and looking forward&lt;/title&gt;&lt;uuid&gt;540F1E77-3C89-4F63-977F-9B1B79D83C45&lt;/uuid&gt;&lt;subtype&gt;400&lt;/subtype&gt;&lt;endpage&gt;839&lt;/endpage&gt;&lt;type&gt;400&lt;/type&gt;&lt;url&gt;http://www.nature.com/doifinder/10.1038/nrn1201&lt;/url&gt;&lt;bundle&gt;&lt;publication&gt;&lt;title&gt;Nature Reviews Neuroscience&lt;/title&gt;&lt;type&gt;-100&lt;/type&gt;&lt;subtype&gt;-100&lt;/subtype&gt;&lt;uuid&gt;0745228F-86D0-406A-8F87-10E4D596B544&lt;/uuid&gt;&lt;/publication&gt;&lt;/bundle&gt;&lt;authors&gt;&lt;author&gt;&lt;firstName&gt;Alan&lt;/firstName&gt;&lt;lastName&gt;Baddeley&lt;/lastName&gt;&lt;/author&gt;&lt;/authors&gt;&lt;/publication&gt;&lt;publication&gt;&lt;publication_date&gt;99198300001200000000200000&lt;/publication_date&gt;&lt;title&gt;The modularity of mind: An essay on faculty psycholgy&lt;/title&gt;&lt;uuid&gt;AFAA2202-4FA4-4693-9A9D-C45823C8A7C4&lt;/uuid&gt;&lt;subtype&gt;0&lt;/subtype&gt;&lt;publisher&gt;Bradford Bks&lt;/publisher&gt;&lt;type&gt;0&lt;/type&gt;&lt;url&gt;http://scholar.google.com/scholar?q=related:FeHmb6Ens-sJ:scholar.google.com/&amp;amp;hl=en&amp;amp;num=20&amp;amp;as_sdt=0,5&amp;amp;as_ylo=1983&amp;amp;as_yhi=1983&lt;/url&gt;&lt;authors&gt;&lt;author&gt;&lt;firstName&gt;J&lt;/firstName&gt;&lt;middleNames&gt;A&lt;/middleNames&gt;&lt;lastName&gt;Fodor&lt;/lastName&gt;&lt;/author&gt;&lt;/authors&gt;&lt;/publication&gt;&lt;/publications&gt;&lt;cites&gt;&lt;/cites&gt;&lt;/citation&gt;</w:instrText>
      </w:r>
      <w:r>
        <w:fldChar w:fldCharType="separate"/>
      </w:r>
      <w:bookmarkStart w:id="64" w:name="__Fieldmark__1788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(Fodor, 1983; Baddeley, 2003; Bertolero et al., 2015)</w:t>
      </w:r>
      <w:r>
        <w:rPr>
          <w:rFonts w:eastAsia="Century Schoolbook" w:cs="Century Schoolbook" w:ascii="Century Schoolbook" w:hAnsi="Century Schoolbook"/>
          <w:sz w:val="24"/>
          <w:szCs w:val="24"/>
        </w:rPr>
      </w:r>
      <w:r>
        <w:fldChar w:fldCharType="end"/>
      </w:r>
      <w:bookmarkEnd w:id="64"/>
      <w:r>
        <w:rPr>
          <w:rFonts w:eastAsia="Century Schoolbook" w:cs="Century Schoolbook" w:ascii="Century Schoolbook" w:hAnsi="Century Schoolbook"/>
          <w:sz w:val="24"/>
          <w:szCs w:val="24"/>
        </w:rPr>
        <w:t xml:space="preserve">, we observed a complex many-to-many mapping between individual regions and discrete psychological states, suggesting cognitive processes are supported in a distributed fashion by regions organized into whole-brain networks. </w:t>
      </w:r>
    </w:p>
    <w:p>
      <w:pPr>
        <w:pStyle w:val="Normal1"/>
        <w:ind w:firstLine="720"/>
        <w:rPr/>
      </w:pPr>
      <w:r>
        <w:rPr>
          <w:rFonts w:eastAsia="Century Schoolbook" w:cs="Century Schoolbook" w:ascii="Century Schoolbook" w:hAnsi="Century Schoolbook"/>
          <w:sz w:val="24"/>
          <w:szCs w:val="24"/>
        </w:rPr>
        <w:t>Consistent with the emerging view that the brain is composed of complex, distributed networks</w:t>
      </w:r>
      <w:r>
        <w:fldChar w:fldCharType="begin"/>
      </w:r>
      <w:r>
        <w:instrText>ADDIN PAPERS2_CITATIONS &lt;citation&gt;&lt;uuid&gt;3C87444C-995D-48B2-A456-DFB7AFF9A68E&lt;/uuid&gt;&lt;priority&gt;0&lt;/priority&gt;&lt;publications&gt;&lt;publication&gt;&lt;uuid&gt;1D281AEA-FFA0-40C7-8D73-FC1D83F558FB&lt;/uuid&gt;&lt;volume&gt;72&lt;/volume&gt;&lt;accepted_date&gt;99201109021200000000222000&lt;/accepted_date&gt;&lt;doi&gt;10.1016/j.neuron.2011.09.006&lt;/doi&gt;&lt;startpage&gt;665&lt;/startpage&gt;&lt;publication_date&gt;99201111171200000000222000&lt;/publication_date&gt;&lt;url&gt;http://eutils.ncbi.nlm.nih.gov/entrez/eutils/elink.fcgi?dbfrom=pubmed&amp;amp;id=22099467&amp;amp;retmode=ref&amp;amp;cmd=prlinks&lt;/url&gt;&lt;type&gt;400&lt;/type&gt;&lt;title&gt;Functional network organization of the human brain.&lt;/title&gt;&lt;institution&gt;Department of Neurology, Washington University in Saint Louis, St. Louis, MO 63130, USA. powerj@wusm.wustl.edu&lt;/institution&gt;&lt;number&gt;4&lt;/number&gt;&lt;subtype&gt;400&lt;/subtype&gt;&lt;endpage&gt;678&lt;/endpage&gt;&lt;bundle&gt;&lt;publication&gt;&lt;publisher&gt;Elsevier Inc.&lt;/publisher&gt;&lt;title&gt;Neuron&lt;/title&gt;&lt;type&gt;-100&lt;/type&gt;&lt;subtype&gt;-100&lt;/subtype&gt;&lt;uuid&gt;6C804F8C-6661-4380-9F66-FEF7A8C9B049&lt;/uuid&gt;&lt;/publication&gt;&lt;/bundle&gt;&lt;authors&gt;&lt;author&gt;&lt;firstName&gt;Jonathan&lt;/firstName&gt;&lt;middleNames&gt;D&lt;/middleNames&gt;&lt;lastName&gt;Power&lt;/lastName&gt;&lt;/author&gt;&lt;author&gt;&lt;firstName&gt;Alexander&lt;/firstName&gt;&lt;middleNames&gt;L&lt;/middleNames&gt;&lt;lastName&gt;Cohen&lt;/lastName&gt;&lt;/author&gt;&lt;author&gt;&lt;firstName&gt;Steven&lt;/firstName&gt;&lt;middleNames&gt;M&lt;/middleNames&gt;&lt;lastName&gt;Nelson&lt;/lastName&gt;&lt;/author&gt;&lt;author&gt;&lt;firstName&gt;Gagan&lt;/firstName&gt;&lt;middleNames&gt;S&lt;/middleNames&gt;&lt;lastName&gt;Wig&lt;/lastName&gt;&lt;/author&gt;&lt;author&gt;&lt;firstName&gt;Kelly&lt;/firstName&gt;&lt;middleNames&gt;Anne&lt;/middleNames&gt;&lt;lastName&gt;Barnes&lt;/lastName&gt;&lt;/author&gt;&lt;author&gt;&lt;firstName&gt;Jessica&lt;/firstName&gt;&lt;middleNames&gt;A&lt;/middleNames&gt;&lt;lastName&gt;Church&lt;/lastName&gt;&lt;/author&gt;&lt;author&gt;&lt;firstName&gt;Alecia&lt;/firstName&gt;&lt;middleNames&gt;C&lt;/middleNames&gt;&lt;lastName&gt;Vogel&lt;/lastName&gt;&lt;/author&gt;&lt;author&gt;&lt;firstName&gt;Timothy&lt;/firstName&gt;&lt;middleNames&gt;O&lt;/middleNames&gt;&lt;lastName&gt;Laumann&lt;/lastName&gt;&lt;/author&gt;&lt;author&gt;&lt;firstName&gt;Fran&lt;/firstName&gt;&lt;middleNames&gt;M&lt;/middleNames&gt;&lt;lastName&gt;Miezin&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gt;&lt;volume&gt;106&lt;/volume&gt;&lt;publication_date&gt;99201109081200000000222000&lt;/publication_date&gt;&lt;number&gt;3&lt;/number&gt;&lt;doi&gt;10.1152/jn.00338.2011&lt;/doi&gt;&lt;startpage&gt;1125&lt;/startpage&gt;&lt;title&gt;The organization of the human cerebral cortex estimated by intrinsic functional connectivity&lt;/title&gt;&lt;uuid&gt;2EC07B68-42B2-4156-934A-EFFF463BDB5C&lt;/uuid&gt;&lt;subtype&gt;400&lt;/subtype&gt;&lt;endpage&gt;1165&lt;/endpage&gt;&lt;type&gt;400&lt;/type&gt;&lt;url&gt;http://jn.physiology.org/cgi/doi/10.1152/jn.00338.2011&lt;/url&gt;&lt;bundle&gt;&lt;publication&gt;&lt;title&gt;Journal of Neurophysiology&lt;/title&gt;&lt;type&gt;-100&lt;/type&gt;&lt;subtype&gt;-100&lt;/subtype&gt;&lt;uuid&gt;C2AE4B06-88D7-43F5-B938-5A0B77962168&lt;/uuid&gt;&lt;/publication&gt;&lt;/bundle&gt;&lt;authors&gt;&lt;author&gt;&lt;firstName&gt;B&lt;/firstName&gt;&lt;middleNames&gt;T&lt;/middleNames&gt;&lt;lastName&gt;Yeo&lt;/lastName&gt;&lt;/author&gt;&lt;author&gt;&lt;firstName&gt;F&lt;/firstName&gt;&lt;middleNames&gt;M&lt;/middleNames&gt;&lt;lastName&gt;Krienen&lt;/lastName&gt;&lt;/author&gt;&lt;author&gt;&lt;firstName&gt;J&lt;/firstName&gt;&lt;lastName&gt;Sepulcre&lt;/lastName&gt;&lt;/author&gt;&lt;author&gt;&lt;firstName&gt;M&lt;/firstName&gt;&lt;middleNames&gt;R&lt;/middleNames&gt;&lt;lastName&gt;Sabuncu&lt;/lastName&gt;&lt;/author&gt;&lt;author&gt;&lt;firstName&gt;D&lt;/firstName&gt;&lt;lastName&gt;Lashkari&lt;/lastName&gt;&lt;/author&gt;&lt;author&gt;&lt;firstName&gt;M&lt;/firstName&gt;&lt;lastName&gt;Hollinshead&lt;/lastName&gt;&lt;/author&gt;&lt;author&gt;&lt;firstName&gt;J&lt;/firstName&gt;&lt;middleNames&gt;L&lt;/middleNames&gt;&lt;lastName&gt;Roffman&lt;/lastName&gt;&lt;/author&gt;&lt;author&gt;&lt;firstName&gt;J&lt;/firstName&gt;&lt;middleNames&gt;W&lt;/middleNames&gt;&lt;lastName&gt;Smoller&lt;/lastName&gt;&lt;/author&gt;&lt;author&gt;&lt;firstName&gt;L&lt;/firstName&gt;&lt;lastName&gt;Zollei&lt;/lastName&gt;&lt;/author&gt;&lt;author&gt;&lt;firstName&gt;J&lt;/firstName&gt;&lt;middleNames&gt;R&lt;/middleNames&gt;&lt;lastName&gt;Polimeni&lt;/lastName&gt;&lt;/author&gt;&lt;author&gt;&lt;firstName&gt;B&lt;/firstName&gt;&lt;lastName&gt;Fischl&lt;/lastName&gt;&lt;/author&gt;&lt;author&gt;&lt;firstName&gt;H&lt;/firstName&gt;&lt;lastName&gt;Liu&lt;/lastName&gt;&lt;/author&gt;&lt;author&gt;&lt;firstName&gt;R&lt;/firstName&gt;&lt;middleNames&gt;L&lt;/middleNames&gt;&lt;lastName&gt;Buckner&lt;/lastName&gt;&lt;/author&gt;&lt;/authors&gt;&lt;/publication&gt;&lt;publication&gt;&lt;uuid&gt;A371EB3E-5FAA-4CAA-8771-3C01725DAB99&lt;/uuid&gt;&lt;volume&gt;88&lt;/volume&gt;&lt;doi&gt;10.1016/j.neuron.2015.09.027&lt;/doi&gt;&lt;startpage&gt;207&lt;/startpage&gt;&lt;publication_date&gt;99201510071200000000222000&lt;/publication_date&gt;&lt;url&gt;http://dx.doi.org/10.1016/j.neuron.2015.09.027&lt;/url&gt;&lt;type&gt;400&lt;/type&gt;&lt;title&gt;Brain Networks and Cognitive Architectures&lt;/title&gt;&lt;publisher&gt;Elsevier Inc.&lt;/publisher&gt;&lt;number&gt;1&lt;/number&gt;&lt;subtype&gt;400&lt;/subtype&gt;&lt;endpage&gt;219&lt;/endpage&gt;&lt;bundle&gt;&lt;publication&gt;&lt;publisher&gt;Elsevier Inc.&lt;/publisher&gt;&lt;title&gt;Neuron&lt;/title&gt;&lt;type&gt;-100&lt;/type&gt;&lt;subtype&gt;-100&lt;/subtype&gt;&lt;uuid&gt;6C804F8C-6661-4380-9F66-FEF7A8C9B049&lt;/uuid&gt;&lt;/publication&gt;&lt;/bundle&gt;&lt;authors&gt;&lt;author&gt;&lt;firstName&gt;Steven&lt;/firstName&gt;&lt;middleNames&gt;E&lt;/middleNames&gt;&lt;lastName&gt;Petersen&lt;/lastName&gt;&lt;/author&gt;&lt;author&gt;&lt;firstName&gt;Olaf&lt;/firstName&gt;&lt;lastName&gt;Sporns&lt;/lastName&gt;&lt;/author&gt;&lt;/authors&gt;&lt;/publication&gt;&lt;/publications&gt;&lt;cites&gt;&lt;/cites&gt;&lt;/citation&gt;</w:instrText>
      </w:r>
      <w:r>
        <w:fldChar w:fldCharType="separate"/>
      </w:r>
      <w:bookmarkStart w:id="65" w:name="__Fieldmark__1799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(Power et al., 2011; Yeo et al., 2011; Petersen and Sporns, 2015)</w:t>
      </w:r>
      <w:r>
        <w:rPr>
          <w:rFonts w:eastAsia="Century Schoolbook" w:cs="Century Schoolbook" w:ascii="Century Schoolbook" w:hAnsi="Century Schoolbook"/>
          <w:sz w:val="24"/>
          <w:szCs w:val="24"/>
        </w:rPr>
      </w:r>
      <w:r>
        <w:fldChar w:fldCharType="end"/>
      </w:r>
      <w:bookmarkEnd w:id="65"/>
      <w:r>
        <w:rPr>
          <w:rFonts w:eastAsia="Century Schoolbook" w:cs="Century Schoolbook" w:ascii="Century Schoolbook" w:hAnsi="Century Schoolbook"/>
          <w:sz w:val="24"/>
          <w:szCs w:val="24"/>
        </w:rPr>
        <w:t>, we found that individual regions within the same network exhibited relatively similar psychological profiles to each other. For example, all regions in the fronto-parietal network exhibited strong associations with executive functions, consistent with the hypothesis that the fronto-parietal network critical for flexible externally oriented behavior. In contrast, regions in different networks showed distinct psychological profiles from each other– despite occasionally high spatial proximity. For example, area ‘9’ of the default network, showed no significant association with any executive functions despite being positioned immediately dorsal to area ‘9/46’ of the fronto-parietal network. However, despite being relatively distant, areas ‘9’ and ‘47/12’ of the default network were both preferentially recruited by internally oriented processes such as ‘mentalizing’, ‘emotion’ and ‘memory’– a pattern consistent with a hypothesized role of the default network in self-generated conceptual processing</w:t>
      </w:r>
      <w:r>
        <w:fldChar w:fldCharType="begin"/>
      </w:r>
      <w:r>
        <w:instrText>ADDIN PAPERS2_CITATIONS &lt;citation&gt;&lt;uuid&gt;A55D5C73-CBC6-4515-BE48-E543D13D8589&lt;/uuid&gt;&lt;priority&gt;0&lt;/priority&gt;&lt;publications&gt;&lt;publication&gt;&lt;uuid&gt;414B46F4-0D12-43D5-9BBF-F2994E896057&lt;/uuid&gt;&lt;volume&gt;1316&lt;/volume&gt;&lt;doi&gt;10.1111/nyas.12360&lt;/doi&gt;&lt;subtitle&gt;The brain's default network&lt;/subtitle&gt;&lt;startpage&gt;29&lt;/startpage&gt;&lt;publication_date&gt;99201402061200000000222000&lt;/publication_date&gt;&lt;url&gt;http://doi.wiley.com/10.1111/nyas.12360&lt;/url&gt;&lt;type&gt;400&lt;/type&gt;&lt;title&gt;The default network and self-generated thought: component processes, dynamic control, and clinical relevance&lt;/title&gt;&lt;number&gt;1&lt;/number&gt;&lt;subtype&gt;400&lt;/subtype&gt;&lt;endpage&gt;52&lt;/endpage&gt;&lt;bundle&gt;&lt;publication&gt;&lt;title&gt;Annals of the New York Academy of Sciences&lt;/title&gt;&lt;type&gt;-100&lt;/type&gt;&lt;subtype&gt;-100&lt;/subtype&gt;&lt;uuid&gt;0776132F-10CC-46E9-B4FA-7112E1BB70EF&lt;/uuid&gt;&lt;/publication&gt;&lt;/bundle&gt;&lt;authors&gt;&lt;author&gt;&lt;firstName&gt;Jessica&lt;/firstName&gt;&lt;middleNames&gt;R&lt;/middleNames&gt;&lt;lastName&gt;Andrews-Hanna&lt;/lastName&gt;&lt;/author&gt;&lt;author&gt;&lt;firstName&gt;Jonathan&lt;/firstName&gt;&lt;lastName&gt;Smallwood&lt;/lastName&gt;&lt;/author&gt;&lt;author&gt;&lt;firstName&gt;R&lt;/firstName&gt;&lt;middleNames&gt;Nathan&lt;/middleNames&gt;&lt;lastName&gt;Spreng&lt;/lastName&gt;&lt;/author&gt;&lt;/authors&gt;&lt;editors&gt;&lt;author&gt;&lt;firstName&gt;Alan&lt;/firstName&gt;&lt;lastName&gt;Kingstone&lt;/lastName&gt;&lt;/author&gt;&lt;author&gt;&lt;firstName&gt;Michael&lt;/firstName&gt;&lt;middleNames&gt;B&lt;/middleNames&gt;&lt;lastName&gt;Miller&lt;/lastName&gt;&lt;/author&gt;&lt;/editors&gt;&lt;/publication&gt;&lt;/publications&gt;&lt;cites&gt;&lt;/cites&gt;&lt;/citation&gt;</w:instrText>
      </w:r>
      <w:r>
        <w:fldChar w:fldCharType="separate"/>
      </w:r>
      <w:bookmarkStart w:id="66" w:name="__Fieldmark__1846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(Andrews-Hanna et al., 2014)</w:t>
      </w:r>
      <w:r>
        <w:rPr>
          <w:rFonts w:eastAsia="Century Schoolbook" w:cs="Century Schoolbook" w:ascii="Century Schoolbook" w:hAnsi="Century Schoolbook"/>
          <w:sz w:val="24"/>
          <w:szCs w:val="24"/>
        </w:rPr>
      </w:r>
      <w:r>
        <w:fldChar w:fldCharType="end"/>
      </w:r>
      <w:bookmarkEnd w:id="66"/>
      <w:r>
        <w:rPr>
          <w:rFonts w:eastAsia="Century Schoolbook" w:cs="Century Schoolbook" w:ascii="Century Schoolbook" w:hAnsi="Century Schoolbook"/>
          <w:sz w:val="24"/>
          <w:szCs w:val="24"/>
        </w:rPr>
        <w:t xml:space="preserve">. </w:t>
      </w:r>
    </w:p>
    <w:p>
      <w:pPr>
        <w:pStyle w:val="Normal1"/>
        <w:ind w:firstLine="720"/>
        <w:rPr/>
      </w:pPr>
      <w:r>
        <w:rPr>
          <w:rFonts w:eastAsia="Century Schoolbook" w:cs="Century Schoolbook" w:ascii="Century Schoolbook" w:hAnsi="Century Schoolbook"/>
          <w:sz w:val="24"/>
          <w:szCs w:val="24"/>
        </w:rPr>
        <w:t>Although networks exhibited relatively robust dissociations, within each network we observed relatively low modularity, in contrast to more l</w:t>
      </w:r>
      <w:r>
        <w:rPr>
          <w:rFonts w:ascii="Century Schoolbook" w:hAnsi="Century Schoolbook"/>
          <w:sz w:val="24"/>
          <w:szCs w:val="24"/>
        </w:rPr>
        <w:t>ocalizationist models. For example, sustained activity in DLPFC during working memory tasks has been hypothesized to reflect the active storage of working memory representations in domain-specific buffers</w:t>
      </w:r>
      <w:r>
        <w:fldChar w:fldCharType="begin"/>
      </w:r>
      <w:r>
        <w:instrText>ADDIN PAPERS2_CITATIONS &lt;citation&gt;&lt;uuid&gt;65D81346-35A4-4D3B-B573-8D77C15C645F&lt;/uuid&gt;&lt;priority&gt;0&lt;/priority&gt;&lt;publications&gt;&lt;publication&gt;&lt;volume&gt;4&lt;/volume&gt;&lt;publication_date&gt;99200310001200000000220000&lt;/publication_date&gt;&lt;number&gt;10&lt;/number&gt;&lt;doi&gt;10.1038/nrn1201&lt;/doi&gt;&lt;startpage&gt;829&lt;/startpage&gt;&lt;title&gt;Working memory: looking back and looking forward&lt;/title&gt;&lt;uuid&gt;540F1E77-3C89-4F63-977F-9B1B79D83C45&lt;/uuid&gt;&lt;subtype&gt;400&lt;/subtype&gt;&lt;endpage&gt;839&lt;/endpage&gt;&lt;type&gt;400&lt;/type&gt;&lt;url&gt;http://www.nature.com/doifinder/10.1038/nrn1201&lt;/url&gt;&lt;bundle&gt;&lt;publication&gt;&lt;title&gt;Nature Reviews Neuroscience&lt;/title&gt;&lt;type&gt;-100&lt;/type&gt;&lt;subtype&gt;-100&lt;/subtype&gt;&lt;uuid&gt;0745228F-86D0-406A-8F87-10E4D596B544&lt;/uuid&gt;&lt;/publication&gt;&lt;/bundle&gt;&lt;authors&gt;&lt;author&gt;&lt;firstName&gt;Alan&lt;/firstName&gt;&lt;lastName&gt;Baddeley&lt;/lastName&gt;&lt;/author&gt;&lt;/authors&gt;&lt;/publication&gt;&lt;/publications&gt;&lt;cites&gt;&lt;/cites&gt;&lt;/citation&gt;</w:instrText>
      </w:r>
      <w:r>
        <w:fldChar w:fldCharType="separate"/>
      </w:r>
      <w:bookmarkStart w:id="67" w:name="__Fieldmark__1861_922872596"/>
      <w:r>
        <w:rPr>
          <w:rFonts w:ascii="Century Schoolbook" w:hAnsi="Century Schoolbook"/>
          <w:sz w:val="24"/>
          <w:szCs w:val="24"/>
        </w:rPr>
      </w:r>
      <w:r>
        <w:rPr>
          <w:rFonts w:eastAsia="ＭＳ 明朝" w:cs="Century Schoolbook" w:ascii="Century Schoolbook" w:hAnsi="Century Schoolbook" w:eastAsiaTheme="minorEastAsia"/>
          <w:sz w:val="24"/>
          <w:szCs w:val="24"/>
        </w:rPr>
        <w:t xml:space="preserve"> (Baddeley, 2003)</w:t>
      </w:r>
      <w:r>
        <w:rPr>
          <w:rFonts w:ascii="Century Schoolbook" w:hAnsi="Century Schoolbook"/>
          <w:sz w:val="24"/>
          <w:szCs w:val="24"/>
        </w:rPr>
      </w:r>
      <w:r>
        <w:fldChar w:fldCharType="end"/>
      </w:r>
      <w:bookmarkEnd w:id="67"/>
      <w:r>
        <w:rPr>
          <w:rFonts w:ascii="Century Schoolbook" w:hAnsi="Century Schoolbook"/>
          <w:sz w:val="24"/>
          <w:szCs w:val="24"/>
        </w:rPr>
        <w:t>. However, we find that working memory recruits activity across a wide range of regions extending from posterior LFC to the lateral frontal pole. Moreover, many of these same regions that are preferentially recruited by working memory are similarly recruited by other executive functions, such as ‘conflict’ and ‘switching’, suggesting sustained activity in these regions supports domain-general processes required to flexibly guide behavior in support of the task goals</w:t>
      </w:r>
      <w:r>
        <w:fldChar w:fldCharType="begin"/>
      </w:r>
      <w:r>
        <w:instrText>ADDIN PAPERS2_CITATIONS &lt;citation&gt;&lt;uuid&gt;8425CA43-4D58-4478-B823-22EB0C172190&lt;/uuid&gt;&lt;priority&gt;0&lt;/priority&gt;&lt;publications&gt;&lt;publication&gt;&lt;uuid&gt;7AFC531C-78A1-4253-8CA7-2A8B6D0DD970&lt;/uuid&gt;&lt;volume&gt;14&lt;/volume&gt;&lt;accepted_date&gt;99201003071200000000222000&lt;/accepted_date&gt;&lt;doi&gt;10.1016/j.tics.2010.03.006&lt;/doi&gt;&lt;startpage&gt;216&lt;/startpage&gt;&lt;revision_date&gt;99201003061200000000222000&lt;/revision_date&gt;&lt;publication_date&gt;99201005001200000000220000&lt;/publication_date&gt;&lt;url&gt;http://eutils.ncbi.nlm.nih.gov/entrez/eutils/elink.fcgi?dbfrom=pubmed&amp;amp;id=20381406&amp;amp;retmode=ref&amp;amp;cmd=prlinks&lt;/url&gt;&lt;type&gt;400&lt;/type&gt;&lt;title&gt;Beyond working memory: the role of persistent activity in decision making.&lt;/title&gt;&lt;submission_date&gt;99201001291200000000222000&lt;/submission_date&gt;&lt;number&gt;5&lt;/number&gt;&lt;institution&gt;Department of Psychology and Center for Neural Science, New York University, 6 Washington Place, New York, NY 10003, USA.&lt;/institution&gt;&lt;subtype&gt;400&lt;/subtype&gt;&lt;endpage&gt;222&lt;/endpage&gt;&lt;bundle&gt;&lt;publication&gt;&lt;publisher&gt;Elsevier Ltd&lt;/publisher&gt;&lt;title&gt;Trends in Cognitive Sciences&lt;/title&gt;&lt;type&gt;-100&lt;/type&gt;&lt;subtype&gt;-100&lt;/subtype&gt;&lt;uuid&gt;5BD0FF0C-2649-4D8B-979F-ED87896BC93C&lt;/uuid&gt;&lt;/publication&gt;&lt;/bundle&gt;&lt;authors&gt;&lt;author&gt;&lt;firstName&gt;Clayton&lt;/firstName&gt;&lt;middleNames&gt;E&lt;/middleNames&gt;&lt;lastName&gt;Curtis&lt;/lastName&gt;&lt;/author&gt;&lt;author&gt;&lt;firstName&gt;Daeyeol&lt;/firstName&gt;&lt;lastName&gt;Lee&lt;/lastName&gt;&lt;/author&gt;&lt;/authors&gt;&lt;/publication&gt;&lt;/publications&gt;&lt;cites&gt;&lt;/cites&gt;&lt;/citation&gt;</w:instrText>
      </w:r>
      <w:r>
        <w:fldChar w:fldCharType="separate"/>
      </w:r>
      <w:bookmarkStart w:id="68" w:name="__Fieldmark__1868_922872596"/>
      <w:r>
        <w:rPr>
          <w:rFonts w:ascii="Century Schoolbook" w:hAnsi="Century Schoolbook"/>
          <w:sz w:val="24"/>
          <w:szCs w:val="24"/>
        </w:rPr>
      </w:r>
      <w:r>
        <w:rPr>
          <w:rFonts w:eastAsia="ＭＳ 明朝" w:cs="Century Schoolbook" w:ascii="Century Schoolbook" w:hAnsi="Century Schoolbook" w:eastAsiaTheme="minorEastAsia"/>
          <w:sz w:val="24"/>
          <w:szCs w:val="24"/>
        </w:rPr>
        <w:t xml:space="preserve"> (Curtis and Lee, 2010)</w:t>
      </w:r>
      <w:r>
        <w:rPr>
          <w:rFonts w:ascii="Century Schoolbook" w:hAnsi="Century Schoolbook"/>
          <w:sz w:val="24"/>
          <w:szCs w:val="24"/>
        </w:rPr>
      </w:r>
      <w:r>
        <w:fldChar w:fldCharType="end"/>
      </w:r>
      <w:bookmarkEnd w:id="68"/>
      <w:r>
        <w:rPr>
          <w:rFonts w:ascii="Century Schoolbook" w:hAnsi="Century Schoolbook"/>
          <w:sz w:val="24"/>
          <w:szCs w:val="24"/>
        </w:rPr>
        <w:t>. These findings are consistent with a recent hypothesis that working memory is supported by the distributed reactivation of representations in parietal cortex, rather than isolated and modular maintenance in DLPFC</w:t>
      </w:r>
      <w:r>
        <w:fldChar w:fldCharType="begin"/>
      </w:r>
      <w:r>
        <w:instrText>ADDIN PAPERS2_CITATIONS &lt;citation&gt;&lt;uuid&gt;363ECCA9-D940-4E67-A594-A0ECE9F036F9&lt;/uuid&gt;&lt;priority&gt;0&lt;/priority&gt;&lt;publications&gt;&lt;publication&gt;&lt;startpage&gt;1&lt;/startpage&gt;&lt;title&gt;Working memory functions of the prefrontal cortex&lt;/title&gt;&lt;uuid&gt;F6ADB13B-4790-493E-98AC-103FF29B8536&lt;/uuid&gt;&lt;subtype&gt;-1000&lt;/subtype&gt;&lt;endpage&gt;14&lt;/endpage&gt;&lt;type&gt;-1000&lt;/type&gt;&lt;publication_date&gt;99201602231200000000222000&lt;/publication_date&gt;&lt;authors&gt;&lt;author&gt;&lt;firstName&gt;Bradley&lt;/firstName&gt;&lt;middleNames&gt;R&lt;/middleNames&gt;&lt;lastName&gt;Postle&lt;/lastName&gt;&lt;/author&gt;&lt;/authors&gt;&lt;/publication&gt;&lt;publication&gt;&lt;uuid&gt;7A2B6DB8-D6D7-4B4D-8777-266E9CF470E6&lt;/uuid&gt;&lt;volume&gt;24&lt;/volume&gt;&lt;doi&gt;10.1146/annurev.neuro.24.1.167&lt;/doi&gt;&lt;startpage&gt;167&lt;/startpage&gt;&lt;publication_date&gt;99200100001200000000200000&lt;/publication_date&gt;&lt;url&gt;http://www.annualreviews.org/doi/10.1146/annurev.neuro.24.1.167&lt;/url&gt;&lt;type&gt;400&lt;/type&gt;&lt;title&gt;An integrative theory of prefrontal cortex function.&lt;/title&gt;&lt;publisher&gt; Annual Reviews 4139 El Camino Way, P.O. Box 10139, Palo Alto, CA 94303-0139, USA&lt;/publisher&gt;&lt;institution&gt;Center for Learning and Memory, RIKEN-MIT Neuroscience Research Center and Department of Brain and Cognitive Sciences, Massachusetts Institute of Technology, Cambridge, Massachusetts 02139, USA. ekm@ai.mit.edu&lt;/institution&gt;&lt;number&gt;1&lt;/number&gt;&lt;subtype&gt;400&lt;/subtype&gt;&lt;endpage&gt;202&lt;/endpage&gt;&lt;bundle&gt;&lt;publication&gt;&lt;title&gt;Annual Review of Neuroscience&lt;/title&gt;&lt;type&gt;-100&lt;/type&gt;&lt;subtype&gt;-100&lt;/subtype&gt;&lt;uuid&gt;5557B823-D203-4C5C-BAAF-400E32D012DF&lt;/uuid&gt;&lt;/publication&gt;&lt;/bundle&gt;&lt;authors&gt;&lt;author&gt;&lt;firstName&gt;E&lt;/firstName&gt;&lt;middleNames&gt;K&lt;/middleNames&gt;&lt;lastName&gt;Miller&lt;/lastName&gt;&lt;/author&gt;&lt;author&gt;&lt;firstName&gt;J&lt;/firstName&gt;&lt;middleNames&gt;D&lt;/middleNames&gt;&lt;lastName&gt;Cohen&lt;/lastName&gt;&lt;/author&gt;&lt;/authors&gt;&lt;/publication&gt;&lt;/publications&gt;&lt;cites&gt;&lt;/cites&gt;&lt;/citation&gt;</w:instrText>
      </w:r>
      <w:r>
        <w:fldChar w:fldCharType="separate"/>
      </w:r>
      <w:bookmarkStart w:id="69" w:name="__Fieldmark__1880_922872596"/>
      <w:r>
        <w:rPr>
          <w:rFonts w:ascii="Century Schoolbook" w:hAnsi="Century Schoolbook"/>
          <w:sz w:val="24"/>
          <w:szCs w:val="24"/>
        </w:rPr>
      </w:r>
      <w:r>
        <w:rPr>
          <w:rFonts w:eastAsia="ＭＳ 明朝" w:cs="Century Schoolbook" w:ascii="Century Schoolbook" w:hAnsi="Century Schoolbook" w:eastAsiaTheme="minorEastAsia"/>
          <w:sz w:val="24"/>
          <w:szCs w:val="24"/>
        </w:rPr>
        <w:t xml:space="preserve"> (Miller and Cohen, 2001; Postle, 2016)</w:t>
      </w:r>
      <w:r>
        <w:rPr>
          <w:rFonts w:ascii="Century Schoolbook" w:hAnsi="Century Schoolbook"/>
          <w:sz w:val="24"/>
          <w:szCs w:val="24"/>
        </w:rPr>
      </w:r>
      <w:r>
        <w:fldChar w:fldCharType="end"/>
      </w:r>
      <w:bookmarkEnd w:id="69"/>
      <w:r>
        <w:rPr>
          <w:rFonts w:ascii="Century Schoolbook" w:hAnsi="Century Schoolbook"/>
          <w:sz w:val="24"/>
          <w:szCs w:val="24"/>
        </w:rPr>
        <w:t>. In the same vein, updating task representations during task set switching has been hypothesized to preferentially recruit the inferior frontal junction</w:t>
      </w:r>
      <w:r>
        <w:fldChar w:fldCharType="begin"/>
      </w:r>
      <w:r>
        <w:instrText>ADDIN PAPERS2_CITATIONS &lt;citation&gt;&lt;uuid&gt;B5E71A65-42C7-4746-84E9-6C88AA7AA549&lt;/uuid&gt;&lt;priority&gt;0&lt;/priority&gt;&lt;publications&gt;&lt;publication&gt;&lt;volume&gt;25&lt;/volume&gt;&lt;publication_date&gt;99200500001200000000200000&lt;/publication_date&gt;&lt;number&gt;1&lt;/number&gt;&lt;doi&gt;10.1002/hbm.20127&lt;/doi&gt;&lt;startpage&gt;22&lt;/startpage&gt;&lt;title&gt;Involvement of the inferior frontal junction in cognitive control: Meta-analyses of switching and Stroop studies&lt;/title&gt;&lt;uuid&gt;33C32139-8860-40DC-B3ED-AA06FFF098CD&lt;/uuid&gt;&lt;subtype&gt;400&lt;/subtype&gt;&lt;endpage&gt;34&lt;/endpage&gt;&lt;type&gt;400&lt;/type&gt;&lt;url&gt;http://doi.wiley.com/10.1002/hbm.20127&lt;/url&gt;&lt;bundle&gt;&lt;publication&gt;&lt;publisher&gt;Wiley Subscription Services, Inc., A Wiley Company&lt;/publisher&gt;&lt;title&gt;Human Brain Mapping&lt;/title&gt;&lt;type&gt;-100&lt;/type&gt;&lt;subtype&gt;-100&lt;/subtype&gt;&lt;uuid&gt;51D1075C-96BF-4254-8628-E29CD052311E&lt;/uuid&gt;&lt;/publication&gt;&lt;/bundle&gt;&lt;authors&gt;&lt;author&gt;&lt;firstName&gt;Jan&lt;/firstName&gt;&lt;lastName&gt;Derrfuss&lt;/lastName&gt;&lt;/author&gt;&lt;author&gt;&lt;firstName&gt;Marcel&lt;/firstName&gt;&lt;lastName&gt;Brass&lt;/lastName&gt;&lt;/author&gt;&lt;author&gt;&lt;firstName&gt;Jane&lt;/firstName&gt;&lt;lastName&gt;Neumann&lt;/lastName&gt;&lt;/author&gt;&lt;author&gt;&lt;lastName&gt;Cramon&lt;/lastName&gt;&lt;firstName&gt;D&lt;/firstName&gt;&lt;middleNames&gt;Yves&lt;/middleNames&gt;&lt;droppingParticle&gt;von&lt;/droppingParticle&gt;&lt;/author&gt;&lt;/authors&gt;&lt;/publication&gt;&lt;publication&gt;&lt;volume&gt;26&lt;/volume&gt;&lt;publication_date&gt;99201604131200000000222000&lt;/publication_date&gt;&lt;number&gt;5&lt;/number&gt;&lt;doi&gt;10.1093/cercor/bhv073&lt;/doi&gt;&lt;startpage&gt;2225&lt;/startpage&gt;&lt;title&gt;Co-Activation-Based Parcellation of the Lateral Prefrontal Cortex Delineates the Inferior Frontal Junction Area&lt;/title&gt;&lt;uuid&gt;1702BBAC-DE9E-482B-BD84-854772ABEFCD&lt;/uuid&gt;&lt;subtype&gt;400&lt;/subtype&gt;&lt;endpage&gt;2241&lt;/endpage&gt;&lt;type&gt;400&lt;/type&gt;&lt;url&gt;http://www.cercor.oxfordjournals.org/lookup/doi/10.1093/cercor/bhv073&lt;/url&gt;&lt;bundle&gt;&lt;publication&gt;&lt;title&gt;Cerebral Cortex&lt;/title&gt;&lt;type&gt;-100&lt;/type&gt;&lt;subtype&gt;-100&lt;/subtype&gt;&lt;uuid&gt;77496BB1-9579-49BD-B03C-B44147E85F01&lt;/uuid&gt;&lt;/publication&gt;&lt;/bundle&gt;&lt;authors&gt;&lt;author&gt;&lt;firstName&gt;Paul&lt;/firstName&gt;&lt;middleNames&gt;S&lt;/middleNames&gt;&lt;lastName&gt;Muhle-Karbe&lt;/lastName&gt;&lt;/author&gt;&lt;author&gt;&lt;firstName&gt;Jan&lt;/firstName&gt;&lt;lastName&gt;Derrfuss&lt;/lastName&gt;&lt;/author&gt;&lt;author&gt;&lt;firstName&gt;Margaret&lt;/firstName&gt;&lt;middleNames&gt;T&lt;/middleNames&gt;&lt;lastName&gt;Lynn&lt;/lastName&gt;&lt;/author&gt;&lt;author&gt;&lt;firstName&gt;Franz&lt;/firstName&gt;&lt;middleNames&gt;X&lt;/middleNames&gt;&lt;lastName&gt;Neubert&lt;/lastName&gt;&lt;/author&gt;&lt;author&gt;&lt;firstName&gt;Peter&lt;/firstName&gt;&lt;middleNames&gt;T&lt;/middleNames&gt;&lt;lastName&gt;Fox&lt;/lastName&gt;&lt;/author&gt;&lt;author&gt;&lt;firstName&gt;Marcel&lt;/firstName&gt;&lt;lastName&gt;Brass&lt;/lastName&gt;&lt;/author&gt;&lt;author&gt;&lt;firstName&gt;Simon&lt;/firstName&gt;&lt;middleNames&gt;B&lt;/middleNames&gt;&lt;lastName&gt;Eickhoff&lt;/lastName&gt;&lt;/author&gt;&lt;/authors&gt;&lt;/publication&gt;&lt;/publications&gt;&lt;cites&gt;&lt;/cites&gt;&lt;/citation&gt;</w:instrText>
      </w:r>
      <w:r>
        <w:fldChar w:fldCharType="separate"/>
      </w:r>
      <w:bookmarkStart w:id="70" w:name="__Fieldmark__1895_922872596"/>
      <w:r>
        <w:rPr>
          <w:rFonts w:ascii="Century Schoolbook" w:hAnsi="Century Schoolbook"/>
          <w:sz w:val="24"/>
          <w:szCs w:val="24"/>
        </w:rPr>
      </w:r>
      <w:r>
        <w:rPr>
          <w:rFonts w:eastAsia="ＭＳ 明朝" w:cs="Century Schoolbook" w:ascii="Century Schoolbook" w:hAnsi="Century Schoolbook" w:eastAsiaTheme="minorEastAsia"/>
          <w:sz w:val="24"/>
          <w:szCs w:val="24"/>
        </w:rPr>
        <w:t xml:space="preserve"> (Derrfuss et al., 2005; Muhle-Karbe et al., 2016)</w:t>
      </w:r>
      <w:r>
        <w:rPr>
          <w:rFonts w:ascii="Century Schoolbook" w:hAnsi="Century Schoolbook"/>
          <w:sz w:val="24"/>
          <w:szCs w:val="24"/>
        </w:rPr>
      </w:r>
      <w:r>
        <w:fldChar w:fldCharType="end"/>
      </w:r>
      <w:bookmarkEnd w:id="70"/>
      <w:r>
        <w:rPr>
          <w:rFonts w:ascii="Century Schoolbook" w:hAnsi="Century Schoolbook"/>
          <w:sz w:val="24"/>
          <w:szCs w:val="24"/>
        </w:rPr>
        <w:t>. However, we find that ‘switching’ preferentially recruits activity across a wide variety of LFC subregions as far rostral as the frontal pole, suggesting task-set switching is supported by distributed regions across the fronto-parietal network.</w:t>
      </w:r>
    </w:p>
    <w:p>
      <w:pPr>
        <w:pStyle w:val="Normal1"/>
        <w:tabs>
          <w:tab w:val="left" w:pos="360" w:leader="none"/>
        </w:tabs>
        <w:ind w:firstLine="720"/>
        <w:rPr/>
      </w:pPr>
      <w:commentRangeStart w:id="8"/>
      <w:r>
        <w:rPr>
          <w:rFonts w:ascii="Century Schoolbook" w:hAnsi="Century Schoolbook"/>
          <w:sz w:val="24"/>
          <w:szCs w:val="24"/>
        </w:rPr>
        <w:t>Importantly, although we observed relatively low functional specialization for individual regions across LFC,</w:t>
      </w:r>
      <w:r>
        <w:rPr>
          <w:rFonts w:ascii="Century Schoolbook" w:hAnsi="Century Schoolbook"/>
          <w:sz w:val="24"/>
          <w:szCs w:val="24"/>
        </w:rPr>
      </w:r>
      <w:commentRangeEnd w:id="8"/>
      <w:r>
        <w:commentReference w:id="8"/>
      </w:r>
      <w:r>
        <w:rPr>
          <w:rFonts w:ascii="Century Schoolbook" w:hAnsi="Century Schoolbook"/>
          <w:sz w:val="24"/>
          <w:szCs w:val="24"/>
        </w:rPr>
        <w:t xml:space="preserve"> the present findings do not negate the idea that local neuron populations may be functionally specific. On the contrary, extensive neurophysiological data suggests association cortex contains overlapping neuron populations with distinct—and often highly specific—functional profiles</w:t>
      </w:r>
      <w:r>
        <w:fldChar w:fldCharType="begin"/>
      </w:r>
      <w:r>
        <w:instrText>ADDIN PAPERS2_CITATIONS &lt;citation&gt;&lt;uuid&gt;70B98BCA-AD82-47A0-9708-E56CB5B7D866&lt;/uuid&gt;&lt;priority&gt;0&lt;/priority&gt;&lt;publications&gt;&lt;publication&gt;&lt;uuid&gt;658CB7F5-5C35-4182-B18D-8AA06D8F4541&lt;/uuid&gt;&lt;volume&gt;498&lt;/volume&gt;&lt;accepted_date&gt;99201304101200000000222000&lt;/accepted_date&gt;&lt;doi&gt;10.1038/nature12176&lt;/doi&gt;&lt;startpage&gt;363&lt;/startpage&gt;&lt;publication_date&gt;99201306201200000000222000&lt;/publication_date&gt;&lt;url&gt;http://www.nature.com/doifinder/10.1038/nature12176&lt;/url&gt;&lt;type&gt;400&lt;/type&gt;&lt;title&gt;Distinct behavioural and network correlates of two interneuron types in prefrontal cortex.&lt;/title&gt;&lt;publisher&gt;Nature Research&lt;/publisher&gt;&lt;submission_date&gt;99201208271200000000222000&lt;/submission_date&gt;&lt;number&gt;7454&lt;/number&gt;&lt;institution&gt;Cold Spring Harbor Laboratory, 1 Bungtown Road, Cold Spring Harbor, New York 11724, USA.&lt;/institution&gt;&lt;subtype&gt;400&lt;/subtype&gt;&lt;endpage&gt;366&lt;/endpage&gt;&lt;bundle&gt;&lt;publication&gt;&lt;title&gt;Nature&lt;/title&gt;&lt;type&gt;-100&lt;/type&gt;&lt;subtype&gt;-100&lt;/subtype&gt;&lt;uuid&gt;D853899E-5230-4DC4-B195-626045983FAA&lt;/uuid&gt;&lt;/publication&gt;&lt;/bundle&gt;&lt;authors&gt;&lt;author&gt;&lt;firstName&gt;D&lt;/firstName&gt;&lt;lastName&gt;Kvitsiani&lt;/lastName&gt;&lt;/author&gt;&lt;author&gt;&lt;firstName&gt;S&lt;/firstName&gt;&lt;lastName&gt;Ranade&lt;/lastName&gt;&lt;/author&gt;&lt;author&gt;&lt;firstName&gt;B&lt;/firstName&gt;&lt;lastName&gt;Hangya&lt;/lastName&gt;&lt;/author&gt;&lt;author&gt;&lt;firstName&gt;H&lt;/firstName&gt;&lt;lastName&gt;Taniguchi&lt;/lastName&gt;&lt;/author&gt;&lt;author&gt;&lt;firstName&gt;J&lt;/firstName&gt;&lt;middleNames&gt;Z&lt;/middleNames&gt;&lt;lastName&gt;Huang&lt;/lastName&gt;&lt;/author&gt;&lt;author&gt;&lt;firstName&gt;A&lt;/firstName&gt;&lt;lastName&gt;Kepecs&lt;/lastName&gt;&lt;/author&gt;&lt;/authors&gt;&lt;/publication&gt;&lt;publication&gt;&lt;uuid&gt;7E9417BB-23DB-4CAA-BB6B-4C1528F6ACD5&lt;/uuid&gt;&lt;volume&gt;13&lt;/volume&gt;&lt;doi&gt;10.1038/nrn3171&lt;/doi&gt;&lt;startpage&gt;251&lt;/startpage&gt;&lt;publication_date&gt;99201204001200000000220000&lt;/publication_date&gt;&lt;url&gt;http://www.nature.com/doifinder/10.1038/nrn3171&lt;/url&gt;&lt;type&gt;400&lt;/type&gt;&lt;title&gt;Optogenetic investigation of neural circuits underlying brain disease in animal models.&lt;/title&gt;&lt;institution&gt;Department of Bioengineering, Stanford University, 318 Campus Drive, Clark Center, Stanford, California 94305-5444, USA. kaytye@mit.edu&lt;/institution&gt;&lt;number&gt;4&lt;/number&gt;&lt;subtype&gt;400&lt;/subtype&gt;&lt;endpage&gt;266&lt;/endpage&gt;&lt;bundle&gt;&lt;publication&gt;&lt;title&gt;Nature Reviews Neuroscience&lt;/title&gt;&lt;type&gt;-100&lt;/type&gt;&lt;subtype&gt;-100&lt;/subtype&gt;&lt;uuid&gt;0745228F-86D0-406A-8F87-10E4D596B544&lt;/uuid&gt;&lt;/publication&gt;&lt;/bundle&gt;&lt;authors&gt;&lt;author&gt;&lt;firstName&gt;Kay&lt;/firstName&gt;&lt;middleNames&gt;M&lt;/middleNames&gt;&lt;lastName&gt;Tye&lt;/lastName&gt;&lt;/author&gt;&lt;author&gt;&lt;firstName&gt;Karl&lt;/firstName&gt;&lt;lastName&gt;Deisseroth&lt;/lastName&gt;&lt;/author&gt;&lt;/authors&gt;&lt;/publication&gt;&lt;publication&gt;&lt;volume&gt;17&lt;/volume&gt;&lt;publication_date&gt;99201409211200000000222000&lt;/publication_date&gt;&lt;number&gt;11&lt;/number&gt;&lt;doi&gt;10.1038/nn.3813&lt;/doi&gt;&lt;startpage&gt;1552&lt;/startpage&gt;&lt;title&gt;Visualizing an emotional valence map in the limbic forebrain by TAI-FISH&lt;/title&gt;&lt;uuid&gt;E9DB26E0-83E6-43C7-8240-4797D2BA1428&lt;/uuid&gt;&lt;subtype&gt;400&lt;/subtype&gt;&lt;endpage&gt;1559&lt;/endpage&gt;&lt;type&gt;400&lt;/type&gt;&lt;url&gt;http://www.nature.com/doifinder/10.1038/nn.3813&lt;/url&gt;&lt;bundle&gt;&lt;publication&gt;&lt;title&gt;Nature Neuroscience&lt;/title&gt;&lt;type&gt;-100&lt;/type&gt;&lt;subtype&gt;-100&lt;/subtype&gt;&lt;uuid&gt;791E2918-2F29-4EC8-B60D-EC5690A3E80A&lt;/uuid&gt;&lt;/publication&gt;&lt;/bundle&gt;&lt;authors&gt;&lt;author&gt;&lt;firstName&gt;Jianbo&lt;/firstName&gt;&lt;lastName&gt;Xiu&lt;/lastName&gt;&lt;/author&gt;&lt;author&gt;&lt;firstName&gt;Qi&lt;/firstName&gt;&lt;lastName&gt;Zhang&lt;/lastName&gt;&lt;/author&gt;&lt;author&gt;&lt;firstName&gt;Tao&lt;/firstName&gt;&lt;lastName&gt;Zhou&lt;/lastName&gt;&lt;/author&gt;&lt;author&gt;&lt;firstName&gt;Ting-ting&lt;/firstName&gt;&lt;lastName&gt;Zhou&lt;/lastName&gt;&lt;/author&gt;&lt;author&gt;&lt;firstName&gt;T&lt;/firstName&gt;&lt;lastName&gt;Zhou&lt;/lastName&gt;&lt;/author&gt;&lt;author&gt;&lt;firstName&gt;Yang&lt;/firstName&gt;&lt;lastName&gt;Chen&lt;/lastName&gt;&lt;/author&gt;&lt;author&gt;&lt;firstName&gt;Hailan&lt;/firstName&gt;&lt;lastName&gt;Hu&lt;/lastName&gt;&lt;/author&gt;&lt;/authors&gt;&lt;/publication&gt;&lt;/publications&gt;&lt;cites&gt;&lt;/cites&gt;&lt;/citation&gt;</w:instrText>
      </w:r>
      <w:r>
        <w:fldChar w:fldCharType="separate"/>
      </w:r>
      <w:bookmarkStart w:id="71" w:name="__Fieldmark__1933_922872596"/>
      <w:r>
        <w:rPr>
          <w:rFonts w:ascii="Century Schoolbook" w:hAnsi="Century Schoolbook"/>
          <w:sz w:val="24"/>
          <w:szCs w:val="24"/>
        </w:rPr>
      </w:r>
      <w:r>
        <w:rPr>
          <w:rFonts w:eastAsia="ＭＳ 明朝" w:cs="Century Schoolbook" w:ascii="Century Schoolbook" w:hAnsi="Century Schoolbook" w:eastAsiaTheme="minorEastAsia"/>
          <w:sz w:val="24"/>
          <w:szCs w:val="24"/>
        </w:rPr>
        <w:t xml:space="preserve"> (Tye and Deisseroth, 2012; Kvitsiani et al., 2013; Xiu et al., 2014)</w:t>
      </w:r>
      <w:r>
        <w:rPr>
          <w:rFonts w:ascii="Century Schoolbook" w:hAnsi="Century Schoolbook"/>
          <w:sz w:val="24"/>
          <w:szCs w:val="24"/>
        </w:rPr>
      </w:r>
      <w:r>
        <w:fldChar w:fldCharType="end"/>
      </w:r>
      <w:bookmarkEnd w:id="71"/>
      <w:r>
        <w:rPr>
          <w:rStyle w:val="Annotationreference"/>
          <w:rFonts w:ascii="Century Schoolbook" w:hAnsi="Century Schoolbook"/>
          <w:sz w:val="24"/>
          <w:szCs w:val="24"/>
        </w:rPr>
        <w:t>.</w:t>
      </w:r>
      <w:r>
        <w:rPr>
          <w:rFonts w:ascii="Century Schoolbook" w:hAnsi="Century Schoolbook"/>
          <w:sz w:val="24"/>
          <w:szCs w:val="24"/>
        </w:rPr>
        <w:t xml:space="preserve"> Since subregions on the scale readily identified by fMRI likely exhibit aggregated activity across distinct neuron types, the relatively low modularity of these clusters should not be surprising. Rather, given that the distribution of distinct neuron populations likely varies across association cortex, one would expect individual regions to exhibit subtly varying associations to a wide range of psychological states. </w:t>
      </w:r>
    </w:p>
    <w:p>
      <w:pPr>
        <w:pStyle w:val="Normal1"/>
        <w:ind w:hanging="0"/>
        <w:rPr/>
      </w:pPr>
      <w:r>
        <w:rPr>
          <w:rFonts w:ascii="Century Schoolbook" w:hAnsi="Century Schoolbook"/>
          <w:sz w:val="24"/>
          <w:szCs w:val="24"/>
        </w:rPr>
        <w:tab/>
        <w:t>Indeed, in the present study we observed</w:t>
      </w:r>
      <w:r>
        <w:rPr>
          <w:rFonts w:eastAsia="Century Schoolbook" w:cs="Century Schoolbook" w:ascii="Century Schoolbook" w:hAnsi="Century Schoolbook"/>
          <w:sz w:val="24"/>
          <w:szCs w:val="24"/>
        </w:rPr>
        <w:t xml:space="preserve"> substantial functional heterogeneity within each network and dissociable psychological profiles for regions within the same network. That is, although psychological states are not modularized into individual regions, the multivariate psychological profiles we generated for each region can be used to ascribe distinct roles for each region within the broader network. For instance, although all fronto-parietal regions were associated with various core executive functions, only IFJ showed additionally robust associations with high and low level motor function. Thus, it is plausible that IFJ may play an important role in biasing motoric representations in support of high-level goals represented in a distributed fashion throughout the network. In contrast, area 9/46v in mid-DLPFC was the region most strongly recruited by core executive processes, but showed no associations with ‘lower-level’ processes such as attention and motor function, suggesting this region may be more important for the biasing of abstract representations in more domain-specific regions of posterior cortex</w:t>
      </w:r>
      <w:r>
        <w:fldChar w:fldCharType="begin"/>
      </w:r>
      <w:r>
        <w:instrText>ADDIN PAPERS2_CITATIONS &lt;citation&gt;&lt;uuid&gt;B04F2A23-5ECE-40B8-A333-0761086058C3&lt;/uuid&gt;&lt;priority&gt;0&lt;/priority&gt;&lt;publications&gt;&lt;publication&gt;&lt;volume&gt;12&lt;/volume&gt;&lt;publication_date&gt;99200805001200000000220000&lt;/publication_date&gt;&lt;number&gt;5&lt;/number&gt;&lt;doi&gt;10.1016/j.tics.2008.02.004&lt;/doi&gt;&lt;startpage&gt;193&lt;/startpage&gt;&lt;title&gt;Cognitive control, hierarchy, and the rostro–caudal organization of the frontal lobes&lt;/title&gt;&lt;uuid&gt;15116BC6-61FC-4297-AE47-8278D7ACAB60&lt;/uuid&gt;&lt;subtype&gt;400&lt;/subtype&gt;&lt;endpage&gt;200&lt;/endpage&gt;&lt;type&gt;400&lt;/type&gt;&lt;url&gt;http://linkinghub.elsevier.com/retrieve/pii/S1364661308000612&lt;/url&gt;&lt;bundle&gt;&lt;publication&gt;&lt;publisher&gt;Elsevier Ltd&lt;/publisher&gt;&lt;title&gt;Trends in Cognitive Sciences&lt;/title&gt;&lt;type&gt;-100&lt;/type&gt;&lt;subtype&gt;-100&lt;/subtype&gt;&lt;uuid&gt;5BD0FF0C-2649-4D8B-979F-ED87896BC93C&lt;/uuid&gt;&lt;/publication&gt;&lt;/bundle&gt;&lt;authors&gt;&lt;author&gt;&lt;firstName&gt;David&lt;/firstName&gt;&lt;lastName&gt;Badre&lt;/lastName&gt;&lt;/author&gt;&lt;/authors&gt;&lt;/publication&gt;&lt;/publications&gt;&lt;cites&gt;&lt;/cites&gt;&lt;/citation&gt;</w:instrText>
      </w:r>
      <w:r>
        <w:fldChar w:fldCharType="separate"/>
      </w:r>
      <w:bookmarkStart w:id="72" w:name="__Fieldmark__1994_922872596"/>
      <w:r>
        <w:rPr>
          <w:rFonts w:eastAsia="Century Schoolbook" w:cs="Century Schoolbook" w:ascii="Century Schoolbook" w:hAnsi="Century Schoolbook"/>
          <w:sz w:val="24"/>
          <w:szCs w:val="24"/>
        </w:rPr>
      </w:r>
      <w:r>
        <w:rPr>
          <w:rFonts w:eastAsia="ＭＳ 明朝" w:cs="Century Schoolbook" w:ascii="Century Schoolbook" w:hAnsi="Century Schoolbook" w:eastAsiaTheme="minorEastAsia"/>
          <w:sz w:val="24"/>
          <w:szCs w:val="24"/>
        </w:rPr>
        <w:t xml:space="preserve"> (Badre, 2008)</w:t>
      </w:r>
      <w:r>
        <w:rPr>
          <w:rFonts w:eastAsia="Century Schoolbook" w:cs="Century Schoolbook" w:ascii="Century Schoolbook" w:hAnsi="Century Schoolbook"/>
          <w:sz w:val="24"/>
          <w:szCs w:val="24"/>
        </w:rPr>
      </w:r>
      <w:r>
        <w:fldChar w:fldCharType="end"/>
      </w:r>
      <w:bookmarkEnd w:id="72"/>
      <w:r>
        <w:rPr>
          <w:rFonts w:eastAsia="Century Schoolbook" w:cs="Century Schoolbook" w:ascii="Century Schoolbook" w:hAnsi="Century Schoolbook"/>
          <w:sz w:val="24"/>
          <w:szCs w:val="24"/>
        </w:rPr>
        <w:t xml:space="preserve">. </w:t>
      </w:r>
    </w:p>
    <w:p>
      <w:pPr>
        <w:pStyle w:val="Normal1"/>
        <w:ind w:firstLine="720"/>
        <w:rPr/>
      </w:pPr>
      <w:r>
        <w:rPr>
          <w:rFonts w:ascii="Century Schoolbook" w:hAnsi="Century Schoolbook"/>
          <w:sz w:val="24"/>
          <w:szCs w:val="24"/>
        </w:rPr>
        <w:t>Although the present results provide a comprehensive view into the functional organization of LFC, several challenges remain. As with any attempt to model the mapping between functional and brain structure, several simplifying assumptions were made in order to generate a parsimonious solution. First, the hierarchical clustering algorithm we used forces voxels to be grouped into discrete non-overlapping regions– an assumption that ignores the vast diversity overlapping neuronal populations within each region</w:t>
      </w:r>
      <w:r>
        <w:fldChar w:fldCharType="begin"/>
      </w:r>
      <w:r>
        <w:instrText>ADDIN PAPERS2_CITATIONS &lt;citation&gt;&lt;uuid&gt;87090427-5440-440C-B9FB-898217ACE4D8&lt;/uuid&gt;&lt;priority&gt;0&lt;/priority&gt;&lt;publications&gt;&lt;publication&gt;&lt;uuid&gt;658CB7F5-5C35-4182-B18D-8AA06D8F4541&lt;/uuid&gt;&lt;volume&gt;498&lt;/volume&gt;&lt;accepted_date&gt;99201304101200000000222000&lt;/accepted_date&gt;&lt;doi&gt;10.1038/nature12176&lt;/doi&gt;&lt;startpage&gt;363&lt;/startpage&gt;&lt;publication_date&gt;99201306201200000000222000&lt;/publication_date&gt;&lt;url&gt;http://www.nature.com/doifinder/10.1038/nature12176&lt;/url&gt;&lt;type&gt;400&lt;/type&gt;&lt;title&gt;Distinct behavioural and network correlates of two interneuron types in prefrontal cortex.&lt;/title&gt;&lt;publisher&gt;Nature Research&lt;/publisher&gt;&lt;submission_date&gt;99201208271200000000222000&lt;/submission_date&gt;&lt;number&gt;7454&lt;/number&gt;&lt;institution&gt;Cold Spring Harbor Laboratory, 1 Bungtown Road, Cold Spring Harbor, New York 11724, USA.&lt;/institution&gt;&lt;subtype&gt;400&lt;/subtype&gt;&lt;endpage&gt;366&lt;/endpage&gt;&lt;bundle&gt;&lt;publication&gt;&lt;title&gt;Nature&lt;/title&gt;&lt;type&gt;-100&lt;/type&gt;&lt;subtype&gt;-100&lt;/subtype&gt;&lt;uuid&gt;D853899E-5230-4DC4-B195-626045983FAA&lt;/uuid&gt;&lt;/publication&gt;&lt;/bundle&gt;&lt;authors&gt;&lt;author&gt;&lt;firstName&gt;D&lt;/firstName&gt;&lt;lastName&gt;Kvitsiani&lt;/lastName&gt;&lt;/author&gt;&lt;author&gt;&lt;firstName&gt;S&lt;/firstName&gt;&lt;lastName&gt;Ranade&lt;/lastName&gt;&lt;/author&gt;&lt;author&gt;&lt;firstName&gt;B&lt;/firstName&gt;&lt;lastName&gt;Hangya&lt;/lastName&gt;&lt;/author&gt;&lt;author&gt;&lt;firstName&gt;H&lt;/firstName&gt;&lt;lastName&gt;Taniguchi&lt;/lastName&gt;&lt;/author&gt;&lt;author&gt;&lt;firstName&gt;J&lt;/firstName&gt;&lt;middleNames&gt;Z&lt;/middleNames&gt;&lt;lastName&gt;Huang&lt;/lastName&gt;&lt;/author&gt;&lt;author&gt;&lt;firstName&gt;A&lt;/firstName&gt;&lt;lastName&gt;Kepecs&lt;/lastName&gt;&lt;/author&gt;&lt;/authors&gt;&lt;/publication&gt;&lt;publication&gt;&lt;uuid&gt;7E9417BB-23DB-4CAA-BB6B-4C1528F6ACD5&lt;/uuid&gt;&lt;volume&gt;13&lt;/volume&gt;&lt;doi&gt;10.1038/nrn3171&lt;/doi&gt;&lt;startpage&gt;251&lt;/startpage&gt;&lt;publication_date&gt;99201204001200000000220000&lt;/publication_date&gt;&lt;url&gt;http://www.nature.com/doifinder/10.1038/nrn3171&lt;/url&gt;&lt;type&gt;400&lt;/type&gt;&lt;title&gt;Optogenetic investigation of neural circuits underlying brain disease in animal models.&lt;/title&gt;&lt;institution&gt;Department of Bioengineering, Stanford University, 318 Campus Drive, Clark Center, Stanford, California 94305-5444, USA. kaytye@mit.edu&lt;/institution&gt;&lt;number&gt;4&lt;/number&gt;&lt;subtype&gt;400&lt;/subtype&gt;&lt;endpage&gt;266&lt;/endpage&gt;&lt;bundle&gt;&lt;publication&gt;&lt;title&gt;Nature Reviews Neuroscience&lt;/title&gt;&lt;type&gt;-100&lt;/type&gt;&lt;subtype&gt;-100&lt;/subtype&gt;&lt;uuid&gt;0745228F-86D0-406A-8F87-10E4D596B544&lt;/uuid&gt;&lt;/publication&gt;&lt;/bundle&gt;&lt;authors&gt;&lt;author&gt;&lt;firstName&gt;Kay&lt;/firstName&gt;&lt;middleNames&gt;M&lt;/middleNames&gt;&lt;lastName&gt;Tye&lt;/lastName&gt;&lt;/author&gt;&lt;author&gt;&lt;firstName&gt;Karl&lt;/firstName&gt;&lt;lastName&gt;Deisseroth&lt;/lastName&gt;&lt;/author&gt;&lt;/authors&gt;&lt;/publication&gt;&lt;publication&gt;&lt;volume&gt;17&lt;/volume&gt;&lt;publication_date&gt;99201409211200000000222000&lt;/publication_date&gt;&lt;number&gt;11&lt;/number&gt;&lt;doi&gt;10.1038/nn.3813&lt;/doi&gt;&lt;startpage&gt;1552&lt;/startpage&gt;&lt;title&gt;Visualizing an emotional valence map in the limbic forebrain by TAI-FISH&lt;/title&gt;&lt;uuid&gt;E9DB26E0-83E6-43C7-8240-4797D2BA1428&lt;/uuid&gt;&lt;subtype&gt;400&lt;/subtype&gt;&lt;endpage&gt;1559&lt;/endpage&gt;&lt;type&gt;400&lt;/type&gt;&lt;url&gt;http://www.nature.com/doifinder/10.1038/nn.3813&lt;/url&gt;&lt;bundle&gt;&lt;publication&gt;&lt;title&gt;Nature Neuroscience&lt;/title&gt;&lt;type&gt;-100&lt;/type&gt;&lt;subtype&gt;-100&lt;/subtype&gt;&lt;uuid&gt;791E2918-2F29-4EC8-B60D-EC5690A3E80A&lt;/uuid&gt;&lt;/publication&gt;&lt;/bundle&gt;&lt;authors&gt;&lt;author&gt;&lt;firstName&gt;Jianbo&lt;/firstName&gt;&lt;lastName&gt;Xiu&lt;/lastName&gt;&lt;/author&gt;&lt;author&gt;&lt;firstName&gt;Qi&lt;/firstName&gt;&lt;lastName&gt;Zhang&lt;/lastName&gt;&lt;/author&gt;&lt;author&gt;&lt;firstName&gt;Tao&lt;/firstName&gt;&lt;lastName&gt;Zhou&lt;/lastName&gt;&lt;/author&gt;&lt;author&gt;&lt;firstName&gt;Ting-ting&lt;/firstName&gt;&lt;lastName&gt;Zhou&lt;/lastName&gt;&lt;/author&gt;&lt;author&gt;&lt;firstName&gt;T&lt;/firstName&gt;&lt;lastName&gt;Zhou&lt;/lastName&gt;&lt;/author&gt;&lt;author&gt;&lt;firstName&gt;Yang&lt;/firstName&gt;&lt;lastName&gt;Chen&lt;/lastName&gt;&lt;/author&gt;&lt;author&gt;&lt;firstName&gt;Hailan&lt;/firstName&gt;&lt;lastName&gt;Hu&lt;/lastName&gt;&lt;/author&gt;&lt;/authors&gt;&lt;/publication&gt;&lt;/publications&gt;&lt;cites&gt;&lt;/cites&gt;&lt;/citation&gt;</w:instrText>
      </w:r>
      <w:r>
        <w:fldChar w:fldCharType="separate"/>
      </w:r>
      <w:bookmarkStart w:id="73" w:name="__Fieldmark__2012_922872596"/>
      <w:r>
        <w:rPr>
          <w:rFonts w:ascii="Century Schoolbook" w:hAnsi="Century Schoolbook"/>
          <w:sz w:val="24"/>
          <w:szCs w:val="24"/>
        </w:rPr>
      </w:r>
      <w:r>
        <w:rPr>
          <w:rFonts w:eastAsia="ＭＳ 明朝" w:cs="Century Schoolbook" w:ascii="Century Schoolbook" w:hAnsi="Century Schoolbook" w:eastAsiaTheme="minorEastAsia"/>
          <w:sz w:val="24"/>
          <w:szCs w:val="24"/>
        </w:rPr>
        <w:t xml:space="preserve"> (Tye and Deisseroth, 2012; Kvitsiani et al., 2013; Xiu et al., 2014)</w:t>
      </w:r>
      <w:r>
        <w:rPr>
          <w:rFonts w:ascii="Century Schoolbook" w:hAnsi="Century Schoolbook"/>
          <w:sz w:val="24"/>
          <w:szCs w:val="24"/>
        </w:rPr>
      </w:r>
      <w:r>
        <w:fldChar w:fldCharType="end"/>
      </w:r>
      <w:bookmarkEnd w:id="73"/>
      <w:r>
        <w:rPr>
          <w:rFonts w:ascii="Century Schoolbook" w:hAnsi="Century Schoolbook"/>
          <w:sz w:val="24"/>
          <w:szCs w:val="24"/>
        </w:rPr>
        <w:t xml:space="preserve">. Second, similarly to many multivariate models in this domain, we modeled the relationship between psychological topics and activity in regions using linear correlations– an assumption that ignores possible non-linear relationships. </w:t>
      </w:r>
    </w:p>
    <w:p>
      <w:pPr>
        <w:pStyle w:val="Normal1"/>
        <w:ind w:firstLine="720"/>
        <w:rPr/>
      </w:pPr>
      <w:r>
        <w:rPr>
          <w:rFonts w:ascii="Century Schoolbook" w:hAnsi="Century Schoolbook"/>
          <w:sz w:val="24"/>
          <w:szCs w:val="24"/>
        </w:rPr>
        <w:t>More broadly, a difficult challenge in cognitive neuroscience is developing the appropriate psychological constructs that distinguish activity in related brain regions. Appropriately modeling the differences between nuanced psychological concepts is particularly difficult for large-scale meta-analyses, as there is no established ontology of psychological constructs, unlike in fields such as genetics</w:t>
      </w:r>
      <w:r>
        <w:fldChar w:fldCharType="begin"/>
      </w:r>
      <w:r>
        <w:instrText>ADDIN PAPERS2_CITATIONS &lt;citation&gt;&lt;uuid&gt;D75B7B0A-5F07-4365-9AEF-C46453A4999D&lt;/uuid&gt;&lt;priority&gt;0&lt;/priority&gt;&lt;publications&gt;&lt;publication&gt;&lt;uuid&gt;A19E0A39-5F5B-4FAD-ADB9-509A266C1E21&lt;/uuid&gt;&lt;volume&gt;25&lt;/volume&gt;&lt;doi&gt;10.1038/75556&lt;/doi&gt;&lt;startpage&gt;25&lt;/startpage&gt;&lt;publication_date&gt;99200005001200000000220000&lt;/publication_date&gt;&lt;url&gt;http://www.nature.com/doifinder/10.1038/75556&lt;/url&gt;&lt;type&gt;400&lt;/type&gt;&lt;title&gt;Gene ontology: tool for the unification of biology. The Gene Ontology Consortium.&lt;/title&gt;&lt;institution&gt;Department of Genetics, Stanford University School of Medicine, California, USA. cherry@stanford.edu&lt;/institution&gt;&lt;number&gt;1&lt;/number&gt;&lt;subtype&gt;400&lt;/subtype&gt;&lt;endpage&gt;29&lt;/endpage&gt;&lt;bundle&gt;&lt;publication&gt;&lt;title&gt;Nature genetics&lt;/title&gt;&lt;type&gt;-100&lt;/type&gt;&lt;subtype&gt;-100&lt;/subtype&gt;&lt;uuid&gt;1BE77392-77BF-4C99-88A3-7576295E7709&lt;/uuid&gt;&lt;/publication&gt;&lt;/bundle&gt;&lt;authors&gt;&lt;author&gt;&lt;firstName&gt;M&lt;/firstName&gt;&lt;lastName&gt;Ashburner&lt;/lastName&gt;&lt;/author&gt;&lt;author&gt;&lt;firstName&gt;C&lt;/firstName&gt;&lt;middleNames&gt;A&lt;/middleNames&gt;&lt;lastName&gt;Ball&lt;/lastName&gt;&lt;/author&gt;&lt;author&gt;&lt;firstName&gt;J&lt;/firstName&gt;&lt;middleNames&gt;A&lt;/middleNames&gt;&lt;lastName&gt;Blake&lt;/lastName&gt;&lt;/author&gt;&lt;author&gt;&lt;firstName&gt;D&lt;/firstName&gt;&lt;lastName&gt;Botstein&lt;/lastName&gt;&lt;/author&gt;&lt;author&gt;&lt;firstName&gt;H&lt;/firstName&gt;&lt;lastName&gt;Butler&lt;/lastName&gt;&lt;/author&gt;&lt;author&gt;&lt;firstName&gt;J&lt;/firstName&gt;&lt;middleNames&gt;M&lt;/middleNames&gt;&lt;lastName&gt;Cherry&lt;/lastName&gt;&lt;/author&gt;&lt;author&gt;&lt;firstName&gt;A&lt;/firstName&gt;&lt;middleNames&gt;P&lt;/middleNames&gt;&lt;lastName&gt;Davis&lt;/lastName&gt;&lt;/author&gt;&lt;author&gt;&lt;firstName&gt;K&lt;/firstName&gt;&lt;lastName&gt;Dolinski&lt;/lastName&gt;&lt;/author&gt;&lt;author&gt;&lt;firstName&gt;S&lt;/firstName&gt;&lt;middleNames&gt;S&lt;/middleNames&gt;&lt;lastName&gt;Dwight&lt;/lastName&gt;&lt;/author&gt;&lt;author&gt;&lt;firstName&gt;J&lt;/firstName&gt;&lt;middleNames&gt;T&lt;/middleNames&gt;&lt;lastName&gt;Eppig&lt;/lastName&gt;&lt;/author&gt;&lt;author&gt;&lt;firstName&gt;M&lt;/firstName&gt;&lt;middleNames&gt;A&lt;/middleNames&gt;&lt;lastName&gt;Harris&lt;/lastName&gt;&lt;/author&gt;&lt;author&gt;&lt;firstName&gt;D&lt;/firstName&gt;&lt;middleNames&gt;P&lt;/middleNames&gt;&lt;lastName&gt;Hill&lt;/lastName&gt;&lt;/author&gt;&lt;author&gt;&lt;firstName&gt;L&lt;/firstName&gt;&lt;lastName&gt;Issel-Tarver&lt;/lastName&gt;&lt;/author&gt;&lt;author&gt;&lt;firstName&gt;A&lt;/firstName&gt;&lt;lastName&gt;Kasarskis&lt;/lastName&gt;&lt;/author&gt;&lt;author&gt;&lt;firstName&gt;S&lt;/firstName&gt;&lt;lastName&gt;Lewis&lt;/lastName&gt;&lt;/author&gt;&lt;author&gt;&lt;firstName&gt;J&lt;/firstName&gt;&lt;middleNames&gt;C&lt;/middleNames&gt;&lt;lastName&gt;Matese&lt;/lastName&gt;&lt;/author&gt;&lt;author&gt;&lt;firstName&gt;J&lt;/firstName&gt;&lt;middleNames&gt;E&lt;/middleNames&gt;&lt;lastName&gt;Richardson&lt;/lastName&gt;&lt;/author&gt;&lt;author&gt;&lt;firstName&gt;M&lt;/firstName&gt;&lt;lastName&gt;Ringwald&lt;/lastName&gt;&lt;/author&gt;&lt;author&gt;&lt;firstName&gt;G&lt;/firstName&gt;&lt;middleNames&gt;M&lt;/middleNames&gt;&lt;lastName&gt;Rubin&lt;/lastName&gt;&lt;/author&gt;&lt;author&gt;&lt;firstName&gt;G&lt;/firstName&gt;&lt;lastName&gt;Sherlock&lt;/lastName&gt;&lt;/author&gt;&lt;/authors&gt;&lt;/publication&gt;&lt;/publications&gt;&lt;cites&gt;&lt;/cites&gt;&lt;/citation&gt;</w:instrText>
      </w:r>
      <w:r>
        <w:fldChar w:fldCharType="separate"/>
      </w:r>
      <w:bookmarkStart w:id="74" w:name="__Fieldmark__2028_922872596"/>
      <w:r>
        <w:rPr>
          <w:rFonts w:ascii="Century Schoolbook" w:hAnsi="Century Schoolbook"/>
          <w:sz w:val="24"/>
          <w:szCs w:val="24"/>
        </w:rPr>
      </w:r>
      <w:r>
        <w:rPr>
          <w:rFonts w:eastAsia="ＭＳ 明朝" w:cs="Century Schoolbook" w:ascii="Century Schoolbook" w:hAnsi="Century Schoolbook" w:eastAsiaTheme="minorEastAsia"/>
          <w:sz w:val="24"/>
          <w:szCs w:val="24"/>
        </w:rPr>
        <w:t xml:space="preserve"> (Ashburner et al., 2000)</w:t>
      </w:r>
      <w:r>
        <w:rPr>
          <w:rFonts w:ascii="Century Schoolbook" w:hAnsi="Century Schoolbook"/>
          <w:sz w:val="24"/>
          <w:szCs w:val="24"/>
        </w:rPr>
      </w:r>
      <w:r>
        <w:fldChar w:fldCharType="end"/>
      </w:r>
      <w:bookmarkEnd w:id="74"/>
      <w:r>
        <w:rPr>
          <w:rFonts w:ascii="Century Schoolbook" w:hAnsi="Century Schoolbook"/>
          <w:sz w:val="24"/>
          <w:szCs w:val="24"/>
        </w:rPr>
        <w:t>. In the present study, we used a data-driven set of topics derived from the abstracts of fMRI papers to represent major psychological phenomena. Although these topics are a major improvement on more simple term-based features, due to their data-driven nature they are likely to imperfectly capture psychological dimensions that are hypothesized to be important for differentiating regions. For example, in our set of 60 topics, only a single topic represented long-term memory function, and likely combined memory retrieval and autobiographical memory processes. Although the Neurosynth framework allows researchers to develop custom meta-analyses that can be used to test apriori predictions, the myriad of combinations in which studies can be combined is not conducive to determining the psychological dimensions that best differentiate brain activity.</w:t>
      </w:r>
    </w:p>
    <w:p>
      <w:pPr>
        <w:pStyle w:val="Normal1"/>
        <w:ind w:firstLine="720"/>
        <w:rPr/>
      </w:pPr>
      <w:r>
        <w:rPr>
          <w:rFonts w:ascii="Century Schoolbook" w:hAnsi="Century Schoolbook"/>
          <w:sz w:val="24"/>
          <w:szCs w:val="24"/>
        </w:rPr>
        <w:t>The classification-based approach we employed is a step in the direction of quantifying the extent to which a given set of psychological features explains variability in brain activity. A promising future direction is to use classification based approaches and feature engineering to find the psychological dimensions that best differentiate patterns in activity between related regions, such as regions within a network. In combination with the adoption of standardized cognitive ontologies, such as the Cognitive Atlas</w:t>
      </w:r>
      <w:r>
        <w:fldChar w:fldCharType="begin"/>
      </w:r>
      <w:r>
        <w:instrText>ADDIN PAPERS2_CITATIONS &lt;citation&gt;&lt;uuid&gt;9A1FFE6E-C3A3-4685-962F-600FE5B6BF64&lt;/uuid&gt;&lt;priority&gt;0&lt;/priority&gt;&lt;publications&gt;&lt;publication&gt;&lt;uuid&gt;13B3F2DA-1340-4DF6-8E2B-565D28EF2691&lt;/uuid&gt;&lt;volume&gt;5&lt;/volume&gt;&lt;accepted_date&gt;99201108171200000000222000&lt;/accepted_date&gt;&lt;doi&gt;10.3389/fninf.2011.00017&lt;/doi&gt;&lt;startpage&gt;17&lt;/startpage&gt;&lt;publication_date&gt;99201100001200000000200000&lt;/publication_date&gt;&lt;url&gt;http://journal.frontiersin.org/article/10.3389/fninf.2011.00017/abstract&lt;/url&gt;&lt;type&gt;400&lt;/type&gt;&lt;title&gt;The cognitive atlas: toward a knowledge foundation for cognitive neuroscience.&lt;/title&gt;&lt;publisher&gt;Frontiers&lt;/publisher&gt;&lt;submission_date&gt;99201103311200000000222000&lt;/submission_date&gt;&lt;institution&gt;Imaging Research Center and Departments of Psychology and Neurobiology, University of Texas Austin, TX, USA.&lt;/institution&gt;&lt;subtype&gt;400&lt;/subtype&gt;&lt;bundle&gt;&lt;publication&gt;&lt;title&gt;Frontiers in neuroinformatics&lt;/title&gt;&lt;type&gt;-100&lt;/type&gt;&lt;subtype&gt;-100&lt;/subtype&gt;&lt;uuid&gt;A2FED1E9-6F27-48D3-977D-83B8224E078A&lt;/uuid&gt;&lt;/publication&gt;&lt;/bundle&gt;&lt;authors&gt;&lt;author&gt;&lt;firstName&gt;Russell&lt;/firstName&gt;&lt;middleNames&gt;A&lt;/middleNames&gt;&lt;lastName&gt;Poldrack&lt;/lastName&gt;&lt;/author&gt;&lt;author&gt;&lt;firstName&gt;Aniket&lt;/firstName&gt;&lt;lastName&gt;Kittur&lt;/lastName&gt;&lt;/author&gt;&lt;author&gt;&lt;firstName&gt;Donald&lt;/firstName&gt;&lt;lastName&gt;Kalar&lt;/lastName&gt;&lt;/author&gt;&lt;author&gt;&lt;firstName&gt;Eric&lt;/firstName&gt;&lt;lastName&gt;Miller&lt;/lastName&gt;&lt;/author&gt;&lt;author&gt;&lt;firstName&gt;Christian&lt;/firstName&gt;&lt;lastName&gt;Seppa&lt;/lastName&gt;&lt;/author&gt;&lt;author&gt;&lt;firstName&gt;Yolanda&lt;/firstName&gt;&lt;lastName&gt;Gil&lt;/lastName&gt;&lt;/author&gt;&lt;author&gt;&lt;firstName&gt;D&lt;/firstName&gt;&lt;middleNames&gt;Stott&lt;/middleNames&gt;&lt;lastName&gt;Parker&lt;/lastName&gt;&lt;/author&gt;&lt;author&gt;&lt;firstName&gt;Fred&lt;/firstName&gt;&lt;middleNames&gt;W&lt;/middleNames&gt;&lt;lastName&gt;Sabb&lt;/lastName&gt;&lt;/author&gt;&lt;author&gt;&lt;firstName&gt;Robert&lt;/firstName&gt;&lt;middleNames&gt;M&lt;/middleNames&gt;&lt;lastName&gt;Bilder&lt;/lastName&gt;&lt;/author&gt;&lt;/authors&gt;&lt;/publication&gt;&lt;/publications&gt;&lt;cites&gt;&lt;/cites&gt;&lt;/citation&gt;</w:instrText>
      </w:r>
      <w:r>
        <w:fldChar w:fldCharType="separate"/>
      </w:r>
      <w:bookmarkStart w:id="75" w:name="__Fieldmark__2056_922872596"/>
      <w:r>
        <w:rPr>
          <w:rFonts w:ascii="Century Schoolbook" w:hAnsi="Century Schoolbook"/>
          <w:sz w:val="24"/>
          <w:szCs w:val="24"/>
        </w:rPr>
      </w:r>
      <w:r>
        <w:rPr>
          <w:rFonts w:eastAsia="ＭＳ 明朝" w:cs="Century Schoolbook" w:ascii="Century Schoolbook" w:hAnsi="Century Schoolbook" w:eastAsiaTheme="minorEastAsia"/>
          <w:sz w:val="24"/>
          <w:szCs w:val="24"/>
        </w:rPr>
        <w:t xml:space="preserve"> (Poldrack et al., 2011)</w:t>
      </w:r>
      <w:r>
        <w:rPr>
          <w:rFonts w:ascii="Century Schoolbook" w:hAnsi="Century Schoolbook"/>
          <w:sz w:val="24"/>
          <w:szCs w:val="24"/>
        </w:rPr>
      </w:r>
      <w:r>
        <w:fldChar w:fldCharType="end"/>
      </w:r>
      <w:bookmarkEnd w:id="75"/>
      <w:r>
        <w:rPr>
          <w:rFonts w:ascii="Century Schoolbook" w:hAnsi="Century Schoolbook"/>
          <w:sz w:val="24"/>
          <w:szCs w:val="24"/>
        </w:rPr>
        <w:t>, such large-scale approaches should help the development of novel theories of functional brain organization. Moreover, given the limited quality of the summarized coordinate based data in Neurosynth</w:t>
      </w:r>
      <w:r>
        <w:fldChar w:fldCharType="begin"/>
      </w:r>
      <w:r>
        <w:instrText>ADDIN PAPERS2_CITATIONS &lt;citation&gt;&lt;uuid&gt;768CC1A5-7CFD-46C6-A519-C0EFB51A8D90&lt;/uuid&gt;&lt;priority&gt;0&lt;/priority&gt;&lt;publications&gt;&lt;publication&gt;&lt;uuid&gt;DA114232-ABBA-4D81-A5A1-C2EDC5AC9011&lt;/uuid&gt;&lt;volume&gt;45&lt;/volume&gt;&lt;accepted_date&gt;99200812131200000000222000&lt;/accepted_date&gt;&lt;doi&gt;10.1016/j.neuroimage.2008.12.039&lt;/doi&gt;&lt;startpage&gt;810&lt;/startpage&gt;&lt;revision_date&gt;99200811281200000000222000&lt;/revision_date&gt;&lt;publication_date&gt;99200904151200000000222000&lt;/publication_date&gt;&lt;url&gt;http://linkinghub.elsevier.com/retrieve/pii/S1053811908012901&lt;/url&gt;&lt;type&gt;400&lt;/type&gt;&lt;title&gt;Meta-analysis of neuroimaging data: a comparison of image-based and coordinate-based pooling of studies.&lt;/title&gt;&lt;submission_date&gt;99200806261200000000222000&lt;/submission_date&gt;&lt;number&gt;3&lt;/number&gt;&lt;institution&gt;Centre for Functional MRI of the Brain (FMRIB), University of Oxford, Oxford, UK. reza@fmrib.ox.ac.uk&lt;/institution&gt;&lt;subtype&gt;400&lt;/subtype&gt;&lt;endpage&gt;823&lt;/endpage&gt;&lt;bundle&gt;&lt;publication&gt;&lt;publisher&gt;Elsevier Inc.&lt;/publisher&gt;&lt;title&gt;NeuroImage&lt;/title&gt;&lt;type&gt;-100&lt;/type&gt;&lt;subtype&gt;-100&lt;/subtype&gt;&lt;uuid&gt;6CD5DDF9-C34D-49F1-A9F1-46714B6AB5E1&lt;/uuid&gt;&lt;/publication&gt;&lt;/bundle&gt;&lt;authors&gt;&lt;author&gt;&lt;firstName&gt;Gholamreza&lt;/firstName&gt;&lt;lastName&gt;Salimi-Khorshidi&lt;/lastName&gt;&lt;/author&gt;&lt;author&gt;&lt;firstName&gt;Stephen&lt;/firstName&gt;&lt;middleNames&gt;M&lt;/middleNames&gt;&lt;lastName&gt;Smith&lt;/lastName&gt;&lt;/author&gt;&lt;author&gt;&lt;firstName&gt;John&lt;/firstName&gt;&lt;middleNames&gt;R&lt;/middleNames&gt;&lt;lastName&gt;Keltner&lt;/lastName&gt;&lt;/author&gt;&lt;author&gt;&lt;firstName&gt;Tor&lt;/firstName&gt;&lt;middleNames&gt;D&lt;/middleNames&gt;&lt;lastName&gt;Wager&lt;/lastName&gt;&lt;/author&gt;&lt;author&gt;&lt;firstName&gt;Thomas&lt;/firstName&gt;&lt;middleNames&gt;E&lt;/middleNames&gt;&lt;lastName&gt;Nichols&lt;/lastName&gt;&lt;/author&gt;&lt;/authors&gt;&lt;/publication&gt;&lt;/publications&gt;&lt;cites&gt;&lt;/cites&gt;&lt;/citation&gt;</w:instrText>
      </w:r>
      <w:r>
        <w:fldChar w:fldCharType="separate"/>
      </w:r>
      <w:bookmarkStart w:id="76" w:name="__Fieldmark__2061_922872596"/>
      <w:r>
        <w:rPr>
          <w:rFonts w:ascii="Century Schoolbook" w:hAnsi="Century Schoolbook"/>
          <w:sz w:val="24"/>
          <w:szCs w:val="24"/>
        </w:rPr>
      </w:r>
      <w:r>
        <w:rPr>
          <w:rFonts w:eastAsia="ＭＳ 明朝" w:cs="Century Schoolbook" w:ascii="Century Schoolbook" w:hAnsi="Century Schoolbook" w:eastAsiaTheme="minorEastAsia"/>
          <w:sz w:val="24"/>
          <w:szCs w:val="24"/>
        </w:rPr>
        <w:t xml:space="preserve"> (Salimi-Khorshidi et al., 2009)</w:t>
      </w:r>
      <w:r>
        <w:rPr>
          <w:rFonts w:ascii="Century Schoolbook" w:hAnsi="Century Schoolbook"/>
          <w:sz w:val="24"/>
          <w:szCs w:val="24"/>
        </w:rPr>
      </w:r>
      <w:r>
        <w:fldChar w:fldCharType="end"/>
      </w:r>
      <w:bookmarkEnd w:id="76"/>
      <w:r>
        <w:rPr>
          <w:rFonts w:ascii="Century Schoolbook" w:hAnsi="Century Schoolbook"/>
          <w:sz w:val="24"/>
          <w:szCs w:val="24"/>
        </w:rPr>
        <w:t xml:space="preserve"> the widespread sharing of richer statistical images in databases such as NeuroVault</w:t>
      </w:r>
      <w:r>
        <w:fldChar w:fldCharType="begin"/>
      </w:r>
      <w:r>
        <w:instrText>ADDIN PAPERS2_CITATIONS &lt;citation&gt;&lt;uuid&gt;6F190736-0C50-47E1-BE32-6EDF5C34DC24&lt;/uuid&gt;&lt;priority&gt;0&lt;/priority&gt;&lt;publications&gt;&lt;publication&gt;&lt;uuid&gt;605BB50C-0B75-43FF-B606-025B11E6277E&lt;/uuid&gt;&lt;volume&gt;9&lt;/volume&gt;&lt;accepted_date&gt;99201503211200000000222000&lt;/accepted_date&gt;&lt;doi&gt;10.3389/fninf.2015.00008&lt;/doi&gt;&lt;startpage&gt;8&lt;/startpage&gt;&lt;publication_date&gt;99201500001200000000200000&lt;/publication_date&gt;&lt;url&gt;http://journal.frontiersin.org/article/10.3389/fninf.2015.00008/abstract&lt;/url&gt;&lt;type&gt;400&lt;/type&gt;&lt;title&gt;NeuroVault.org: a web-based repository for collecting and sharing unthresholded statistical maps of the human brain.&lt;/title&gt;&lt;publisher&gt;Frontiers&lt;/publisher&gt;&lt;submission_date&gt;99201410131200000000222000&lt;/submission_date&gt;&lt;number&gt;17&lt;/number&gt;&lt;institution&gt;Max Planck Research Group for Neuroanatomy and Connectivity, Max Planck Institute for Human Cognitive and Brain Sciences Leipzig, Germany ; Department of Psychology, Stanford University Stanford, CA, USA.&lt;/institution&gt;&lt;subtype&gt;400&lt;/subtype&gt;&lt;bundle&gt;&lt;publication&gt;&lt;title&gt;Frontiers in neuroinformatics&lt;/title&gt;&lt;type&gt;-100&lt;/type&gt;&lt;subtype&gt;-100&lt;/subtype&gt;&lt;uuid&gt;A2FED1E9-6F27-48D3-977D-83B8224E078A&lt;/uuid&gt;&lt;/publication&gt;&lt;/bundle&gt;&lt;authors&gt;&lt;author&gt;&lt;firstName&gt;Krzysztof&lt;/firstName&gt;&lt;middleNames&gt;J&lt;/middleNames&gt;&lt;lastName&gt;Gorgolewski&lt;/lastName&gt;&lt;/author&gt;&lt;author&gt;&lt;firstName&gt;Gaël&lt;/firstName&gt;&lt;lastName&gt;Varoquaux&lt;/lastName&gt;&lt;/author&gt;&lt;author&gt;&lt;firstName&gt;Gabriel&lt;/firstName&gt;&lt;lastName&gt;Rivera&lt;/lastName&gt;&lt;/author&gt;&lt;author&gt;&lt;firstName&gt;Yannick&lt;/firstName&gt;&lt;lastName&gt;Schwarz&lt;/lastName&gt;&lt;/author&gt;&lt;author&gt;&lt;firstName&gt;Satrajit&lt;/firstName&gt;&lt;middleNames&gt;S&lt;/middleNames&gt;&lt;lastName&gt;Ghosh&lt;/lastName&gt;&lt;/author&gt;&lt;author&gt;&lt;firstName&gt;Camille&lt;/firstName&gt;&lt;lastName&gt;Maumet&lt;/lastName&gt;&lt;/author&gt;&lt;author&gt;&lt;firstName&gt;Vanessa&lt;/firstName&gt;&lt;middleNames&gt;V&lt;/middleNames&gt;&lt;lastName&gt;Sochat&lt;/lastName&gt;&lt;/author&gt;&lt;author&gt;&lt;firstName&gt;Thomas&lt;/firstName&gt;&lt;middleNames&gt;E&lt;/middleNames&gt;&lt;lastName&gt;Nichols&lt;/lastName&gt;&lt;/author&gt;&lt;author&gt;&lt;firstName&gt;Russell&lt;/firstName&gt;&lt;middleNames&gt;A&lt;/middleNames&gt;&lt;lastName&gt;Poldrack&lt;/lastName&gt;&lt;/author&gt;&lt;author&gt;&lt;firstName&gt;Jean-Baptiste&lt;/firstName&gt;&lt;lastName&gt;Poline&lt;/lastName&gt;&lt;/author&gt;&lt;author&gt;&lt;firstName&gt;Tal&lt;/firstName&gt;&lt;lastName&gt;Yarkoni&lt;/lastName&gt;&lt;/author&gt;&lt;author&gt;&lt;firstName&gt;Daniel&lt;/firstName&gt;&lt;middleNames&gt;S&lt;/middleNames&gt;&lt;lastName&gt;Margulies&lt;/lastName&gt;&lt;/author&gt;&lt;/authors&gt;&lt;/publication&gt;&lt;/publications&gt;&lt;cites&gt;&lt;/cites&gt;&lt;/citation&gt;</w:instrText>
      </w:r>
      <w:r>
        <w:fldChar w:fldCharType="separate"/>
      </w:r>
      <w:bookmarkStart w:id="77" w:name="__Fieldmark__2066_922872596"/>
      <w:r>
        <w:rPr>
          <w:rFonts w:ascii="Century Schoolbook" w:hAnsi="Century Schoolbook"/>
          <w:sz w:val="24"/>
          <w:szCs w:val="24"/>
        </w:rPr>
      </w:r>
      <w:r>
        <w:rPr>
          <w:rFonts w:eastAsia="ＭＳ 明朝" w:cs="Century Schoolbook" w:ascii="Century Schoolbook" w:hAnsi="Century Schoolbook" w:eastAsiaTheme="minorEastAsia"/>
          <w:sz w:val="24"/>
          <w:szCs w:val="24"/>
        </w:rPr>
        <w:t xml:space="preserve"> (Gorgolewski et al., 2015)</w:t>
      </w:r>
      <w:r>
        <w:rPr>
          <w:rFonts w:ascii="Century Schoolbook" w:hAnsi="Century Schoolbook"/>
          <w:sz w:val="24"/>
          <w:szCs w:val="24"/>
        </w:rPr>
      </w:r>
      <w:r>
        <w:fldChar w:fldCharType="end"/>
      </w:r>
      <w:bookmarkEnd w:id="77"/>
      <w:r>
        <w:rPr>
          <w:rFonts w:ascii="Century Schoolbook" w:hAnsi="Century Schoolbook"/>
          <w:sz w:val="24"/>
          <w:szCs w:val="24"/>
        </w:rPr>
        <w:t xml:space="preserve"> will greatly improve the fidelity of future meta-analyses.</w:t>
      </w:r>
    </w:p>
    <w:p>
      <w:pPr>
        <w:pStyle w:val="Normal"/>
        <w:overflowPunct w:val="false"/>
        <w:spacing w:lineRule="auto" w:line="480" w:before="0" w:after="240"/>
        <w:rPr>
          <w:rFonts w:eastAsia="ＭＳ 明朝" w:cs="" w:cstheme="minorBidi" w:eastAsiaTheme="minorEastAsia"/>
          <w:ins w:id="5" w:author="Alejandro De La Vega" w:date="2017-01-19T16:04:00Z"/>
          <w:b/>
          <w:b/>
          <w:i w:val="false"/>
          <w:i w:val="false"/>
          <w:sz w:val="24"/>
        </w:rPr>
      </w:pPr>
      <w:r>
        <w:rPr>
          <w:i w:val="false"/>
          <w:sz w:val="24"/>
        </w:rPr>
        <w:tab/>
        <w:t>In the present study, we used relatively unbiased data-driven methods to comprehensively map psychological states to individual regions in lateral frontal cortex. These regions were organized within large-scale whole-brain networks and shared functional properties with other regions in the same network. Moreover, we found that various specific psychological processes that have been previously hypothesized to map onto specific brain regions were widely distributed throughout lateral frontal cortex. Yet, we identified dissociable functional profiles for each subregion, suggesting that lateral frontal cortex supports a wide variety of psychological states through a mixture of network-level dynamics and moderate degree of functional specialization.</w:t>
      </w:r>
      <w:ins w:id="4" w:author="Alejandro De La Vega" w:date="2017-01-23T16:38:00Z">
        <w:r>
          <w:rPr>
            <w:i w:val="false"/>
            <w:sz w:val="24"/>
          </w:rPr>
          <w:t xml:space="preserve"> </w:t>
        </w:r>
      </w:ins>
    </w:p>
    <w:p>
      <w:pPr>
        <w:pStyle w:val="Normal"/>
        <w:tabs>
          <w:tab w:val="left" w:pos="900" w:leader="none"/>
        </w:tabs>
        <w:spacing w:lineRule="auto" w:line="480"/>
        <w:rPr>
          <w:rFonts w:eastAsia="ＭＳ 明朝" w:cs="" w:cstheme="minorBidi" w:eastAsiaTheme="minorEastAsia"/>
          <w:i w:val="false"/>
          <w:i w:val="false"/>
          <w:sz w:val="24"/>
        </w:rPr>
      </w:pPr>
      <w:r>
        <w:rPr>
          <w:rFonts w:eastAsia="ＭＳ 明朝" w:cs="" w:cstheme="minorBidi" w:eastAsiaTheme="minorEastAsia"/>
          <w:b/>
          <w:i w:val="false"/>
          <w:sz w:val="24"/>
        </w:rPr>
        <w:t>Acknowledgments</w:t>
      </w:r>
      <w:r>
        <w:rPr>
          <w:rFonts w:eastAsia="ＭＳ 明朝" w:cs="" w:cstheme="minorBidi" w:eastAsiaTheme="minorEastAsia"/>
          <w:i w:val="false"/>
          <w:sz w:val="24"/>
        </w:rPr>
        <w:t xml:space="preserve">: This work was supported by the </w:t>
      </w:r>
      <w:r>
        <w:rPr>
          <w:i w:val="false"/>
          <w:sz w:val="24"/>
        </w:rPr>
        <w:t>National Institutes of Health. Grant number: R01MH096906.</w:t>
      </w:r>
    </w:p>
    <w:p>
      <w:pPr>
        <w:pStyle w:val="Normal"/>
        <w:overflowPunct w:val="false"/>
        <w:rPr>
          <w:i w:val="false"/>
          <w:i w:val="false"/>
          <w:sz w:val="24"/>
        </w:rPr>
      </w:pPr>
      <w:r>
        <w:rPr>
          <w:i w:val="false"/>
          <w:sz w:val="24"/>
        </w:rPr>
      </w:r>
      <w:r>
        <w:br w:type="page"/>
      </w:r>
    </w:p>
    <w:p>
      <w:pPr>
        <w:pStyle w:val="Normal"/>
        <w:overflowPunct w:val="false"/>
        <w:rPr>
          <w:b/>
          <w:b/>
          <w:i w:val="false"/>
          <w:i w:val="false"/>
          <w:sz w:val="24"/>
        </w:rPr>
      </w:pPr>
      <w:r>
        <w:rPr>
          <w:b/>
          <w:i w:val="false"/>
          <w:sz w:val="24"/>
        </w:rPr>
      </w:r>
    </w:p>
    <w:p>
      <w:pPr>
        <w:pStyle w:val="Normal"/>
        <w:tabs>
          <w:tab w:val="left" w:pos="900" w:leader="none"/>
        </w:tabs>
        <w:spacing w:lineRule="auto" w:line="480"/>
        <w:rPr>
          <w:b/>
          <w:b/>
          <w:i w:val="false"/>
          <w:i w:val="false"/>
          <w:sz w:val="24"/>
        </w:rPr>
      </w:pPr>
      <w:r>
        <w:rPr>
          <w:b/>
          <w:i w:val="false"/>
          <w:sz w:val="24"/>
        </w:rPr>
        <w:t>References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pPr>
      <w:r>
        <w:fldChar w:fldCharType="begin"/>
      </w:r>
      <w:r>
        <w:instrText>ADDIN PAPERS2_CITATIONS &lt;papers2_bibliography/&gt;</w:instrText>
      </w:r>
      <w:r>
        <w:fldChar w:fldCharType="separate"/>
      </w:r>
      <w:bookmarkStart w:id="78" w:name="__Fieldmark__2097_922872596"/>
      <w:r>
        <w:rPr/>
      </w:r>
      <w:r>
        <w:rPr>
          <w:rFonts w:eastAsia="ＭＳ 明朝" w:cs="Century Schoolbook" w:eastAsiaTheme="minorEastAsia"/>
          <w:i w:val="false"/>
          <w:sz w:val="24"/>
        </w:rPr>
        <w:t>Andrews-Hanna JR (2012) The Brain's Default Network and Its Adaptive Role in Internal Mentation. The Neuroscientist 18:251–270.</w:t>
      </w:r>
      <w:bookmarkEnd w:id="78"/>
      <w:r>
        <w:rPr>
          <w:rFonts w:eastAsia="ＭＳ 明朝" w:cs="Century Schoolbook" w:eastAsiaTheme="minorEastAsia"/>
          <w:i w:val="false"/>
          <w:sz w:val="24"/>
        </w:rPr>
      </w:r>
      <w:r>
        <w:fldChar w:fldCharType="end"/>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Andrews-Hanna JR, Smallwood J, Spreng RN (2014) The default network and self-generated thought: component processes, dynamic control, and clinical relevance Kingstone A, Miller MB, eds. Ann NY Acad Sci 1316:29–52.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Aron AR, Robbins TW, Poldrack RA (2014) Inhibition and the right inferior frontal cortex: one decade on. Trends in Cognitive Sciences 18:177–185.</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Ashburner M et al. (2000) Gene ontology: tool for the unification of biology. The Gene Ontology Consortium. Nat Genet 25:25–29.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Baddeley A (2003) Working memory: looking back and looking forward. Nat Rev Neurosci 4:829–839.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Badre D (2008) Cognitive control, hierarchy, and the rostro–caudal organization of the frontal lobes. Trends in Cognitive Sciences 12:193–200.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Badre D, Wagner AD (2007) Left ventrolateral prefrontal cortex and the cognitive control of memory. Neuropsychologia 45:2883–2901.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Bertolero MA, Yeo BTT, D’Esposito M (2015) The modular and integrative functional architecture of the human brain. Proc Natl Acad Sci USA 112:E6798–E6807.</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Binder JR, Desai RH, Graves WW, Conant LL (2009) Where Is the Semantic System? A Critical Review and Meta-Analysis of 120 Functional Neuroimaging Studies. Cereb Cortex 19:2767–2796.</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Blei DM, Ng AY, Jordan MI (2003) Latent Dirichlet Allocation. Journal of Machine Learning Research 3:993–1022.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Bludau S, Eickhoff SB, Mohlberg H, Caspers S, Laird AR, Fox PT, Schleicher A, Zilles K, Amunts K (2014) Cytoarchitecture, probability maps and functions of the human frontal pole. NeuroImage 93 Pt 2:260–275.</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Cavada C, Goldman-Rakic PS (1989) Posterior parietal cortex in rhesus monkey: I. Parcellation of areas based on distinctive limbic and sensory corticocortical connections. J Comp Neurol 287:393–421.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Chang LJ, Yarkoni T, Khaw MW, Sanfey AG (2013) Decoding the Role of the Insula in Human Cognition: Functional Parcellation and Large-Scale Reverse Inference. Cereb Cortex 23:739–749.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Chatham CH, Claus ED, Kim A, Curran T, Banich MT, Munakata Y (2012) Cognitive control reflects context monitoring, not motoric stopping, in response inhibition. Gilbert S, ed. PLoS ONE 7:e31546.</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Curtis CE, Lee D (2010) Beyond working memory: the role of persistent activity in decision making. Trends in Cognitive Sciences 14:216–222.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De Baene W, Albers AM, Brass M (2012) The what and how components of cognitive control. NeuroImage 63:203–211.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Denny BT, Kober H, Wager TD, Ochsner KN (2012) A meta-analysis of functional neuroimaging studies of self- and other judgments reveals a spatial gradient for mentalizing in medial prefrontal cortex. Journal of Cognitive Neuroscience 24:1742–1752.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Derrfuss J, Brass M, Neumann J, Cramon von DY (2005) Involvement of the inferior frontal junction in cognitive control: Meta-analyses of switching and Stroop studies. Hum Brain Mapp 25:22–34.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Dosenbach NUF, Visscher KM, Palmer ED, Miezin FM, Wenger KK, Kang HC, Burgund ED, Grimes AL, Schlaggar BL, Petersen SE (2006) A core system for the implementation of task sets. Neuron 50:799–812.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Duncan J (2010) The multiple-demand (MD) system of the primate brain: mental programs for intelligent behaviour. Trends in Cognitive Sciences 14:172–179.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Eickhoff SB, Paus T, Caspers S, Grosbras M-H, Evans AC, Zilles K, Amunts K (2007) Assignment of functional activations to probabilistic cytoarchitectonic areas revisited. 36:511–521 Available at: http://dx.doi.org/10.1016/j.neuroimage.2007.03.060.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Eickhoff SB, Thirion B, Varoquaux G, Bzdok D (2015) Connectivity-based parcellation: Critique and implications. Hum Brain Mapp 36:4771–4792.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Flinker A, Korzeniewska A, Shestyuk AY, Franaszczuk PJ, Dronkers NF, Knight RT, Crone NE (2015) Redefining the role of Broca's area in speech. Proc Natl Acad Sci USA 112:2871–2875.</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Fodor JA (1983) The modularity of mind: An essay on faculty psycholgy. Bradford Bks.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Gilbert SJ, Spengler S, Simons JS, Steele JD, Lawrie SM, Frith CD, Burgess PW (2006) Functional specialization within rostral prefrontal cortex (area 10): a meta-analysis. Journal of Cognitive Neuroscience 18:932–948.</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Gorgolewski KJ, Varoquaux G, Rivera G, Schwarz Y, Ghosh SS, Maumet C, Sochat VV, Nichols TE, Poldrack RA, Poline J-B, Yarkoni T, Margulies DS (2015) NeuroVault.org: a web-based repository for collecting and sharing unthresholded statistical maps of the human brain. Front Neuroinform 9:8.</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Goulas A, Uylings HBM, Stiers P (2012) Unravelling the Intrinsic Functional Organization of the Human Lateral Frontal Cortex: A Parcellation Scheme Based on Resting State fMRI. Journal of Neuroscience 32:10238–10252.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Jeni LA, Cohn JF, La Torre De F (2013) Facing Imbalanced Data--Recommendations for the Use of Performance Metrics. In, pp 245–251. IEEE.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Kim J-H, Lee J-M, Jo HJ, Kim SH, Lee JH, Kim ST, Seo SW, Cox RW, Na DL, Kim SI, Saad ZS (2010) Defining functional SMA and pre-SMA subregions in human MFC using resting state fMRI: Functional connectivity-based parcellation method. NeuroImage 49:2375–2386.</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Kober H, Barrett LF, Joseph J, Bliss-Moreau E, Lindquist K, Wager TD (2008) Functional grouping and cortical-subcortical interactions in emotion: a meta-analysis of neuroimaging studies. NeuroImage 42:998–1031.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Kober H, Wager TD (2010) Meta</w:t>
      </w:r>
      <w:r>
        <w:rPr>
          <w:rFonts w:eastAsia="ＭＳ 明朝" w:cs="American Typewriter Light" w:ascii="American Typewriter Light" w:hAnsi="American Typewriter Light" w:eastAsiaTheme="minorEastAsia"/>
          <w:i w:val="false"/>
          <w:sz w:val="24"/>
        </w:rPr>
        <w:t>‐</w:t>
      </w:r>
      <w:r>
        <w:rPr>
          <w:rFonts w:eastAsia="ＭＳ 明朝" w:cs="Century Schoolbook" w:eastAsiaTheme="minorEastAsia"/>
          <w:i w:val="false"/>
          <w:sz w:val="24"/>
        </w:rPr>
        <w:t>analysis of neuroimaging data. Wiley Interdisciplinary Reviews: Cognitive Science 1:293–300.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Kvitsiani D, Ranade S, Hangya B, Taniguchi H, Huang JZ, Kepecs A (2013) Distinct behavioural and network correlates of two interneuron types in prefrontal cortex. Nature 498:363–366.</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De La Vega A, Chang LJ, Banich MT, Wager TD, Yarkoni T (2016) Large-Scale Meta-Analysis of Human Medial Frontal Cortex Reveals Tripartite Functional Organization. J Neurosci 36:6553–6562.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Mackey WE, Devinsky O, Doyle WK, Meager MR, Curtis CE (2016) Human Dorsolateral Prefrontal Cortex Is Not Necessary for Spatial Working Memory. Journal of Neuroscience 36:2847–2856.</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Miller EK, Cohen JD (2001) An integrative theory of prefrontal cortex function. Annu Rev Neurosci 24:167–202.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Miyake A, Friedman NP, Emerson MJ, Witzki AH, Howerter A, Wager TD (2000) The unity and diversity of executive functions and their contributions to complex “Frontal Lobe” tasks: a latent variable analysis. Cogn Psychol 41:49–100.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Muhle-Karbe PS, Derrfuss J, Lynn MT, Neubert FX, Fox PT, Brass M, Eickhoff SB (2016) Co-Activation-Based Parcellation of the Lateral Prefrontal Cortex Delineates the Inferior Frontal Junction Area. Cereb Cortex 26:2225–2241.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Müllner D (2013) fastcluster: Fast hierarchical, agglomerative clustering routines for R and Python. Journal of Statistical Software.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Nee DE, Brown JW (2012) Rostral–caudal gradients of abstraction revealed by multi-variate pattern analysis of working memory. NeuroImage 63:1285–1294.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Nee DE, Brown JW, Askren MK, Berman MG, Demiralp E, Krawitz A, Jonides J (2013) A Meta-analysis of Executive Components of Working Memory. Cereb Cortex 23:264–282.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Nee DE, Wager TD, Jonides J (2007) Interference resolution: insights from a meta-analysis of neuroimaging tasks. Cogn Affect Behav Neurosci 7:1–17.</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Nelson SM, Dosenbach NUF, Cohen AL, Wheeler ME, Schlaggar BL, Petersen SE (2010) Role of the anterior insula in task-level control and focal attention. Brain Struct Funct 214:669–680.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Neubert F-X, Mars RB, Sallet J, Rushworth MFS (2015) Connectivity reveals relationship of brain areas for reward-guided learning and decision making in human and monkey frontal cortex. Proceedings of the National Academy of Sciences 112:E2695–E2704.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Orr JM, Smolker HR, Banich MT (2015) Organization of the Human Frontal Pole Revealed by Large-Scale DTI-Based Connectivity: Implications for Control of Behavior. PLoS ONE 10:e0124797.</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Pauli WM, O’Reilly RC, Yarkoni T, Wager TD (2016) Regional specialization within the human striatum for diverse psychological functions. Proc Natl Acad Sci USA 113:1907–1912.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Paus T (1996) Location and function of the human frontal eye-field: a selective review. Neuropsychologia 34:475–483.</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Pedregosa F, Varoquaux G, Gramfort A, Michel V, Thirion B, Grisel O, Blondel M, Prettenhofer P, Weiss R, Dubourg V, Vanderplas J, Passos A, Cournapeau D, Brucher M, Perrot M, Duchesnay É (2011) Scikit-learn: Machine Learning in Python. Journal of Machine Learning Research 12:2825–2830.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Petersen SE, Sporns O (2015) Brain Networks and Cognitive Architectures. Neuron 88:207–219.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Petrides M (2005) Lateral prefrontal cortex: architectonic and functional organization. Philosophical Transactions of the Royal Society B: Biological Sciences 360:781–795.</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Petrides M, Pandya DN (1984) Projections to the frontal cortex from the posterior parietal region in the rhesus monkey. J Comp Neurol 228:105–116.</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Poldrack RA (2006) Can cognitive processes be inferred from neuroimaging data? Trends in Cognitive Sciences 10:59–63.</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Poldrack RA, Kittur A, Kalar D, Miller E, Seppa C, Gil Y, Parker DS, Sabb FW, Bilder RM (2011) The cognitive atlas: toward a knowledge foundation for cognitive neuroscience. Front Neuroinform 5:17.</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Poldrack RA, Mumford JA, Schonberg T, Kalar D, Barman B, Yarkoni T (2012) Discovering Relations Between Mind, Brain, and Mental Disorders Using Topic Mapping Sporns O, ed. PLoS Comput Biol 8:e1002707–e1002714.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Postle BR (2016) Working memory functions of the prefrontal cortex. In, pp 1–14.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Power JD, Cohen AL, Nelson SM, Wig GS, Barnes KA, Church JA, Vogel AC, Laumann TO, Miezin FM, Schlaggar BL, Petersen SE (2011) Functional network organization of the human brain. Neuron 72:665–678.</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Salimi-Khorshidi G, Smith SM, Keltner JR, Wager TD, Nichols TE (2009) Meta-analysis of neuroimaging data: a comparison of image-based and coordinate-based pooling of studies. NeuroImage 45:810–823.</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Sallet J, Mars RB, Noonan MP, Neubert F-X, Jbabdi S, O'Reilly JX, Filippini N, Thomas AG, Rushworth MF (2013) The organization of dorsal frontal cortex in humans and macaques. J Neurosci 33:12255–12274.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Snyder HR, Banich MT, Munakata Y (2011) Choosing our words: retrieval and selection processes recruit shared neural substrates in left ventrolateral prefrontal cortex. Journal of Cognitive Neuroscience 23:3470–3482.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Thirion B, Varoquaux G, Dohmatob E, Poline J-B (2014) Which fMRI clustering gives good brain parcellations? Front Neurosci 8:169.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Toro R, Fox PT, Paus T (2008) Functional coactivation map of the human brain. Cereb Cortex 18:2553–2559.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Tye KM, Deisseroth K (2012) Optogenetic investigation of neural circuits underlying brain disease in animal models. Nat Rev Neurosci 13:251–266.</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Wager TD, Davidson ML, Hughes BL, Lindquist MA, Ochsner KN (2008) Prefrontal-subcortical pathways mediating successful emotion regulation. Neuron 59:1037–1050.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Wager TD, Jonides J, Reading S (2004) Neuroimaging studies of shifting attention: a meta-analysis. NeuroImage 22:1679–1693.</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Wager TD, Kang J, Johnson TD, Nichols TE, Satpute AB, Barrett LF (2015) A Bayesian model of category-specific emotional brain responses. PLoS Comput Biol 11:e1004066.</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Wager TD, Smith EE (2003) Neuroimaging studies of working memory: a meta-analysis. Cogn Affect Behav Neurosci 3:255–274.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Woo C-W, Koban L, Kross E, Lindquist MA, Banich MT, Ruzic L, Andrews-Hanna JR, Wager TD (2014) Separate neural representations for physical pain and social rejection. Nature Communications 5:5380.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Xiu J, Zhang Q, Zhou T, Zhou T-T, Zhou T, Chen Y, Hu H (2014) Visualizing an emotional valence map in the limbic forebrain by TAI-FISH. Nat Neurosci 17:1552–1559.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Yarkoni T, Poldrack RA, Nichols TE, Van Essen DC, Wager TD (2011) Large-scale automated synthesis of human functional neuroimaging data. Nat Methods 8:665–670.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rFonts w:eastAsia="ＭＳ 明朝" w:cs="Century Schoolbook" w:eastAsiaTheme="minorEastAsia"/>
          <w:i w:val="false"/>
          <w:i w:val="false"/>
          <w:sz w:val="24"/>
        </w:rPr>
      </w:pPr>
      <w:r>
        <w:rPr>
          <w:rFonts w:eastAsia="ＭＳ 明朝" w:cs="Century Schoolbook" w:eastAsiaTheme="minorEastAsia"/>
          <w:i w:val="false"/>
          <w:sz w:val="24"/>
        </w:rPr>
        <w:t>Yeo BT, Krienen FM, Sepulcre J, Sabuncu MR, Lashkari D, Hollinshead M, Roffman JL, Smoller JW, Zollei L, Polimeni JR, Fischl B, Liu H, Buckner RL (2011) The organization of the human cerebral cortex estimated by intrinsic functional connectivity. Journal of Neurophysiology 106:1125–1165.</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hanging="400"/>
        <w:rPr>
          <w:i w:val="false"/>
          <w:i w:val="false"/>
          <w:sz w:val="24"/>
        </w:rPr>
      </w:pPr>
      <w:r>
        <w:rPr>
          <w:i w:val="false"/>
          <w:sz w:val="24"/>
        </w:rPr>
      </w:r>
    </w:p>
    <w:p>
      <w:pPr>
        <w:pStyle w:val="Normal"/>
        <w:overflowPunct w:val="false"/>
        <w:spacing w:lineRule="auto" w:line="480"/>
        <w:rPr>
          <w:i w:val="false"/>
          <w:i w:val="false"/>
          <w:sz w:val="24"/>
        </w:rPr>
      </w:pPr>
      <w:r>
        <w:rPr>
          <w:i w:val="false"/>
          <w:sz w:val="24"/>
        </w:rPr>
      </w:r>
      <w:r>
        <w:br w:type="page"/>
      </w:r>
    </w:p>
    <w:p>
      <w:pPr>
        <w:pStyle w:val="Heading3"/>
        <w:spacing w:lineRule="auto" w:line="480" w:before="0" w:after="160"/>
        <w:ind w:firstLine="720"/>
        <w:rPr>
          <w:rFonts w:ascii="Century Schoolbook" w:hAnsi="Century Schoolbook"/>
          <w:b w:val="false"/>
          <w:b w:val="false"/>
          <w:i w:val="false"/>
          <w:i w:val="false"/>
          <w:sz w:val="24"/>
          <w:szCs w:val="24"/>
        </w:rPr>
      </w:pPr>
      <w:r>
        <w:rPr>
          <w:rFonts w:ascii="Century Schoolbook" w:hAnsi="Century Schoolbook"/>
          <w:b w:val="false"/>
          <w:i w:val="false"/>
          <w:sz w:val="24"/>
          <w:szCs w:val="24"/>
        </w:rPr>
      </w:r>
    </w:p>
    <w:tbl>
      <w:tblPr>
        <w:tblW w:w="8670" w:type="dxa"/>
        <w:jc w:val="left"/>
        <w:tblInd w:w="93" w:type="dxa"/>
        <w:tblBorders/>
        <w:tblCellMar>
          <w:top w:w="0" w:type="dxa"/>
          <w:left w:w="108" w:type="dxa"/>
          <w:bottom w:w="0" w:type="dxa"/>
          <w:right w:w="108" w:type="dxa"/>
        </w:tblCellMar>
        <w:tblLook w:val="04a0" w:noVBand="1" w:noHBand="0" w:lastColumn="0" w:firstColumn="1" w:lastRow="0" w:firstRow="1"/>
      </w:tblPr>
      <w:tblGrid>
        <w:gridCol w:w="1306"/>
        <w:gridCol w:w="3682"/>
        <w:gridCol w:w="3682"/>
      </w:tblGrid>
      <w:tr>
        <w:trPr>
          <w:trHeight w:val="300" w:hRule="atLeast"/>
        </w:trPr>
        <w:tc>
          <w:tcPr>
            <w:tcW w:w="1306" w:type="dxa"/>
            <w:tcBorders/>
            <w:shd w:color="auto" w:fill="auto" w:val="clear"/>
            <w:vAlign w:val="bottom"/>
          </w:tcPr>
          <w:p>
            <w:pPr>
              <w:pStyle w:val="Normal"/>
              <w:overflowPunct w:val="false"/>
              <w:rPr>
                <w:i w:val="false"/>
                <w:i w:val="false"/>
                <w:color w:val="000000"/>
                <w:sz w:val="20"/>
              </w:rPr>
            </w:pPr>
            <w:r>
              <w:rPr>
                <w:i w:val="false"/>
                <w:color w:val="000000"/>
                <w:sz w:val="20"/>
              </w:rPr>
              <w:t>Topic name</w:t>
            </w:r>
          </w:p>
        </w:tc>
        <w:tc>
          <w:tcPr>
            <w:tcW w:w="3682" w:type="dxa"/>
            <w:tcBorders/>
            <w:shd w:color="auto" w:fill="auto" w:val="clear"/>
            <w:vAlign w:val="bottom"/>
          </w:tcPr>
          <w:p>
            <w:pPr>
              <w:pStyle w:val="Normal"/>
              <w:overflowPunct w:val="false"/>
              <w:rPr>
                <w:i w:val="false"/>
                <w:i w:val="false"/>
                <w:color w:val="000000"/>
                <w:sz w:val="20"/>
              </w:rPr>
            </w:pPr>
            <w:r>
              <w:rPr>
                <w:i w:val="false"/>
                <w:color w:val="000000"/>
                <w:sz w:val="20"/>
              </w:rPr>
              <w:t>Top words</w:t>
            </w:r>
          </w:p>
        </w:tc>
        <w:tc>
          <w:tcPr>
            <w:tcW w:w="3682" w:type="dxa"/>
            <w:tcBorders/>
            <w:shd w:color="auto" w:fill="auto" w:val="clear"/>
            <w:vAlign w:val="bottom"/>
          </w:tcPr>
          <w:p>
            <w:pPr>
              <w:pStyle w:val="Normal"/>
              <w:overflowPunct w:val="false"/>
              <w:rPr>
                <w:i w:val="false"/>
                <w:i w:val="false"/>
                <w:color w:val="000000"/>
                <w:sz w:val="20"/>
              </w:rPr>
            </w:pPr>
            <w:r>
              <w:rPr>
                <w:i w:val="false"/>
                <w:color w:val="000000"/>
                <w:sz w:val="20"/>
              </w:rPr>
            </w:r>
          </w:p>
        </w:tc>
      </w:tr>
      <w:tr>
        <w:trPr>
          <w:trHeight w:val="300" w:hRule="atLeast"/>
        </w:trPr>
        <w:tc>
          <w:tcPr>
            <w:tcW w:w="1306" w:type="dxa"/>
            <w:tcBorders/>
            <w:shd w:color="auto" w:fill="auto" w:val="clear"/>
            <w:vAlign w:val="bottom"/>
          </w:tcPr>
          <w:p>
            <w:pPr>
              <w:pStyle w:val="Normal"/>
              <w:overflowPunct w:val="false"/>
              <w:rPr>
                <w:i w:val="false"/>
                <w:i w:val="false"/>
                <w:color w:val="000000"/>
                <w:sz w:val="20"/>
              </w:rPr>
            </w:pPr>
            <w:r>
              <w:rPr>
                <w:i w:val="false"/>
                <w:color w:val="000000"/>
                <w:sz w:val="20"/>
              </w:rPr>
              <w:t>action</w:t>
            </w:r>
          </w:p>
        </w:tc>
        <w:tc>
          <w:tcPr>
            <w:tcW w:w="7364" w:type="dxa"/>
            <w:gridSpan w:val="2"/>
            <w:tcBorders/>
            <w:shd w:color="auto" w:fill="auto" w:val="clear"/>
            <w:vAlign w:val="bottom"/>
          </w:tcPr>
          <w:p>
            <w:pPr>
              <w:pStyle w:val="Normal"/>
              <w:overflowPunct w:val="false"/>
              <w:rPr>
                <w:i w:val="false"/>
                <w:i w:val="false"/>
                <w:color w:val="000000"/>
                <w:sz w:val="20"/>
              </w:rPr>
            </w:pPr>
            <w:r>
              <w:rPr>
                <w:i w:val="false"/>
                <w:color w:val="000000"/>
                <w:sz w:val="20"/>
              </w:rPr>
              <w:t xml:space="preserve">action actions motor goal mirror planning imitation execution </w:t>
            </w:r>
          </w:p>
        </w:tc>
      </w:tr>
      <w:tr>
        <w:trPr>
          <w:trHeight w:val="300" w:hRule="atLeast"/>
        </w:trPr>
        <w:tc>
          <w:tcPr>
            <w:tcW w:w="1306" w:type="dxa"/>
            <w:tcBorders/>
            <w:shd w:color="auto" w:fill="auto" w:val="clear"/>
            <w:vAlign w:val="bottom"/>
          </w:tcPr>
          <w:p>
            <w:pPr>
              <w:pStyle w:val="Normal"/>
              <w:overflowPunct w:val="false"/>
              <w:rPr>
                <w:i w:val="false"/>
                <w:i w:val="false"/>
                <w:color w:val="000000"/>
                <w:sz w:val="20"/>
              </w:rPr>
            </w:pPr>
            <w:r>
              <w:rPr>
                <w:i w:val="false"/>
                <w:color w:val="000000"/>
                <w:sz w:val="20"/>
              </w:rPr>
              <w:t>attention</w:t>
            </w:r>
          </w:p>
        </w:tc>
        <w:tc>
          <w:tcPr>
            <w:tcW w:w="7364" w:type="dxa"/>
            <w:gridSpan w:val="2"/>
            <w:tcBorders/>
            <w:shd w:color="auto" w:fill="auto" w:val="clear"/>
            <w:vAlign w:val="bottom"/>
          </w:tcPr>
          <w:p>
            <w:pPr>
              <w:pStyle w:val="Normal"/>
              <w:overflowPunct w:val="false"/>
              <w:rPr>
                <w:i w:val="false"/>
                <w:i w:val="false"/>
                <w:color w:val="000000"/>
                <w:sz w:val="20"/>
              </w:rPr>
            </w:pPr>
            <w:r>
              <w:rPr>
                <w:i w:val="false"/>
                <w:color w:val="000000"/>
                <w:sz w:val="20"/>
              </w:rPr>
              <w:t xml:space="preserve">attention attentional visual spatial search location orienting target </w:t>
            </w:r>
          </w:p>
        </w:tc>
      </w:tr>
      <w:tr>
        <w:trPr>
          <w:trHeight w:val="300" w:hRule="atLeast"/>
        </w:trPr>
        <w:tc>
          <w:tcPr>
            <w:tcW w:w="1306" w:type="dxa"/>
            <w:tcBorders/>
            <w:shd w:color="auto" w:fill="auto" w:val="clear"/>
            <w:vAlign w:val="bottom"/>
          </w:tcPr>
          <w:p>
            <w:pPr>
              <w:pStyle w:val="Normal"/>
              <w:overflowPunct w:val="false"/>
              <w:rPr>
                <w:i w:val="false"/>
                <w:i w:val="false"/>
                <w:color w:val="000000"/>
                <w:sz w:val="20"/>
              </w:rPr>
            </w:pPr>
            <w:r>
              <w:rPr>
                <w:i w:val="false"/>
                <w:color w:val="000000"/>
                <w:sz w:val="20"/>
              </w:rPr>
              <w:t>conflict</w:t>
            </w:r>
          </w:p>
        </w:tc>
        <w:tc>
          <w:tcPr>
            <w:tcW w:w="7364" w:type="dxa"/>
            <w:gridSpan w:val="2"/>
            <w:tcBorders/>
            <w:shd w:color="auto" w:fill="auto" w:val="clear"/>
            <w:vAlign w:val="bottom"/>
          </w:tcPr>
          <w:p>
            <w:pPr>
              <w:pStyle w:val="Normal"/>
              <w:overflowPunct w:val="false"/>
              <w:rPr>
                <w:i w:val="false"/>
                <w:i w:val="false"/>
                <w:color w:val="000000"/>
                <w:sz w:val="20"/>
              </w:rPr>
            </w:pPr>
            <w:r>
              <w:rPr>
                <w:i w:val="false"/>
                <w:color w:val="000000"/>
                <w:sz w:val="20"/>
              </w:rPr>
              <w:t xml:space="preserve">conflict interference incongruent stroop congruent selection competition color </w:t>
            </w:r>
          </w:p>
        </w:tc>
      </w:tr>
      <w:tr>
        <w:trPr>
          <w:trHeight w:val="300" w:hRule="atLeast"/>
        </w:trPr>
        <w:tc>
          <w:tcPr>
            <w:tcW w:w="1306" w:type="dxa"/>
            <w:tcBorders/>
            <w:shd w:color="auto" w:fill="auto" w:val="clear"/>
            <w:vAlign w:val="bottom"/>
          </w:tcPr>
          <w:p>
            <w:pPr>
              <w:pStyle w:val="Normal"/>
              <w:overflowPunct w:val="false"/>
              <w:rPr>
                <w:i w:val="false"/>
                <w:i w:val="false"/>
                <w:color w:val="000000"/>
                <w:sz w:val="20"/>
              </w:rPr>
            </w:pPr>
            <w:r>
              <w:rPr>
                <w:i w:val="false"/>
                <w:color w:val="000000"/>
                <w:sz w:val="20"/>
              </w:rPr>
              <w:t>emotion</w:t>
            </w:r>
          </w:p>
        </w:tc>
        <w:tc>
          <w:tcPr>
            <w:tcW w:w="7364" w:type="dxa"/>
            <w:gridSpan w:val="2"/>
            <w:tcBorders/>
            <w:shd w:color="auto" w:fill="auto" w:val="clear"/>
            <w:vAlign w:val="bottom"/>
          </w:tcPr>
          <w:p>
            <w:pPr>
              <w:pStyle w:val="Normal"/>
              <w:overflowPunct w:val="false"/>
              <w:rPr>
                <w:i w:val="false"/>
                <w:i w:val="false"/>
                <w:color w:val="000000"/>
                <w:sz w:val="20"/>
              </w:rPr>
            </w:pPr>
            <w:r>
              <w:rPr>
                <w:i w:val="false"/>
                <w:color w:val="000000"/>
                <w:sz w:val="20"/>
              </w:rPr>
              <w:t xml:space="preserve">emotional emotion regulation affective pictures emotions arousal affect </w:t>
            </w:r>
          </w:p>
        </w:tc>
      </w:tr>
      <w:tr>
        <w:trPr>
          <w:trHeight w:val="300" w:hRule="atLeast"/>
        </w:trPr>
        <w:tc>
          <w:tcPr>
            <w:tcW w:w="1306" w:type="dxa"/>
            <w:tcBorders/>
            <w:shd w:color="auto" w:fill="auto" w:val="clear"/>
            <w:vAlign w:val="bottom"/>
          </w:tcPr>
          <w:p>
            <w:pPr>
              <w:pStyle w:val="Normal"/>
              <w:overflowPunct w:val="false"/>
              <w:rPr>
                <w:i w:val="false"/>
                <w:i w:val="false"/>
                <w:color w:val="000000"/>
                <w:sz w:val="20"/>
              </w:rPr>
            </w:pPr>
            <w:r>
              <w:rPr>
                <w:i w:val="false"/>
                <w:color w:val="000000"/>
                <w:sz w:val="20"/>
              </w:rPr>
              <w:t>gaze</w:t>
            </w:r>
          </w:p>
        </w:tc>
        <w:tc>
          <w:tcPr>
            <w:tcW w:w="7364" w:type="dxa"/>
            <w:gridSpan w:val="2"/>
            <w:tcBorders/>
            <w:shd w:color="auto" w:fill="auto" w:val="clear"/>
            <w:vAlign w:val="bottom"/>
          </w:tcPr>
          <w:p>
            <w:pPr>
              <w:pStyle w:val="Normal"/>
              <w:overflowPunct w:val="false"/>
              <w:rPr>
                <w:i w:val="false"/>
                <w:i w:val="false"/>
                <w:color w:val="000000"/>
                <w:sz w:val="20"/>
              </w:rPr>
            </w:pPr>
            <w:r>
              <w:rPr>
                <w:i w:val="false"/>
                <w:color w:val="000000"/>
                <w:sz w:val="20"/>
              </w:rPr>
              <w:t xml:space="preserve">eye gaze eyes movements saccades target saccade visual </w:t>
            </w:r>
          </w:p>
        </w:tc>
      </w:tr>
      <w:tr>
        <w:trPr>
          <w:trHeight w:val="300" w:hRule="atLeast"/>
        </w:trPr>
        <w:tc>
          <w:tcPr>
            <w:tcW w:w="1306" w:type="dxa"/>
            <w:tcBorders/>
            <w:shd w:color="auto" w:fill="auto" w:val="clear"/>
            <w:vAlign w:val="bottom"/>
          </w:tcPr>
          <w:p>
            <w:pPr>
              <w:pStyle w:val="Normal"/>
              <w:overflowPunct w:val="false"/>
              <w:rPr>
                <w:i w:val="false"/>
                <w:i w:val="false"/>
                <w:color w:val="000000"/>
                <w:sz w:val="20"/>
              </w:rPr>
            </w:pPr>
            <w:r>
              <w:rPr>
                <w:i w:val="false"/>
                <w:color w:val="000000"/>
                <w:sz w:val="20"/>
              </w:rPr>
              <w:t>inhibition</w:t>
            </w:r>
          </w:p>
        </w:tc>
        <w:tc>
          <w:tcPr>
            <w:tcW w:w="7364" w:type="dxa"/>
            <w:gridSpan w:val="2"/>
            <w:tcBorders/>
            <w:shd w:color="auto" w:fill="auto" w:val="clear"/>
            <w:vAlign w:val="bottom"/>
          </w:tcPr>
          <w:p>
            <w:pPr>
              <w:pStyle w:val="Normal"/>
              <w:overflowPunct w:val="false"/>
              <w:rPr>
                <w:i w:val="false"/>
                <w:i w:val="false"/>
                <w:color w:val="000000"/>
                <w:sz w:val="20"/>
              </w:rPr>
            </w:pPr>
            <w:r>
              <w:rPr>
                <w:i w:val="false"/>
                <w:color w:val="000000"/>
                <w:sz w:val="20"/>
              </w:rPr>
              <w:t xml:space="preserve">inhibition inhibitory stop motor sustained nogo transient suppression </w:t>
            </w:r>
          </w:p>
        </w:tc>
      </w:tr>
      <w:tr>
        <w:trPr>
          <w:trHeight w:val="300" w:hRule="atLeast"/>
        </w:trPr>
        <w:tc>
          <w:tcPr>
            <w:tcW w:w="1306" w:type="dxa"/>
            <w:tcBorders/>
            <w:shd w:color="auto" w:fill="auto" w:val="clear"/>
            <w:vAlign w:val="bottom"/>
          </w:tcPr>
          <w:p>
            <w:pPr>
              <w:pStyle w:val="Normal"/>
              <w:overflowPunct w:val="false"/>
              <w:rPr>
                <w:i w:val="false"/>
                <w:i w:val="false"/>
                <w:color w:val="000000"/>
                <w:sz w:val="20"/>
              </w:rPr>
            </w:pPr>
            <w:r>
              <w:rPr>
                <w:i w:val="false"/>
                <w:color w:val="000000"/>
                <w:sz w:val="20"/>
              </w:rPr>
              <w:t>memory</w:t>
            </w:r>
          </w:p>
        </w:tc>
        <w:tc>
          <w:tcPr>
            <w:tcW w:w="7364" w:type="dxa"/>
            <w:gridSpan w:val="2"/>
            <w:tcBorders/>
            <w:shd w:color="auto" w:fill="auto" w:val="clear"/>
            <w:vAlign w:val="bottom"/>
          </w:tcPr>
          <w:p>
            <w:pPr>
              <w:pStyle w:val="Normal"/>
              <w:overflowPunct w:val="false"/>
              <w:rPr>
                <w:i w:val="false"/>
                <w:i w:val="false"/>
                <w:color w:val="000000"/>
                <w:sz w:val="20"/>
              </w:rPr>
            </w:pPr>
            <w:r>
              <w:rPr>
                <w:i w:val="false"/>
                <w:color w:val="000000"/>
                <w:sz w:val="20"/>
              </w:rPr>
              <w:t xml:space="preserve">memory retrieval encoding recognition episodic items recall words </w:t>
            </w:r>
          </w:p>
        </w:tc>
      </w:tr>
      <w:tr>
        <w:trPr>
          <w:trHeight w:val="300" w:hRule="atLeast"/>
        </w:trPr>
        <w:tc>
          <w:tcPr>
            <w:tcW w:w="1306" w:type="dxa"/>
            <w:tcBorders/>
            <w:shd w:color="auto" w:fill="auto" w:val="clear"/>
            <w:vAlign w:val="bottom"/>
          </w:tcPr>
          <w:p>
            <w:pPr>
              <w:pStyle w:val="Normal"/>
              <w:overflowPunct w:val="false"/>
              <w:rPr>
                <w:i w:val="false"/>
                <w:i w:val="false"/>
                <w:color w:val="000000"/>
                <w:sz w:val="20"/>
              </w:rPr>
            </w:pPr>
            <w:r>
              <w:rPr>
                <w:i w:val="false"/>
                <w:color w:val="000000"/>
                <w:sz w:val="20"/>
              </w:rPr>
              <w:t>mentalizing</w:t>
            </w:r>
          </w:p>
        </w:tc>
        <w:tc>
          <w:tcPr>
            <w:tcW w:w="7364" w:type="dxa"/>
            <w:gridSpan w:val="2"/>
            <w:tcBorders/>
            <w:shd w:color="auto" w:fill="auto" w:val="clear"/>
            <w:vAlign w:val="bottom"/>
          </w:tcPr>
          <w:p>
            <w:pPr>
              <w:pStyle w:val="Normal"/>
              <w:overflowPunct w:val="false"/>
              <w:rPr>
                <w:i w:val="false"/>
                <w:i w:val="false"/>
                <w:color w:val="000000"/>
                <w:sz w:val="20"/>
              </w:rPr>
            </w:pPr>
            <w:r>
              <w:rPr>
                <w:i w:val="false"/>
                <w:color w:val="000000"/>
                <w:sz w:val="20"/>
              </w:rPr>
              <w:t xml:space="preserve">social empathy moral person judgments mentalizing mental mind </w:t>
            </w:r>
          </w:p>
        </w:tc>
      </w:tr>
      <w:tr>
        <w:trPr>
          <w:trHeight w:val="300" w:hRule="atLeast"/>
        </w:trPr>
        <w:tc>
          <w:tcPr>
            <w:tcW w:w="1306" w:type="dxa"/>
            <w:tcBorders/>
            <w:shd w:color="auto" w:fill="auto" w:val="clear"/>
            <w:vAlign w:val="bottom"/>
          </w:tcPr>
          <w:p>
            <w:pPr>
              <w:pStyle w:val="Normal"/>
              <w:overflowPunct w:val="false"/>
              <w:rPr>
                <w:i w:val="false"/>
                <w:i w:val="false"/>
                <w:color w:val="000000"/>
                <w:sz w:val="20"/>
              </w:rPr>
            </w:pPr>
            <w:r>
              <w:rPr>
                <w:i w:val="false"/>
                <w:color w:val="000000"/>
                <w:sz w:val="20"/>
              </w:rPr>
              <w:t>motor</w:t>
            </w:r>
          </w:p>
        </w:tc>
        <w:tc>
          <w:tcPr>
            <w:tcW w:w="7364" w:type="dxa"/>
            <w:gridSpan w:val="2"/>
            <w:tcBorders/>
            <w:shd w:color="auto" w:fill="auto" w:val="clear"/>
            <w:vAlign w:val="bottom"/>
          </w:tcPr>
          <w:p>
            <w:pPr>
              <w:pStyle w:val="Normal"/>
              <w:overflowPunct w:val="false"/>
              <w:rPr>
                <w:i w:val="false"/>
                <w:i w:val="false"/>
                <w:color w:val="000000"/>
                <w:sz w:val="20"/>
              </w:rPr>
            </w:pPr>
            <w:r>
              <w:rPr>
                <w:i w:val="false"/>
                <w:color w:val="000000"/>
                <w:sz w:val="20"/>
              </w:rPr>
              <w:t xml:space="preserve">motor movement movements sensorimotor finger somatosensory sensory force </w:t>
            </w:r>
          </w:p>
        </w:tc>
      </w:tr>
      <w:tr>
        <w:trPr>
          <w:trHeight w:val="300" w:hRule="atLeast"/>
        </w:trPr>
        <w:tc>
          <w:tcPr>
            <w:tcW w:w="1306" w:type="dxa"/>
            <w:tcBorders/>
            <w:shd w:color="auto" w:fill="auto" w:val="clear"/>
            <w:vAlign w:val="bottom"/>
          </w:tcPr>
          <w:p>
            <w:pPr>
              <w:pStyle w:val="Normal"/>
              <w:overflowPunct w:val="false"/>
              <w:rPr>
                <w:i w:val="false"/>
                <w:i w:val="false"/>
                <w:color w:val="000000"/>
                <w:sz w:val="20"/>
              </w:rPr>
            </w:pPr>
            <w:r>
              <w:rPr>
                <w:i w:val="false"/>
                <w:color w:val="000000"/>
                <w:sz w:val="20"/>
              </w:rPr>
              <w:t>novelty</w:t>
            </w:r>
          </w:p>
        </w:tc>
        <w:tc>
          <w:tcPr>
            <w:tcW w:w="7364" w:type="dxa"/>
            <w:gridSpan w:val="2"/>
            <w:tcBorders/>
            <w:shd w:color="auto" w:fill="auto" w:val="clear"/>
            <w:vAlign w:val="bottom"/>
          </w:tcPr>
          <w:p>
            <w:pPr>
              <w:pStyle w:val="Normal"/>
              <w:overflowPunct w:val="false"/>
              <w:rPr>
                <w:i w:val="false"/>
                <w:i w:val="false"/>
                <w:color w:val="000000"/>
                <w:sz w:val="20"/>
              </w:rPr>
            </w:pPr>
            <w:r>
              <w:rPr>
                <w:i w:val="false"/>
                <w:color w:val="000000"/>
                <w:sz w:val="20"/>
              </w:rPr>
              <w:t xml:space="preserve">target targets novelty oddball distractor distractors deception mismatch </w:t>
            </w:r>
          </w:p>
        </w:tc>
      </w:tr>
      <w:tr>
        <w:trPr>
          <w:trHeight w:val="300" w:hRule="atLeast"/>
        </w:trPr>
        <w:tc>
          <w:tcPr>
            <w:tcW w:w="1306" w:type="dxa"/>
            <w:tcBorders/>
            <w:shd w:color="auto" w:fill="auto" w:val="clear"/>
            <w:vAlign w:val="bottom"/>
          </w:tcPr>
          <w:p>
            <w:pPr>
              <w:pStyle w:val="Normal"/>
              <w:overflowPunct w:val="false"/>
              <w:rPr>
                <w:i w:val="false"/>
                <w:i w:val="false"/>
                <w:color w:val="000000"/>
                <w:sz w:val="20"/>
              </w:rPr>
            </w:pPr>
            <w:r>
              <w:rPr>
                <w:i w:val="false"/>
                <w:color w:val="000000"/>
                <w:sz w:val="20"/>
              </w:rPr>
              <w:t>pain</w:t>
            </w:r>
          </w:p>
        </w:tc>
        <w:tc>
          <w:tcPr>
            <w:tcW w:w="7364" w:type="dxa"/>
            <w:gridSpan w:val="2"/>
            <w:tcBorders/>
            <w:shd w:color="auto" w:fill="auto" w:val="clear"/>
            <w:vAlign w:val="bottom"/>
          </w:tcPr>
          <w:p>
            <w:pPr>
              <w:pStyle w:val="Normal"/>
              <w:overflowPunct w:val="false"/>
              <w:rPr>
                <w:i w:val="false"/>
                <w:i w:val="false"/>
                <w:color w:val="000000"/>
                <w:sz w:val="20"/>
              </w:rPr>
            </w:pPr>
            <w:r>
              <w:rPr>
                <w:i w:val="false"/>
                <w:color w:val="000000"/>
                <w:sz w:val="20"/>
              </w:rPr>
              <w:t xml:space="preserve">pain stimulation somatosensory painful intensity sensory chronic noxious </w:t>
            </w:r>
          </w:p>
        </w:tc>
      </w:tr>
      <w:tr>
        <w:trPr>
          <w:trHeight w:val="300" w:hRule="atLeast"/>
        </w:trPr>
        <w:tc>
          <w:tcPr>
            <w:tcW w:w="1306" w:type="dxa"/>
            <w:tcBorders/>
            <w:shd w:color="auto" w:fill="auto" w:val="clear"/>
            <w:vAlign w:val="bottom"/>
          </w:tcPr>
          <w:p>
            <w:pPr>
              <w:pStyle w:val="Normal"/>
              <w:overflowPunct w:val="false"/>
              <w:rPr>
                <w:i w:val="false"/>
                <w:i w:val="false"/>
                <w:color w:val="000000"/>
                <w:sz w:val="20"/>
              </w:rPr>
            </w:pPr>
            <w:r>
              <w:rPr>
                <w:i w:val="false"/>
                <w:color w:val="000000"/>
                <w:sz w:val="20"/>
              </w:rPr>
              <w:t>reward</w:t>
            </w:r>
          </w:p>
        </w:tc>
        <w:tc>
          <w:tcPr>
            <w:tcW w:w="7364" w:type="dxa"/>
            <w:gridSpan w:val="2"/>
            <w:tcBorders/>
            <w:shd w:color="auto" w:fill="auto" w:val="clear"/>
            <w:vAlign w:val="bottom"/>
          </w:tcPr>
          <w:p>
            <w:pPr>
              <w:pStyle w:val="Normal"/>
              <w:overflowPunct w:val="false"/>
              <w:rPr>
                <w:i w:val="false"/>
                <w:i w:val="false"/>
                <w:color w:val="000000"/>
                <w:sz w:val="20"/>
              </w:rPr>
            </w:pPr>
            <w:r>
              <w:rPr>
                <w:i w:val="false"/>
                <w:color w:val="000000"/>
                <w:sz w:val="20"/>
              </w:rPr>
              <w:t xml:space="preserve">reward sleep anticipation monetary rewards motivation incentive loss </w:t>
            </w:r>
          </w:p>
        </w:tc>
      </w:tr>
      <w:tr>
        <w:trPr>
          <w:trHeight w:val="300" w:hRule="atLeast"/>
        </w:trPr>
        <w:tc>
          <w:tcPr>
            <w:tcW w:w="1306" w:type="dxa"/>
            <w:tcBorders/>
            <w:shd w:color="auto" w:fill="auto" w:val="clear"/>
            <w:vAlign w:val="bottom"/>
          </w:tcPr>
          <w:p>
            <w:pPr>
              <w:pStyle w:val="Normal"/>
              <w:overflowPunct w:val="false"/>
              <w:rPr>
                <w:i w:val="false"/>
                <w:i w:val="false"/>
                <w:color w:val="000000"/>
                <w:sz w:val="20"/>
              </w:rPr>
            </w:pPr>
            <w:r>
              <w:rPr>
                <w:i w:val="false"/>
                <w:color w:val="000000"/>
                <w:sz w:val="20"/>
              </w:rPr>
              <w:t>semantics</w:t>
            </w:r>
          </w:p>
        </w:tc>
        <w:tc>
          <w:tcPr>
            <w:tcW w:w="7364" w:type="dxa"/>
            <w:gridSpan w:val="2"/>
            <w:tcBorders/>
            <w:shd w:color="auto" w:fill="auto" w:val="clear"/>
            <w:vAlign w:val="bottom"/>
          </w:tcPr>
          <w:p>
            <w:pPr>
              <w:pStyle w:val="Normal"/>
              <w:overflowPunct w:val="false"/>
              <w:rPr>
                <w:i w:val="false"/>
                <w:i w:val="false"/>
                <w:color w:val="000000"/>
                <w:sz w:val="20"/>
              </w:rPr>
            </w:pPr>
            <w:r>
              <w:rPr>
                <w:i w:val="false"/>
                <w:color w:val="000000"/>
                <w:sz w:val="20"/>
              </w:rPr>
              <w:t xml:space="preserve">semantic words word lexical verbs abstract meaning verb </w:t>
            </w:r>
          </w:p>
        </w:tc>
      </w:tr>
      <w:tr>
        <w:trPr>
          <w:trHeight w:val="300" w:hRule="atLeast"/>
        </w:trPr>
        <w:tc>
          <w:tcPr>
            <w:tcW w:w="1306" w:type="dxa"/>
            <w:tcBorders/>
            <w:shd w:color="auto" w:fill="auto" w:val="clear"/>
            <w:vAlign w:val="bottom"/>
          </w:tcPr>
          <w:p>
            <w:pPr>
              <w:pStyle w:val="Normal"/>
              <w:overflowPunct w:val="false"/>
              <w:rPr>
                <w:i w:val="false"/>
                <w:i w:val="false"/>
                <w:color w:val="000000"/>
                <w:sz w:val="20"/>
              </w:rPr>
            </w:pPr>
            <w:r>
              <w:rPr>
                <w:i w:val="false"/>
                <w:color w:val="000000"/>
                <w:sz w:val="20"/>
              </w:rPr>
              <w:t>speech</w:t>
            </w:r>
          </w:p>
        </w:tc>
        <w:tc>
          <w:tcPr>
            <w:tcW w:w="7364" w:type="dxa"/>
            <w:gridSpan w:val="2"/>
            <w:tcBorders/>
            <w:shd w:color="auto" w:fill="auto" w:val="clear"/>
            <w:vAlign w:val="bottom"/>
          </w:tcPr>
          <w:p>
            <w:pPr>
              <w:pStyle w:val="Normal"/>
              <w:overflowPunct w:val="false"/>
              <w:rPr>
                <w:i w:val="false"/>
                <w:i w:val="false"/>
                <w:color w:val="000000"/>
                <w:sz w:val="20"/>
              </w:rPr>
            </w:pPr>
            <w:r>
              <w:rPr>
                <w:i w:val="false"/>
                <w:color w:val="000000"/>
                <w:sz w:val="20"/>
              </w:rPr>
              <w:t xml:space="preserve">speech auditory sounds sound perception voice acoustic listening </w:t>
            </w:r>
          </w:p>
        </w:tc>
      </w:tr>
      <w:tr>
        <w:trPr>
          <w:trHeight w:val="300" w:hRule="atLeast"/>
        </w:trPr>
        <w:tc>
          <w:tcPr>
            <w:tcW w:w="1306" w:type="dxa"/>
            <w:tcBorders/>
            <w:shd w:color="auto" w:fill="auto" w:val="clear"/>
            <w:vAlign w:val="bottom"/>
          </w:tcPr>
          <w:p>
            <w:pPr>
              <w:pStyle w:val="Normal"/>
              <w:overflowPunct w:val="false"/>
              <w:rPr>
                <w:i w:val="false"/>
                <w:i w:val="false"/>
                <w:color w:val="000000"/>
                <w:sz w:val="20"/>
              </w:rPr>
            </w:pPr>
            <w:r>
              <w:rPr>
                <w:i w:val="false"/>
                <w:color w:val="000000"/>
                <w:sz w:val="20"/>
              </w:rPr>
              <w:t>switching</w:t>
            </w:r>
          </w:p>
        </w:tc>
        <w:tc>
          <w:tcPr>
            <w:tcW w:w="7364" w:type="dxa"/>
            <w:gridSpan w:val="2"/>
            <w:tcBorders/>
            <w:shd w:color="auto" w:fill="auto" w:val="clear"/>
            <w:vAlign w:val="bottom"/>
          </w:tcPr>
          <w:p>
            <w:pPr>
              <w:pStyle w:val="Normal"/>
              <w:overflowPunct w:val="false"/>
              <w:rPr>
                <w:i w:val="false"/>
                <w:i w:val="false"/>
                <w:color w:val="000000"/>
                <w:sz w:val="20"/>
              </w:rPr>
            </w:pPr>
            <w:r>
              <w:rPr>
                <w:i w:val="false"/>
                <w:color w:val="000000"/>
                <w:sz w:val="20"/>
              </w:rPr>
              <w:t xml:space="preserve">switching rule executive switch rules flexibility shifting aggression </w:t>
            </w:r>
          </w:p>
        </w:tc>
      </w:tr>
      <w:tr>
        <w:trPr>
          <w:trHeight w:val="300" w:hRule="atLeast"/>
        </w:trPr>
        <w:tc>
          <w:tcPr>
            <w:tcW w:w="1306" w:type="dxa"/>
            <w:tcBorders/>
            <w:shd w:color="auto" w:fill="auto" w:val="clear"/>
            <w:vAlign w:val="bottom"/>
          </w:tcPr>
          <w:p>
            <w:pPr>
              <w:pStyle w:val="Normal"/>
              <w:overflowPunct w:val="false"/>
              <w:rPr>
                <w:i w:val="false"/>
                <w:i w:val="false"/>
                <w:color w:val="000000"/>
                <w:sz w:val="20"/>
              </w:rPr>
            </w:pPr>
            <w:r>
              <w:rPr>
                <w:i w:val="false"/>
                <w:color w:val="000000"/>
                <w:sz w:val="20"/>
              </w:rPr>
              <w:t>WM</w:t>
            </w:r>
          </w:p>
        </w:tc>
        <w:tc>
          <w:tcPr>
            <w:tcW w:w="7364" w:type="dxa"/>
            <w:gridSpan w:val="2"/>
            <w:tcBorders/>
            <w:shd w:color="auto" w:fill="auto" w:val="clear"/>
            <w:vAlign w:val="bottom"/>
          </w:tcPr>
          <w:p>
            <w:pPr>
              <w:pStyle w:val="Normal"/>
              <w:overflowPunct w:val="false"/>
              <w:rPr>
                <w:i w:val="false"/>
                <w:i w:val="false"/>
                <w:color w:val="000000"/>
                <w:sz w:val="20"/>
              </w:rPr>
            </w:pPr>
            <w:r>
              <w:rPr>
                <w:i w:val="false"/>
                <w:color w:val="000000"/>
                <w:sz w:val="20"/>
              </w:rPr>
              <w:t xml:space="preserve">memory working wm load verbal maintenance delay encoding </w:t>
            </w:r>
          </w:p>
        </w:tc>
      </w:tr>
    </w:tbl>
    <w:p>
      <w:pPr>
        <w:pStyle w:val="Normal1"/>
        <w:spacing w:lineRule="auto" w:line="240" w:before="0" w:after="160"/>
        <w:ind w:hanging="0"/>
        <w:rPr>
          <w:rFonts w:ascii="Century Schoolbook" w:hAnsi="Century Schoolbook"/>
          <w:sz w:val="24"/>
          <w:szCs w:val="24"/>
        </w:rPr>
      </w:pPr>
      <w:r>
        <w:rPr>
          <w:rFonts w:ascii="Century Schoolbook" w:hAnsi="Century Schoolbook"/>
          <w:color w:val="333333"/>
          <w:sz w:val="24"/>
          <w:szCs w:val="24"/>
        </w:rPr>
        <w:br/>
      </w:r>
      <w:r>
        <w:rPr>
          <w:rFonts w:ascii="Century Schoolbook" w:hAnsi="Century Schoolbook"/>
          <w:sz w:val="24"/>
          <w:szCs w:val="24"/>
        </w:rPr>
        <w:t>Table 1. Topics most strongly associated with lateral frontal regions. Eight strongest loading words for each topic are listed, in descending order of association strength.</w:t>
      </w:r>
    </w:p>
    <w:p>
      <w:pPr>
        <w:pStyle w:val="Normal"/>
        <w:widowControl w:val="false"/>
        <w:tabs>
          <w:tab w:val="left" w:pos="640" w:leader="none"/>
        </w:tabs>
        <w:overflowPunct w:val="false"/>
        <w:spacing w:lineRule="auto" w:line="480"/>
        <w:ind w:left="640" w:hanging="640"/>
        <w:rPr>
          <w:i w:val="false"/>
          <w:i w:val="false"/>
          <w:sz w:val="24"/>
        </w:rPr>
      </w:pPr>
      <w:r>
        <w:rPr>
          <w:i w:val="false"/>
          <w:sz w:val="24"/>
        </w:rPr>
      </w:r>
    </w:p>
    <w:p>
      <w:pPr>
        <w:pStyle w:val="Normal"/>
        <w:widowControl w:val="false"/>
        <w:tabs>
          <w:tab w:val="left" w:pos="90" w:leader="none"/>
        </w:tabs>
        <w:overflowPunct w:val="false"/>
        <w:spacing w:lineRule="auto" w:line="480"/>
        <w:rPr>
          <w:i w:val="false"/>
          <w:i w:val="false"/>
          <w:sz w:val="24"/>
        </w:rPr>
      </w:pPr>
      <w:r>
        <w:rPr>
          <w:i w:val="false"/>
          <w:sz w:val="24"/>
        </w:rPr>
        <w:t>Figure 1. Methods overview. a) We calculated co-activation across studies between every cortical voxel and the rest of the brain, including subcortex. We then applied Ward hierarchical clustering to obtain whole-brain clustering results. We chose two spatial scales to focus on using the silhouette method (Kober et al., 2008; Pauli et al., 2016) and selected clusters in LFC from the whole-brain clustering solutions. b) We contrasted the whole-brain co-activation of each cluster with LFC at large, identifying voxels across the brain that showed differential co-activation. c) We generated functional preference profiles for each cluster by determining which latent psychological topics (Blei et al., 2003) best predicted the cluster’s activation across studies in the database.</w:t>
      </w:r>
    </w:p>
    <w:p>
      <w:pPr>
        <w:pStyle w:val="Normal1"/>
        <w:ind w:hanging="0"/>
        <w:rPr>
          <w:rFonts w:ascii="Century Schoolbook" w:hAnsi="Century Schoolbook"/>
          <w:sz w:val="24"/>
          <w:szCs w:val="24"/>
        </w:rPr>
      </w:pPr>
      <w:r>
        <w:rPr>
          <w:rFonts w:ascii="Century Schoolbook" w:hAnsi="Century Schoolbook"/>
          <w:sz w:val="24"/>
          <w:szCs w:val="24"/>
        </w:rPr>
        <w:t xml:space="preserve">Figure 2. Whole-cortex co-activation based hierarchical clustering reveals 3 networks in lateral cluster that fractionate into constituent subregions. a) The silhouette score, a measure of intra-cluster cohesion, was used to select two spatial scales: 5 and 70 whole-brain clusters. b) Whole brain hierarchical clustering dendrogram. Color-coded branches correspond to three of five whole-brain networks in LFC and color-coded nodes correspond to 14 LFC regions from 70 whole-brain clusters. c) Clusters at k = 5 revealed three clusters in LFC resembling large-scale brain networks: “fronto-parietal” (red), “default” (purple) and “somatosensory-motor” (green) d) Clusters at k = 70 revealed 14 clusters with a 75% of their voxels in LFC. </w:t>
      </w:r>
    </w:p>
    <w:p>
      <w:pPr>
        <w:pStyle w:val="Normal1"/>
        <w:ind w:hanging="0"/>
        <w:rPr/>
      </w:pPr>
      <w:r>
        <w:rPr>
          <w:rFonts w:ascii="Century Schoolbook" w:hAnsi="Century Schoolbook"/>
          <w:sz w:val="24"/>
          <w:szCs w:val="24"/>
        </w:rPr>
        <w:t>Figure 3. Anatomical location and meta-analytic contrast of lateral frontal clusters of the fronto-parietal network. Left: a) Two clusters located in caudal frontal cortex. b) Four clusters located in mid-lateral pre-frontal cortex. c) Three clusters located in rostral lateral pre-frontal cortex. Clusters were assigned labels corresponding to cytoarchitechtonic areas</w:t>
      </w:r>
      <w:r>
        <w:fldChar w:fldCharType="begin"/>
      </w:r>
      <w:r>
        <w:instrText>ADDIN PAPERS2_CITATIONS &lt;citation&gt;&lt;uuid&gt;D945CF20-C336-40BB-96AD-682654F3B097&lt;/uuid&gt;&lt;priority&gt;0&lt;/priority&gt;&lt;publications&gt;&lt;publication&gt;&lt;volume&gt;360&lt;/volume&gt;&lt;publication_date&gt;99200504291200000000222000&lt;/publication_date&gt;&lt;number&gt;1456&lt;/number&gt;&lt;doi&gt;10.1098/rstb.2005.1631&lt;/doi&gt;&lt;startpage&gt;781&lt;/startpage&gt;&lt;title&gt;Lateral prefrontal cortex: architectonic and functional organization&lt;/title&gt;&lt;uuid&gt;22452E3D-8655-4176-A1A5-7A7708A3180D&lt;/uuid&gt;&lt;subtype&gt;400&lt;/subtype&gt;&lt;endpage&gt;795&lt;/endpage&gt;&lt;type&gt;400&lt;/type&gt;&lt;url&gt;http://rstb.royalsocietypublishing.org/cgi/doi/10.1098/rstb.2005.1631&lt;/url&gt;&lt;bundle&gt;&lt;publication&gt;&lt;publisher&gt;The Royal Society&lt;/publisher&gt;&lt;title&gt;Philosophical Transactions of the Royal Society B: Biological Sciences&lt;/title&gt;&lt;type&gt;-100&lt;/type&gt;&lt;subtype&gt;-100&lt;/subtype&gt;&lt;uuid&gt;9573E04C-A21E-43B1-A7E4-DAF09775A43E&lt;/uuid&gt;&lt;/publication&gt;&lt;/bundle&gt;&lt;authors&gt;&lt;author&gt;&lt;firstName&gt;M&lt;/firstName&gt;&lt;lastName&gt;Petrides&lt;/lastName&gt;&lt;/author&gt;&lt;/authors&gt;&lt;/publication&gt;&lt;/publications&gt;&lt;cites&gt;&lt;/cites&gt;&lt;/citation&gt;</w:instrText>
      </w:r>
      <w:r>
        <w:fldChar w:fldCharType="separate"/>
      </w:r>
      <w:bookmarkStart w:id="79" w:name="__Fieldmark__2397_922872596"/>
      <w:r>
        <w:rPr>
          <w:rFonts w:ascii="Century Schoolbook" w:hAnsi="Century Schoolbook"/>
          <w:sz w:val="24"/>
          <w:szCs w:val="24"/>
        </w:rPr>
      </w:r>
      <w:r>
        <w:rPr>
          <w:rFonts w:eastAsia="ＭＳ 明朝" w:cs="Century Schoolbook" w:ascii="Century Schoolbook" w:hAnsi="Century Schoolbook" w:eastAsiaTheme="minorEastAsia"/>
          <w:sz w:val="24"/>
          <w:szCs w:val="24"/>
        </w:rPr>
        <w:t xml:space="preserve"> (Petrides, 2005)</w:t>
      </w:r>
      <w:r>
        <w:rPr>
          <w:rFonts w:ascii="Century Schoolbook" w:hAnsi="Century Schoolbook"/>
          <w:sz w:val="24"/>
          <w:szCs w:val="24"/>
        </w:rPr>
      </w:r>
      <w:r>
        <w:fldChar w:fldCharType="end"/>
      </w:r>
      <w:bookmarkEnd w:id="79"/>
      <w:r>
        <w:rPr>
          <w:rFonts w:ascii="Century Schoolbook" w:hAnsi="Century Schoolbook"/>
          <w:sz w:val="24"/>
          <w:szCs w:val="24"/>
        </w:rPr>
        <w:t xml:space="preserve"> whenever possible. In cases where the region spanned multiple cytoarchitechtonic areas, broader anatomical (e.g. inferior frontal junction [IFJ]) labels were assigned. Right: Meta-analytic co-activation contrast of fronto-parietal LFC. Colored voxels indicate significantly greater co-activation with the seed region of the same color than other lateral frontal regions in the fronto-parietal network. Images are presented using neurological convention and are corrected using false discovery rate (FDR; q = 0.01). </w:t>
      </w:r>
    </w:p>
    <w:p>
      <w:pPr>
        <w:pStyle w:val="Normal"/>
        <w:spacing w:lineRule="auto" w:line="480"/>
        <w:rPr>
          <w:i w:val="false"/>
          <w:i w:val="false"/>
          <w:sz w:val="24"/>
        </w:rPr>
      </w:pPr>
      <w:r>
        <w:rPr>
          <w:i w:val="false"/>
          <w:sz w:val="24"/>
        </w:rPr>
        <w:t xml:space="preserve">Figure 4. Meta-analytic functional preference profiles for lateral frontal regions in the fronto-parietal network. </w:t>
      </w:r>
    </w:p>
    <w:p>
      <w:pPr>
        <w:pStyle w:val="Normal"/>
        <w:spacing w:lineRule="auto" w:line="480"/>
        <w:rPr>
          <w:i w:val="false"/>
          <w:i w:val="false"/>
          <w:sz w:val="24"/>
        </w:rPr>
      </w:pPr>
      <w:r>
        <w:rPr>
          <w:i w:val="false"/>
          <w:sz w:val="24"/>
        </w:rPr>
        <w:t xml:space="preserve">Each cluster was profiled to determine which psychological topics best predicted its activation. Each of the three functional groups we identified showed distinct functional profiles, although appreciable variation was observed for each individual cluster. Strength of association is measured in log odds-ratio (LOR), and permutation-based significance corrected using false discovery rate (FDR) of q = 0.01 is indicated next to each psychological concept by color-coded dots corresponding to each region. Negative associations are indicated by the grey circle. </w:t>
      </w:r>
    </w:p>
    <w:p>
      <w:pPr>
        <w:pStyle w:val="Normal"/>
        <w:widowControl w:val="false"/>
        <w:tabs>
          <w:tab w:val="left" w:pos="90" w:leader="none"/>
        </w:tabs>
        <w:overflowPunct w:val="false"/>
        <w:spacing w:lineRule="auto" w:line="480"/>
        <w:rPr>
          <w:i w:val="false"/>
          <w:i w:val="false"/>
          <w:sz w:val="24"/>
        </w:rPr>
      </w:pPr>
      <w:r>
        <w:rPr>
          <w:i w:val="false"/>
          <w:sz w:val="24"/>
        </w:rPr>
      </w:r>
    </w:p>
    <w:p>
      <w:pPr>
        <w:pStyle w:val="Normal1"/>
        <w:ind w:hanging="0"/>
        <w:rPr>
          <w:rFonts w:ascii="Century Schoolbook" w:hAnsi="Century Schoolbook"/>
          <w:sz w:val="24"/>
        </w:rPr>
      </w:pPr>
      <w:r>
        <w:rPr>
          <w:rFonts w:ascii="Century Schoolbook" w:hAnsi="Century Schoolbook"/>
          <w:sz w:val="24"/>
          <w:szCs w:val="24"/>
        </w:rPr>
        <w:t xml:space="preserve">Figure 5. Lateral frontal regions of the default network a) Individual clusters projected onto an inflated surface. b) Differences in co-activation between the three regions. Colored voxels activated more frequently in studies in the seed cluster of the same color was also active. c) Functional preference profiles for each cluster, revealing distinct psychological signatures for each subregion. Strength of association is measured in log odds-ratio (LOR), and permutation-based significance is indicated next to each topic by color-coded dots corresponding to each region. </w:t>
      </w:r>
      <w:r>
        <w:rPr>
          <w:rFonts w:ascii="Century Schoolbook" w:hAnsi="Century Schoolbook"/>
          <w:sz w:val="24"/>
        </w:rPr>
        <w:t>Negative associations are indicated by the grey circle.</w:t>
      </w:r>
    </w:p>
    <w:p>
      <w:pPr>
        <w:pStyle w:val="Normal1"/>
        <w:ind w:hanging="0"/>
        <w:rPr>
          <w:rFonts w:ascii="Century Schoolbook" w:hAnsi="Century Schoolbook"/>
          <w:sz w:val="24"/>
          <w:szCs w:val="24"/>
        </w:rPr>
      </w:pPr>
      <w:r>
        <w:rPr>
          <w:rFonts w:ascii="Century Schoolbook" w:hAnsi="Century Schoolbook"/>
          <w:sz w:val="24"/>
          <w:szCs w:val="24"/>
        </w:rPr>
        <w:t xml:space="preserve">Figure 6. Meta-analysis of somatosensory clusters. a) Clusters projected onto an inflated surface b) Differences in co-activation between each cluster and the rest of LFC. Colored voxels activated more frequently in studies in which the seed cluster of the same color was also active. c) Functional preference profiles reveal distinct psychological signatures. Strength of association is measured in log odds-ratio (LOR), and permutation-based significance (q&lt;0.05) is indicated next to each topic by color-coded dots corresponding to each cluster. </w:t>
      </w:r>
      <w:r>
        <w:rPr>
          <w:rFonts w:ascii="Century Schoolbook" w:hAnsi="Century Schoolbook"/>
          <w:sz w:val="24"/>
        </w:rPr>
        <w:t>Negative associations are indicated by the grey circle.</w:t>
      </w:r>
    </w:p>
    <w:p>
      <w:pPr>
        <w:pStyle w:val="Normal"/>
        <w:widowControl w:val="false"/>
        <w:pBdr/>
        <w:tabs>
          <w:tab w:val="left" w:pos="90" w:leader="none"/>
        </w:tabs>
        <w:overflowPunct w:val="false"/>
        <w:spacing w:lineRule="auto" w:line="480"/>
        <w:rPr/>
      </w:pPr>
      <w:r>
        <w:rPr>
          <w:i w:val="false"/>
          <w:sz w:val="24"/>
        </w:rPr>
        <w:t xml:space="preserve">Figure 7. Co-activation and functional distance between LFC clusters. Pearson’s correlation distance between the 14 LFC clusters on the basis of meta-analytic (a) co-activation and (b) functional preference profiles. Although clusters within each network showed generally shorter distances to clusters in the same network than between networks, relatively high </w:t>
      </w:r>
      <w:bookmarkStart w:id="80" w:name="_GoBack"/>
      <w:bookmarkEnd w:id="80"/>
      <w:r>
        <w:rPr>
          <w:i w:val="false"/>
          <w:sz w:val="24"/>
        </w:rPr>
        <w:t>functional heterogeneity within each network was observed. The high similarities between these two distance matrices (r = 0.86, p &lt; 0.001), suggests that the differences between regions observed in meta-analytic co-activation are generally accompanied by differences in functional preference profiles. Correlation distances range from 0 to 2, with 2 indicating perfect anti-correlation.</w:t>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294936575"/>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05-25T18:46:33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preferential psychological profiles" appears to be an awkward word choice</w:t>
      </w:r>
    </w:p>
  </w:comment>
  <w:comment w:id="1" w:author="Unknown Author" w:date="2017-05-25T18:48:43Z" w:initials="">
    <w:p>
      <w:r>
        <w:rPr>
          <w:rFonts w:asciiTheme="minorHAnsi" w:cstheme="minorBidi" w:eastAsiaTheme="minorEastAsia" w:hAnsiTheme="minorHAnsi" w:cs="" w:eastAsia="ＭＳ 明朝"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18"/>
          <w:sz w:val="18"/>
          <w:szCs w:val="24"/>
          <w:u w:val="none"/>
          <w:vertAlign w:val="baseline"/>
          <w:em w:val="none"/>
          <w:lang w:bidi="ar-SA" w:eastAsia="en-US" w:val="en-US"/>
        </w:rPr>
        <w:t>“Introduction: Notions of regional distinctness and notions of functional associations seem to get mixed up at times in this section, such as when claiming functional properties of the LFC to be derived from the studies on microstructural properties. Please try to keep the organizational principles more clearly apart. “</w:t>
      </w:r>
    </w:p>
  </w:comment>
  <w:comment w:id="2" w:author="Unknown Author" w:date="2017-05-25T18:47:32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The narrow scope of most existing meta-analyses’: Please be more specific</w:t>
      </w:r>
    </w:p>
  </w:comment>
  <w:comment w:id="3" w:author="Unknown Author" w:date="2017-05-25T18:49:41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“The study motivation could come out more clearly. There appears to be an emphasis on outlining methodological properties. It might broaden the appeal of the manuscript to a wider readership by providing more specific neuroscientific arguments for contextualizing the work.”</w:t>
      </w:r>
    </w:p>
  </w:comment>
  <w:comment w:id="4" w:author="Unknown Author" w:date="2017-05-25T18:47:48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 xml:space="preserve">“Methods: It is not clear why scikit-learn is mentioned under ‘Dataset’” </w:t>
      </w:r>
    </w:p>
    <w:p>
      <w:r>
        <w:rPr>
          <w:rFonts w:ascii="Cambria" w:hAnsi="Cambria" w:eastAsia="ＭＳ 明朝"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f</w:t>
      </w:r>
    </w:p>
  </w:comment>
  <w:comment w:id="5" w:author="Unknown Author" w:date="2017-05-25T18:51:12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“Methods: It does not clearly come out what primary anatomical template was used to define the region of interest for the present study. Perhaps it might help to move up this statement in the passage on mask definition. Also, the authors do not seem to provide a visualization of the target region in any of the figures, it appears</w:t>
      </w:r>
    </w:p>
  </w:comment>
  <w:comment w:id="6" w:author="Unknown Author" w:date="2017-05-25T18:51:32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 xml:space="preserve">“Methods: Please provide a rationale why PCA was used as part of the clustering process.” </w:t>
      </w:r>
    </w:p>
    <w:p>
      <w:r>
        <w:rPr>
          <w:rFonts w:ascii="Liberation Serif" w:hAnsi="Liberation Serif" w:eastAsia="DejaVu Sans" w:cs="DejaVu Sans"/>
          <w:i w:val="false"/>
          <w:sz w:val="24"/>
          <w:lang w:val="en-US" w:eastAsia="en-US" w:bidi="en-US"/>
        </w:rPr>
      </w:r>
    </w:p>
  </w:comment>
  <w:comment w:id="7" w:author="Unknown Author" w:date="2017-05-25T18:51:51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Discussion: This section is mostly revolving around a number of general topics of meta-analytic modelling and functional profiling in general. It would be great to align the discussion section more closely with the actually obtained results. One possible way to do this would be revisit the 3 network-like patterns across the 14 obtained regions in 3 new passages, one passage for each network structure</w:t>
      </w:r>
    </w:p>
  </w:comment>
  <w:comment w:id="8" w:author="Unknown Author" w:date="2017-05-25T18:52:39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Please discuss the spatial resolution of the perform meta-analytic analyses in general in the conjunction with the lacking regional functional specialization in the present study in particular”</w:t>
      </w:r>
    </w:p>
    <w:p>
      <w:r>
        <w:rPr>
          <w:rFonts w:ascii="Liberation Serif" w:hAnsi="Liberation Serif" w:eastAsia="DejaVu Sans" w:cs="DejaVu Sans"/>
          <w:i w:val="false"/>
          <w:sz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entury Schoolbook">
    <w:charset w:val="01"/>
    <w:family w:val="roman"/>
    <w:pitch w:val="variable"/>
  </w:font>
  <w:font w:name="New York">
    <w:charset w:val="01"/>
    <w:family w:val="roman"/>
    <w:pitch w:val="variable"/>
  </w:font>
  <w:font w:name="Times">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merican Typewriter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54">
              <wp:simplePos x="0" y="0"/>
              <wp:positionH relativeFrom="margin">
                <wp:align>right</wp:align>
              </wp:positionH>
              <wp:positionV relativeFrom="paragraph">
                <wp:posOffset>635</wp:posOffset>
              </wp:positionV>
              <wp:extent cx="194310" cy="177800"/>
              <wp:effectExtent l="0" t="0" r="0" b="0"/>
              <wp:wrapSquare wrapText="largest"/>
              <wp:docPr id="1" name="Frame1"/>
              <a:graphic xmlns:a="http://schemas.openxmlformats.org/drawingml/2006/main">
                <a:graphicData uri="http://schemas.microsoft.com/office/word/2010/wordprocessingShape">
                  <wps:wsp>
                    <wps:cNvSpPr txBox="1"/>
                    <wps:spPr>
                      <a:xfrm>
                        <a:off x="0" y="0"/>
                        <a:ext cx="194310" cy="17780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53</w:t>
                          </w:r>
                          <w:r>
                            <w:fldChar w:fldCharType="end"/>
                          </w:r>
                        </w:p>
                      </w:txbxContent>
                    </wps:txbx>
                    <wps:bodyPr anchor="t" lIns="0" tIns="0" rIns="0" bIns="0">
                      <a:spAutoFit/>
                    </wps:bodyPr>
                  </wps:wsp>
                </a:graphicData>
              </a:graphic>
            </wp:anchor>
          </w:drawing>
        </mc:Choice>
        <mc:Fallback>
          <w:pict>
            <v:rect fillcolor="#FFFFFF" style="position:absolute;rotation:0;width:15.3pt;height:14pt;mso-wrap-distance-left:0pt;mso-wrap-distance-right:0pt;mso-wrap-distance-top:0pt;mso-wrap-distance-bottom:0pt;margin-top:0.05pt;mso-position-vertical-relative:text;margin-left:452.7pt;mso-position-horizontal:right;mso-position-horizontal-relative:margin">
              <v:fill opacity="0f"/>
              <v:textbox inset="0in,0in,0in,0in">
                <w:txbxContent>
                  <w:p>
                    <w:pPr>
                      <w:pStyle w:val="Footer"/>
                      <w:pBdr/>
                      <w:rPr/>
                    </w:pPr>
                    <w:r>
                      <w:rPr>
                        <w:rStyle w:val="Pagenumber"/>
                      </w:rPr>
                      <w:fldChar w:fldCharType="begin"/>
                    </w:r>
                    <w:r>
                      <w:instrText> PAGE </w:instrText>
                    </w:r>
                    <w:r>
                      <w:fldChar w:fldCharType="separate"/>
                    </w:r>
                    <w:r>
                      <w:t>53</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11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Followed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f3db1"/>
    <w:pPr>
      <w:widowControl/>
      <w:overflowPunct w:val="true"/>
      <w:bidi w:val="0"/>
      <w:jc w:val="left"/>
    </w:pPr>
    <w:rPr>
      <w:rFonts w:ascii="Century Schoolbook" w:hAnsi="Century Schoolbook" w:eastAsia="Times New Roman" w:cs="Times New Roman"/>
      <w:i/>
      <w:color w:val="auto"/>
      <w:sz w:val="36"/>
      <w:szCs w:val="24"/>
      <w:lang w:val="en-US" w:eastAsia="en-US" w:bidi="ar-SA"/>
    </w:rPr>
  </w:style>
  <w:style w:type="paragraph" w:styleId="Heading1">
    <w:name w:val="Heading 1"/>
    <w:basedOn w:val="Normal"/>
    <w:next w:val="Normal"/>
    <w:link w:val="Heading1Char"/>
    <w:uiPriority w:val="9"/>
    <w:qFormat/>
    <w:rsid w:val="005f3db1"/>
    <w:pPr>
      <w:keepNext/>
      <w:pBdr>
        <w:top w:val="single" w:sz="6" w:space="1" w:color="00000A"/>
        <w:left w:val="single" w:sz="6" w:space="1" w:color="00000A"/>
        <w:bottom w:val="single" w:sz="6" w:space="1" w:color="00000A"/>
        <w:right w:val="single" w:sz="6" w:space="1" w:color="00000A"/>
      </w:pBdr>
      <w:tabs>
        <w:tab w:val="right" w:pos="8280" w:leader="none"/>
      </w:tabs>
      <w:ind w:left="3870" w:hanging="0"/>
      <w:jc w:val="right"/>
      <w:textAlignment w:val="baseline"/>
      <w:outlineLvl w:val="0"/>
    </w:pPr>
    <w:rPr>
      <w:rFonts w:ascii="New York" w:hAnsi="New York"/>
      <w:b/>
      <w:i w:val="false"/>
      <w:sz w:val="24"/>
    </w:rPr>
  </w:style>
  <w:style w:type="paragraph" w:styleId="Heading2">
    <w:name w:val="Heading 2"/>
    <w:basedOn w:val="Normal"/>
    <w:next w:val="Normal"/>
    <w:link w:val="Heading2Char"/>
    <w:uiPriority w:val="9"/>
    <w:unhideWhenUsed/>
    <w:qFormat/>
    <w:rsid w:val="005f3db1"/>
    <w:pPr>
      <w:overflowPunct w:val="false"/>
      <w:spacing w:lineRule="auto" w:line="360" w:before="320" w:after="0"/>
      <w:outlineLvl w:val="1"/>
    </w:pPr>
    <w:rPr>
      <w:rFonts w:ascii="Times" w:hAnsi="Times" w:eastAsia="ＭＳ ゴシック"/>
      <w:bCs/>
      <w:i w:val="false"/>
      <w:iCs/>
      <w:sz w:val="24"/>
      <w:szCs w:val="28"/>
    </w:rPr>
  </w:style>
  <w:style w:type="paragraph" w:styleId="Heading3">
    <w:name w:val="Heading 3"/>
    <w:basedOn w:val="Normal"/>
    <w:next w:val="Normal"/>
    <w:link w:val="Heading3Char"/>
    <w:uiPriority w:val="9"/>
    <w:unhideWhenUsed/>
    <w:qFormat/>
    <w:rsid w:val="005f3db1"/>
    <w:pPr>
      <w:overflowPunct w:val="false"/>
      <w:spacing w:lineRule="auto" w:line="360" w:before="320" w:after="0"/>
      <w:outlineLvl w:val="2"/>
    </w:pPr>
    <w:rPr>
      <w:rFonts w:ascii="Calibri" w:hAnsi="Calibri" w:eastAsia="ＭＳ ゴシック"/>
      <w:b/>
      <w:bCs/>
      <w:iCs/>
      <w:sz w:val="26"/>
      <w:szCs w:val="26"/>
    </w:rPr>
  </w:style>
  <w:style w:type="paragraph" w:styleId="Heading4">
    <w:name w:val="Heading 4"/>
    <w:basedOn w:val="Normal"/>
    <w:next w:val="Normal"/>
    <w:link w:val="Heading4Char"/>
    <w:uiPriority w:val="9"/>
    <w:unhideWhenUsed/>
    <w:qFormat/>
    <w:rsid w:val="005f3db1"/>
    <w:pPr>
      <w:overflowPunct w:val="false"/>
      <w:spacing w:lineRule="auto" w:line="360" w:before="280" w:after="0"/>
      <w:outlineLvl w:val="3"/>
    </w:pPr>
    <w:rPr>
      <w:rFonts w:ascii="Calibri" w:hAnsi="Calibri" w:eastAsia="ＭＳ ゴシック"/>
      <w:b/>
      <w:bCs/>
      <w:iCs/>
      <w:sz w:val="24"/>
    </w:rPr>
  </w:style>
  <w:style w:type="paragraph" w:styleId="Heading5">
    <w:name w:val="Heading 5"/>
    <w:basedOn w:val="Normal"/>
    <w:next w:val="Normal"/>
    <w:link w:val="Heading5Char"/>
    <w:uiPriority w:val="9"/>
    <w:unhideWhenUsed/>
    <w:qFormat/>
    <w:rsid w:val="005f3db1"/>
    <w:pPr>
      <w:overflowPunct w:val="false"/>
      <w:spacing w:lineRule="auto" w:line="360" w:before="280" w:after="0"/>
      <w:outlineLvl w:val="4"/>
    </w:pPr>
    <w:rPr>
      <w:rFonts w:ascii="Calibri" w:hAnsi="Calibri" w:eastAsia="ＭＳ ゴシック"/>
      <w:b/>
      <w:bCs/>
      <w:iCs/>
      <w:sz w:val="24"/>
      <w:szCs w:val="22"/>
    </w:rPr>
  </w:style>
  <w:style w:type="paragraph" w:styleId="Heading6">
    <w:name w:val="Heading 6"/>
    <w:basedOn w:val="Normal"/>
    <w:next w:val="Normal"/>
    <w:link w:val="Heading6Char"/>
    <w:uiPriority w:val="9"/>
    <w:unhideWhenUsed/>
    <w:qFormat/>
    <w:rsid w:val="005f3db1"/>
    <w:pPr>
      <w:overflowPunct w:val="false"/>
      <w:spacing w:lineRule="auto" w:line="360" w:before="280" w:after="80"/>
      <w:outlineLvl w:val="5"/>
    </w:pPr>
    <w:rPr>
      <w:rFonts w:ascii="Calibri" w:hAnsi="Calibri" w:eastAsia="ＭＳ ゴシック"/>
      <w:b/>
      <w:bCs/>
      <w:iCs/>
      <w:sz w:val="24"/>
      <w:szCs w:val="22"/>
    </w:rPr>
  </w:style>
  <w:style w:type="paragraph" w:styleId="Heading7">
    <w:name w:val="Heading 7"/>
    <w:basedOn w:val="Normal"/>
    <w:next w:val="Normal"/>
    <w:link w:val="Heading7Char"/>
    <w:uiPriority w:val="9"/>
    <w:semiHidden/>
    <w:unhideWhenUsed/>
    <w:qFormat/>
    <w:rsid w:val="005f3db1"/>
    <w:pPr>
      <w:overflowPunct w:val="false"/>
      <w:spacing w:lineRule="auto" w:line="360" w:before="280" w:after="0"/>
      <w:outlineLvl w:val="6"/>
    </w:pPr>
    <w:rPr>
      <w:rFonts w:ascii="Calibri" w:hAnsi="Calibri" w:eastAsia="ＭＳ ゴシック"/>
      <w:b/>
      <w:bCs/>
      <w:iCs/>
      <w:sz w:val="20"/>
    </w:rPr>
  </w:style>
  <w:style w:type="paragraph" w:styleId="Heading8">
    <w:name w:val="Heading 8"/>
    <w:basedOn w:val="Normal"/>
    <w:next w:val="Normal"/>
    <w:link w:val="Heading8Char"/>
    <w:uiPriority w:val="9"/>
    <w:semiHidden/>
    <w:unhideWhenUsed/>
    <w:qFormat/>
    <w:rsid w:val="005f3db1"/>
    <w:pPr>
      <w:overflowPunct w:val="false"/>
      <w:spacing w:lineRule="auto" w:line="360" w:before="280" w:after="0"/>
      <w:outlineLvl w:val="7"/>
    </w:pPr>
    <w:rPr>
      <w:rFonts w:ascii="Calibri" w:hAnsi="Calibri" w:eastAsia="ＭＳ ゴシック"/>
      <w:b/>
      <w:bCs/>
      <w:iCs/>
      <w:sz w:val="18"/>
      <w:szCs w:val="18"/>
    </w:rPr>
  </w:style>
  <w:style w:type="paragraph" w:styleId="Heading9">
    <w:name w:val="Heading 9"/>
    <w:basedOn w:val="Normal"/>
    <w:next w:val="Normal"/>
    <w:link w:val="Heading9Char"/>
    <w:uiPriority w:val="9"/>
    <w:semiHidden/>
    <w:unhideWhenUsed/>
    <w:qFormat/>
    <w:rsid w:val="005f3db1"/>
    <w:pPr>
      <w:overflowPunct w:val="false"/>
      <w:spacing w:lineRule="auto" w:line="360" w:before="280" w:after="0"/>
      <w:outlineLvl w:val="8"/>
    </w:pPr>
    <w:rPr>
      <w:rFonts w:ascii="Calibri" w:hAnsi="Calibri" w:eastAsia="ＭＳ ゴシック"/>
      <w:iCs/>
      <w:sz w:val="18"/>
      <w:szCs w:val="1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5f3db1"/>
    <w:rPr>
      <w:rFonts w:ascii="New York" w:hAnsi="New York" w:eastAsia="Times New Roman" w:cs="Times New Roman"/>
      <w:b/>
    </w:rPr>
  </w:style>
  <w:style w:type="character" w:styleId="Heading2Char" w:customStyle="1">
    <w:name w:val="Heading 2 Char"/>
    <w:basedOn w:val="DefaultParagraphFont"/>
    <w:link w:val="Heading2"/>
    <w:uiPriority w:val="9"/>
    <w:qFormat/>
    <w:rsid w:val="005f3db1"/>
    <w:rPr>
      <w:rFonts w:ascii="Times" w:hAnsi="Times" w:eastAsia="ＭＳ ゴシック" w:cs="Times New Roman"/>
      <w:bCs/>
      <w:iCs/>
      <w:szCs w:val="28"/>
    </w:rPr>
  </w:style>
  <w:style w:type="character" w:styleId="Heading3Char" w:customStyle="1">
    <w:name w:val="Heading 3 Char"/>
    <w:basedOn w:val="DefaultParagraphFont"/>
    <w:link w:val="Heading3"/>
    <w:uiPriority w:val="9"/>
    <w:qFormat/>
    <w:rsid w:val="005f3db1"/>
    <w:rPr>
      <w:rFonts w:ascii="Calibri" w:hAnsi="Calibri" w:eastAsia="ＭＳ ゴシック" w:cs="Times New Roman"/>
      <w:b/>
      <w:bCs/>
      <w:i/>
      <w:iCs/>
      <w:sz w:val="26"/>
      <w:szCs w:val="26"/>
    </w:rPr>
  </w:style>
  <w:style w:type="character" w:styleId="Heading4Char" w:customStyle="1">
    <w:name w:val="Heading 4 Char"/>
    <w:basedOn w:val="DefaultParagraphFont"/>
    <w:link w:val="Heading4"/>
    <w:uiPriority w:val="9"/>
    <w:qFormat/>
    <w:rsid w:val="005f3db1"/>
    <w:rPr>
      <w:rFonts w:ascii="Calibri" w:hAnsi="Calibri" w:eastAsia="ＭＳ ゴシック" w:cs="Times New Roman"/>
      <w:b/>
      <w:bCs/>
      <w:i/>
      <w:iCs/>
    </w:rPr>
  </w:style>
  <w:style w:type="character" w:styleId="Heading5Char" w:customStyle="1">
    <w:name w:val="Heading 5 Char"/>
    <w:basedOn w:val="DefaultParagraphFont"/>
    <w:link w:val="Heading5"/>
    <w:uiPriority w:val="9"/>
    <w:qFormat/>
    <w:rsid w:val="005f3db1"/>
    <w:rPr>
      <w:rFonts w:ascii="Calibri" w:hAnsi="Calibri" w:eastAsia="ＭＳ ゴシック" w:cs="Times New Roman"/>
      <w:b/>
      <w:bCs/>
      <w:i/>
      <w:iCs/>
      <w:szCs w:val="22"/>
    </w:rPr>
  </w:style>
  <w:style w:type="character" w:styleId="Heading6Char" w:customStyle="1">
    <w:name w:val="Heading 6 Char"/>
    <w:basedOn w:val="DefaultParagraphFont"/>
    <w:link w:val="Heading6"/>
    <w:uiPriority w:val="9"/>
    <w:qFormat/>
    <w:rsid w:val="005f3db1"/>
    <w:rPr>
      <w:rFonts w:ascii="Calibri" w:hAnsi="Calibri" w:eastAsia="ＭＳ ゴシック" w:cs="Times New Roman"/>
      <w:b/>
      <w:bCs/>
      <w:i/>
      <w:iCs/>
      <w:szCs w:val="22"/>
    </w:rPr>
  </w:style>
  <w:style w:type="character" w:styleId="Heading7Char" w:customStyle="1">
    <w:name w:val="Heading 7 Char"/>
    <w:basedOn w:val="DefaultParagraphFont"/>
    <w:link w:val="Heading7"/>
    <w:uiPriority w:val="9"/>
    <w:semiHidden/>
    <w:qFormat/>
    <w:rsid w:val="005f3db1"/>
    <w:rPr>
      <w:rFonts w:ascii="Calibri" w:hAnsi="Calibri" w:eastAsia="ＭＳ ゴシック" w:cs="Times New Roman"/>
      <w:b/>
      <w:bCs/>
      <w:i/>
      <w:iCs/>
      <w:sz w:val="20"/>
    </w:rPr>
  </w:style>
  <w:style w:type="character" w:styleId="Heading8Char" w:customStyle="1">
    <w:name w:val="Heading 8 Char"/>
    <w:basedOn w:val="DefaultParagraphFont"/>
    <w:link w:val="Heading8"/>
    <w:uiPriority w:val="9"/>
    <w:semiHidden/>
    <w:qFormat/>
    <w:rsid w:val="005f3db1"/>
    <w:rPr>
      <w:rFonts w:ascii="Calibri" w:hAnsi="Calibri" w:eastAsia="ＭＳ ゴシック" w:cs="Times New Roman"/>
      <w:b/>
      <w:bCs/>
      <w:i/>
      <w:iCs/>
      <w:sz w:val="18"/>
      <w:szCs w:val="18"/>
    </w:rPr>
  </w:style>
  <w:style w:type="character" w:styleId="Heading9Char" w:customStyle="1">
    <w:name w:val="Heading 9 Char"/>
    <w:basedOn w:val="DefaultParagraphFont"/>
    <w:link w:val="Heading9"/>
    <w:uiPriority w:val="9"/>
    <w:semiHidden/>
    <w:qFormat/>
    <w:rsid w:val="005f3db1"/>
    <w:rPr>
      <w:rFonts w:ascii="Calibri" w:hAnsi="Calibri" w:eastAsia="ＭＳ ゴシック" w:cs="Times New Roman"/>
      <w:i/>
      <w:iCs/>
      <w:sz w:val="18"/>
      <w:szCs w:val="18"/>
    </w:rPr>
  </w:style>
  <w:style w:type="character" w:styleId="TitleChar" w:customStyle="1">
    <w:name w:val="Title Char"/>
    <w:basedOn w:val="DefaultParagraphFont"/>
    <w:link w:val="Title"/>
    <w:uiPriority w:val="10"/>
    <w:qFormat/>
    <w:rsid w:val="005f3db1"/>
    <w:rPr>
      <w:rFonts w:ascii="Times" w:hAnsi="Times" w:eastAsia="Times New Roman" w:cs="Times New Roman"/>
      <w:b/>
    </w:rPr>
  </w:style>
  <w:style w:type="character" w:styleId="BodyTextChar" w:customStyle="1">
    <w:name w:val="Body Text Char"/>
    <w:basedOn w:val="DefaultParagraphFont"/>
    <w:link w:val="BodyText"/>
    <w:qFormat/>
    <w:rsid w:val="005f3db1"/>
    <w:rPr>
      <w:rFonts w:ascii="Times" w:hAnsi="Times" w:eastAsia="Times New Roman" w:cs="Times New Roman"/>
    </w:rPr>
  </w:style>
  <w:style w:type="character" w:styleId="InternetLink">
    <w:name w:val="Internet Link"/>
    <w:uiPriority w:val="99"/>
    <w:rsid w:val="005f3db1"/>
    <w:rPr>
      <w:color w:val="0000FF"/>
      <w:u w:val="single"/>
    </w:rPr>
  </w:style>
  <w:style w:type="character" w:styleId="HeaderChar" w:customStyle="1">
    <w:name w:val="Header Char"/>
    <w:basedOn w:val="DefaultParagraphFont"/>
    <w:link w:val="Header"/>
    <w:uiPriority w:val="99"/>
    <w:qFormat/>
    <w:rsid w:val="005f3db1"/>
    <w:rPr>
      <w:rFonts w:ascii="Times" w:hAnsi="Times" w:eastAsia="Times New Roman" w:cs="Times New Roman"/>
    </w:rPr>
  </w:style>
  <w:style w:type="character" w:styleId="FooterChar" w:customStyle="1">
    <w:name w:val="Footer Char"/>
    <w:basedOn w:val="DefaultParagraphFont"/>
    <w:link w:val="Footer"/>
    <w:uiPriority w:val="99"/>
    <w:qFormat/>
    <w:rsid w:val="005f3db1"/>
    <w:rPr>
      <w:rFonts w:ascii="New York" w:hAnsi="New York" w:eastAsia="Times New Roman" w:cs="Times New Roman"/>
    </w:rPr>
  </w:style>
  <w:style w:type="character" w:styleId="Footnotereference">
    <w:name w:val="footnote reference"/>
    <w:uiPriority w:val="99"/>
    <w:semiHidden/>
    <w:qFormat/>
    <w:rsid w:val="005f3db1"/>
    <w:rPr>
      <w:sz w:val="16"/>
    </w:rPr>
  </w:style>
  <w:style w:type="character" w:styleId="FootnoteTextChar" w:customStyle="1">
    <w:name w:val="Footnote Text Char"/>
    <w:basedOn w:val="DefaultParagraphFont"/>
    <w:link w:val="FootnoteText"/>
    <w:uiPriority w:val="99"/>
    <w:semiHidden/>
    <w:qFormat/>
    <w:rsid w:val="005f3db1"/>
    <w:rPr>
      <w:rFonts w:ascii="New York" w:hAnsi="New York" w:eastAsia="Times New Roman" w:cs="Times New Roman"/>
      <w:sz w:val="20"/>
    </w:rPr>
  </w:style>
  <w:style w:type="character" w:styleId="Pagenumber">
    <w:name w:val="page number"/>
    <w:basedOn w:val="DefaultParagraphFont"/>
    <w:uiPriority w:val="99"/>
    <w:qFormat/>
    <w:rsid w:val="005f3db1"/>
    <w:rPr/>
  </w:style>
  <w:style w:type="character" w:styleId="FollowedHyperlink">
    <w:name w:val="FollowedHyperlink"/>
    <w:qFormat/>
    <w:rsid w:val="005f3db1"/>
    <w:rPr>
      <w:color w:val="800080"/>
      <w:u w:val="single"/>
    </w:rPr>
  </w:style>
  <w:style w:type="character" w:styleId="BalloonTextChar" w:customStyle="1">
    <w:name w:val="Balloon Text Char"/>
    <w:basedOn w:val="DefaultParagraphFont"/>
    <w:link w:val="BalloonText"/>
    <w:uiPriority w:val="99"/>
    <w:qFormat/>
    <w:rsid w:val="005f3db1"/>
    <w:rPr>
      <w:rFonts w:ascii="Tahoma" w:hAnsi="Tahoma" w:eastAsia="Times New Roman" w:cs="Tahoma"/>
      <w:i/>
      <w:sz w:val="16"/>
      <w:szCs w:val="16"/>
    </w:rPr>
  </w:style>
  <w:style w:type="character" w:styleId="CommentTextChar" w:customStyle="1">
    <w:name w:val="Comment Text Char"/>
    <w:basedOn w:val="DefaultParagraphFont"/>
    <w:link w:val="CommentText"/>
    <w:uiPriority w:val="99"/>
    <w:qFormat/>
    <w:rsid w:val="005f3db1"/>
    <w:rPr>
      <w:rFonts w:ascii="Times" w:hAnsi="Times" w:eastAsia="ＭＳ 明朝" w:cs="Times New Roman"/>
    </w:rPr>
  </w:style>
  <w:style w:type="character" w:styleId="Annotationreference">
    <w:name w:val="annotation reference"/>
    <w:uiPriority w:val="99"/>
    <w:unhideWhenUsed/>
    <w:qFormat/>
    <w:rsid w:val="005f3db1"/>
    <w:rPr>
      <w:sz w:val="18"/>
      <w:szCs w:val="18"/>
    </w:rPr>
  </w:style>
  <w:style w:type="character" w:styleId="SubtitleChar" w:customStyle="1">
    <w:name w:val="Subtitle Char"/>
    <w:basedOn w:val="DefaultParagraphFont"/>
    <w:link w:val="Subtitle"/>
    <w:uiPriority w:val="11"/>
    <w:qFormat/>
    <w:rsid w:val="005f3db1"/>
    <w:rPr>
      <w:rFonts w:ascii="Times" w:hAnsi="Times" w:eastAsia="ＭＳ 明朝" w:cs="Times New Roman"/>
      <w:i/>
      <w:iCs/>
      <w:color w:val="808080"/>
      <w:spacing w:val="10"/>
    </w:rPr>
  </w:style>
  <w:style w:type="character" w:styleId="CommentSubjectChar" w:customStyle="1">
    <w:name w:val="Comment Subject Char"/>
    <w:basedOn w:val="CommentTextChar"/>
    <w:link w:val="CommentSubject"/>
    <w:uiPriority w:val="99"/>
    <w:qFormat/>
    <w:rsid w:val="005f3db1"/>
    <w:rPr>
      <w:rFonts w:ascii="Times" w:hAnsi="Times" w:eastAsia="ＭＳ 明朝" w:cs="Times New Roman"/>
      <w:b/>
      <w:bCs/>
      <w:sz w:val="20"/>
      <w:szCs w:val="20"/>
    </w:rPr>
  </w:style>
  <w:style w:type="character" w:styleId="Strong">
    <w:name w:val="Strong"/>
    <w:uiPriority w:val="22"/>
    <w:qFormat/>
    <w:rsid w:val="005f3db1"/>
    <w:rPr>
      <w:b/>
      <w:bCs/>
      <w:spacing w:val="0"/>
    </w:rPr>
  </w:style>
  <w:style w:type="character" w:styleId="Emphasis">
    <w:name w:val="Emphasis"/>
    <w:uiPriority w:val="20"/>
    <w:qFormat/>
    <w:rsid w:val="005f3db1"/>
    <w:rPr>
      <w:b/>
      <w:bCs/>
      <w:i/>
      <w:iCs/>
      <w:color w:val="00000A"/>
    </w:rPr>
  </w:style>
  <w:style w:type="character" w:styleId="NoSpacingChar" w:customStyle="1">
    <w:name w:val="No Spacing Char"/>
    <w:link w:val="NoSpacing"/>
    <w:uiPriority w:val="1"/>
    <w:qFormat/>
    <w:rsid w:val="005f3db1"/>
    <w:rPr>
      <w:rFonts w:ascii="Times" w:hAnsi="Times" w:eastAsia="ＭＳ 明朝" w:cs="Times New Roman"/>
      <w:szCs w:val="22"/>
    </w:rPr>
  </w:style>
  <w:style w:type="character" w:styleId="QuoteChar" w:customStyle="1">
    <w:name w:val="Quote Char"/>
    <w:basedOn w:val="DefaultParagraphFont"/>
    <w:link w:val="Quote"/>
    <w:uiPriority w:val="29"/>
    <w:qFormat/>
    <w:rsid w:val="005f3db1"/>
    <w:rPr>
      <w:rFonts w:ascii="Times" w:hAnsi="Times" w:eastAsia="ＭＳ 明朝" w:cs="Times New Roman"/>
      <w:color w:val="5A5A5A"/>
      <w:szCs w:val="22"/>
    </w:rPr>
  </w:style>
  <w:style w:type="character" w:styleId="IntenseQuoteChar" w:customStyle="1">
    <w:name w:val="Intense Quote Char"/>
    <w:basedOn w:val="DefaultParagraphFont"/>
    <w:link w:val="IntenseQuote"/>
    <w:uiPriority w:val="30"/>
    <w:qFormat/>
    <w:rsid w:val="005f3db1"/>
    <w:rPr>
      <w:rFonts w:ascii="Calibri" w:hAnsi="Calibri" w:eastAsia="ＭＳ ゴシック" w:cs="Times New Roman"/>
      <w:i/>
      <w:iCs/>
      <w:sz w:val="20"/>
    </w:rPr>
  </w:style>
  <w:style w:type="character" w:styleId="SubtleEmphasis">
    <w:name w:val="Subtle Emphasis"/>
    <w:uiPriority w:val="19"/>
    <w:qFormat/>
    <w:rsid w:val="005f3db1"/>
    <w:rPr>
      <w:i/>
      <w:iCs/>
      <w:color w:val="5A5A5A"/>
    </w:rPr>
  </w:style>
  <w:style w:type="character" w:styleId="IntenseEmphasis">
    <w:name w:val="Intense Emphasis"/>
    <w:uiPriority w:val="21"/>
    <w:qFormat/>
    <w:rsid w:val="005f3db1"/>
    <w:rPr>
      <w:b/>
      <w:bCs/>
      <w:i/>
      <w:iCs/>
      <w:color w:val="00000A"/>
      <w:u w:val="single"/>
    </w:rPr>
  </w:style>
  <w:style w:type="character" w:styleId="SubtleReference">
    <w:name w:val="Subtle Reference"/>
    <w:uiPriority w:val="31"/>
    <w:qFormat/>
    <w:rsid w:val="005f3db1"/>
    <w:rPr>
      <w:smallCaps/>
    </w:rPr>
  </w:style>
  <w:style w:type="character" w:styleId="IntenseReference">
    <w:name w:val="Intense Reference"/>
    <w:uiPriority w:val="32"/>
    <w:qFormat/>
    <w:rsid w:val="005f3db1"/>
    <w:rPr>
      <w:b/>
      <w:bCs/>
      <w:smallCaps/>
      <w:color w:val="00000A"/>
    </w:rPr>
  </w:style>
  <w:style w:type="character" w:styleId="BookTitle">
    <w:name w:val="Book Title"/>
    <w:uiPriority w:val="33"/>
    <w:qFormat/>
    <w:rsid w:val="005f3db1"/>
    <w:rPr>
      <w:rFonts w:ascii="Calibri" w:hAnsi="Calibri" w:eastAsia="ＭＳ ゴシック" w:cs="Times New Roman"/>
      <w:b/>
      <w:bCs/>
      <w:smallCaps/>
      <w:color w:val="00000A"/>
      <w:u w:val="single"/>
    </w:rPr>
  </w:style>
  <w:style w:type="character" w:styleId="Appleconvertedspace" w:customStyle="1">
    <w:name w:val="apple-converted-space"/>
    <w:qFormat/>
    <w:rsid w:val="005f3db1"/>
    <w:rPr/>
  </w:style>
  <w:style w:type="character" w:styleId="Linenumber">
    <w:name w:val="line number"/>
    <w:uiPriority w:val="99"/>
    <w:unhideWhenUsed/>
    <w:qFormat/>
    <w:rsid w:val="005f3db1"/>
    <w:rPr/>
  </w:style>
  <w:style w:type="character" w:styleId="Appletabspan" w:customStyle="1">
    <w:name w:val="apple-tab-span"/>
    <w:qFormat/>
    <w:rsid w:val="005f3db1"/>
    <w:rPr/>
  </w:style>
  <w:style w:type="character" w:styleId="ListLabel1">
    <w:name w:val="ListLabel 1"/>
    <w:qFormat/>
    <w:rPr>
      <w:rFonts w:eastAsia="Times New Roman" w:cs="Times New Roman"/>
    </w:rPr>
  </w:style>
  <w:style w:type="character" w:styleId="ListLabel2">
    <w:name w:val="ListLabel 2"/>
    <w:qFormat/>
    <w:rPr>
      <w:rFonts w:eastAsia="ＭＳ 明朝"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5f3db1"/>
    <w:pPr>
      <w:tabs>
        <w:tab w:val="left" w:pos="1440" w:leader="none"/>
        <w:tab w:val="right" w:pos="8640" w:leader="none"/>
      </w:tabs>
      <w:jc w:val="both"/>
      <w:textAlignment w:val="baseline"/>
    </w:pPr>
    <w:rPr>
      <w:rFonts w:ascii="Times" w:hAnsi="Times"/>
      <w:i w:val="false"/>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564dc"/>
    <w:pPr>
      <w:spacing w:before="0" w:after="180"/>
      <w:ind w:left="720" w:hanging="288"/>
      <w:contextualSpacing/>
    </w:pPr>
    <w:rPr>
      <w:rFonts w:eastAsia="Cambria" w:eastAsiaTheme="minorHAnsi"/>
      <w:sz w:val="22"/>
      <w:szCs w:val="22"/>
    </w:rPr>
  </w:style>
  <w:style w:type="paragraph" w:styleId="Title">
    <w:name w:val="Title"/>
    <w:basedOn w:val="Normal"/>
    <w:link w:val="TitleChar"/>
    <w:uiPriority w:val="10"/>
    <w:qFormat/>
    <w:rsid w:val="005f3db1"/>
    <w:pPr>
      <w:jc w:val="center"/>
      <w:textAlignment w:val="baseline"/>
    </w:pPr>
    <w:rPr>
      <w:rFonts w:ascii="Times" w:hAnsi="Times"/>
      <w:b/>
      <w:i w:val="false"/>
      <w:sz w:val="24"/>
    </w:rPr>
  </w:style>
  <w:style w:type="paragraph" w:styleId="Header">
    <w:name w:val="Header"/>
    <w:basedOn w:val="Normal"/>
    <w:link w:val="HeaderChar"/>
    <w:uiPriority w:val="99"/>
    <w:rsid w:val="005f3db1"/>
    <w:pPr>
      <w:tabs>
        <w:tab w:val="center" w:pos="4320" w:leader="none"/>
        <w:tab w:val="right" w:pos="8640" w:leader="none"/>
      </w:tabs>
      <w:textAlignment w:val="baseline"/>
    </w:pPr>
    <w:rPr>
      <w:rFonts w:ascii="Times" w:hAnsi="Times"/>
      <w:i w:val="false"/>
      <w:sz w:val="24"/>
    </w:rPr>
  </w:style>
  <w:style w:type="paragraph" w:styleId="Footer">
    <w:name w:val="Footer"/>
    <w:basedOn w:val="Normal"/>
    <w:link w:val="FooterChar"/>
    <w:uiPriority w:val="99"/>
    <w:rsid w:val="005f3db1"/>
    <w:pPr>
      <w:tabs>
        <w:tab w:val="center" w:pos="4320" w:leader="none"/>
        <w:tab w:val="right" w:pos="8640" w:leader="none"/>
      </w:tabs>
      <w:textAlignment w:val="baseline"/>
    </w:pPr>
    <w:rPr>
      <w:rFonts w:ascii="New York" w:hAnsi="New York"/>
      <w:i w:val="false"/>
      <w:sz w:val="24"/>
    </w:rPr>
  </w:style>
  <w:style w:type="paragraph" w:styleId="Footnotetext">
    <w:name w:val="footnote text"/>
    <w:basedOn w:val="Normal"/>
    <w:link w:val="FootnoteTextChar"/>
    <w:uiPriority w:val="99"/>
    <w:semiHidden/>
    <w:qFormat/>
    <w:rsid w:val="005f3db1"/>
    <w:pPr>
      <w:textAlignment w:val="baseline"/>
    </w:pPr>
    <w:rPr>
      <w:rFonts w:ascii="New York" w:hAnsi="New York"/>
      <w:i w:val="false"/>
      <w:sz w:val="20"/>
    </w:rPr>
  </w:style>
  <w:style w:type="paragraph" w:styleId="BalloonText">
    <w:name w:val="Balloon Text"/>
    <w:basedOn w:val="Normal"/>
    <w:link w:val="BalloonTextChar"/>
    <w:uiPriority w:val="99"/>
    <w:qFormat/>
    <w:rsid w:val="005f3db1"/>
    <w:pPr/>
    <w:rPr>
      <w:rFonts w:ascii="Tahoma" w:hAnsi="Tahoma" w:cs="Tahoma"/>
      <w:sz w:val="16"/>
      <w:szCs w:val="16"/>
    </w:rPr>
  </w:style>
  <w:style w:type="paragraph" w:styleId="Annotationtext">
    <w:name w:val="annotation text"/>
    <w:basedOn w:val="Normal"/>
    <w:link w:val="CommentTextChar"/>
    <w:uiPriority w:val="99"/>
    <w:unhideWhenUsed/>
    <w:qFormat/>
    <w:rsid w:val="005f3db1"/>
    <w:pPr>
      <w:overflowPunct w:val="false"/>
      <w:spacing w:before="0" w:after="240"/>
      <w:ind w:firstLine="360"/>
    </w:pPr>
    <w:rPr>
      <w:rFonts w:ascii="Times" w:hAnsi="Times" w:eastAsia="ＭＳ 明朝"/>
      <w:i w:val="false"/>
      <w:sz w:val="24"/>
    </w:rPr>
  </w:style>
  <w:style w:type="paragraph" w:styleId="Normal1" w:customStyle="1">
    <w:name w:val="Normal1"/>
    <w:qFormat/>
    <w:rsid w:val="005f3db1"/>
    <w:pPr>
      <w:widowControl/>
      <w:bidi w:val="0"/>
      <w:spacing w:lineRule="auto" w:line="480" w:before="0" w:after="240"/>
      <w:ind w:firstLine="360"/>
      <w:jc w:val="left"/>
    </w:pPr>
    <w:rPr>
      <w:rFonts w:ascii="Cambria" w:hAnsi="Cambria" w:eastAsia="ＭＳ 明朝" w:cs="Times New Roman" w:asciiTheme="minorHAnsi" w:eastAsiaTheme="minorEastAsia" w:hAnsiTheme="minorHAnsi"/>
      <w:color w:val="auto"/>
      <w:sz w:val="22"/>
      <w:szCs w:val="22"/>
      <w:lang w:val="en-US" w:eastAsia="en-US" w:bidi="ar-SA"/>
    </w:rPr>
  </w:style>
  <w:style w:type="paragraph" w:styleId="Subtitle">
    <w:name w:val="Subtitle"/>
    <w:basedOn w:val="Normal"/>
    <w:next w:val="Normal"/>
    <w:link w:val="SubtitleChar"/>
    <w:uiPriority w:val="11"/>
    <w:qFormat/>
    <w:rsid w:val="005f3db1"/>
    <w:pPr>
      <w:overflowPunct w:val="false"/>
      <w:spacing w:lineRule="auto" w:line="480" w:before="0" w:after="320"/>
      <w:ind w:firstLine="360"/>
      <w:jc w:val="right"/>
    </w:pPr>
    <w:rPr>
      <w:rFonts w:ascii="Times" w:hAnsi="Times" w:eastAsia="ＭＳ 明朝"/>
      <w:iCs/>
      <w:color w:val="808080"/>
      <w:spacing w:val="10"/>
      <w:sz w:val="24"/>
    </w:rPr>
  </w:style>
  <w:style w:type="paragraph" w:styleId="Annotationsubject">
    <w:name w:val="annotation subject"/>
    <w:basedOn w:val="Annotationtext"/>
    <w:link w:val="CommentSubjectChar"/>
    <w:uiPriority w:val="99"/>
    <w:unhideWhenUsed/>
    <w:qFormat/>
    <w:rsid w:val="005f3db1"/>
    <w:pPr/>
    <w:rPr>
      <w:b/>
      <w:bCs/>
      <w:sz w:val="20"/>
      <w:szCs w:val="20"/>
    </w:rPr>
  </w:style>
  <w:style w:type="paragraph" w:styleId="Revision">
    <w:name w:val="Revision"/>
    <w:uiPriority w:val="99"/>
    <w:semiHidden/>
    <w:qFormat/>
    <w:rsid w:val="005f3db1"/>
    <w:pPr>
      <w:widowControl/>
      <w:bidi w:val="0"/>
      <w:spacing w:before="0" w:after="240"/>
      <w:ind w:firstLine="360"/>
      <w:jc w:val="left"/>
    </w:pPr>
    <w:rPr>
      <w:rFonts w:ascii="Cambria" w:hAnsi="Cambria" w:eastAsia="ＭＳ 明朝" w:cs="Times New Roman" w:asciiTheme="minorHAnsi" w:eastAsiaTheme="minorEastAsia" w:hAnsiTheme="minorHAnsi"/>
      <w:color w:val="auto"/>
      <w:sz w:val="22"/>
      <w:szCs w:val="22"/>
      <w:lang w:val="en-US" w:eastAsia="en-US" w:bidi="ar-SA"/>
    </w:rPr>
  </w:style>
  <w:style w:type="paragraph" w:styleId="Caption1">
    <w:name w:val="caption"/>
    <w:basedOn w:val="Normal"/>
    <w:next w:val="Normal"/>
    <w:uiPriority w:val="35"/>
    <w:unhideWhenUsed/>
    <w:qFormat/>
    <w:rsid w:val="005f3db1"/>
    <w:pPr>
      <w:overflowPunct w:val="false"/>
      <w:spacing w:lineRule="auto" w:line="480" w:before="0" w:after="240"/>
      <w:ind w:firstLine="360"/>
    </w:pPr>
    <w:rPr>
      <w:rFonts w:ascii="Times" w:hAnsi="Times" w:eastAsia="ＭＳ 明朝"/>
      <w:b/>
      <w:bCs/>
      <w:i w:val="false"/>
      <w:sz w:val="18"/>
      <w:szCs w:val="18"/>
    </w:rPr>
  </w:style>
  <w:style w:type="paragraph" w:styleId="NoSpacing">
    <w:name w:val="No Spacing"/>
    <w:basedOn w:val="Normal"/>
    <w:link w:val="NoSpacingChar"/>
    <w:uiPriority w:val="1"/>
    <w:qFormat/>
    <w:rsid w:val="005f3db1"/>
    <w:pPr>
      <w:overflowPunct w:val="false"/>
    </w:pPr>
    <w:rPr>
      <w:rFonts w:ascii="Times" w:hAnsi="Times" w:eastAsia="ＭＳ 明朝"/>
      <w:i w:val="false"/>
      <w:sz w:val="24"/>
      <w:szCs w:val="22"/>
    </w:rPr>
  </w:style>
  <w:style w:type="paragraph" w:styleId="Quote">
    <w:name w:val="Quote"/>
    <w:basedOn w:val="Normal"/>
    <w:next w:val="Normal"/>
    <w:link w:val="QuoteChar"/>
    <w:uiPriority w:val="29"/>
    <w:qFormat/>
    <w:rsid w:val="005f3db1"/>
    <w:pPr>
      <w:overflowPunct w:val="false"/>
      <w:spacing w:lineRule="auto" w:line="480" w:before="0" w:after="240"/>
      <w:ind w:firstLine="360"/>
    </w:pPr>
    <w:rPr>
      <w:rFonts w:ascii="Times" w:hAnsi="Times" w:eastAsia="ＭＳ 明朝"/>
      <w:i w:val="false"/>
      <w:color w:val="5A5A5A"/>
      <w:sz w:val="24"/>
      <w:szCs w:val="22"/>
    </w:rPr>
  </w:style>
  <w:style w:type="paragraph" w:styleId="IntenseQuote">
    <w:name w:val="Intense Quote"/>
    <w:basedOn w:val="Normal"/>
    <w:next w:val="Normal"/>
    <w:link w:val="IntenseQuoteChar"/>
    <w:uiPriority w:val="30"/>
    <w:qFormat/>
    <w:rsid w:val="005f3db1"/>
    <w:pPr>
      <w:overflowPunct w:val="false"/>
      <w:spacing w:before="320" w:after="480"/>
      <w:ind w:left="720" w:right="720" w:hanging="0"/>
      <w:jc w:val="center"/>
    </w:pPr>
    <w:rPr>
      <w:rFonts w:ascii="Calibri" w:hAnsi="Calibri" w:eastAsia="ＭＳ ゴシック"/>
      <w:iCs/>
      <w:sz w:val="20"/>
    </w:rPr>
  </w:style>
  <w:style w:type="paragraph" w:styleId="TOCHeading">
    <w:name w:val="TOC Heading"/>
    <w:basedOn w:val="Heading1"/>
    <w:next w:val="Normal"/>
    <w:uiPriority w:val="39"/>
    <w:semiHidden/>
    <w:unhideWhenUsed/>
    <w:qFormat/>
    <w:rsid w:val="005f3db1"/>
    <w:pPr>
      <w:keepNext/>
      <w:pBdr/>
      <w:overflowPunct w:val="false"/>
      <w:spacing w:lineRule="auto" w:line="360" w:before="600" w:after="0"/>
      <w:ind w:left="0" w:hanging="0"/>
      <w:jc w:val="left"/>
      <w:textAlignment w:val="auto"/>
    </w:pPr>
    <w:rPr>
      <w:rFonts w:ascii="Times" w:hAnsi="Times" w:eastAsia="ＭＳ ゴシック"/>
      <w:bCs/>
      <w:iCs/>
      <w:szCs w:val="32"/>
      <w:lang w:bidi="en-US"/>
    </w:rPr>
  </w:style>
  <w:style w:type="paragraph" w:styleId="NormalWeb">
    <w:name w:val="Normal (Web)"/>
    <w:basedOn w:val="Normal"/>
    <w:uiPriority w:val="99"/>
    <w:unhideWhenUsed/>
    <w:qFormat/>
    <w:rsid w:val="005f3db1"/>
    <w:pPr>
      <w:overflowPunct w:val="false"/>
      <w:spacing w:beforeAutospacing="1" w:afterAutospacing="1"/>
    </w:pPr>
    <w:rPr>
      <w:rFonts w:ascii="Times" w:hAnsi="Times" w:eastAsia="ＭＳ 明朝"/>
      <w:i w:val="false"/>
      <w:sz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eurosynth/neurosynth" TargetMode="Externa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LibreOffice/5.1.6.2$Linux_X86_64 LibreOffice_project/10m0$Build-2</Application>
  <Pages>53</Pages>
  <Words>11022</Words>
  <Characters>64210</Characters>
  <CharactersWithSpaces>74819</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2017-01-16T21:51:00Z</dcterms:created>
  <dc:creator>Alejandro De La Vega</dc:creator>
  <dc:description/>
  <dc:language>en-US</dc:language>
  <cp:lastModifiedBy/>
  <cp:lastPrinted>2016-11-08T21:39:00Z</cp:lastPrinted>
  <dcterms:modified xsi:type="dcterms:W3CDTF">2017-05-25T18:52:44Z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PAPERS2_INFO_01">
    <vt:lpwstr>&lt;info&gt;&lt;style id="http://www.zotero.org/styles/the-journal-of-neuroscience"/&gt;&lt;hasBiblio/&gt;&lt;format class="21"/&gt;&lt;count citations="79" publications="69"/&gt;&lt;/info&gt;PAPERS2_INFO_END</vt:lpwstr>
  </property>
  <property fmtid="{D5CDD505-2E9C-101B-9397-08002B2CF9AE}" pid="7" name="ScaleCrop">
    <vt:bool>0</vt:bool>
  </property>
  <property fmtid="{D5CDD505-2E9C-101B-9397-08002B2CF9AE}" pid="8" name="ShareDoc">
    <vt:bool>0</vt:bool>
  </property>
</Properties>
</file>